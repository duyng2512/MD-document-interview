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583731" w:rsidRDefault="00132B12" w:rsidP="006275C5">
      <w:pPr>
        <w:pStyle w:val="Title"/>
        <w:rPr>
          <w:rFonts w:ascii="Times New Roman" w:hAnsi="Times New Roman"/>
        </w:rPr>
      </w:pPr>
    </w:p>
    <w:p w14:paraId="6919D738" w14:textId="77777777" w:rsidR="00132B12" w:rsidRPr="00583731" w:rsidRDefault="00132B12" w:rsidP="006275C5">
      <w:pPr>
        <w:pStyle w:val="Title"/>
        <w:rPr>
          <w:rFonts w:ascii="Times New Roman" w:hAnsi="Times New Roman"/>
        </w:rPr>
      </w:pPr>
    </w:p>
    <w:p w14:paraId="1F625D62" w14:textId="77777777" w:rsidR="00132B12" w:rsidRPr="00583731" w:rsidRDefault="00132B12" w:rsidP="006275C5">
      <w:pPr>
        <w:pStyle w:val="Title"/>
        <w:rPr>
          <w:rFonts w:ascii="Times New Roman" w:hAnsi="Times New Roman"/>
        </w:rPr>
      </w:pPr>
    </w:p>
    <w:p w14:paraId="1BA52A82" w14:textId="77777777" w:rsidR="00132B12" w:rsidRPr="00583731" w:rsidRDefault="00132B12" w:rsidP="006275C5">
      <w:pPr>
        <w:pStyle w:val="Title"/>
        <w:rPr>
          <w:rFonts w:ascii="Times New Roman" w:hAnsi="Times New Roman"/>
        </w:rPr>
      </w:pPr>
    </w:p>
    <w:p w14:paraId="2A5C6FA8" w14:textId="77777777" w:rsidR="00132B12" w:rsidRPr="00583731" w:rsidRDefault="00132B12" w:rsidP="006275C5">
      <w:pPr>
        <w:pStyle w:val="Title"/>
        <w:rPr>
          <w:rFonts w:ascii="Times New Roman" w:hAnsi="Times New Roman"/>
        </w:rPr>
      </w:pPr>
    </w:p>
    <w:p w14:paraId="479CFBE4" w14:textId="77777777" w:rsidR="00593589" w:rsidRPr="00583731" w:rsidRDefault="00593589" w:rsidP="00593589">
      <w:pPr>
        <w:pStyle w:val="Title"/>
        <w:rPr>
          <w:rFonts w:ascii="Times New Roman" w:hAnsi="Times New Roman"/>
        </w:rPr>
      </w:pPr>
    </w:p>
    <w:p w14:paraId="699E46AF" w14:textId="77777777" w:rsidR="00FC62EE" w:rsidRPr="00583731" w:rsidRDefault="00583731" w:rsidP="00FC62EE">
      <w:pPr>
        <w:pStyle w:val="Title"/>
        <w:rPr>
          <w:rFonts w:ascii="Times New Roman" w:hAnsi="Times New Roman"/>
        </w:rPr>
      </w:pPr>
      <w:sdt>
        <w:sdtPr>
          <w:rPr>
            <w:rFonts w:ascii="Times New Roman" w:hAnsi="Times New Roman"/>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Content>
          <w:r w:rsidR="00FC62EE" w:rsidRPr="00583731">
            <w:rPr>
              <w:rFonts w:ascii="Times New Roman" w:hAnsi="Times New Roman"/>
            </w:rPr>
            <w:t>Discovery Report</w:t>
          </w:r>
        </w:sdtContent>
      </w:sdt>
    </w:p>
    <w:sdt>
      <w:sdtPr>
        <w:rPr>
          <w:rFonts w:ascii="Times New Roman" w:hAnsi="Times New Roman" w:cs="Times New Roman"/>
        </w:r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Content>
        <w:p w14:paraId="780AA2AE" w14:textId="46E3A34E" w:rsidR="00FC62EE" w:rsidRPr="00583731" w:rsidRDefault="00CB50F3" w:rsidP="00FC62EE">
          <w:pPr>
            <w:pStyle w:val="Subject"/>
            <w:rPr>
              <w:rFonts w:ascii="Times New Roman" w:hAnsi="Times New Roman" w:cs="Times New Roman"/>
            </w:rPr>
          </w:pPr>
          <w:r w:rsidRPr="00583731">
            <w:rPr>
              <w:rFonts w:ascii="Times New Roman" w:hAnsi="Times New Roman" w:cs="Times New Roman"/>
            </w:rPr>
            <w:t>Client Authentication with LOS</w:t>
          </w:r>
        </w:p>
      </w:sdtContent>
    </w:sdt>
    <w:p w14:paraId="4B0FD7C2" w14:textId="77777777" w:rsidR="00FC62EE" w:rsidRPr="00583731" w:rsidRDefault="00FC62EE" w:rsidP="00FC62EE">
      <w:pPr>
        <w:pStyle w:val="InternalComments"/>
        <w:rPr>
          <w:rFonts w:ascii="Times New Roman" w:hAnsi="Times New Roman" w:cs="Times New Roman"/>
        </w:rPr>
      </w:pPr>
    </w:p>
    <w:p w14:paraId="39D512B5" w14:textId="7AF06E71" w:rsidR="00FC62EE" w:rsidRPr="00583731" w:rsidRDefault="00F4021B" w:rsidP="00FC62EE">
      <w:pPr>
        <w:pStyle w:val="Subject"/>
        <w:rPr>
          <w:rFonts w:ascii="Times New Roman" w:hAnsi="Times New Roman" w:cs="Times New Roman"/>
        </w:rPr>
      </w:pPr>
      <w:r w:rsidRPr="00583731">
        <w:rPr>
          <w:rFonts w:ascii="Times New Roman" w:hAnsi="Times New Roman" w:cs="Times New Roman"/>
        </w:rPr>
        <w:t>Lotte Finance Vietnam</w:t>
      </w:r>
    </w:p>
    <w:p w14:paraId="3E3B6C71" w14:textId="77777777" w:rsidR="00FC62EE" w:rsidRPr="00583731" w:rsidRDefault="00FC62EE" w:rsidP="00FC62EE">
      <w:pPr>
        <w:pStyle w:val="DocProperties"/>
        <w:rPr>
          <w:rFonts w:ascii="Times New Roman" w:hAnsi="Times New Roman" w:cs="Times New Roman"/>
        </w:rPr>
      </w:pPr>
      <w:r w:rsidRPr="00583731">
        <w:rPr>
          <w:rFonts w:ascii="Times New Roman" w:hAnsi="Times New Roman" w:cs="Times New Roman"/>
        </w:rPr>
        <w:t>Version</w:t>
      </w:r>
      <w:r w:rsidRPr="00583731">
        <w:rPr>
          <w:rFonts w:ascii="Times New Roman" w:hAnsi="Times New Roman" w:cs="Times New Roman"/>
        </w:rPr>
        <w:tab/>
      </w:r>
      <w:r w:rsidR="004B33B5" w:rsidRPr="00583731">
        <w:rPr>
          <w:rFonts w:ascii="Times New Roman" w:hAnsi="Times New Roman" w:cs="Times New Roman"/>
        </w:rPr>
        <w:fldChar w:fldCharType="begin"/>
      </w:r>
      <w:r w:rsidR="004B33B5" w:rsidRPr="00583731">
        <w:rPr>
          <w:rFonts w:ascii="Times New Roman" w:hAnsi="Times New Roman" w:cs="Times New Roman"/>
        </w:rPr>
        <w:instrText xml:space="preserve"> DOCPROPERTY  Version  \* MERGEFORMAT </w:instrText>
      </w:r>
      <w:r w:rsidR="004B33B5" w:rsidRPr="00583731">
        <w:rPr>
          <w:rFonts w:ascii="Times New Roman" w:hAnsi="Times New Roman" w:cs="Times New Roman"/>
        </w:rPr>
        <w:fldChar w:fldCharType="separate"/>
      </w:r>
      <w:r w:rsidRPr="00583731">
        <w:rPr>
          <w:rFonts w:ascii="Times New Roman" w:hAnsi="Times New Roman" w:cs="Times New Roman"/>
        </w:rPr>
        <w:t>0</w:t>
      </w:r>
      <w:r w:rsidR="004B33B5" w:rsidRPr="00583731">
        <w:rPr>
          <w:rFonts w:ascii="Times New Roman" w:hAnsi="Times New Roman" w:cs="Times New Roman"/>
        </w:rPr>
        <w:fldChar w:fldCharType="end"/>
      </w:r>
      <w:r w:rsidRPr="00583731">
        <w:rPr>
          <w:rFonts w:ascii="Times New Roman" w:hAnsi="Times New Roman" w:cs="Times New Roman"/>
        </w:rPr>
        <w:t>.1</w:t>
      </w:r>
    </w:p>
    <w:p w14:paraId="08BBF7DB" w14:textId="77777777" w:rsidR="00FC62EE" w:rsidRPr="00583731" w:rsidRDefault="00FC62EE" w:rsidP="00FC62EE">
      <w:pPr>
        <w:pStyle w:val="DocProperties"/>
        <w:rPr>
          <w:rFonts w:ascii="Times New Roman" w:hAnsi="Times New Roman" w:cs="Times New Roman"/>
        </w:rPr>
      </w:pPr>
      <w:r w:rsidRPr="00583731">
        <w:rPr>
          <w:rFonts w:ascii="Times New Roman" w:hAnsi="Times New Roman" w:cs="Times New Roman"/>
        </w:rPr>
        <w:t>Status:</w:t>
      </w:r>
      <w:r w:rsidRPr="00583731">
        <w:rPr>
          <w:rFonts w:ascii="Times New Roman" w:hAnsi="Times New Roman" w:cs="Times New Roman"/>
        </w:rPr>
        <w:tab/>
        <w:t>Draft</w:t>
      </w:r>
    </w:p>
    <w:p w14:paraId="2E204701" w14:textId="08DA406F" w:rsidR="00FC62EE" w:rsidRPr="00583731" w:rsidRDefault="00FC62EE" w:rsidP="00FC62EE">
      <w:pPr>
        <w:pStyle w:val="DocProperties"/>
        <w:rPr>
          <w:rFonts w:ascii="Times New Roman" w:hAnsi="Times New Roman" w:cs="Times New Roman"/>
        </w:rPr>
      </w:pPr>
      <w:r w:rsidRPr="00583731">
        <w:rPr>
          <w:rFonts w:ascii="Times New Roman" w:hAnsi="Times New Roman" w:cs="Times New Roman"/>
        </w:rPr>
        <w:t>Date:</w:t>
      </w:r>
      <w:r w:rsidRPr="00583731">
        <w:rPr>
          <w:rFonts w:ascii="Times New Roman" w:hAnsi="Times New Roman" w:cs="Times New Roman"/>
        </w:rPr>
        <w:tab/>
      </w:r>
      <w:sdt>
        <w:sdtPr>
          <w:rPr>
            <w:rFonts w:ascii="Times New Roman" w:hAnsi="Times New Roman" w:cs="Times New Roman"/>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3-23T00:00:00Z">
            <w:dateFormat w:val="dd.MM.yyyy"/>
            <w:lid w:val="ru-RU"/>
            <w:storeMappedDataAs w:val="dateTime"/>
            <w:calendar w:val="gregorian"/>
          </w:date>
        </w:sdtPr>
        <w:sdtContent>
          <w:r w:rsidR="00820D03" w:rsidRPr="00583731">
            <w:rPr>
              <w:rFonts w:ascii="Times New Roman" w:hAnsi="Times New Roman" w:cs="Times New Roman"/>
              <w:lang w:val="ru-RU"/>
            </w:rPr>
            <w:t>23.03.2021</w:t>
          </w:r>
        </w:sdtContent>
      </w:sdt>
    </w:p>
    <w:p w14:paraId="2750BEEA" w14:textId="1D56E8FD" w:rsidR="00FC62EE" w:rsidRPr="00583731" w:rsidRDefault="00FC62EE" w:rsidP="00FC62EE">
      <w:pPr>
        <w:pStyle w:val="DocProperties"/>
        <w:rPr>
          <w:rFonts w:ascii="Times New Roman" w:hAnsi="Times New Roman" w:cs="Times New Roman"/>
        </w:rPr>
      </w:pPr>
      <w:r w:rsidRPr="00583731">
        <w:rPr>
          <w:rFonts w:ascii="Times New Roman" w:hAnsi="Times New Roman" w:cs="Times New Roman"/>
        </w:rPr>
        <w:t>Prepared by:</w:t>
      </w:r>
      <w:r w:rsidRPr="00583731">
        <w:rPr>
          <w:rFonts w:ascii="Times New Roman" w:hAnsi="Times New Roman" w:cs="Times New Roman"/>
        </w:rPr>
        <w:tab/>
      </w:r>
      <w:r w:rsidR="00820D03" w:rsidRPr="00583731">
        <w:rPr>
          <w:rFonts w:ascii="Times New Roman" w:hAnsi="Times New Roman" w:cs="Times New Roman"/>
        </w:rPr>
        <w:t>Thach Anh Tran</w:t>
      </w:r>
    </w:p>
    <w:p w14:paraId="5FB8F0C5" w14:textId="566B9714" w:rsidR="00FC62EE" w:rsidRPr="00583731" w:rsidRDefault="00FC62EE" w:rsidP="00FC62EE">
      <w:pPr>
        <w:pStyle w:val="DocProperties"/>
        <w:rPr>
          <w:rFonts w:ascii="Times New Roman" w:hAnsi="Times New Roman" w:cs="Times New Roman"/>
        </w:rPr>
      </w:pPr>
      <w:r w:rsidRPr="00583731">
        <w:rPr>
          <w:rFonts w:ascii="Times New Roman" w:hAnsi="Times New Roman" w:cs="Times New Roman"/>
        </w:rPr>
        <w:t>Author:</w:t>
      </w:r>
      <w:r w:rsidRPr="00583731">
        <w:rPr>
          <w:rFonts w:ascii="Times New Roman" w:hAnsi="Times New Roman" w:cs="Times New Roman"/>
        </w:rPr>
        <w:tab/>
      </w:r>
    </w:p>
    <w:p w14:paraId="54F9A6A2" w14:textId="24240D5A" w:rsidR="00FC62EE" w:rsidRPr="00583731" w:rsidRDefault="00FC62EE" w:rsidP="00FC62EE">
      <w:pPr>
        <w:pStyle w:val="DocProperties"/>
        <w:rPr>
          <w:rFonts w:ascii="Times New Roman" w:hAnsi="Times New Roman" w:cs="Times New Roman"/>
          <w:noProof/>
        </w:rPr>
      </w:pPr>
      <w:r w:rsidRPr="00583731">
        <w:rPr>
          <w:rFonts w:ascii="Times New Roman" w:hAnsi="Times New Roman" w:cs="Times New Roman"/>
        </w:rPr>
        <w:t>Approved By:</w:t>
      </w:r>
      <w:r w:rsidRPr="00583731">
        <w:rPr>
          <w:rFonts w:ascii="Times New Roman" w:hAnsi="Times New Roman" w:cs="Times New Roman"/>
        </w:rPr>
        <w:tab/>
      </w:r>
      <w:sdt>
        <w:sdtPr>
          <w:rPr>
            <w:rFonts w:ascii="Times New Roman" w:hAnsi="Times New Roman" w:cs="Times New Roman"/>
            <w:noProof/>
          </w:rPr>
          <w:alias w:val="Manager"/>
          <w:tag w:val=""/>
          <w:id w:val="-1109505479"/>
          <w:placeholder>
            <w:docPart w:val="36E77CD7CA0D4DFFAB3EDC65A609BFA8"/>
          </w:placeholder>
          <w:dataBinding w:prefixMappings="xmlns:ns0='http://schemas.openxmlformats.org/officeDocument/2006/extended-properties' " w:xpath="/ns0:Properties[1]/ns0:Manager[1]" w:storeItemID="{6668398D-A668-4E3E-A5EB-62B293D839F1}"/>
          <w:text/>
        </w:sdtPr>
        <w:sdtContent>
          <w:r w:rsidR="00820D03" w:rsidRPr="00583731">
            <w:rPr>
              <w:rFonts w:ascii="Times New Roman" w:hAnsi="Times New Roman" w:cs="Times New Roman"/>
              <w:noProof/>
            </w:rPr>
            <w:t>Lotte Finance Vietnam</w:t>
          </w:r>
        </w:sdtContent>
      </w:sdt>
    </w:p>
    <w:p w14:paraId="2379B0D1" w14:textId="77777777" w:rsidR="00C57BF0" w:rsidRPr="00583731" w:rsidRDefault="00C57BF0">
      <w:pPr>
        <w:spacing w:after="0" w:line="240" w:lineRule="auto"/>
        <w:ind w:left="0"/>
        <w:rPr>
          <w:rFonts w:ascii="Times New Roman" w:hAnsi="Times New Roman" w:cs="Times New Roman"/>
          <w:b/>
        </w:rPr>
      </w:pPr>
      <w:r w:rsidRPr="00583731">
        <w:rPr>
          <w:rFonts w:ascii="Times New Roman" w:hAnsi="Times New Roman" w:cs="Times New Roman"/>
        </w:rPr>
        <w:br w:type="page"/>
      </w:r>
    </w:p>
    <w:bookmarkStart w:id="1" w:name="_Toc67467850" w:displacedByCustomXml="next"/>
    <w:bookmarkStart w:id="2" w:name="_Toc375807280" w:displacedByCustomXml="next"/>
    <w:sdt>
      <w:sdtPr>
        <w:rPr>
          <w:rFonts w:ascii="Times New Roman" w:eastAsiaTheme="minorEastAsia" w:hAnsi="Times New Roman"/>
          <w:b w:val="0"/>
          <w:bCs w:val="0"/>
          <w:w w:val="100"/>
          <w:sz w:val="18"/>
          <w:szCs w:val="24"/>
        </w:rPr>
        <w:id w:val="39285065"/>
        <w:docPartObj>
          <w:docPartGallery w:val="Table of Contents"/>
          <w:docPartUnique/>
        </w:docPartObj>
      </w:sdtPr>
      <w:sdtEndPr>
        <w:rPr>
          <w:sz w:val="20"/>
        </w:rPr>
      </w:sdtEndPr>
      <w:sdtContent>
        <w:p w14:paraId="0E811014" w14:textId="77777777" w:rsidR="00CB5A77" w:rsidRPr="00583731" w:rsidRDefault="00CB5A77" w:rsidP="00B23BE6">
          <w:pPr>
            <w:pStyle w:val="Heading1Numbered"/>
            <w:rPr>
              <w:rFonts w:ascii="Times New Roman" w:hAnsi="Times New Roman"/>
            </w:rPr>
          </w:pPr>
          <w:r w:rsidRPr="00583731">
            <w:rPr>
              <w:rFonts w:ascii="Times New Roman" w:hAnsi="Times New Roman"/>
            </w:rPr>
            <w:t xml:space="preserve">Table of </w:t>
          </w:r>
          <w:r w:rsidR="0049670F" w:rsidRPr="00583731">
            <w:rPr>
              <w:rFonts w:ascii="Times New Roman" w:hAnsi="Times New Roman"/>
            </w:rPr>
            <w:t>C</w:t>
          </w:r>
          <w:r w:rsidRPr="00583731">
            <w:rPr>
              <w:rFonts w:ascii="Times New Roman" w:hAnsi="Times New Roman"/>
            </w:rPr>
            <w:t>ontents</w:t>
          </w:r>
          <w:bookmarkEnd w:id="1"/>
        </w:p>
        <w:p w14:paraId="60EEF13F" w14:textId="07946E5B" w:rsidR="00FF6068" w:rsidRPr="00583731" w:rsidRDefault="00DC12FC">
          <w:pPr>
            <w:pStyle w:val="TOC1"/>
            <w:tabs>
              <w:tab w:val="left" w:pos="660"/>
              <w:tab w:val="right" w:leader="dot" w:pos="10124"/>
            </w:tabs>
            <w:rPr>
              <w:rFonts w:ascii="Times New Roman" w:hAnsi="Times New Roman" w:cs="Times New Roman"/>
              <w:noProof/>
              <w:color w:val="auto"/>
              <w:sz w:val="24"/>
              <w:lang w:eastAsia="en-US"/>
            </w:rPr>
          </w:pPr>
          <w:r w:rsidRPr="00583731">
            <w:rPr>
              <w:rFonts w:ascii="Times New Roman" w:hAnsi="Times New Roman" w:cs="Times New Roman"/>
              <w:b/>
              <w:noProof/>
            </w:rPr>
            <w:fldChar w:fldCharType="begin"/>
          </w:r>
          <w:r w:rsidR="00CB5A77" w:rsidRPr="00583731">
            <w:rPr>
              <w:rFonts w:ascii="Times New Roman" w:hAnsi="Times New Roman" w:cs="Times New Roman"/>
            </w:rPr>
            <w:instrText xml:space="preserve"> TOC \o "1-3" \h \z \u </w:instrText>
          </w:r>
          <w:r w:rsidRPr="00583731">
            <w:rPr>
              <w:rFonts w:ascii="Times New Roman" w:hAnsi="Times New Roman" w:cs="Times New Roman"/>
              <w:b/>
              <w:noProof/>
            </w:rPr>
            <w:fldChar w:fldCharType="separate"/>
          </w:r>
          <w:hyperlink w:anchor="_Toc67467850" w:history="1">
            <w:r w:rsidR="00FF6068" w:rsidRPr="00583731">
              <w:rPr>
                <w:rStyle w:val="Hyperlink"/>
                <w:rFonts w:ascii="Times New Roman" w:hAnsi="Times New Roman" w:cs="Times New Roman"/>
                <w:noProof/>
              </w:rPr>
              <w:t>1.</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Table of Contents</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_Toc67467850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2</w:t>
            </w:r>
            <w:r w:rsidR="00FF6068" w:rsidRPr="00583731">
              <w:rPr>
                <w:rFonts w:ascii="Times New Roman" w:hAnsi="Times New Roman" w:cs="Times New Roman"/>
                <w:noProof/>
                <w:webHidden/>
              </w:rPr>
              <w:fldChar w:fldCharType="end"/>
            </w:r>
          </w:hyperlink>
        </w:p>
        <w:p w14:paraId="49A9F180" w14:textId="6CD5C52E" w:rsidR="00FF6068" w:rsidRPr="00583731" w:rsidRDefault="00583731">
          <w:pPr>
            <w:pStyle w:val="TOC1"/>
            <w:tabs>
              <w:tab w:val="left" w:pos="660"/>
              <w:tab w:val="right" w:leader="dot" w:pos="10124"/>
            </w:tabs>
            <w:rPr>
              <w:rFonts w:ascii="Times New Roman" w:hAnsi="Times New Roman" w:cs="Times New Roman"/>
              <w:noProof/>
              <w:color w:val="auto"/>
              <w:sz w:val="24"/>
              <w:lang w:eastAsia="en-US"/>
            </w:rPr>
          </w:pPr>
          <w:hyperlink w:anchor="_Toc67467851" w:history="1">
            <w:r w:rsidR="00FF6068" w:rsidRPr="00583731">
              <w:rPr>
                <w:rStyle w:val="Hyperlink"/>
                <w:rFonts w:ascii="Times New Roman" w:hAnsi="Times New Roman" w:cs="Times New Roman"/>
                <w:noProof/>
              </w:rPr>
              <w:t>2.</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History of changes</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_Toc67467851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3</w:t>
            </w:r>
            <w:r w:rsidR="00FF6068" w:rsidRPr="00583731">
              <w:rPr>
                <w:rFonts w:ascii="Times New Roman" w:hAnsi="Times New Roman" w:cs="Times New Roman"/>
                <w:noProof/>
                <w:webHidden/>
              </w:rPr>
              <w:fldChar w:fldCharType="end"/>
            </w:r>
          </w:hyperlink>
        </w:p>
        <w:p w14:paraId="17A29FC2" w14:textId="51E3F702" w:rsidR="00FF6068" w:rsidRPr="00583731" w:rsidRDefault="00583731">
          <w:pPr>
            <w:pStyle w:val="TOC1"/>
            <w:tabs>
              <w:tab w:val="left" w:pos="660"/>
              <w:tab w:val="right" w:leader="dot" w:pos="10124"/>
            </w:tabs>
            <w:rPr>
              <w:rFonts w:ascii="Times New Roman" w:hAnsi="Times New Roman" w:cs="Times New Roman"/>
              <w:noProof/>
              <w:color w:val="auto"/>
              <w:sz w:val="24"/>
              <w:lang w:eastAsia="en-US"/>
            </w:rPr>
          </w:pPr>
          <w:hyperlink w:anchor="_Toc67467852" w:history="1">
            <w:r w:rsidR="00FF6068" w:rsidRPr="00583731">
              <w:rPr>
                <w:rStyle w:val="Hyperlink"/>
                <w:rFonts w:ascii="Times New Roman" w:hAnsi="Times New Roman" w:cs="Times New Roman"/>
                <w:noProof/>
              </w:rPr>
              <w:t>3.</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Introduction</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_Toc67467852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4</w:t>
            </w:r>
            <w:r w:rsidR="00FF6068" w:rsidRPr="00583731">
              <w:rPr>
                <w:rFonts w:ascii="Times New Roman" w:hAnsi="Times New Roman" w:cs="Times New Roman"/>
                <w:noProof/>
                <w:webHidden/>
              </w:rPr>
              <w:fldChar w:fldCharType="end"/>
            </w:r>
          </w:hyperlink>
        </w:p>
        <w:p w14:paraId="54D78A4D" w14:textId="00DDE243" w:rsidR="00FF6068" w:rsidRPr="00583731" w:rsidRDefault="00583731">
          <w:pPr>
            <w:pStyle w:val="TOC2"/>
            <w:tabs>
              <w:tab w:val="left" w:pos="880"/>
              <w:tab w:val="right" w:leader="dot" w:pos="10124"/>
            </w:tabs>
            <w:rPr>
              <w:rFonts w:ascii="Times New Roman" w:hAnsi="Times New Roman" w:cs="Times New Roman"/>
              <w:noProof/>
              <w:color w:val="auto"/>
              <w:sz w:val="24"/>
              <w:lang w:eastAsia="en-US"/>
            </w:rPr>
          </w:pPr>
          <w:hyperlink w:anchor="_Toc67467853" w:history="1">
            <w:r w:rsidR="00FF6068" w:rsidRPr="00583731">
              <w:rPr>
                <w:rStyle w:val="Hyperlink"/>
                <w:rFonts w:ascii="Times New Roman" w:hAnsi="Times New Roman" w:cs="Times New Roman"/>
                <w:noProof/>
              </w:rPr>
              <w:t>3.1.</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Notations</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_Toc67467853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4</w:t>
            </w:r>
            <w:r w:rsidR="00FF6068" w:rsidRPr="00583731">
              <w:rPr>
                <w:rFonts w:ascii="Times New Roman" w:hAnsi="Times New Roman" w:cs="Times New Roman"/>
                <w:noProof/>
                <w:webHidden/>
              </w:rPr>
              <w:fldChar w:fldCharType="end"/>
            </w:r>
          </w:hyperlink>
        </w:p>
        <w:p w14:paraId="6BE187FB" w14:textId="12D1352E" w:rsidR="00FF6068" w:rsidRPr="00583731" w:rsidRDefault="00583731">
          <w:pPr>
            <w:pStyle w:val="TOC1"/>
            <w:tabs>
              <w:tab w:val="left" w:pos="660"/>
              <w:tab w:val="right" w:leader="dot" w:pos="10124"/>
            </w:tabs>
            <w:rPr>
              <w:rFonts w:ascii="Times New Roman" w:hAnsi="Times New Roman" w:cs="Times New Roman"/>
              <w:noProof/>
              <w:color w:val="auto"/>
              <w:sz w:val="24"/>
              <w:lang w:eastAsia="en-US"/>
            </w:rPr>
          </w:pPr>
          <w:hyperlink w:anchor="_Toc67467854" w:history="1">
            <w:r w:rsidR="00FF6068" w:rsidRPr="00583731">
              <w:rPr>
                <w:rStyle w:val="Hyperlink"/>
                <w:rFonts w:ascii="Times New Roman" w:hAnsi="Times New Roman" w:cs="Times New Roman"/>
                <w:noProof/>
              </w:rPr>
              <w:t>4.</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Requirement List</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_Toc67467854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5</w:t>
            </w:r>
            <w:r w:rsidR="00FF6068" w:rsidRPr="00583731">
              <w:rPr>
                <w:rFonts w:ascii="Times New Roman" w:hAnsi="Times New Roman" w:cs="Times New Roman"/>
                <w:noProof/>
                <w:webHidden/>
              </w:rPr>
              <w:fldChar w:fldCharType="end"/>
            </w:r>
          </w:hyperlink>
        </w:p>
        <w:p w14:paraId="462AAA7C" w14:textId="44AA6DC1" w:rsidR="00FF6068" w:rsidRPr="00583731" w:rsidRDefault="00583731">
          <w:pPr>
            <w:pStyle w:val="TOC2"/>
            <w:tabs>
              <w:tab w:val="left" w:pos="880"/>
              <w:tab w:val="right" w:leader="dot" w:pos="10124"/>
            </w:tabs>
            <w:rPr>
              <w:rFonts w:ascii="Times New Roman" w:hAnsi="Times New Roman" w:cs="Times New Roman"/>
              <w:noProof/>
              <w:color w:val="auto"/>
              <w:sz w:val="24"/>
              <w:lang w:eastAsia="en-US"/>
            </w:rPr>
          </w:pPr>
          <w:hyperlink w:anchor="_Toc67467855" w:history="1">
            <w:r w:rsidR="00FF6068" w:rsidRPr="00583731">
              <w:rPr>
                <w:rStyle w:val="Hyperlink"/>
                <w:rFonts w:ascii="Times New Roman" w:hAnsi="Times New Roman" w:cs="Times New Roman"/>
                <w:noProof/>
              </w:rPr>
              <w:t>4.1.</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 xml:space="preserve">REQV7_1. Check </w:t>
            </w:r>
            <w:r w:rsidR="00FF6068" w:rsidRPr="00583731">
              <w:rPr>
                <w:rStyle w:val="Hyperlink"/>
                <w:rFonts w:ascii="Times New Roman" w:hAnsi="Times New Roman" w:cs="Times New Roman"/>
                <w:noProof/>
                <w:lang w:val="vi-VN"/>
              </w:rPr>
              <w:t>Existing CIF</w:t>
            </w:r>
            <w:r w:rsidR="00FF6068" w:rsidRPr="00583731">
              <w:rPr>
                <w:rStyle w:val="Hyperlink"/>
                <w:rFonts w:ascii="Times New Roman" w:hAnsi="Times New Roman" w:cs="Times New Roman"/>
                <w:noProof/>
              </w:rPr>
              <w:t xml:space="preserve"> in LOS</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_Toc67467855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5</w:t>
            </w:r>
            <w:r w:rsidR="00FF6068" w:rsidRPr="00583731">
              <w:rPr>
                <w:rFonts w:ascii="Times New Roman" w:hAnsi="Times New Roman" w:cs="Times New Roman"/>
                <w:noProof/>
                <w:webHidden/>
              </w:rPr>
              <w:fldChar w:fldCharType="end"/>
            </w:r>
          </w:hyperlink>
        </w:p>
        <w:p w14:paraId="6DDB2C17" w14:textId="6A546DD3"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56"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4.1.1.</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Business Requirement</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_Toc67467856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5</w:t>
            </w:r>
            <w:r w:rsidR="00FF6068" w:rsidRPr="00583731">
              <w:rPr>
                <w:rFonts w:ascii="Times New Roman" w:hAnsi="Times New Roman" w:cs="Times New Roman"/>
                <w:noProof/>
                <w:webHidden/>
              </w:rPr>
              <w:fldChar w:fldCharType="end"/>
            </w:r>
          </w:hyperlink>
        </w:p>
        <w:p w14:paraId="0C374E6B" w14:textId="4343B37D"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57"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4.1.2.</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Technical Detail</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_Toc67467857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6</w:t>
            </w:r>
            <w:r w:rsidR="00FF6068" w:rsidRPr="00583731">
              <w:rPr>
                <w:rFonts w:ascii="Times New Roman" w:hAnsi="Times New Roman" w:cs="Times New Roman"/>
                <w:noProof/>
                <w:webHidden/>
              </w:rPr>
              <w:fldChar w:fldCharType="end"/>
            </w:r>
          </w:hyperlink>
        </w:p>
        <w:p w14:paraId="40C80D41" w14:textId="726F2593"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58"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4.1.3.</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Testing and Sample</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_Toc67467858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6</w:t>
            </w:r>
            <w:r w:rsidR="00FF6068" w:rsidRPr="00583731">
              <w:rPr>
                <w:rFonts w:ascii="Times New Roman" w:hAnsi="Times New Roman" w:cs="Times New Roman"/>
                <w:noProof/>
                <w:webHidden/>
              </w:rPr>
              <w:fldChar w:fldCharType="end"/>
            </w:r>
          </w:hyperlink>
        </w:p>
        <w:p w14:paraId="55B13ACC" w14:textId="014EA34E"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59"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4.1.4.</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Limitation</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_Toc67467859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6</w:t>
            </w:r>
            <w:r w:rsidR="00FF6068" w:rsidRPr="00583731">
              <w:rPr>
                <w:rFonts w:ascii="Times New Roman" w:hAnsi="Times New Roman" w:cs="Times New Roman"/>
                <w:noProof/>
                <w:webHidden/>
              </w:rPr>
              <w:fldChar w:fldCharType="end"/>
            </w:r>
          </w:hyperlink>
        </w:p>
        <w:p w14:paraId="0B298931" w14:textId="0A689AD8" w:rsidR="00FF6068" w:rsidRPr="00583731" w:rsidRDefault="00583731">
          <w:pPr>
            <w:pStyle w:val="TOC2"/>
            <w:tabs>
              <w:tab w:val="left" w:pos="880"/>
              <w:tab w:val="right" w:leader="dot" w:pos="10124"/>
            </w:tabs>
            <w:rPr>
              <w:rFonts w:ascii="Times New Roman" w:hAnsi="Times New Roman" w:cs="Times New Roman"/>
              <w:noProof/>
              <w:color w:val="auto"/>
              <w:sz w:val="24"/>
              <w:lang w:eastAsia="en-US"/>
            </w:rPr>
          </w:pPr>
          <w:hyperlink w:anchor="_Toc67467860" w:history="1">
            <w:r w:rsidR="00FF6068" w:rsidRPr="00583731">
              <w:rPr>
                <w:rStyle w:val="Hyperlink"/>
                <w:rFonts w:ascii="Times New Roman" w:hAnsi="Times New Roman" w:cs="Times New Roman"/>
                <w:noProof/>
              </w:rPr>
              <w:t>4.2.</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REQV7_2.</w:t>
            </w:r>
            <w:r w:rsidR="00FF6068" w:rsidRPr="00583731">
              <w:rPr>
                <w:rStyle w:val="Hyperlink"/>
                <w:rFonts w:ascii="Times New Roman" w:hAnsi="Times New Roman" w:cs="Times New Roman"/>
                <w:noProof/>
                <w:lang w:val="vi-VN"/>
              </w:rPr>
              <w:t xml:space="preserve"> CIF Creating on LOS</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_Toc67467860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6</w:t>
            </w:r>
            <w:r w:rsidR="00FF6068" w:rsidRPr="00583731">
              <w:rPr>
                <w:rFonts w:ascii="Times New Roman" w:hAnsi="Times New Roman" w:cs="Times New Roman"/>
                <w:noProof/>
                <w:webHidden/>
              </w:rPr>
              <w:fldChar w:fldCharType="end"/>
            </w:r>
          </w:hyperlink>
        </w:p>
        <w:p w14:paraId="5380D18D" w14:textId="057911AD"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1"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4.2.1.</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Business Requirement</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_Toc67467861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6</w:t>
            </w:r>
            <w:r w:rsidR="00FF6068" w:rsidRPr="00583731">
              <w:rPr>
                <w:rFonts w:ascii="Times New Roman" w:hAnsi="Times New Roman" w:cs="Times New Roman"/>
                <w:noProof/>
                <w:webHidden/>
              </w:rPr>
              <w:fldChar w:fldCharType="end"/>
            </w:r>
          </w:hyperlink>
        </w:p>
        <w:p w14:paraId="0FF3E345" w14:textId="352A503A"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2"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4.2.2.</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Technical Detail</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_Toc67467862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1A6287C4" w14:textId="1400B94A"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3"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4.2.3.</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Testing and Sample</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_Toc67467863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50FF186F" w14:textId="72EA631D"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4"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4.2.4.</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Limitation</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_Toc67467864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655936EF" w14:textId="5127A7D8" w:rsidR="00FF6068" w:rsidRPr="00583731" w:rsidRDefault="00583731">
          <w:pPr>
            <w:pStyle w:val="TOC2"/>
            <w:tabs>
              <w:tab w:val="left" w:pos="880"/>
              <w:tab w:val="right" w:leader="dot" w:pos="10124"/>
            </w:tabs>
            <w:rPr>
              <w:rFonts w:ascii="Times New Roman" w:hAnsi="Times New Roman" w:cs="Times New Roman"/>
              <w:noProof/>
              <w:color w:val="auto"/>
              <w:sz w:val="24"/>
              <w:lang w:eastAsia="en-US"/>
            </w:rPr>
          </w:pPr>
          <w:hyperlink w:anchor="_Toc67467865" w:history="1">
            <w:r w:rsidR="00FF6068" w:rsidRPr="00583731">
              <w:rPr>
                <w:rStyle w:val="Hyperlink"/>
                <w:rFonts w:ascii="Times New Roman" w:hAnsi="Times New Roman" w:cs="Times New Roman"/>
                <w:noProof/>
              </w:rPr>
              <w:t>4.3.</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REQV7_</w:t>
            </w:r>
            <w:r w:rsidR="00FF6068" w:rsidRPr="00583731">
              <w:rPr>
                <w:rStyle w:val="Hyperlink"/>
                <w:rFonts w:ascii="Times New Roman" w:hAnsi="Times New Roman" w:cs="Times New Roman"/>
                <w:noProof/>
                <w:lang w:val="vi-VN"/>
              </w:rPr>
              <w:t>3</w:t>
            </w:r>
            <w:r w:rsidR="00FF6068" w:rsidRPr="00583731">
              <w:rPr>
                <w:rStyle w:val="Hyperlink"/>
                <w:rFonts w:ascii="Times New Roman" w:hAnsi="Times New Roman" w:cs="Times New Roman"/>
                <w:noProof/>
              </w:rPr>
              <w:t>.</w:t>
            </w:r>
            <w:r w:rsidR="00FF6068" w:rsidRPr="00583731">
              <w:rPr>
                <w:rStyle w:val="Hyperlink"/>
                <w:rFonts w:ascii="Times New Roman" w:hAnsi="Times New Roman" w:cs="Times New Roman"/>
                <w:noProof/>
                <w:lang w:val="vi-VN"/>
              </w:rPr>
              <w:t xml:space="preserve"> DPD &amp; Outstanding Amount Query on LMS</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_Toc67467865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2A9D5C25" w14:textId="1B194E46"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6"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4.3.1.</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Business Requirement</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_Toc67467866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71E4D1CD" w14:textId="695FEE92"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7"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4.3.2.</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Technical Detail</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_Toc67467867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7251A7EC" w14:textId="0AA14579"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8"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4.3.3.</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Testing and Sample</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_Toc67467868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41A3EBB7" w14:textId="7F494E2D" w:rsidR="00FF6068" w:rsidRPr="00583731" w:rsidRDefault="00583731">
          <w:pPr>
            <w:pStyle w:val="TOC3"/>
            <w:tabs>
              <w:tab w:val="left" w:pos="1100"/>
              <w:tab w:val="right" w:leader="dot" w:pos="10124"/>
            </w:tabs>
            <w:rPr>
              <w:rFonts w:ascii="Times New Roman" w:hAnsi="Times New Roman" w:cs="Times New Roman"/>
              <w:noProof/>
              <w:color w:val="auto"/>
              <w:sz w:val="24"/>
              <w:lang w:eastAsia="en-US"/>
            </w:rPr>
          </w:pPr>
          <w:hyperlink w:anchor="_Toc67467869" w:history="1">
            <w:r w:rsidR="00FF6068" w:rsidRPr="00583731">
              <w:rPr>
                <w:rStyle w:val="Hyperlink"/>
                <w:rFonts w:ascii="Times New Roman" w:hAnsi="Times New Roman" w:cs="Times New Roman"/>
                <w:noProof/>
                <w14:scene3d>
                  <w14:camera w14:prst="orthographicFront"/>
                  <w14:lightRig w14:rig="threePt" w14:dir="t">
                    <w14:rot w14:lat="0" w14:lon="0" w14:rev="0"/>
                  </w14:lightRig>
                </w14:scene3d>
              </w:rPr>
              <w:t>4.3.4.</w:t>
            </w:r>
            <w:r w:rsidR="00FF6068" w:rsidRPr="00583731">
              <w:rPr>
                <w:rFonts w:ascii="Times New Roman" w:hAnsi="Times New Roman" w:cs="Times New Roman"/>
                <w:noProof/>
                <w:color w:val="auto"/>
                <w:sz w:val="24"/>
                <w:lang w:eastAsia="en-US"/>
              </w:rPr>
              <w:tab/>
            </w:r>
            <w:r w:rsidR="00FF6068" w:rsidRPr="00583731">
              <w:rPr>
                <w:rStyle w:val="Hyperlink"/>
                <w:rFonts w:ascii="Times New Roman" w:hAnsi="Times New Roman" w:cs="Times New Roman"/>
                <w:noProof/>
              </w:rPr>
              <w:t>Limitation</w:t>
            </w:r>
            <w:r w:rsidR="00FF6068" w:rsidRPr="00583731">
              <w:rPr>
                <w:rFonts w:ascii="Times New Roman" w:hAnsi="Times New Roman" w:cs="Times New Roman"/>
                <w:noProof/>
                <w:webHidden/>
              </w:rPr>
              <w:tab/>
            </w:r>
            <w:r w:rsidR="00FF6068" w:rsidRPr="00583731">
              <w:rPr>
                <w:rFonts w:ascii="Times New Roman" w:hAnsi="Times New Roman" w:cs="Times New Roman"/>
                <w:noProof/>
                <w:webHidden/>
              </w:rPr>
              <w:fldChar w:fldCharType="begin"/>
            </w:r>
            <w:r w:rsidR="00FF6068" w:rsidRPr="00583731">
              <w:rPr>
                <w:rFonts w:ascii="Times New Roman" w:hAnsi="Times New Roman" w:cs="Times New Roman"/>
                <w:noProof/>
                <w:webHidden/>
              </w:rPr>
              <w:instrText xml:space="preserve"> PAGEREF _Toc67467869 \h </w:instrText>
            </w:r>
            <w:r w:rsidR="00FF6068" w:rsidRPr="00583731">
              <w:rPr>
                <w:rFonts w:ascii="Times New Roman" w:hAnsi="Times New Roman" w:cs="Times New Roman"/>
                <w:noProof/>
                <w:webHidden/>
              </w:rPr>
            </w:r>
            <w:r w:rsidR="00FF6068" w:rsidRPr="00583731">
              <w:rPr>
                <w:rFonts w:ascii="Times New Roman" w:hAnsi="Times New Roman" w:cs="Times New Roman"/>
                <w:noProof/>
                <w:webHidden/>
              </w:rPr>
              <w:fldChar w:fldCharType="separate"/>
            </w:r>
            <w:r w:rsidR="00FF6068" w:rsidRPr="00583731">
              <w:rPr>
                <w:rFonts w:ascii="Times New Roman" w:hAnsi="Times New Roman" w:cs="Times New Roman"/>
                <w:noProof/>
                <w:webHidden/>
              </w:rPr>
              <w:t>7</w:t>
            </w:r>
            <w:r w:rsidR="00FF6068" w:rsidRPr="00583731">
              <w:rPr>
                <w:rFonts w:ascii="Times New Roman" w:hAnsi="Times New Roman" w:cs="Times New Roman"/>
                <w:noProof/>
                <w:webHidden/>
              </w:rPr>
              <w:fldChar w:fldCharType="end"/>
            </w:r>
          </w:hyperlink>
        </w:p>
        <w:p w14:paraId="79474233" w14:textId="03FFE099" w:rsidR="00CB5A77" w:rsidRPr="00583731" w:rsidRDefault="00DC12FC" w:rsidP="00CB5A77">
          <w:pPr>
            <w:rPr>
              <w:rFonts w:ascii="Times New Roman" w:hAnsi="Times New Roman" w:cs="Times New Roman"/>
            </w:rPr>
          </w:pPr>
          <w:r w:rsidRPr="00583731">
            <w:rPr>
              <w:rFonts w:ascii="Times New Roman" w:hAnsi="Times New Roman" w:cs="Times New Roman"/>
            </w:rPr>
            <w:fldChar w:fldCharType="end"/>
          </w:r>
        </w:p>
      </w:sdtContent>
    </w:sdt>
    <w:p w14:paraId="3DC396F0" w14:textId="77777777" w:rsidR="00AA4896" w:rsidRPr="00583731" w:rsidRDefault="00EB3E62" w:rsidP="00B23BE6">
      <w:pPr>
        <w:pStyle w:val="Heading1Numbered"/>
        <w:rPr>
          <w:rFonts w:ascii="Times New Roman" w:hAnsi="Times New Roman"/>
        </w:rPr>
      </w:pPr>
      <w:bookmarkStart w:id="3" w:name="_Toc67467851"/>
      <w:r w:rsidRPr="00583731">
        <w:rPr>
          <w:rFonts w:ascii="Times New Roman" w:hAnsi="Times New Roman"/>
        </w:rPr>
        <w:lastRenderedPageBreak/>
        <w:t>History of changes</w:t>
      </w:r>
      <w:bookmarkEnd w:id="2"/>
      <w:bookmarkEnd w:id="3"/>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3"/>
        <w:gridCol w:w="3936"/>
        <w:gridCol w:w="3105"/>
      </w:tblGrid>
      <w:tr w:rsidR="00657D55" w:rsidRPr="00583731"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583731" w:rsidRDefault="00EB3E62" w:rsidP="006275C5">
            <w:pPr>
              <w:pStyle w:val="TableHeading"/>
              <w:rPr>
                <w:rFonts w:ascii="Times New Roman" w:hAnsi="Times New Roman" w:cs="Times New Roman"/>
              </w:rPr>
            </w:pPr>
            <w:r w:rsidRPr="00583731">
              <w:rPr>
                <w:rFonts w:ascii="Times New Roman" w:hAnsi="Times New Roman" w:cs="Times New Roman"/>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583731" w:rsidRDefault="00EB3E62" w:rsidP="006275C5">
            <w:pPr>
              <w:pStyle w:val="TableHeading"/>
              <w:rPr>
                <w:rFonts w:ascii="Times New Roman" w:hAnsi="Times New Roman" w:cs="Times New Roman"/>
              </w:rPr>
            </w:pPr>
            <w:r w:rsidRPr="00583731">
              <w:rPr>
                <w:rFonts w:ascii="Times New Roman" w:hAnsi="Times New Roman" w:cs="Times New Roman"/>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583731" w:rsidRDefault="00EB3E62" w:rsidP="006275C5">
            <w:pPr>
              <w:pStyle w:val="TableHeading"/>
              <w:rPr>
                <w:rFonts w:ascii="Times New Roman" w:hAnsi="Times New Roman" w:cs="Times New Roman"/>
              </w:rPr>
            </w:pPr>
            <w:r w:rsidRPr="00583731">
              <w:rPr>
                <w:rFonts w:ascii="Times New Roman" w:hAnsi="Times New Roman" w:cs="Times New Roman"/>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583731" w:rsidRDefault="00EB3E62" w:rsidP="006275C5">
            <w:pPr>
              <w:pStyle w:val="TableHeading"/>
              <w:rPr>
                <w:rFonts w:ascii="Times New Roman" w:hAnsi="Times New Roman" w:cs="Times New Roman"/>
              </w:rPr>
            </w:pPr>
            <w:r w:rsidRPr="00583731">
              <w:rPr>
                <w:rFonts w:ascii="Times New Roman" w:hAnsi="Times New Roman" w:cs="Times New Roman"/>
              </w:rPr>
              <w:t>author</w:t>
            </w:r>
          </w:p>
        </w:tc>
      </w:tr>
      <w:tr w:rsidR="00657D55" w:rsidRPr="00583731"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583731" w:rsidRDefault="00132B12" w:rsidP="006275C5">
            <w:pPr>
              <w:pStyle w:val="TabText"/>
              <w:rPr>
                <w:rFonts w:ascii="Times New Roman" w:hAnsi="Times New Roman" w:cs="Times New Roman"/>
              </w:rPr>
            </w:pPr>
            <w:r w:rsidRPr="00583731">
              <w:rPr>
                <w:rFonts w:ascii="Times New Roman" w:hAnsi="Times New Roman" w:cs="Times New Roman"/>
              </w:rPr>
              <w:t>0.1</w:t>
            </w:r>
          </w:p>
        </w:tc>
        <w:tc>
          <w:tcPr>
            <w:tcW w:w="1418" w:type="dxa"/>
            <w:tcBorders>
              <w:top w:val="single" w:sz="8" w:space="0" w:color="auto"/>
              <w:left w:val="nil"/>
              <w:bottom w:val="single" w:sz="8" w:space="0" w:color="auto"/>
              <w:right w:val="nil"/>
            </w:tcBorders>
          </w:tcPr>
          <w:p w14:paraId="162E67E6" w14:textId="20249DFB" w:rsidR="00AA4896" w:rsidRPr="00583731" w:rsidRDefault="0037284D" w:rsidP="00F25719">
            <w:pPr>
              <w:pStyle w:val="TabText"/>
              <w:rPr>
                <w:rFonts w:ascii="Times New Roman" w:hAnsi="Times New Roman" w:cs="Times New Roman"/>
              </w:rPr>
            </w:pPr>
            <w:r w:rsidRPr="00583731">
              <w:rPr>
                <w:rFonts w:ascii="Times New Roman" w:hAnsi="Times New Roman" w:cs="Times New Roman"/>
              </w:rPr>
              <w:t>23 Mar 2021</w:t>
            </w:r>
          </w:p>
        </w:tc>
        <w:tc>
          <w:tcPr>
            <w:tcW w:w="3953" w:type="dxa"/>
            <w:tcBorders>
              <w:top w:val="single" w:sz="8" w:space="0" w:color="auto"/>
              <w:left w:val="nil"/>
              <w:bottom w:val="single" w:sz="8" w:space="0" w:color="auto"/>
              <w:right w:val="nil"/>
            </w:tcBorders>
          </w:tcPr>
          <w:p w14:paraId="0D54B1FB" w14:textId="141A1E22" w:rsidR="00AA4896" w:rsidRPr="00583731" w:rsidRDefault="0037284D" w:rsidP="006275C5">
            <w:pPr>
              <w:pStyle w:val="TabText"/>
              <w:rPr>
                <w:rFonts w:ascii="Times New Roman" w:hAnsi="Times New Roman" w:cs="Times New Roman"/>
              </w:rPr>
            </w:pPr>
            <w:r w:rsidRPr="00583731">
              <w:rPr>
                <w:rFonts w:ascii="Times New Roman" w:hAnsi="Times New Roman" w:cs="Times New Roman"/>
              </w:rPr>
              <w:t xml:space="preserve">Initial </w:t>
            </w:r>
            <w:r w:rsidR="00341393" w:rsidRPr="00583731">
              <w:rPr>
                <w:rFonts w:ascii="Times New Roman" w:hAnsi="Times New Roman" w:cs="Times New Roman"/>
              </w:rPr>
              <w:t>create</w:t>
            </w:r>
          </w:p>
        </w:tc>
        <w:tc>
          <w:tcPr>
            <w:tcW w:w="3119" w:type="dxa"/>
            <w:tcBorders>
              <w:top w:val="single" w:sz="8" w:space="0" w:color="auto"/>
              <w:left w:val="nil"/>
              <w:bottom w:val="single" w:sz="8" w:space="0" w:color="auto"/>
              <w:right w:val="nil"/>
            </w:tcBorders>
          </w:tcPr>
          <w:p w14:paraId="053CB258" w14:textId="0EA266F9" w:rsidR="00AA4896" w:rsidRPr="00583731" w:rsidRDefault="0037284D" w:rsidP="008D5FF6">
            <w:pPr>
              <w:pStyle w:val="TabText"/>
              <w:rPr>
                <w:rFonts w:ascii="Times New Roman" w:hAnsi="Times New Roman" w:cs="Times New Roman"/>
              </w:rPr>
            </w:pPr>
            <w:r w:rsidRPr="00583731">
              <w:rPr>
                <w:rFonts w:ascii="Times New Roman" w:hAnsi="Times New Roman" w:cs="Times New Roman"/>
              </w:rPr>
              <w:t>Thach Anh, Tran</w:t>
            </w:r>
          </w:p>
        </w:tc>
      </w:tr>
      <w:tr w:rsidR="00A45E89" w:rsidRPr="00583731"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583731" w:rsidRDefault="00A45E89"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2D42416C" w14:textId="38E12ACD" w:rsidR="00A45E89" w:rsidRPr="00583731" w:rsidRDefault="00A45E89"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61D4A8B2" w14:textId="5C68BB2A" w:rsidR="00A45E89" w:rsidRPr="00583731" w:rsidRDefault="00A45E89" w:rsidP="006275C5">
            <w:pPr>
              <w:pStyle w:val="TabText"/>
              <w:rPr>
                <w:rFonts w:ascii="Times New Roman" w:hAnsi="Times New Roman" w:cs="Times New Roman"/>
              </w:rPr>
            </w:pPr>
          </w:p>
        </w:tc>
        <w:tc>
          <w:tcPr>
            <w:tcW w:w="3119" w:type="dxa"/>
            <w:tcBorders>
              <w:top w:val="single" w:sz="8" w:space="0" w:color="auto"/>
              <w:left w:val="nil"/>
              <w:bottom w:val="single" w:sz="8" w:space="0" w:color="auto"/>
              <w:right w:val="nil"/>
            </w:tcBorders>
          </w:tcPr>
          <w:p w14:paraId="3658940C" w14:textId="68E60C0A" w:rsidR="00A45E89" w:rsidRPr="00583731" w:rsidRDefault="00A45E89" w:rsidP="008D5FF6">
            <w:pPr>
              <w:pStyle w:val="TabText"/>
              <w:rPr>
                <w:rFonts w:ascii="Times New Roman" w:hAnsi="Times New Roman" w:cs="Times New Roman"/>
              </w:rPr>
            </w:pPr>
          </w:p>
        </w:tc>
      </w:tr>
      <w:tr w:rsidR="000E71F6" w:rsidRPr="00583731"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583731" w:rsidRDefault="000E71F6"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3819CFDE" w14:textId="5F2AAEE9" w:rsidR="000E71F6" w:rsidRPr="00583731" w:rsidRDefault="000E71F6"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51483683" w14:textId="6E341586" w:rsidR="000E71F6" w:rsidRPr="00583731" w:rsidRDefault="000E71F6" w:rsidP="000D754A">
            <w:pPr>
              <w:pStyle w:val="TabText"/>
              <w:rPr>
                <w:rFonts w:ascii="Times New Roman" w:hAnsi="Times New Roman" w:cs="Times New Roman"/>
              </w:rPr>
            </w:pPr>
          </w:p>
        </w:tc>
        <w:tc>
          <w:tcPr>
            <w:tcW w:w="3119" w:type="dxa"/>
            <w:tcBorders>
              <w:top w:val="single" w:sz="8" w:space="0" w:color="auto"/>
              <w:left w:val="nil"/>
              <w:bottom w:val="single" w:sz="8" w:space="0" w:color="auto"/>
              <w:right w:val="nil"/>
            </w:tcBorders>
          </w:tcPr>
          <w:p w14:paraId="5A6028A3" w14:textId="2B621E60" w:rsidR="000E71F6" w:rsidRPr="00583731" w:rsidRDefault="000E71F6" w:rsidP="006275C5">
            <w:pPr>
              <w:pStyle w:val="TabText"/>
              <w:rPr>
                <w:rFonts w:ascii="Times New Roman" w:hAnsi="Times New Roman" w:cs="Times New Roman"/>
              </w:rPr>
            </w:pPr>
          </w:p>
        </w:tc>
      </w:tr>
      <w:tr w:rsidR="000D754A" w:rsidRPr="00583731"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583731" w:rsidRDefault="000D754A"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3B3CFBA3" w14:textId="7CCB1D4B" w:rsidR="000D754A" w:rsidRPr="00583731" w:rsidRDefault="000D754A"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2D8E607A" w14:textId="3B3509F0" w:rsidR="000D754A" w:rsidRPr="00583731" w:rsidRDefault="000D754A" w:rsidP="000D754A">
            <w:pPr>
              <w:pStyle w:val="TabText"/>
              <w:rPr>
                <w:rFonts w:ascii="Times New Roman" w:hAnsi="Times New Roman" w:cs="Times New Roman"/>
              </w:rPr>
            </w:pPr>
          </w:p>
        </w:tc>
        <w:tc>
          <w:tcPr>
            <w:tcW w:w="3119" w:type="dxa"/>
            <w:tcBorders>
              <w:top w:val="single" w:sz="8" w:space="0" w:color="auto"/>
              <w:left w:val="nil"/>
              <w:bottom w:val="single" w:sz="8" w:space="0" w:color="auto"/>
              <w:right w:val="nil"/>
            </w:tcBorders>
          </w:tcPr>
          <w:p w14:paraId="4A17EE01" w14:textId="24B47D3B" w:rsidR="000D754A" w:rsidRPr="00583731" w:rsidRDefault="000D754A" w:rsidP="006275C5">
            <w:pPr>
              <w:pStyle w:val="TabText"/>
              <w:rPr>
                <w:rFonts w:ascii="Times New Roman" w:hAnsi="Times New Roman" w:cs="Times New Roman"/>
              </w:rPr>
            </w:pPr>
          </w:p>
        </w:tc>
      </w:tr>
      <w:tr w:rsidR="00BB5D51" w:rsidRPr="00583731"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583731" w:rsidRDefault="00BB5D51"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61206394" w14:textId="16C2A388" w:rsidR="00BB5D51" w:rsidRPr="00583731" w:rsidRDefault="00BB5D51"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32991D54" w14:textId="58C4F39D" w:rsidR="00BB5D51" w:rsidRPr="00583731" w:rsidRDefault="00BB5D51" w:rsidP="00CA42FB">
            <w:pPr>
              <w:pStyle w:val="TabText"/>
              <w:tabs>
                <w:tab w:val="left" w:pos="2765"/>
              </w:tabs>
              <w:rPr>
                <w:rFonts w:ascii="Times New Roman" w:hAnsi="Times New Roman" w:cs="Times New Roman"/>
              </w:rPr>
            </w:pPr>
          </w:p>
        </w:tc>
        <w:tc>
          <w:tcPr>
            <w:tcW w:w="3119" w:type="dxa"/>
            <w:tcBorders>
              <w:top w:val="single" w:sz="8" w:space="0" w:color="auto"/>
              <w:left w:val="nil"/>
              <w:bottom w:val="single" w:sz="8" w:space="0" w:color="auto"/>
              <w:right w:val="nil"/>
            </w:tcBorders>
          </w:tcPr>
          <w:p w14:paraId="3706DCF5" w14:textId="59D1981A" w:rsidR="00BB5D51" w:rsidRPr="00583731" w:rsidRDefault="00BB5D51" w:rsidP="006275C5">
            <w:pPr>
              <w:pStyle w:val="TabText"/>
              <w:rPr>
                <w:rFonts w:ascii="Times New Roman" w:hAnsi="Times New Roman" w:cs="Times New Roman"/>
              </w:rPr>
            </w:pPr>
          </w:p>
        </w:tc>
      </w:tr>
    </w:tbl>
    <w:p w14:paraId="4EF6B20C" w14:textId="3B7287D3" w:rsidR="00AA4896" w:rsidRPr="00583731" w:rsidRDefault="00AA4896" w:rsidP="00AA4896">
      <w:pPr>
        <w:rPr>
          <w:rFonts w:ascii="Times New Roman" w:hAnsi="Times New Roman" w:cs="Times New Roman"/>
          <w:b/>
          <w:sz w:val="32"/>
          <w:szCs w:val="32"/>
        </w:rPr>
      </w:pPr>
    </w:p>
    <w:p w14:paraId="691943E8" w14:textId="77777777" w:rsidR="00187ABE" w:rsidRPr="00583731" w:rsidRDefault="00187ABE" w:rsidP="00EB292B">
      <w:pPr>
        <w:rPr>
          <w:rFonts w:ascii="Times New Roman" w:hAnsi="Times New Roman" w:cs="Times New Roman"/>
          <w:b/>
          <w:bCs/>
        </w:rPr>
      </w:pPr>
      <w:r w:rsidRPr="00583731">
        <w:rPr>
          <w:rFonts w:ascii="Times New Roman" w:hAnsi="Times New Roman" w:cs="Times New Roman"/>
          <w:b/>
          <w:bCs/>
        </w:rPr>
        <w:t>Copyright</w:t>
      </w:r>
    </w:p>
    <w:p w14:paraId="094F1B6A" w14:textId="20256AF8" w:rsidR="00187ABE" w:rsidRPr="00583731" w:rsidRDefault="00187ABE" w:rsidP="00EB292B">
      <w:pPr>
        <w:rPr>
          <w:rFonts w:ascii="Times New Roman" w:hAnsi="Times New Roman" w:cs="Times New Roman"/>
        </w:rPr>
      </w:pPr>
      <w:r w:rsidRPr="00583731">
        <w:rPr>
          <w:rFonts w:ascii="Times New Roman" w:hAnsi="Times New Roman" w:cs="Times New Roman"/>
        </w:rPr>
        <w:t xml:space="preserve">© </w:t>
      </w:r>
      <w:r w:rsidR="005273AC" w:rsidRPr="00583731">
        <w:rPr>
          <w:rFonts w:ascii="Times New Roman" w:hAnsi="Times New Roman" w:cs="Times New Roman"/>
        </w:rPr>
        <w:t>OpenWay Asia</w:t>
      </w:r>
      <w:r w:rsidRPr="00583731">
        <w:rPr>
          <w:rFonts w:ascii="Times New Roman" w:hAnsi="Times New Roman" w:cs="Times New Roman"/>
        </w:rPr>
        <w:t xml:space="preserve"> Limited </w:t>
      </w:r>
      <w:r w:rsidR="00DC12FC" w:rsidRPr="00583731">
        <w:rPr>
          <w:rFonts w:ascii="Times New Roman" w:hAnsi="Times New Roman" w:cs="Times New Roman"/>
        </w:rPr>
        <w:fldChar w:fldCharType="begin"/>
      </w:r>
      <w:r w:rsidRPr="00583731">
        <w:rPr>
          <w:rFonts w:ascii="Times New Roman" w:hAnsi="Times New Roman" w:cs="Times New Roman"/>
        </w:rPr>
        <w:instrText xml:space="preserve"> DATE  \@ "YYYY"  \* MERGEFORMAT </w:instrText>
      </w:r>
      <w:r w:rsidR="00DC12FC" w:rsidRPr="00583731">
        <w:rPr>
          <w:rFonts w:ascii="Times New Roman" w:hAnsi="Times New Roman" w:cs="Times New Roman"/>
        </w:rPr>
        <w:fldChar w:fldCharType="separate"/>
      </w:r>
      <w:r w:rsidR="00583731" w:rsidRPr="00583731">
        <w:rPr>
          <w:rFonts w:ascii="Times New Roman" w:hAnsi="Times New Roman" w:cs="Times New Roman"/>
          <w:noProof/>
        </w:rPr>
        <w:t>2021</w:t>
      </w:r>
      <w:r w:rsidR="00DC12FC" w:rsidRPr="00583731">
        <w:rPr>
          <w:rFonts w:ascii="Times New Roman" w:hAnsi="Times New Roman" w:cs="Times New Roman"/>
        </w:rPr>
        <w:fldChar w:fldCharType="end"/>
      </w:r>
      <w:r w:rsidRPr="00583731">
        <w:rPr>
          <w:rFonts w:ascii="Times New Roman" w:hAnsi="Times New Roman" w:cs="Times New Roman"/>
        </w:rPr>
        <w:t>. All rights reserved.</w:t>
      </w:r>
      <w:r w:rsidRPr="00583731">
        <w:rPr>
          <w:rFonts w:ascii="Times New Roman" w:hAnsi="Times New Roman" w:cs="Times New Roman"/>
        </w:rPr>
        <w:tab/>
      </w:r>
    </w:p>
    <w:p w14:paraId="3ADB55D9" w14:textId="02895FBD" w:rsidR="00187ABE" w:rsidRPr="00583731" w:rsidRDefault="00187ABE" w:rsidP="006E67CC">
      <w:pPr>
        <w:jc w:val="both"/>
        <w:rPr>
          <w:rFonts w:ascii="Times New Roman" w:hAnsi="Times New Roman" w:cs="Times New Roman"/>
        </w:rPr>
      </w:pPr>
      <w:r w:rsidRPr="00583731">
        <w:rPr>
          <w:rFonts w:ascii="Times New Roman" w:hAnsi="Times New Roman" w:cs="Times New Roman"/>
        </w:rPr>
        <w:t xml:space="preserve">The Copyright of this complete document and every part it belongs to </w:t>
      </w:r>
      <w:r w:rsidR="005273AC" w:rsidRPr="00583731">
        <w:rPr>
          <w:rFonts w:ascii="Times New Roman" w:hAnsi="Times New Roman" w:cs="Times New Roman"/>
        </w:rPr>
        <w:t>OpenWay Asia</w:t>
      </w:r>
      <w:r w:rsidRPr="00583731">
        <w:rPr>
          <w:rFonts w:ascii="Times New Roman" w:hAnsi="Times New Roman" w:cs="Times New Roman"/>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583731" w:rsidRDefault="00187ABE" w:rsidP="00EB292B">
      <w:pPr>
        <w:rPr>
          <w:rFonts w:ascii="Times New Roman" w:hAnsi="Times New Roman" w:cs="Times New Roman"/>
          <w:b/>
          <w:bCs/>
        </w:rPr>
      </w:pPr>
      <w:r w:rsidRPr="00583731">
        <w:rPr>
          <w:rFonts w:ascii="Times New Roman" w:hAnsi="Times New Roman" w:cs="Times New Roman"/>
          <w:b/>
          <w:bCs/>
        </w:rPr>
        <w:t>Disclaimer</w:t>
      </w:r>
    </w:p>
    <w:p w14:paraId="461954D2" w14:textId="6758700B" w:rsidR="00187ABE" w:rsidRPr="00583731" w:rsidRDefault="00187ABE" w:rsidP="006E67CC">
      <w:pPr>
        <w:jc w:val="both"/>
        <w:rPr>
          <w:rFonts w:ascii="Times New Roman" w:hAnsi="Times New Roman" w:cs="Times New Roman"/>
        </w:rPr>
      </w:pPr>
      <w:r w:rsidRPr="00583731">
        <w:rPr>
          <w:rFonts w:ascii="Times New Roman" w:hAnsi="Times New Roman" w:cs="Times New Roman"/>
        </w:rPr>
        <w:t xml:space="preserve">This document and the </w:t>
      </w:r>
      <w:r w:rsidR="005273AC" w:rsidRPr="00583731">
        <w:rPr>
          <w:rFonts w:ascii="Times New Roman" w:hAnsi="Times New Roman" w:cs="Times New Roman"/>
        </w:rPr>
        <w:t>OpenWay Asia</w:t>
      </w:r>
      <w:r w:rsidRPr="00583731">
        <w:rPr>
          <w:rFonts w:ascii="Times New Roman" w:hAnsi="Times New Roman" w:cs="Times New Roman"/>
        </w:rPr>
        <w:t xml:space="preserve"> software it describes are furnished by </w:t>
      </w:r>
      <w:r w:rsidR="005273AC" w:rsidRPr="00583731">
        <w:rPr>
          <w:rFonts w:ascii="Times New Roman" w:hAnsi="Times New Roman" w:cs="Times New Roman"/>
        </w:rPr>
        <w:t>OpenWay Asia</w:t>
      </w:r>
      <w:r w:rsidRPr="00583731">
        <w:rPr>
          <w:rFonts w:ascii="Times New Roman" w:hAnsi="Times New Roman" w:cs="Times New Roman"/>
        </w:rPr>
        <w:t xml:space="preserve"> Limited under a Software Licensing Agreement, Consultancy Agreement, Variation Request or Confidentiality Agreement, and may be used or copied only in accordance with the terms of such Agreement. Neither this document nor the </w:t>
      </w:r>
      <w:r w:rsidR="005273AC" w:rsidRPr="00583731">
        <w:rPr>
          <w:rFonts w:ascii="Times New Roman" w:hAnsi="Times New Roman" w:cs="Times New Roman"/>
        </w:rPr>
        <w:t>OpenWay Asia</w:t>
      </w:r>
      <w:r w:rsidRPr="00583731">
        <w:rPr>
          <w:rFonts w:ascii="Times New Roman" w:hAnsi="Times New Roman" w:cs="Times New Roman"/>
        </w:rPr>
        <w:t xml:space="preserve"> software it describes may be used, sold, transferred, copied, translated, </w:t>
      </w:r>
      <w:r w:rsidR="00636230" w:rsidRPr="00583731">
        <w:rPr>
          <w:rFonts w:ascii="Times New Roman" w:hAnsi="Times New Roman" w:cs="Times New Roman"/>
        </w:rPr>
        <w:t>reproduced,</w:t>
      </w:r>
      <w:r w:rsidRPr="00583731">
        <w:rPr>
          <w:rFonts w:ascii="Times New Roman" w:hAnsi="Times New Roman" w:cs="Times New Roman"/>
        </w:rPr>
        <w:t xml:space="preserve"> or transmitted in any form or by any means, electronic or mechanical, for any purpose, in whole or in part, other than in accordance with the terms of such Agreement, or otherwise without prior written consent of </w:t>
      </w:r>
      <w:r w:rsidR="005273AC" w:rsidRPr="00583731">
        <w:rPr>
          <w:rFonts w:ascii="Times New Roman" w:hAnsi="Times New Roman" w:cs="Times New Roman"/>
        </w:rPr>
        <w:t>OpenWay Asia</w:t>
      </w:r>
      <w:r w:rsidRPr="00583731">
        <w:rPr>
          <w:rFonts w:ascii="Times New Roman" w:hAnsi="Times New Roman" w:cs="Times New Roman"/>
        </w:rPr>
        <w:t xml:space="preserve"> Limited.  </w:t>
      </w:r>
    </w:p>
    <w:p w14:paraId="54D7CB90" w14:textId="3EE5FCC0" w:rsidR="00187ABE" w:rsidRPr="00583731" w:rsidRDefault="00187ABE" w:rsidP="00C2757D">
      <w:pPr>
        <w:jc w:val="both"/>
        <w:rPr>
          <w:rFonts w:ascii="Times New Roman" w:hAnsi="Times New Roman" w:cs="Times New Roman"/>
        </w:rPr>
      </w:pPr>
      <w:r w:rsidRPr="00583731">
        <w:rPr>
          <w:rFonts w:ascii="Times New Roman" w:hAnsi="Times New Roman" w:cs="Times New Roman"/>
        </w:rPr>
        <w:t xml:space="preserve">This document describes a generic product or service and should be read in conjunction with other documents relevant to the configuration of any specific system. The licensee of OpenWay software or user of </w:t>
      </w:r>
      <w:r w:rsidR="005273AC" w:rsidRPr="00583731">
        <w:rPr>
          <w:rFonts w:ascii="Times New Roman" w:hAnsi="Times New Roman" w:cs="Times New Roman"/>
        </w:rPr>
        <w:t>OpenWay Asia</w:t>
      </w:r>
      <w:r w:rsidRPr="00583731">
        <w:rPr>
          <w:rFonts w:ascii="Times New Roman" w:hAnsi="Times New Roman" w:cs="Times New Roman"/>
        </w:rPr>
        <w:t xml:space="preserve"> services is responsible for ensuring that the product or service described herein meets its own requirements</w:t>
      </w:r>
      <w:r w:rsidR="00636230" w:rsidRPr="00583731">
        <w:rPr>
          <w:rFonts w:ascii="Times New Roman" w:hAnsi="Times New Roman" w:cs="Times New Roman"/>
        </w:rPr>
        <w:t>.</w:t>
      </w:r>
    </w:p>
    <w:p w14:paraId="75A933E4" w14:textId="77777777" w:rsidR="00187ABE" w:rsidRPr="00583731" w:rsidRDefault="00187ABE" w:rsidP="00EB292B">
      <w:pPr>
        <w:rPr>
          <w:rFonts w:ascii="Times New Roman" w:hAnsi="Times New Roman" w:cs="Times New Roman"/>
          <w:b/>
          <w:bCs/>
        </w:rPr>
      </w:pPr>
      <w:r w:rsidRPr="00583731">
        <w:rPr>
          <w:rFonts w:ascii="Times New Roman" w:hAnsi="Times New Roman" w:cs="Times New Roman"/>
          <w:b/>
          <w:bCs/>
        </w:rPr>
        <w:t>Confidentiality</w:t>
      </w:r>
    </w:p>
    <w:p w14:paraId="7738B733" w14:textId="211605FF" w:rsidR="00187ABE" w:rsidRPr="00583731" w:rsidRDefault="00187ABE" w:rsidP="00823EB3">
      <w:pPr>
        <w:jc w:val="both"/>
        <w:rPr>
          <w:rFonts w:ascii="Times New Roman" w:hAnsi="Times New Roman" w:cs="Times New Roman"/>
        </w:rPr>
      </w:pPr>
      <w:r w:rsidRPr="00583731">
        <w:rPr>
          <w:rFonts w:ascii="Times New Roman" w:hAnsi="Times New Roman" w:cs="Times New Roman"/>
        </w:rPr>
        <w:t xml:space="preserve">The information contained in this Document is the property of </w:t>
      </w:r>
      <w:r w:rsidR="005273AC" w:rsidRPr="00583731">
        <w:rPr>
          <w:rFonts w:ascii="Times New Roman" w:hAnsi="Times New Roman" w:cs="Times New Roman"/>
        </w:rPr>
        <w:t>OpenWay Asia</w:t>
      </w:r>
      <w:r w:rsidRPr="00583731">
        <w:rPr>
          <w:rFonts w:ascii="Times New Roman" w:hAnsi="Times New Roman" w:cs="Times New Roman"/>
        </w:rPr>
        <w:t xml:space="preserve"> Ltd and contains CONFIDENTIAL information that is produced solely for the benefit of the receiving party named on the front page of this document</w:t>
      </w:r>
      <w:r w:rsidR="00DC12FC" w:rsidRPr="00583731">
        <w:rPr>
          <w:rFonts w:ascii="Times New Roman" w:hAnsi="Times New Roman" w:cs="Times New Roman"/>
        </w:rPr>
        <w:fldChar w:fldCharType="begin"/>
      </w:r>
      <w:r w:rsidRPr="00583731">
        <w:rPr>
          <w:rFonts w:ascii="Times New Roman" w:hAnsi="Times New Roman" w:cs="Times New Roman"/>
        </w:rPr>
        <w:instrText xml:space="preserve"> ASK  client " "  \* MERGEFORMAT </w:instrText>
      </w:r>
      <w:r w:rsidR="00DC12FC" w:rsidRPr="00583731">
        <w:rPr>
          <w:rFonts w:ascii="Times New Roman" w:hAnsi="Times New Roman" w:cs="Times New Roman"/>
        </w:rPr>
        <w:fldChar w:fldCharType="end"/>
      </w:r>
      <w:r w:rsidRPr="00583731">
        <w:rPr>
          <w:rFonts w:ascii="Times New Roman" w:hAnsi="Times New Roman" w:cs="Times New Roman"/>
        </w:rPr>
        <w:t xml:space="preserve">.  The recipient should keep this document and all its information confidential. On no account should this document, in whole or in part, be used, sold, transferred, copied, translated, </w:t>
      </w:r>
      <w:r w:rsidR="00636230" w:rsidRPr="00583731">
        <w:rPr>
          <w:rFonts w:ascii="Times New Roman" w:hAnsi="Times New Roman" w:cs="Times New Roman"/>
        </w:rPr>
        <w:t>reproduced,</w:t>
      </w:r>
      <w:r w:rsidRPr="00583731">
        <w:rPr>
          <w:rFonts w:ascii="Times New Roman" w:hAnsi="Times New Roman" w:cs="Times New Roman"/>
        </w:rPr>
        <w:t xml:space="preserve"> or transmitted in any form or by any means, electronic or mechanical, or disclosed or disseminated to any third party, without the express written permission of </w:t>
      </w:r>
      <w:r w:rsidR="005273AC" w:rsidRPr="00583731">
        <w:rPr>
          <w:rFonts w:ascii="Times New Roman" w:hAnsi="Times New Roman" w:cs="Times New Roman"/>
        </w:rPr>
        <w:t>OpenWay Asia</w:t>
      </w:r>
      <w:r w:rsidRPr="00583731">
        <w:rPr>
          <w:rFonts w:ascii="Times New Roman" w:hAnsi="Times New Roman" w:cs="Times New Roman"/>
        </w:rPr>
        <w:t xml:space="preserve"> Ltd.</w:t>
      </w:r>
    </w:p>
    <w:p w14:paraId="01BAC7B1" w14:textId="71EE0A96" w:rsidR="00AA4896" w:rsidRPr="00583731" w:rsidRDefault="00EB3E62" w:rsidP="00B23BE6">
      <w:pPr>
        <w:pStyle w:val="Heading1Numbered"/>
        <w:rPr>
          <w:rFonts w:ascii="Times New Roman" w:hAnsi="Times New Roman"/>
        </w:rPr>
      </w:pPr>
      <w:bookmarkStart w:id="4" w:name="_Toc355640568"/>
      <w:bookmarkStart w:id="5" w:name="_Toc375807281"/>
      <w:bookmarkStart w:id="6" w:name="_Toc67467852"/>
      <w:r w:rsidRPr="00583731">
        <w:rPr>
          <w:rFonts w:ascii="Times New Roman" w:hAnsi="Times New Roman"/>
        </w:rPr>
        <w:lastRenderedPageBreak/>
        <w:t>Introduction</w:t>
      </w:r>
      <w:bookmarkEnd w:id="4"/>
      <w:bookmarkEnd w:id="5"/>
      <w:bookmarkEnd w:id="6"/>
    </w:p>
    <w:p w14:paraId="6EEB403B" w14:textId="77777777" w:rsidR="002F7D0F" w:rsidRPr="00583731" w:rsidRDefault="002F7D0F" w:rsidP="00CF1830">
      <w:pPr>
        <w:pStyle w:val="Heading2Numbered"/>
        <w:rPr>
          <w:rFonts w:ascii="Times New Roman" w:hAnsi="Times New Roman"/>
        </w:rPr>
      </w:pPr>
      <w:bookmarkStart w:id="7" w:name="_Toc519181116"/>
      <w:bookmarkStart w:id="8" w:name="_Toc67467853"/>
      <w:r w:rsidRPr="00583731">
        <w:rPr>
          <w:rFonts w:ascii="Times New Roman" w:hAnsi="Times New Roman"/>
        </w:rPr>
        <w:t>Notations</w:t>
      </w:r>
      <w:bookmarkEnd w:id="7"/>
      <w:bookmarkEnd w:id="8"/>
    </w:p>
    <w:p w14:paraId="520C13BD" w14:textId="77777777" w:rsidR="002F7D0F" w:rsidRPr="00583731" w:rsidRDefault="002F7D0F" w:rsidP="002F7D0F">
      <w:pPr>
        <w:rPr>
          <w:rFonts w:ascii="Times New Roman" w:hAnsi="Times New Roman" w:cs="Times New Roman"/>
          <w:strike/>
          <w:lang w:val="en-GB"/>
        </w:rPr>
      </w:pPr>
      <w:r w:rsidRPr="00583731">
        <w:rPr>
          <w:rFonts w:ascii="Times New Roman" w:hAnsi="Times New Roman" w:cs="Times New Roman"/>
          <w:lang w:val="en-GB"/>
        </w:rPr>
        <w:t>Notations used in this document are listed in the table below.</w:t>
      </w:r>
    </w:p>
    <w:p w14:paraId="345E20B0" w14:textId="77777777" w:rsidR="002F7D0F" w:rsidRPr="00583731" w:rsidRDefault="002F7D0F" w:rsidP="002F7D0F">
      <w:pPr>
        <w:rPr>
          <w:rFonts w:ascii="Times New Roman" w:hAnsi="Times New Roman" w:cs="Times New Roman"/>
          <w:b/>
          <w:i/>
          <w:lang w:val="en-GB"/>
        </w:rPr>
      </w:pPr>
      <w:r w:rsidRPr="00583731">
        <w:rPr>
          <w:rFonts w:ascii="Times New Roman" w:hAnsi="Times New Roman" w:cs="Times New Roman"/>
          <w:b/>
          <w:i/>
          <w:lang w:val="en-GB"/>
        </w:rPr>
        <w:t xml:space="preserve">Table </w:t>
      </w:r>
      <w:r w:rsidRPr="00583731">
        <w:rPr>
          <w:rFonts w:ascii="Times New Roman" w:hAnsi="Times New Roman" w:cs="Times New Roman"/>
          <w:b/>
          <w:i/>
          <w:lang w:val="en-GB"/>
        </w:rPr>
        <w:fldChar w:fldCharType="begin"/>
      </w:r>
      <w:r w:rsidRPr="00583731">
        <w:rPr>
          <w:rFonts w:ascii="Times New Roman" w:hAnsi="Times New Roman" w:cs="Times New Roman"/>
          <w:b/>
          <w:i/>
          <w:lang w:val="en-GB"/>
        </w:rPr>
        <w:instrText xml:space="preserve"> SEQ Таблица \* ARABIC </w:instrText>
      </w:r>
      <w:r w:rsidRPr="00583731">
        <w:rPr>
          <w:rFonts w:ascii="Times New Roman" w:hAnsi="Times New Roman" w:cs="Times New Roman"/>
          <w:b/>
          <w:i/>
          <w:lang w:val="en-GB"/>
        </w:rPr>
        <w:fldChar w:fldCharType="separate"/>
      </w:r>
      <w:r w:rsidRPr="00583731">
        <w:rPr>
          <w:rFonts w:ascii="Times New Roman" w:hAnsi="Times New Roman" w:cs="Times New Roman"/>
          <w:b/>
          <w:i/>
          <w:noProof/>
          <w:lang w:val="en-GB"/>
        </w:rPr>
        <w:t>1</w:t>
      </w:r>
      <w:r w:rsidRPr="00583731">
        <w:rPr>
          <w:rFonts w:ascii="Times New Roman" w:hAnsi="Times New Roman" w:cs="Times New Roman"/>
          <w:b/>
          <w:i/>
          <w:lang w:val="en-GB"/>
        </w:rPr>
        <w:fldChar w:fldCharType="end"/>
      </w:r>
      <w:r w:rsidRPr="00583731">
        <w:rPr>
          <w:rFonts w:ascii="Times New Roman" w:hAnsi="Times New Roman" w:cs="Times New Roman"/>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83731"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83731" w:rsidRDefault="002F7D0F" w:rsidP="00C74BD0">
            <w:pPr>
              <w:pStyle w:val="TableHeading"/>
              <w:rPr>
                <w:rFonts w:ascii="Times New Roman" w:hAnsi="Times New Roman" w:cs="Times New Roman"/>
                <w:lang w:val="en-GB"/>
              </w:rPr>
            </w:pPr>
            <w:r w:rsidRPr="00583731">
              <w:rPr>
                <w:rFonts w:ascii="Times New Roman" w:hAnsi="Times New Roman" w:cs="Times New Roman"/>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83731" w:rsidRDefault="002F7D0F" w:rsidP="00C74BD0">
            <w:pPr>
              <w:pStyle w:val="TableHeading"/>
              <w:rPr>
                <w:rFonts w:ascii="Times New Roman" w:hAnsi="Times New Roman" w:cs="Times New Roman"/>
                <w:lang w:val="en-GB"/>
              </w:rPr>
            </w:pPr>
            <w:r w:rsidRPr="00583731">
              <w:rPr>
                <w:rFonts w:ascii="Times New Roman" w:hAnsi="Times New Roman" w:cs="Times New Roman"/>
                <w:lang w:val="en-GB"/>
              </w:rPr>
              <w:t>Description</w:t>
            </w:r>
          </w:p>
        </w:tc>
      </w:tr>
      <w:tr w:rsidR="002F7D0F" w:rsidRPr="00583731"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478028C"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76140209" w14:textId="327603AE" w:rsidR="002F7D0F" w:rsidRPr="00583731" w:rsidRDefault="002F7D0F" w:rsidP="00C74BD0">
            <w:pPr>
              <w:pStyle w:val="TabText"/>
              <w:rPr>
                <w:rFonts w:ascii="Times New Roman" w:hAnsi="Times New Roman" w:cs="Times New Roman"/>
                <w:lang w:val="en-GB"/>
              </w:rPr>
            </w:pPr>
          </w:p>
        </w:tc>
      </w:tr>
      <w:tr w:rsidR="002F7D0F" w:rsidRPr="00583731"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0C400E6C"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2196B812" w14:textId="3B06BAFB" w:rsidR="002F7D0F" w:rsidRPr="00583731" w:rsidRDefault="002F7D0F" w:rsidP="00C74BD0">
            <w:pPr>
              <w:pStyle w:val="TabText"/>
              <w:rPr>
                <w:rFonts w:ascii="Times New Roman" w:hAnsi="Times New Roman" w:cs="Times New Roman"/>
                <w:lang w:val="en-GB"/>
              </w:rPr>
            </w:pPr>
          </w:p>
        </w:tc>
      </w:tr>
      <w:tr w:rsidR="002F7D0F" w:rsidRPr="00583731"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180CD8B7"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2D5BBA13" w14:textId="1075F38B" w:rsidR="002F7D0F" w:rsidRPr="00583731" w:rsidRDefault="002F7D0F" w:rsidP="00C74BD0">
            <w:pPr>
              <w:pStyle w:val="TabText"/>
              <w:rPr>
                <w:rFonts w:ascii="Times New Roman" w:hAnsi="Times New Roman" w:cs="Times New Roman"/>
                <w:lang w:val="en-GB"/>
              </w:rPr>
            </w:pPr>
          </w:p>
        </w:tc>
      </w:tr>
      <w:tr w:rsidR="002F7D0F" w:rsidRPr="00583731"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539A929"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0C14FF3F" w14:textId="3FE2A751" w:rsidR="002F7D0F" w:rsidRPr="00583731" w:rsidRDefault="002F7D0F" w:rsidP="00C74BD0">
            <w:pPr>
              <w:pStyle w:val="TabText"/>
              <w:rPr>
                <w:rFonts w:ascii="Times New Roman" w:hAnsi="Times New Roman" w:cs="Times New Roman"/>
                <w:lang w:val="en-GB"/>
              </w:rPr>
            </w:pPr>
          </w:p>
        </w:tc>
      </w:tr>
      <w:tr w:rsidR="002F7D0F" w:rsidRPr="00583731"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B5CD519"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35F4A0CA" w14:textId="401B88D3" w:rsidR="002F7D0F" w:rsidRPr="00583731" w:rsidRDefault="002F7D0F" w:rsidP="00C74BD0">
            <w:pPr>
              <w:pStyle w:val="TabText"/>
              <w:rPr>
                <w:rFonts w:ascii="Times New Roman" w:hAnsi="Times New Roman" w:cs="Times New Roman"/>
                <w:lang w:val="en-GB"/>
              </w:rPr>
            </w:pPr>
          </w:p>
        </w:tc>
      </w:tr>
      <w:tr w:rsidR="002F7D0F" w:rsidRPr="00583731"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3DB0F693"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7E86A2CC" w14:textId="3368271B" w:rsidR="002F7D0F" w:rsidRPr="00583731" w:rsidRDefault="002F7D0F" w:rsidP="00C74BD0">
            <w:pPr>
              <w:pStyle w:val="TabText"/>
              <w:rPr>
                <w:rFonts w:ascii="Times New Roman" w:hAnsi="Times New Roman" w:cs="Times New Roman"/>
                <w:lang w:val="en-GB"/>
              </w:rPr>
            </w:pPr>
          </w:p>
        </w:tc>
      </w:tr>
      <w:tr w:rsidR="002F7D0F" w:rsidRPr="00583731"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41473B42"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60067C95" w14:textId="48F02EFB" w:rsidR="002F7D0F" w:rsidRPr="00583731" w:rsidRDefault="002F7D0F" w:rsidP="00C74BD0">
            <w:pPr>
              <w:pStyle w:val="TabText"/>
              <w:rPr>
                <w:rFonts w:ascii="Times New Roman" w:hAnsi="Times New Roman" w:cs="Times New Roman"/>
                <w:lang w:val="en-GB"/>
              </w:rPr>
            </w:pPr>
          </w:p>
        </w:tc>
      </w:tr>
      <w:tr w:rsidR="002F7D0F" w:rsidRPr="00583731"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30B0EBD0" w:rsidR="002F7D0F" w:rsidRPr="00583731" w:rsidRDefault="002F7D0F"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44636C03" w14:textId="64B93847" w:rsidR="002F7D0F" w:rsidRPr="00583731" w:rsidRDefault="002F7D0F" w:rsidP="00C74BD0">
            <w:pPr>
              <w:pStyle w:val="TabText"/>
              <w:rPr>
                <w:rFonts w:ascii="Times New Roman" w:hAnsi="Times New Roman" w:cs="Times New Roman"/>
                <w:lang w:val="en-GB"/>
              </w:rPr>
            </w:pPr>
          </w:p>
        </w:tc>
      </w:tr>
      <w:tr w:rsidR="005A7A58" w:rsidRPr="00583731"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2DAD52B5" w:rsidR="005A7A58" w:rsidRPr="00583731" w:rsidRDefault="005A7A58"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5A90EC93" w14:textId="0E53533F" w:rsidR="005A7A58" w:rsidRPr="00583731" w:rsidRDefault="005A7A58" w:rsidP="00C74BD0">
            <w:pPr>
              <w:pStyle w:val="TabText"/>
              <w:rPr>
                <w:rFonts w:ascii="Times New Roman" w:hAnsi="Times New Roman" w:cs="Times New Roman"/>
                <w:lang w:val="en-GB"/>
              </w:rPr>
            </w:pPr>
          </w:p>
        </w:tc>
      </w:tr>
      <w:tr w:rsidR="00BA026A" w:rsidRPr="00583731"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65DFEB2D" w:rsidR="00BA026A" w:rsidRPr="00583731" w:rsidRDefault="00BA026A"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590B8BC5" w14:textId="6D4AB3C8" w:rsidR="00BA026A" w:rsidRPr="00583731" w:rsidRDefault="00BA026A" w:rsidP="00C74BD0">
            <w:pPr>
              <w:pStyle w:val="TabText"/>
              <w:rPr>
                <w:rFonts w:ascii="Times New Roman" w:hAnsi="Times New Roman" w:cs="Times New Roman"/>
                <w:lang w:val="en-GB"/>
              </w:rPr>
            </w:pPr>
          </w:p>
        </w:tc>
      </w:tr>
      <w:tr w:rsidR="006244BD" w:rsidRPr="00583731"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7FD692A7" w:rsidR="006244BD" w:rsidRPr="00583731" w:rsidRDefault="006244BD" w:rsidP="00C74BD0">
            <w:pPr>
              <w:pStyle w:val="TabText"/>
              <w:rPr>
                <w:rFonts w:ascii="Times New Roman" w:hAnsi="Times New Roman" w:cs="Times New Roman"/>
                <w:lang w:val="en-GB"/>
              </w:rPr>
            </w:pPr>
          </w:p>
        </w:tc>
        <w:tc>
          <w:tcPr>
            <w:tcW w:w="8080" w:type="dxa"/>
            <w:tcBorders>
              <w:top w:val="single" w:sz="8" w:space="0" w:color="auto"/>
              <w:left w:val="nil"/>
              <w:bottom w:val="single" w:sz="8" w:space="0" w:color="auto"/>
              <w:right w:val="nil"/>
            </w:tcBorders>
          </w:tcPr>
          <w:p w14:paraId="73943040" w14:textId="5A4E105C" w:rsidR="006244BD" w:rsidRPr="00583731" w:rsidRDefault="006244BD" w:rsidP="00C74BD0">
            <w:pPr>
              <w:pStyle w:val="TabText"/>
              <w:rPr>
                <w:rFonts w:ascii="Times New Roman" w:hAnsi="Times New Roman" w:cs="Times New Roman"/>
                <w:lang w:val="en-GB"/>
              </w:rPr>
            </w:pPr>
          </w:p>
        </w:tc>
      </w:tr>
    </w:tbl>
    <w:p w14:paraId="12D71E21" w14:textId="77777777" w:rsidR="002F7D0F" w:rsidRPr="00583731" w:rsidRDefault="002F7D0F" w:rsidP="002F7D0F">
      <w:pPr>
        <w:pStyle w:val="Body"/>
        <w:rPr>
          <w:rFonts w:ascii="Times New Roman" w:hAnsi="Times New Roman" w:cs="Times New Roman"/>
          <w:lang w:val="en-GB"/>
        </w:rPr>
      </w:pPr>
    </w:p>
    <w:p w14:paraId="53FF6627" w14:textId="213C3366" w:rsidR="00637BB3" w:rsidRPr="00583731" w:rsidRDefault="00A73A3C" w:rsidP="00B23BE6">
      <w:pPr>
        <w:pStyle w:val="Heading1Numbered"/>
        <w:rPr>
          <w:rFonts w:ascii="Times New Roman" w:hAnsi="Times New Roman"/>
        </w:rPr>
      </w:pPr>
      <w:bookmarkStart w:id="9" w:name="_Toc67467854"/>
      <w:r w:rsidRPr="00583731">
        <w:rPr>
          <w:rFonts w:ascii="Times New Roman" w:hAnsi="Times New Roman"/>
        </w:rPr>
        <w:lastRenderedPageBreak/>
        <w:t>Requirement List</w:t>
      </w:r>
      <w:bookmarkEnd w:id="9"/>
    </w:p>
    <w:p w14:paraId="07FEBC90" w14:textId="752F21C7" w:rsidR="0072608C" w:rsidRPr="00583731" w:rsidRDefault="00EF26B0" w:rsidP="00CF1830">
      <w:pPr>
        <w:pStyle w:val="Heading2Numbered"/>
        <w:rPr>
          <w:rFonts w:ascii="Times New Roman" w:hAnsi="Times New Roman"/>
        </w:rPr>
      </w:pPr>
      <w:bookmarkStart w:id="10" w:name="_Toc234301649"/>
      <w:bookmarkStart w:id="11" w:name="_Toc275879249"/>
      <w:bookmarkStart w:id="12" w:name="_Toc275974524"/>
      <w:bookmarkStart w:id="13" w:name="_Toc277932033"/>
      <w:bookmarkStart w:id="14" w:name="_Toc297107452"/>
      <w:bookmarkStart w:id="15" w:name="_Toc358910988"/>
      <w:bookmarkStart w:id="16" w:name="_Toc67467855"/>
      <w:r w:rsidRPr="00583731">
        <w:rPr>
          <w:rFonts w:ascii="Times New Roman" w:hAnsi="Times New Roman"/>
        </w:rPr>
        <w:t>REQ</w:t>
      </w:r>
      <w:r w:rsidR="00341393" w:rsidRPr="00583731">
        <w:rPr>
          <w:rFonts w:ascii="Times New Roman" w:hAnsi="Times New Roman"/>
        </w:rPr>
        <w:t>V7_</w:t>
      </w:r>
      <w:r w:rsidRPr="00583731">
        <w:rPr>
          <w:rFonts w:ascii="Times New Roman" w:hAnsi="Times New Roman"/>
        </w:rPr>
        <w:t>1.</w:t>
      </w:r>
      <w:bookmarkEnd w:id="10"/>
      <w:bookmarkEnd w:id="11"/>
      <w:bookmarkEnd w:id="12"/>
      <w:bookmarkEnd w:id="13"/>
      <w:bookmarkEnd w:id="14"/>
      <w:bookmarkEnd w:id="15"/>
      <w:r w:rsidR="00341393" w:rsidRPr="00583731">
        <w:rPr>
          <w:rFonts w:ascii="Times New Roman" w:hAnsi="Times New Roman"/>
        </w:rPr>
        <w:t xml:space="preserve"> </w:t>
      </w:r>
      <w:r w:rsidR="00FE2F3C" w:rsidRPr="00583731">
        <w:rPr>
          <w:rFonts w:ascii="Times New Roman" w:hAnsi="Times New Roman"/>
        </w:rPr>
        <w:t xml:space="preserve">Check </w:t>
      </w:r>
      <w:r w:rsidR="00CF1830" w:rsidRPr="00583731">
        <w:rPr>
          <w:rFonts w:ascii="Times New Roman" w:hAnsi="Times New Roman"/>
          <w:lang w:val="vi-VN"/>
        </w:rPr>
        <w:t>Existing CIF</w:t>
      </w:r>
      <w:r w:rsidR="00BB4922" w:rsidRPr="00583731">
        <w:rPr>
          <w:rFonts w:ascii="Times New Roman" w:hAnsi="Times New Roman"/>
        </w:rPr>
        <w:t xml:space="preserve"> in LOS</w:t>
      </w:r>
      <w:bookmarkEnd w:id="16"/>
    </w:p>
    <w:p w14:paraId="0AEE51CB" w14:textId="4FE7A2B0" w:rsidR="00101D4D" w:rsidRPr="00583731" w:rsidRDefault="00B23BE6" w:rsidP="00583731">
      <w:pPr>
        <w:pStyle w:val="Heading3"/>
        <w:numPr>
          <w:ilvl w:val="2"/>
          <w:numId w:val="2"/>
        </w:numPr>
      </w:pPr>
      <w:bookmarkStart w:id="17" w:name="_Toc64472190"/>
      <w:bookmarkStart w:id="18" w:name="_Toc67467856"/>
      <w:r w:rsidRPr="00583731">
        <w:t>Business Requirement</w:t>
      </w:r>
      <w:bookmarkEnd w:id="17"/>
      <w:bookmarkEnd w:id="18"/>
    </w:p>
    <w:p w14:paraId="7E9E70A2" w14:textId="768624F0" w:rsidR="00005A14" w:rsidRPr="00583731" w:rsidDel="002D0A0F" w:rsidRDefault="00005A14" w:rsidP="00005A14">
      <w:pPr>
        <w:rPr>
          <w:del w:id="19" w:author="Hang Vu Thi (BSD-ITP)" w:date="2021-03-26T19:00:00Z"/>
          <w:rFonts w:ascii="Times New Roman" w:hAnsi="Times New Roman" w:cs="Times New Roman"/>
          <w:lang w:val="vi-VN"/>
        </w:rPr>
      </w:pPr>
      <w:del w:id="20" w:author="Hang Vu Thi (BSD-ITP)" w:date="2021-03-26T19:00:00Z">
        <w:r w:rsidRPr="00583731" w:rsidDel="002D0A0F">
          <w:rPr>
            <w:rFonts w:ascii="Times New Roman" w:hAnsi="Times New Roman" w:cs="Times New Roman"/>
          </w:rPr>
          <w:delText>Thông</w:delText>
        </w:r>
        <w:r w:rsidRPr="00583731" w:rsidDel="002D0A0F">
          <w:rPr>
            <w:rFonts w:ascii="Times New Roman" w:hAnsi="Times New Roman" w:cs="Times New Roman"/>
            <w:lang w:val="vi-VN"/>
          </w:rPr>
          <w:delText xml:space="preserve"> tin tham chiếu từ BRD:</w:delText>
        </w:r>
      </w:del>
    </w:p>
    <w:tbl>
      <w:tblPr>
        <w:tblW w:w="5000" w:type="pct"/>
        <w:tblLook w:val="04A0" w:firstRow="1" w:lastRow="0" w:firstColumn="1" w:lastColumn="0" w:noHBand="0" w:noVBand="1"/>
      </w:tblPr>
      <w:tblGrid>
        <w:gridCol w:w="10124"/>
      </w:tblGrid>
      <w:tr w:rsidR="000801CB" w:rsidRPr="00583731" w:rsidDel="002D0A0F" w14:paraId="66FC83AB" w14:textId="7A19270B" w:rsidTr="000801CB">
        <w:trPr>
          <w:trHeight w:val="680"/>
          <w:del w:id="21" w:author="Hang Vu Thi (BSD-ITP)" w:date="2021-03-26T19:00:00Z"/>
        </w:trPr>
        <w:tc>
          <w:tcPr>
            <w:tcW w:w="1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22D2" w14:textId="418A84E5" w:rsidR="000801CB" w:rsidRPr="00583731" w:rsidDel="002D0A0F" w:rsidRDefault="000801CB" w:rsidP="000801CB">
            <w:pPr>
              <w:spacing w:after="0" w:line="240" w:lineRule="auto"/>
              <w:ind w:left="0"/>
              <w:rPr>
                <w:del w:id="22" w:author="Hang Vu Thi (BSD-ITP)" w:date="2021-03-26T19:00:00Z"/>
                <w:rFonts w:ascii="Times New Roman" w:eastAsia="Times New Roman" w:hAnsi="Times New Roman" w:cs="Times New Roman"/>
                <w:color w:val="000000"/>
                <w:sz w:val="24"/>
                <w:lang w:eastAsia="en-US"/>
              </w:rPr>
            </w:pPr>
            <w:del w:id="23" w:author="Hang Vu Thi (BSD-ITP)" w:date="2021-03-26T19:00:00Z">
              <w:r w:rsidRPr="00583731" w:rsidDel="002D0A0F">
                <w:rPr>
                  <w:rFonts w:ascii="Times New Roman" w:eastAsia="Times New Roman" w:hAnsi="Times New Roman" w:cs="Times New Roman"/>
                  <w:color w:val="000000"/>
                  <w:sz w:val="24"/>
                  <w:lang w:eastAsia="en-US"/>
                </w:rPr>
                <w:delText>Hệ thống xác minh tài khoản Paylater:</w:delText>
              </w:r>
              <w:r w:rsidRPr="00583731" w:rsidDel="002D0A0F">
                <w:rPr>
                  <w:rFonts w:ascii="Times New Roman" w:eastAsia="Times New Roman" w:hAnsi="Times New Roman" w:cs="Times New Roman"/>
                  <w:color w:val="000000"/>
                  <w:sz w:val="24"/>
                  <w:lang w:eastAsia="en-US"/>
                </w:rPr>
                <w:br/>
              </w:r>
              <w:r w:rsidRPr="00583731" w:rsidDel="002D0A0F">
                <w:rPr>
                  <w:rFonts w:ascii="Times New Roman" w:eastAsia="Times New Roman" w:hAnsi="Times New Roman" w:cs="Times New Roman"/>
                  <w:i/>
                  <w:iCs/>
                  <w:color w:val="000000"/>
                  <w:sz w:val="24"/>
                  <w:lang w:eastAsia="en-US"/>
                </w:rPr>
                <w:delText>System check Paylater account:</w:delText>
              </w:r>
            </w:del>
          </w:p>
        </w:tc>
      </w:tr>
      <w:tr w:rsidR="000801CB" w:rsidRPr="00583731" w:rsidDel="002D0A0F" w14:paraId="35D5CF1D" w14:textId="505B137C" w:rsidTr="000801CB">
        <w:trPr>
          <w:trHeight w:val="8192"/>
          <w:del w:id="24" w:author="Hang Vu Thi (BSD-ITP)" w:date="2021-03-26T19:00:00Z"/>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15464D7D" w14:textId="55B6D4FA" w:rsidR="00B12B19" w:rsidRPr="00583731" w:rsidDel="002D0A0F" w:rsidRDefault="000801CB" w:rsidP="000801CB">
            <w:pPr>
              <w:spacing w:after="0" w:line="240" w:lineRule="auto"/>
              <w:ind w:left="0"/>
              <w:rPr>
                <w:del w:id="25" w:author="Hang Vu Thi (BSD-ITP)" w:date="2021-03-26T19:00:00Z"/>
                <w:rFonts w:ascii="Times New Roman" w:eastAsia="Times New Roman" w:hAnsi="Times New Roman" w:cs="Times New Roman"/>
                <w:color w:val="000000"/>
                <w:sz w:val="24"/>
                <w:lang w:eastAsia="en-US"/>
              </w:rPr>
            </w:pPr>
            <w:del w:id="26" w:author="Hang Vu Thi (BSD-ITP)" w:date="2021-03-26T19:00:00Z">
              <w:r w:rsidRPr="00583731" w:rsidDel="002D0A0F">
                <w:rPr>
                  <w:rFonts w:ascii="Times New Roman" w:eastAsia="Times New Roman" w:hAnsi="Times New Roman" w:cs="Times New Roman"/>
                  <w:color w:val="000000"/>
                  <w:sz w:val="24"/>
                  <w:lang w:eastAsia="en-US"/>
                </w:rPr>
                <w:delText xml:space="preserve">- KH chưa có tài khoản Paylater (Nếu tất cả các thông tin CMND/CCCD/Passport chưa tồn tại trên hệ thống Paylater); hoặc đã có tài khoản (Nếu 1 trong các thông tin CMND/CCCD/Passport đã tồn tại trên hệ thống Paylater) </w:delText>
              </w:r>
              <w:commentRangeStart w:id="27"/>
              <w:commentRangeStart w:id="28"/>
              <w:r w:rsidRPr="00583731" w:rsidDel="002D0A0F">
                <w:rPr>
                  <w:rFonts w:ascii="Times New Roman" w:eastAsia="Times New Roman" w:hAnsi="Times New Roman" w:cs="Times New Roman"/>
                  <w:color w:val="000000"/>
                  <w:sz w:val="24"/>
                  <w:lang w:eastAsia="en-US"/>
                </w:rPr>
                <w:delText>nhưng tài khoản hết hiệu lực (Expired date &lt; Ngày thanh toán đơn hàng):</w:delText>
              </w:r>
              <w:commentRangeEnd w:id="27"/>
              <w:r w:rsidR="00B12B19" w:rsidRPr="00583731" w:rsidDel="002D0A0F">
                <w:rPr>
                  <w:rStyle w:val="CommentReference"/>
                  <w:rFonts w:ascii="Times New Roman" w:hAnsi="Times New Roman" w:cs="Times New Roman"/>
                </w:rPr>
                <w:commentReference w:id="27"/>
              </w:r>
              <w:commentRangeEnd w:id="28"/>
              <w:r w:rsidR="00613B1F" w:rsidRPr="00583731" w:rsidDel="002D0A0F">
                <w:rPr>
                  <w:rStyle w:val="CommentReference"/>
                  <w:rFonts w:ascii="Times New Roman" w:hAnsi="Times New Roman" w:cs="Times New Roman"/>
                </w:rPr>
                <w:commentReference w:id="28"/>
              </w:r>
              <w:r w:rsidRPr="00583731" w:rsidDel="002D0A0F">
                <w:rPr>
                  <w:rFonts w:ascii="Times New Roman" w:eastAsia="Times New Roman" w:hAnsi="Times New Roman" w:cs="Times New Roman"/>
                  <w:color w:val="000000"/>
                  <w:sz w:val="24"/>
                  <w:lang w:eastAsia="en-US"/>
                </w:rPr>
                <w:br/>
                <w:delText xml:space="preserve"> --&gt;Check CIF và trạng thái hồ sơ trên LOS theo nguyên tắc đối chiếu:</w:delText>
              </w:r>
              <w:r w:rsidRPr="00583731" w:rsidDel="002D0A0F">
                <w:rPr>
                  <w:rFonts w:ascii="Times New Roman" w:eastAsia="Times New Roman" w:hAnsi="Times New Roman" w:cs="Times New Roman"/>
                  <w:color w:val="000000"/>
                  <w:sz w:val="24"/>
                  <w:lang w:eastAsia="en-US"/>
                </w:rPr>
                <w:br/>
                <w:delText>+ Trường CMND/CCCD/PassPort trên Paylater đối chiếu với trường CMND của CIF trên LOS</w:delText>
              </w:r>
              <w:r w:rsidRPr="00583731" w:rsidDel="002D0A0F">
                <w:rPr>
                  <w:rFonts w:ascii="Times New Roman" w:eastAsia="Times New Roman" w:hAnsi="Times New Roman" w:cs="Times New Roman"/>
                  <w:color w:val="000000"/>
                  <w:sz w:val="24"/>
                  <w:lang w:eastAsia="en-US"/>
                </w:rPr>
                <w:br/>
                <w:delText>+ Trường Số điện thoạn trên Paylater đối với trường Preferred phone trên LOS</w:delText>
              </w:r>
              <w:r w:rsidRPr="00583731" w:rsidDel="002D0A0F">
                <w:rPr>
                  <w:rFonts w:ascii="Times New Roman" w:eastAsia="Times New Roman" w:hAnsi="Times New Roman" w:cs="Times New Roman"/>
                  <w:color w:val="000000"/>
                  <w:sz w:val="24"/>
                  <w:lang w:eastAsia="en-US"/>
                </w:rPr>
                <w:br/>
                <w:delText>Các trường hợp sau:</w:delText>
              </w:r>
              <w:r w:rsidRPr="00583731" w:rsidDel="002D0A0F">
                <w:rPr>
                  <w:rFonts w:ascii="Times New Roman" w:eastAsia="Times New Roman" w:hAnsi="Times New Roman" w:cs="Times New Roman"/>
                  <w:color w:val="000000"/>
                  <w:sz w:val="24"/>
                  <w:lang w:eastAsia="en-US"/>
                </w:rPr>
                <w:br/>
                <w:delText xml:space="preserve">a. Tồn tại TCIF/CIF trên LOS với Số CMND/CCCD/Passport + Số điện thoại không khớp </w:delText>
              </w:r>
              <w:r w:rsidRPr="00583731" w:rsidDel="002D0A0F">
                <w:rPr>
                  <w:rFonts w:ascii="Times New Roman" w:eastAsia="Times New Roman" w:hAnsi="Times New Roman" w:cs="Times New Roman"/>
                  <w:color w:val="000000"/>
                  <w:sz w:val="24"/>
                  <w:lang w:eastAsia="en-US"/>
                </w:rPr>
                <w:br/>
                <w:delText>--&gt; KH nhận thông báo liên hệ CS để được hỗ trợ cập nhật thông tin --&gt; Kết thúc quy trình</w:delText>
              </w:r>
            </w:del>
          </w:p>
          <w:p w14:paraId="16563989" w14:textId="7119B881" w:rsidR="000801CB" w:rsidRPr="00583731" w:rsidDel="002D0A0F" w:rsidRDefault="00B12B19" w:rsidP="000801CB">
            <w:pPr>
              <w:spacing w:after="0" w:line="240" w:lineRule="auto"/>
              <w:ind w:left="0"/>
              <w:rPr>
                <w:del w:id="29" w:author="Hang Vu Thi (BSD-ITP)" w:date="2021-03-26T19:00:00Z"/>
                <w:rFonts w:ascii="Times New Roman" w:eastAsia="Times New Roman" w:hAnsi="Times New Roman" w:cs="Times New Roman"/>
                <w:i/>
                <w:iCs/>
                <w:color w:val="000000"/>
                <w:sz w:val="24"/>
                <w:lang w:eastAsia="en-US"/>
              </w:rPr>
            </w:pPr>
            <w:del w:id="30" w:author="Hang Vu Thi (BSD-ITP)" w:date="2021-03-26T19:00:00Z">
              <w:r w:rsidRPr="00583731" w:rsidDel="002D0A0F">
                <w:rPr>
                  <w:rFonts w:ascii="Times New Roman" w:eastAsia="Times New Roman" w:hAnsi="Times New Roman" w:cs="Times New Roman"/>
                  <w:color w:val="000000"/>
                  <w:sz w:val="24"/>
                  <w:lang w:eastAsia="en-US"/>
                </w:rPr>
                <w:delText>b</w:delText>
              </w:r>
              <w:commentRangeStart w:id="31"/>
              <w:r w:rsidRPr="00583731" w:rsidDel="002D0A0F">
                <w:rPr>
                  <w:rFonts w:ascii="Times New Roman" w:eastAsia="Times New Roman" w:hAnsi="Times New Roman" w:cs="Times New Roman"/>
                  <w:color w:val="000000"/>
                  <w:sz w:val="24"/>
                  <w:lang w:eastAsia="en-US"/>
                </w:rPr>
                <w:delText xml:space="preserve">. Tồn tại TCIF/CIF trên LOS với Số CMND/CCCD/Passport không khớp + Số điện thoại khớp </w:delText>
              </w:r>
              <w:r w:rsidRPr="00583731" w:rsidDel="002D0A0F">
                <w:rPr>
                  <w:rFonts w:ascii="Times New Roman" w:eastAsia="Times New Roman" w:hAnsi="Times New Roman" w:cs="Times New Roman"/>
                  <w:color w:val="000000"/>
                  <w:sz w:val="24"/>
                  <w:lang w:eastAsia="en-US"/>
                </w:rPr>
                <w:br/>
                <w:delText>--&gt; KH nhận thông báo liên hệ CS để được hỗ trợ cập nhật thông tin --&gt; Kết thúc quy trình</w:delText>
              </w:r>
              <w:commentRangeEnd w:id="31"/>
              <w:r w:rsidRPr="00583731" w:rsidDel="002D0A0F">
                <w:rPr>
                  <w:rStyle w:val="CommentReference"/>
                  <w:rFonts w:ascii="Times New Roman" w:hAnsi="Times New Roman" w:cs="Times New Roman"/>
                </w:rPr>
                <w:commentReference w:id="31"/>
              </w:r>
              <w:r w:rsidR="000801CB" w:rsidRPr="00583731" w:rsidDel="002D0A0F">
                <w:rPr>
                  <w:rFonts w:ascii="Times New Roman" w:eastAsia="Times New Roman" w:hAnsi="Times New Roman" w:cs="Times New Roman"/>
                  <w:color w:val="000000"/>
                  <w:sz w:val="24"/>
                  <w:lang w:eastAsia="en-US"/>
                </w:rPr>
                <w:br/>
                <w:delText xml:space="preserve">b. Tồn tại TCIF/CIF trên LOS với Số CMND/CCCD/Passport + Số điện thoại khớp + có Hồ sơ trạng thái Open: </w:delText>
              </w:r>
              <w:r w:rsidR="000801CB" w:rsidRPr="00583731" w:rsidDel="002D0A0F">
                <w:rPr>
                  <w:rFonts w:ascii="Times New Roman" w:eastAsia="Times New Roman" w:hAnsi="Times New Roman" w:cs="Times New Roman"/>
                  <w:color w:val="000000"/>
                  <w:sz w:val="24"/>
                  <w:lang w:eastAsia="en-US"/>
                </w:rPr>
                <w:br/>
                <w:delText>--&gt;KH nhận thông báo cần hoàn thành hồ sơ vay/thẻ tai Lotte =&gt; Kết thúc quy trình.</w:delText>
              </w:r>
              <w:r w:rsidR="000801CB" w:rsidRPr="00583731" w:rsidDel="002D0A0F">
                <w:rPr>
                  <w:rFonts w:ascii="Times New Roman" w:eastAsia="Times New Roman" w:hAnsi="Times New Roman" w:cs="Times New Roman"/>
                  <w:color w:val="000000"/>
                  <w:sz w:val="24"/>
                  <w:lang w:eastAsia="en-US"/>
                </w:rPr>
                <w:br/>
                <w:delText>c. Chưa tồn tại TCIF/CIF trên LOS với số CMND/CCCD/Passport</w:delText>
              </w:r>
              <w:r w:rsidR="00510C53" w:rsidRPr="00583731" w:rsidDel="002D0A0F">
                <w:rPr>
                  <w:rFonts w:ascii="Times New Roman" w:eastAsia="Times New Roman" w:hAnsi="Times New Roman" w:cs="Times New Roman"/>
                  <w:color w:val="000000"/>
                  <w:sz w:val="24"/>
                  <w:lang w:eastAsia="en-US"/>
                </w:rPr>
                <w:delText xml:space="preserve"> + </w:delText>
              </w:r>
              <w:commentRangeStart w:id="32"/>
              <w:r w:rsidR="00510C53" w:rsidRPr="00583731" w:rsidDel="002D0A0F">
                <w:rPr>
                  <w:rFonts w:ascii="Times New Roman" w:eastAsia="Times New Roman" w:hAnsi="Times New Roman" w:cs="Times New Roman"/>
                  <w:color w:val="000000"/>
                  <w:sz w:val="24"/>
                  <w:lang w:eastAsia="en-US"/>
                </w:rPr>
                <w:delText>Số điện thoại</w:delText>
              </w:r>
              <w:commentRangeEnd w:id="32"/>
              <w:r w:rsidR="00510C53" w:rsidRPr="00583731" w:rsidDel="002D0A0F">
                <w:rPr>
                  <w:rStyle w:val="CommentReference"/>
                  <w:rFonts w:ascii="Times New Roman" w:hAnsi="Times New Roman" w:cs="Times New Roman"/>
                </w:rPr>
                <w:commentReference w:id="32"/>
              </w:r>
              <w:r w:rsidR="000801CB" w:rsidRPr="00583731" w:rsidDel="002D0A0F">
                <w:rPr>
                  <w:rFonts w:ascii="Times New Roman" w:eastAsia="Times New Roman" w:hAnsi="Times New Roman" w:cs="Times New Roman"/>
                  <w:color w:val="000000"/>
                  <w:sz w:val="24"/>
                  <w:lang w:eastAsia="en-US"/>
                </w:rPr>
                <w:br/>
                <w:delText xml:space="preserve">--&gt;Tiếp tục chuyển sang bước "Xác minh Số ĐT đăng ký Paylater" </w:delText>
              </w:r>
              <w:r w:rsidR="000801CB" w:rsidRPr="00583731" w:rsidDel="002D0A0F">
                <w:rPr>
                  <w:rFonts w:ascii="Times New Roman" w:eastAsia="Times New Roman" w:hAnsi="Times New Roman" w:cs="Times New Roman"/>
                  <w:color w:val="000000"/>
                  <w:sz w:val="24"/>
                  <w:lang w:eastAsia="en-US"/>
                </w:rPr>
                <w:br/>
                <w:delText xml:space="preserve">d. Tồn tại TCIF/CIF trên LOS với số CMND/CCCD/Passport + Số điện thoại khớp + chưa có hồ sơ hoặc hồ sơ đã close: </w:delText>
              </w:r>
              <w:r w:rsidR="000801CB" w:rsidRPr="00583731" w:rsidDel="002D0A0F">
                <w:rPr>
                  <w:rFonts w:ascii="Times New Roman" w:eastAsia="Times New Roman" w:hAnsi="Times New Roman" w:cs="Times New Roman"/>
                  <w:color w:val="000000"/>
                  <w:sz w:val="24"/>
                  <w:lang w:eastAsia="en-US"/>
                </w:rPr>
                <w:br/>
                <w:delText>--&gt;Tiếp tục chuyển sang bước "Xác minh Số ĐT đăng ký Paylater"</w:delText>
              </w:r>
              <w:r w:rsidR="000801CB" w:rsidRPr="00583731" w:rsidDel="002D0A0F">
                <w:rPr>
                  <w:rFonts w:ascii="Times New Roman" w:eastAsia="Times New Roman" w:hAnsi="Times New Roman" w:cs="Times New Roman"/>
                  <w:color w:val="000000"/>
                  <w:sz w:val="24"/>
                  <w:lang w:eastAsia="en-US"/>
                </w:rPr>
                <w:br/>
              </w:r>
              <w:r w:rsidR="000801CB" w:rsidRPr="00583731" w:rsidDel="002D0A0F">
                <w:rPr>
                  <w:rFonts w:ascii="Times New Roman" w:eastAsia="Times New Roman" w:hAnsi="Times New Roman" w:cs="Times New Roman"/>
                  <w:color w:val="000000"/>
                  <w:sz w:val="24"/>
                  <w:lang w:eastAsia="en-US"/>
                </w:rPr>
                <w:br/>
              </w:r>
              <w:r w:rsidR="000801CB" w:rsidRPr="00583731" w:rsidDel="002D0A0F">
                <w:rPr>
                  <w:rFonts w:ascii="Times New Roman" w:eastAsia="Times New Roman" w:hAnsi="Times New Roman" w:cs="Times New Roman"/>
                  <w:i/>
                  <w:iCs/>
                  <w:color w:val="000000"/>
                  <w:sz w:val="24"/>
                  <w:lang w:eastAsia="en-US"/>
                </w:rPr>
                <w:delText xml:space="preserve">If customer does not have a Paylater account (If all ID card/Passport information does not exist in the system); or have an account (If one of ID card/Passport information already exists on the system) but the account expires (Expired date &lt;Order payment date) </w:delText>
              </w:r>
              <w:r w:rsidR="000801CB" w:rsidRPr="00583731" w:rsidDel="002D0A0F">
                <w:rPr>
                  <w:rFonts w:ascii="Times New Roman" w:eastAsia="Times New Roman" w:hAnsi="Times New Roman" w:cs="Times New Roman"/>
                  <w:i/>
                  <w:iCs/>
                  <w:color w:val="000000"/>
                  <w:sz w:val="24"/>
                  <w:lang w:eastAsia="en-US"/>
                </w:rPr>
                <w:br/>
                <w:delText>=&gt; Check CIF &amp; application status on LOS as follows:</w:delText>
              </w:r>
              <w:r w:rsidR="000801CB" w:rsidRPr="00583731" w:rsidDel="002D0A0F">
                <w:rPr>
                  <w:rFonts w:ascii="Times New Roman" w:eastAsia="Times New Roman" w:hAnsi="Times New Roman" w:cs="Times New Roman"/>
                  <w:i/>
                  <w:iCs/>
                  <w:color w:val="000000"/>
                  <w:sz w:val="24"/>
                  <w:lang w:eastAsia="en-US"/>
                </w:rPr>
                <w:br/>
                <w:delText>a. Having CIF &amp; mobile number do not match on the LOS: Customer receive notification "Please contract CS to support" =&gt; End process</w:delText>
              </w:r>
              <w:r w:rsidR="000801CB" w:rsidRPr="00583731" w:rsidDel="002D0A0F">
                <w:rPr>
                  <w:rFonts w:ascii="Times New Roman" w:eastAsia="Times New Roman" w:hAnsi="Times New Roman" w:cs="Times New Roman"/>
                  <w:i/>
                  <w:iCs/>
                  <w:color w:val="000000"/>
                  <w:sz w:val="24"/>
                  <w:lang w:eastAsia="en-US"/>
                </w:rPr>
                <w:br/>
                <w:delText>b. Having CIF &amp; application status is Open on LOS: Customer receive notification "Have to finish loan/credit card application at Lotte" =&gt; End process</w:delText>
              </w:r>
              <w:r w:rsidR="000801CB" w:rsidRPr="00583731" w:rsidDel="002D0A0F">
                <w:rPr>
                  <w:rFonts w:ascii="Times New Roman" w:eastAsia="Times New Roman" w:hAnsi="Times New Roman" w:cs="Times New Roman"/>
                  <w:i/>
                  <w:iCs/>
                  <w:color w:val="000000"/>
                  <w:sz w:val="24"/>
                  <w:lang w:eastAsia="en-US"/>
                </w:rPr>
                <w:br/>
                <w:delText>c. Not have CIF: Move to next step "Confirm Paylate registration mobile number"</w:delText>
              </w:r>
              <w:r w:rsidR="000801CB" w:rsidRPr="00583731" w:rsidDel="002D0A0F">
                <w:rPr>
                  <w:rFonts w:ascii="Times New Roman" w:eastAsia="Times New Roman" w:hAnsi="Times New Roman" w:cs="Times New Roman"/>
                  <w:i/>
                  <w:iCs/>
                  <w:color w:val="000000"/>
                  <w:sz w:val="24"/>
                  <w:lang w:eastAsia="en-US"/>
                </w:rPr>
                <w:br/>
                <w:delText>d. Having CIF, but not have app or closed app on LOS: Move to next step "Confirm Paylate registration mobile number"</w:delText>
              </w:r>
            </w:del>
          </w:p>
          <w:p w14:paraId="029F3D26" w14:textId="02C81637" w:rsidR="000D09DB" w:rsidRPr="00583731" w:rsidDel="002D0A0F" w:rsidRDefault="000D09DB" w:rsidP="000801CB">
            <w:pPr>
              <w:spacing w:after="0" w:line="240" w:lineRule="auto"/>
              <w:ind w:left="0"/>
              <w:rPr>
                <w:del w:id="33" w:author="Hang Vu Thi (BSD-ITP)" w:date="2021-03-26T19:00:00Z"/>
                <w:rFonts w:ascii="Times New Roman" w:eastAsia="Times New Roman" w:hAnsi="Times New Roman" w:cs="Times New Roman"/>
                <w:i/>
                <w:iCs/>
                <w:color w:val="000000"/>
                <w:sz w:val="24"/>
                <w:lang w:eastAsia="en-US"/>
              </w:rPr>
            </w:pPr>
          </w:p>
          <w:p w14:paraId="0059AC1E" w14:textId="61161350" w:rsidR="000D09DB" w:rsidRPr="00583731" w:rsidDel="002D0A0F" w:rsidRDefault="000D09DB" w:rsidP="000801CB">
            <w:pPr>
              <w:spacing w:after="0" w:line="240" w:lineRule="auto"/>
              <w:ind w:left="0"/>
              <w:rPr>
                <w:del w:id="34" w:author="Hang Vu Thi (BSD-ITP)" w:date="2021-03-26T19:00:00Z"/>
                <w:rFonts w:ascii="Times New Roman" w:eastAsia="Times New Roman" w:hAnsi="Times New Roman" w:cs="Times New Roman"/>
                <w:i/>
                <w:iCs/>
                <w:color w:val="000000"/>
                <w:sz w:val="24"/>
                <w:lang w:val="vi-VN" w:eastAsia="en-US"/>
              </w:rPr>
            </w:pPr>
            <w:del w:id="35" w:author="Hang Vu Thi (BSD-ITP)" w:date="2021-03-26T19:00:00Z">
              <w:r w:rsidRPr="00583731" w:rsidDel="002D0A0F">
                <w:rPr>
                  <w:rFonts w:ascii="Times New Roman" w:eastAsia="Times New Roman" w:hAnsi="Times New Roman" w:cs="Times New Roman"/>
                  <w:i/>
                  <w:iCs/>
                  <w:color w:val="000000"/>
                  <w:sz w:val="24"/>
                  <w:lang w:eastAsia="en-US"/>
                </w:rPr>
                <w:delText>Ghi</w:delText>
              </w:r>
              <w:r w:rsidRPr="00583731" w:rsidDel="002D0A0F">
                <w:rPr>
                  <w:rFonts w:ascii="Times New Roman" w:eastAsia="Times New Roman" w:hAnsi="Times New Roman" w:cs="Times New Roman"/>
                  <w:i/>
                  <w:iCs/>
                  <w:color w:val="000000"/>
                  <w:sz w:val="24"/>
                  <w:lang w:val="vi-VN" w:eastAsia="en-US"/>
                </w:rPr>
                <w:delText xml:space="preserve"> chú/Note:</w:delText>
              </w:r>
            </w:del>
          </w:p>
          <w:p w14:paraId="70C6B8CF" w14:textId="4C5A59DB" w:rsidR="000D09DB" w:rsidRPr="00583731" w:rsidDel="002D0A0F" w:rsidRDefault="000D09DB" w:rsidP="000D09DB">
            <w:pPr>
              <w:spacing w:after="0" w:line="240" w:lineRule="auto"/>
              <w:ind w:left="0"/>
              <w:rPr>
                <w:del w:id="36" w:author="Hang Vu Thi (BSD-ITP)" w:date="2021-03-26T19:00:00Z"/>
                <w:rFonts w:ascii="Times New Roman" w:eastAsia="Times New Roman" w:hAnsi="Times New Roman" w:cs="Times New Roman"/>
                <w:color w:val="000000"/>
              </w:rPr>
            </w:pPr>
            <w:del w:id="37" w:author="Hang Vu Thi (BSD-ITP)" w:date="2021-03-26T19:00:00Z">
              <w:r w:rsidRPr="00583731" w:rsidDel="002D0A0F">
                <w:rPr>
                  <w:rFonts w:ascii="Times New Roman" w:hAnsi="Times New Roman" w:cs="Times New Roman"/>
                  <w:color w:val="000000"/>
                </w:rPr>
                <w:delText>Trong trường hợp khách hàng không nhớ mật khẩu có thể gọi lên tổng đài CS LFVN để hỗ trợ cách tạo lại mật khẩu</w:delText>
              </w:r>
              <w:r w:rsidRPr="00583731" w:rsidDel="002D0A0F">
                <w:rPr>
                  <w:rFonts w:ascii="Times New Roman" w:hAnsi="Times New Roman" w:cs="Times New Roman"/>
                  <w:color w:val="000000"/>
                </w:rPr>
                <w:br/>
              </w:r>
              <w:r w:rsidRPr="00583731" w:rsidDel="002D0A0F">
                <w:rPr>
                  <w:rFonts w:ascii="Times New Roman" w:hAnsi="Times New Roman" w:cs="Times New Roman"/>
                  <w:i/>
                  <w:iCs/>
                  <w:color w:val="000000"/>
                </w:rPr>
                <w:delText>In case customers do not remember the password, they can call LFVN's call center to support for re-creating password</w:delText>
              </w:r>
            </w:del>
          </w:p>
          <w:p w14:paraId="00541C7E" w14:textId="41360498" w:rsidR="000D09DB" w:rsidRPr="00583731" w:rsidDel="002D0A0F" w:rsidRDefault="000D09DB" w:rsidP="000801CB">
            <w:pPr>
              <w:spacing w:after="0" w:line="240" w:lineRule="auto"/>
              <w:ind w:left="0"/>
              <w:rPr>
                <w:del w:id="38" w:author="Hang Vu Thi (BSD-ITP)" w:date="2021-03-26T19:00:00Z"/>
                <w:rFonts w:ascii="Times New Roman" w:eastAsia="Times New Roman" w:hAnsi="Times New Roman" w:cs="Times New Roman"/>
                <w:color w:val="000000"/>
                <w:sz w:val="24"/>
                <w:lang w:val="vi-VN" w:eastAsia="en-US"/>
              </w:rPr>
            </w:pPr>
          </w:p>
        </w:tc>
      </w:tr>
      <w:tr w:rsidR="000801CB" w:rsidRPr="00583731" w:rsidDel="002D0A0F" w14:paraId="09F81C49" w14:textId="531F5940" w:rsidTr="000801CB">
        <w:trPr>
          <w:trHeight w:val="2720"/>
          <w:del w:id="39" w:author="Hang Vu Thi (BSD-ITP)" w:date="2021-03-26T19:00:00Z"/>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66774DFF" w14:textId="51EB8377" w:rsidR="000801CB" w:rsidRPr="00583731" w:rsidDel="002D0A0F" w:rsidRDefault="000801CB" w:rsidP="000801CB">
            <w:pPr>
              <w:spacing w:after="0" w:line="240" w:lineRule="auto"/>
              <w:ind w:left="0"/>
              <w:rPr>
                <w:del w:id="40" w:author="Hang Vu Thi (BSD-ITP)" w:date="2021-03-26T19:00:00Z"/>
                <w:rFonts w:ascii="Times New Roman" w:eastAsia="Times New Roman" w:hAnsi="Times New Roman" w:cs="Times New Roman"/>
                <w:color w:val="000000"/>
                <w:sz w:val="24"/>
                <w:lang w:eastAsia="en-US"/>
              </w:rPr>
            </w:pPr>
            <w:del w:id="41" w:author="Hang Vu Thi (BSD-ITP)" w:date="2021-03-26T19:00:00Z">
              <w:r w:rsidRPr="00583731" w:rsidDel="002D0A0F">
                <w:rPr>
                  <w:rFonts w:ascii="Times New Roman" w:eastAsia="Times New Roman" w:hAnsi="Times New Roman" w:cs="Times New Roman"/>
                  <w:color w:val="000000"/>
                  <w:sz w:val="24"/>
                  <w:lang w:eastAsia="en-US"/>
                </w:rPr>
                <w:lastRenderedPageBreak/>
                <w:delText xml:space="preserve">- KH đã có tài khoản Paylater (Thông tin CMND/CCCD/Passport đã tồn tại trên hệ thống Paylater) và Tài khoản còn hiệu lực (Expired date &gt;= Ngày thanh toán đơn hàng) </w:delText>
              </w:r>
              <w:r w:rsidRPr="00583731" w:rsidDel="002D0A0F">
                <w:rPr>
                  <w:rFonts w:ascii="Times New Roman" w:eastAsia="Times New Roman" w:hAnsi="Times New Roman" w:cs="Times New Roman"/>
                  <w:color w:val="000000"/>
                  <w:sz w:val="24"/>
                  <w:lang w:eastAsia="en-US"/>
                </w:rPr>
                <w:br/>
                <w:delText>--&gt; Chuyển màn hình khách hàng nhập thông tin xác minh Account tài khoản Paylater.</w:delText>
              </w:r>
              <w:r w:rsidRPr="00583731" w:rsidDel="002D0A0F">
                <w:rPr>
                  <w:rFonts w:ascii="Times New Roman" w:eastAsia="Times New Roman" w:hAnsi="Times New Roman" w:cs="Times New Roman"/>
                  <w:color w:val="000000"/>
                  <w:sz w:val="24"/>
                  <w:lang w:eastAsia="en-US"/>
                </w:rPr>
                <w:br/>
                <w:delText>(Thông tin này được tạo khi phê duyệt cấp Paylater cho KH)</w:delText>
              </w:r>
              <w:r w:rsidRPr="00583731" w:rsidDel="002D0A0F">
                <w:rPr>
                  <w:rFonts w:ascii="Times New Roman" w:eastAsia="Times New Roman" w:hAnsi="Times New Roman" w:cs="Times New Roman"/>
                  <w:color w:val="000000"/>
                  <w:sz w:val="24"/>
                  <w:lang w:eastAsia="en-US"/>
                </w:rPr>
                <w:br/>
              </w:r>
              <w:r w:rsidRPr="00583731" w:rsidDel="002D0A0F">
                <w:rPr>
                  <w:rFonts w:ascii="Times New Roman" w:eastAsia="Times New Roman" w:hAnsi="Times New Roman" w:cs="Times New Roman"/>
                  <w:color w:val="000000"/>
                  <w:sz w:val="24"/>
                  <w:lang w:eastAsia="en-US"/>
                </w:rPr>
                <w:br/>
              </w:r>
              <w:r w:rsidRPr="00583731" w:rsidDel="002D0A0F">
                <w:rPr>
                  <w:rFonts w:ascii="Times New Roman" w:eastAsia="Times New Roman" w:hAnsi="Times New Roman" w:cs="Times New Roman"/>
                  <w:i/>
                  <w:iCs/>
                  <w:color w:val="000000"/>
                  <w:sz w:val="24"/>
                  <w:lang w:eastAsia="en-US"/>
                </w:rPr>
                <w:delText>If customer  have a Paylater account (If all ID card/Passport information exist in the Paylater system) and account is active (Expired date &gt;= Order payment date) -&gt; Move to the screen where customers enter Paylater account verification information.</w:delText>
              </w:r>
              <w:r w:rsidRPr="00583731" w:rsidDel="002D0A0F">
                <w:rPr>
                  <w:rFonts w:ascii="Times New Roman" w:eastAsia="Times New Roman" w:hAnsi="Times New Roman" w:cs="Times New Roman"/>
                  <w:i/>
                  <w:iCs/>
                  <w:color w:val="000000"/>
                  <w:sz w:val="24"/>
                  <w:lang w:eastAsia="en-US"/>
                </w:rPr>
                <w:br/>
                <w:delText>(This information is generated when approving Paylater to customers)</w:delText>
              </w:r>
            </w:del>
          </w:p>
        </w:tc>
      </w:tr>
    </w:tbl>
    <w:p w14:paraId="6EAC49FB" w14:textId="57CA6AD5" w:rsidR="002D0A0F" w:rsidRPr="00583731" w:rsidRDefault="002D0A0F" w:rsidP="004C1AD9">
      <w:pPr>
        <w:spacing w:line="240" w:lineRule="auto"/>
        <w:rPr>
          <w:ins w:id="42" w:author="Hang Vu Thi (BSD-ITP)" w:date="2021-03-26T19:00:00Z"/>
          <w:rFonts w:ascii="Times New Roman" w:hAnsi="Times New Roman" w:cs="Times New Roman"/>
          <w:lang w:val="vi-VN"/>
        </w:rPr>
      </w:pPr>
    </w:p>
    <w:p w14:paraId="351ABBB7" w14:textId="21F480E8" w:rsidR="002D0A0F" w:rsidRPr="00583731" w:rsidRDefault="002D0A0F" w:rsidP="00583731">
      <w:pPr>
        <w:pStyle w:val="ListParagraph"/>
        <w:numPr>
          <w:ilvl w:val="0"/>
          <w:numId w:val="13"/>
        </w:numPr>
        <w:spacing w:line="240" w:lineRule="auto"/>
        <w:jc w:val="both"/>
        <w:rPr>
          <w:ins w:id="43" w:author="Hang Vu Thi (BSD-ITP)" w:date="2021-03-26T19:00:00Z"/>
          <w:rFonts w:ascii="Times New Roman" w:hAnsi="Times New Roman" w:cs="Times New Roman"/>
          <w:lang w:val="vi-VN"/>
        </w:rPr>
      </w:pPr>
      <w:ins w:id="44" w:author="Hang Vu Thi (BSD-ITP)" w:date="2021-03-26T19:00:00Z">
        <w:r w:rsidRPr="00583731">
          <w:rPr>
            <w:rFonts w:ascii="Times New Roman" w:hAnsi="Times New Roman" w:cs="Times New Roman"/>
            <w:lang w:val="vi-VN"/>
          </w:rPr>
          <w:t>Khi hệ thống xác định KH chưa có</w:t>
        </w:r>
      </w:ins>
      <w:ins w:id="45" w:author="Tran Thach Anh" w:date="2021-03-30T16:26:00Z">
        <w:r w:rsidR="003E22EB" w:rsidRPr="00583731">
          <w:rPr>
            <w:rFonts w:ascii="Times New Roman" w:hAnsi="Times New Roman" w:cs="Times New Roman"/>
            <w:lang w:val="vi-VN"/>
          </w:rPr>
          <w:t xml:space="preserve"> hoặc đã có nhưng hết hạn/đã đóng</w:t>
        </w:r>
      </w:ins>
      <w:ins w:id="46" w:author="Hang Vu Thi (BSD-ITP)" w:date="2021-03-26T19:00:00Z">
        <w:r w:rsidRPr="00583731">
          <w:rPr>
            <w:rFonts w:ascii="Times New Roman" w:hAnsi="Times New Roman" w:cs="Times New Roman"/>
            <w:lang w:val="vi-VN"/>
          </w:rPr>
          <w:t xml:space="preserve"> tài khoản Paylater, hệ thống thực hiện check LOS để xác định khách hàng </w:t>
        </w:r>
      </w:ins>
    </w:p>
    <w:p w14:paraId="5DA02CA0" w14:textId="77777777" w:rsidR="002D0A0F" w:rsidRPr="00583731" w:rsidRDefault="002D0A0F" w:rsidP="00583731">
      <w:pPr>
        <w:pStyle w:val="ListParagraph"/>
        <w:numPr>
          <w:ilvl w:val="0"/>
          <w:numId w:val="13"/>
        </w:numPr>
        <w:spacing w:line="240" w:lineRule="auto"/>
        <w:jc w:val="both"/>
        <w:rPr>
          <w:ins w:id="47" w:author="Hang Vu Thi (BSD-ITP)" w:date="2021-03-26T19:00:00Z"/>
          <w:rFonts w:ascii="Times New Roman" w:hAnsi="Times New Roman" w:cs="Times New Roman"/>
        </w:rPr>
      </w:pPr>
      <w:ins w:id="48" w:author="Hang Vu Thi (BSD-ITP)" w:date="2021-03-26T19:00:00Z">
        <w:r w:rsidRPr="00583731">
          <w:rPr>
            <w:rFonts w:ascii="Times New Roman" w:hAnsi="Times New Roman" w:cs="Times New Roman"/>
          </w:rPr>
          <w:t>Check CIF và trạng thái hồ sơ trên LOS theo rules:</w:t>
        </w:r>
      </w:ins>
    </w:p>
    <w:p w14:paraId="64DCEB76" w14:textId="7ADFDB2B" w:rsidR="002D0A0F" w:rsidRPr="00583731" w:rsidRDefault="00583731" w:rsidP="00583731">
      <w:pPr>
        <w:pStyle w:val="Heading3"/>
        <w:ind w:left="709" w:firstLine="709"/>
        <w:rPr>
          <w:ins w:id="49" w:author="Hang Vu Thi (BSD-ITP)" w:date="2021-03-26T19:00:00Z"/>
          <w:rFonts w:ascii="Times New Roman" w:hAnsi="Times New Roman"/>
          <w:b w:val="0"/>
          <w:sz w:val="20"/>
          <w:szCs w:val="20"/>
          <w:lang w:val="ru-RU"/>
        </w:rPr>
      </w:pPr>
      <w:bookmarkStart w:id="50" w:name="_Toc67153480"/>
      <w:ins w:id="51" w:author="Hang Vu Thi (BSD-ITP)" w:date="2021-04-09T11:21:00Z">
        <w:r w:rsidRPr="00583731">
          <w:rPr>
            <w:rFonts w:ascii="Times New Roman" w:hAnsi="Times New Roman"/>
            <w:b w:val="0"/>
            <w:sz w:val="20"/>
            <w:szCs w:val="20"/>
            <w:lang w:val="ru-RU"/>
          </w:rPr>
          <w:t xml:space="preserve">+ </w:t>
        </w:r>
      </w:ins>
      <w:ins w:id="52" w:author="Hang Vu Thi (BSD-ITP)" w:date="2021-03-26T19:00:00Z">
        <w:r w:rsidR="002D0A0F" w:rsidRPr="00583731">
          <w:rPr>
            <w:rFonts w:ascii="Times New Roman" w:hAnsi="Times New Roman"/>
            <w:b w:val="0"/>
            <w:sz w:val="20"/>
            <w:szCs w:val="20"/>
          </w:rPr>
          <w:t>CMND</w:t>
        </w:r>
        <w:r w:rsidR="002D0A0F" w:rsidRPr="00583731">
          <w:rPr>
            <w:rFonts w:ascii="Times New Roman" w:hAnsi="Times New Roman"/>
            <w:b w:val="0"/>
            <w:sz w:val="20"/>
            <w:szCs w:val="20"/>
            <w:lang w:val="ru-RU"/>
          </w:rPr>
          <w:t>/</w:t>
        </w:r>
        <w:r w:rsidR="002D0A0F" w:rsidRPr="00583731">
          <w:rPr>
            <w:rFonts w:ascii="Times New Roman" w:hAnsi="Times New Roman"/>
            <w:b w:val="0"/>
            <w:sz w:val="20"/>
            <w:szCs w:val="20"/>
          </w:rPr>
          <w:t>CCCD</w:t>
        </w:r>
        <w:r w:rsidR="002D0A0F" w:rsidRPr="00583731">
          <w:rPr>
            <w:rFonts w:ascii="Times New Roman" w:hAnsi="Times New Roman"/>
            <w:b w:val="0"/>
            <w:sz w:val="20"/>
            <w:szCs w:val="20"/>
            <w:lang w:val="ru-RU"/>
          </w:rPr>
          <w:t>/</w:t>
        </w:r>
        <w:r w:rsidR="002D0A0F" w:rsidRPr="00583731">
          <w:rPr>
            <w:rFonts w:ascii="Times New Roman" w:hAnsi="Times New Roman"/>
            <w:b w:val="0"/>
            <w:sz w:val="20"/>
            <w:szCs w:val="20"/>
          </w:rPr>
          <w:t>Passport</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tr</w:t>
        </w:r>
        <w:r w:rsidR="002D0A0F" w:rsidRPr="00583731">
          <w:rPr>
            <w:rFonts w:ascii="Times New Roman" w:hAnsi="Times New Roman"/>
            <w:b w:val="0"/>
            <w:sz w:val="20"/>
            <w:szCs w:val="20"/>
            <w:lang w:val="ru-RU"/>
          </w:rPr>
          <w:t>ê</w:t>
        </w:r>
        <w:r w:rsidR="002D0A0F" w:rsidRPr="00583731">
          <w:rPr>
            <w:rFonts w:ascii="Times New Roman" w:hAnsi="Times New Roman"/>
            <w:b w:val="0"/>
            <w:sz w:val="20"/>
            <w:szCs w:val="20"/>
          </w:rPr>
          <w:t>n</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Paylater</w:t>
        </w:r>
        <w:r w:rsidR="002D0A0F" w:rsidRPr="00583731">
          <w:rPr>
            <w:rFonts w:ascii="Times New Roman" w:hAnsi="Times New Roman"/>
            <w:b w:val="0"/>
            <w:sz w:val="20"/>
            <w:szCs w:val="20"/>
            <w:lang w:val="ru-RU"/>
          </w:rPr>
          <w:t xml:space="preserve"> đ</w:t>
        </w:r>
        <w:r w:rsidR="002D0A0F" w:rsidRPr="00583731">
          <w:rPr>
            <w:rFonts w:ascii="Times New Roman" w:hAnsi="Times New Roman"/>
            <w:b w:val="0"/>
            <w:sz w:val="20"/>
            <w:szCs w:val="20"/>
          </w:rPr>
          <w:t>ối</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chiếu</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với</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CMND</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của</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CIF</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tr</w:t>
        </w:r>
        <w:r w:rsidR="002D0A0F" w:rsidRPr="00583731">
          <w:rPr>
            <w:rFonts w:ascii="Times New Roman" w:hAnsi="Times New Roman"/>
            <w:b w:val="0"/>
            <w:sz w:val="20"/>
            <w:szCs w:val="20"/>
            <w:lang w:val="ru-RU"/>
          </w:rPr>
          <w:t>ê</w:t>
        </w:r>
        <w:r w:rsidR="002D0A0F" w:rsidRPr="00583731">
          <w:rPr>
            <w:rFonts w:ascii="Times New Roman" w:hAnsi="Times New Roman"/>
            <w:b w:val="0"/>
            <w:sz w:val="20"/>
            <w:szCs w:val="20"/>
          </w:rPr>
          <w:t>n</w:t>
        </w:r>
        <w:r w:rsidR="002D0A0F" w:rsidRPr="00583731">
          <w:rPr>
            <w:rFonts w:ascii="Times New Roman" w:hAnsi="Times New Roman"/>
            <w:b w:val="0"/>
            <w:sz w:val="20"/>
            <w:szCs w:val="20"/>
            <w:lang w:val="ru-RU"/>
          </w:rPr>
          <w:t xml:space="preserve"> </w:t>
        </w:r>
        <w:r w:rsidR="002D0A0F" w:rsidRPr="00583731">
          <w:rPr>
            <w:rFonts w:ascii="Times New Roman" w:hAnsi="Times New Roman"/>
            <w:b w:val="0"/>
            <w:sz w:val="20"/>
            <w:szCs w:val="20"/>
          </w:rPr>
          <w:t>LOS</w:t>
        </w:r>
        <w:r w:rsidR="002D0A0F" w:rsidRPr="00583731">
          <w:rPr>
            <w:rFonts w:ascii="Times New Roman" w:hAnsi="Times New Roman"/>
            <w:b w:val="0"/>
            <w:sz w:val="20"/>
            <w:szCs w:val="20"/>
            <w:lang w:val="ru-RU"/>
          </w:rPr>
          <w:t>.</w:t>
        </w:r>
        <w:bookmarkEnd w:id="50"/>
      </w:ins>
    </w:p>
    <w:p w14:paraId="0A41F8F1" w14:textId="1D5AE14B" w:rsidR="002D0A0F" w:rsidRPr="00583731" w:rsidRDefault="002D0A0F" w:rsidP="00583731">
      <w:pPr>
        <w:pStyle w:val="Heading3"/>
        <w:ind w:left="709" w:firstLine="709"/>
        <w:rPr>
          <w:ins w:id="53" w:author="Hang Vu Thi (BSD-ITP)" w:date="2021-03-26T19:00:00Z"/>
          <w:rFonts w:ascii="Times New Roman" w:hAnsi="Times New Roman"/>
          <w:b w:val="0"/>
          <w:sz w:val="20"/>
          <w:szCs w:val="20"/>
        </w:rPr>
      </w:pPr>
      <w:bookmarkStart w:id="54" w:name="_Toc67153481"/>
      <w:ins w:id="55" w:author="Hang Vu Thi (BSD-ITP)" w:date="2021-03-26T19:00:00Z">
        <w:r w:rsidRPr="00583731">
          <w:rPr>
            <w:rFonts w:ascii="Times New Roman" w:hAnsi="Times New Roman"/>
            <w:b w:val="0"/>
            <w:sz w:val="20"/>
            <w:szCs w:val="20"/>
          </w:rPr>
          <w:t>+ Mobile_number trên paylater đối chiếu với Preferred phone của CIF trên LOS.</w:t>
        </w:r>
        <w:bookmarkEnd w:id="54"/>
      </w:ins>
    </w:p>
    <w:p w14:paraId="1FF7FEAF" w14:textId="3368C7C4" w:rsidR="002D0A0F" w:rsidRPr="00583731" w:rsidRDefault="002D0A0F" w:rsidP="00583731">
      <w:pPr>
        <w:pStyle w:val="ListParagraph"/>
        <w:numPr>
          <w:ilvl w:val="0"/>
          <w:numId w:val="13"/>
        </w:numPr>
        <w:spacing w:line="240" w:lineRule="auto"/>
        <w:jc w:val="both"/>
        <w:rPr>
          <w:ins w:id="56" w:author="Hang Vu Thi (BSD-ITP)" w:date="2021-03-26T19:00:00Z"/>
          <w:rFonts w:ascii="Times New Roman" w:hAnsi="Times New Roman" w:cs="Times New Roman"/>
        </w:rPr>
      </w:pPr>
      <w:bookmarkStart w:id="57" w:name="_Toc67153482"/>
      <w:ins w:id="58" w:author="Hang Vu Thi (BSD-ITP)" w:date="2021-03-26T19:00:00Z">
        <w:r w:rsidRPr="00583731">
          <w:rPr>
            <w:rFonts w:ascii="Times New Roman" w:hAnsi="Times New Roman" w:cs="Times New Roman"/>
          </w:rPr>
          <w:t>Các trường hợp check CIF và trạng thái hồ sơ trên LOS:</w:t>
        </w:r>
        <w:bookmarkEnd w:id="57"/>
      </w:ins>
    </w:p>
    <w:tbl>
      <w:tblPr>
        <w:tblStyle w:val="TableGrid"/>
        <w:tblW w:w="9301" w:type="dxa"/>
        <w:jc w:val="center"/>
        <w:tblLayout w:type="fixed"/>
        <w:tblLook w:val="04A0" w:firstRow="1" w:lastRow="0" w:firstColumn="1" w:lastColumn="0" w:noHBand="0" w:noVBand="1"/>
      </w:tblPr>
      <w:tblGrid>
        <w:gridCol w:w="2191"/>
        <w:gridCol w:w="1852"/>
        <w:gridCol w:w="1658"/>
        <w:gridCol w:w="990"/>
        <w:gridCol w:w="684"/>
        <w:gridCol w:w="1926"/>
      </w:tblGrid>
      <w:tr w:rsidR="002D0A0F" w:rsidRPr="00583731" w14:paraId="5CADFAF5" w14:textId="77777777" w:rsidTr="00583731">
        <w:trPr>
          <w:jc w:val="center"/>
          <w:ins w:id="59" w:author="Hang Vu Thi (BSD-ITP)" w:date="2021-03-26T19:00:00Z"/>
        </w:trPr>
        <w:tc>
          <w:tcPr>
            <w:tcW w:w="2191" w:type="dxa"/>
          </w:tcPr>
          <w:p w14:paraId="07F23DD8" w14:textId="77777777" w:rsidR="002D0A0F" w:rsidRPr="00583731" w:rsidRDefault="002D0A0F" w:rsidP="00583731">
            <w:pPr>
              <w:pStyle w:val="Heading3"/>
              <w:rPr>
                <w:ins w:id="60" w:author="Hang Vu Thi (BSD-ITP)" w:date="2021-03-26T19:00:00Z"/>
                <w:rFonts w:ascii="Times New Roman" w:hAnsi="Times New Roman"/>
                <w:sz w:val="20"/>
                <w:szCs w:val="20"/>
              </w:rPr>
            </w:pPr>
          </w:p>
        </w:tc>
        <w:tc>
          <w:tcPr>
            <w:tcW w:w="1852" w:type="dxa"/>
          </w:tcPr>
          <w:p w14:paraId="733B38C5" w14:textId="77777777" w:rsidR="002D0A0F" w:rsidRPr="00583731" w:rsidRDefault="002D0A0F" w:rsidP="00583731">
            <w:pPr>
              <w:pStyle w:val="Heading3"/>
              <w:rPr>
                <w:ins w:id="61" w:author="Hang Vu Thi (BSD-ITP)" w:date="2021-03-26T19:00:00Z"/>
                <w:rFonts w:ascii="Times New Roman" w:hAnsi="Times New Roman"/>
                <w:sz w:val="20"/>
                <w:szCs w:val="20"/>
              </w:rPr>
            </w:pPr>
            <w:ins w:id="62" w:author="Hang Vu Thi (BSD-ITP)" w:date="2021-03-26T19:00:00Z">
              <w:r w:rsidRPr="00583731">
                <w:rPr>
                  <w:rFonts w:ascii="Times New Roman" w:hAnsi="Times New Roman"/>
                  <w:sz w:val="20"/>
                  <w:szCs w:val="20"/>
                </w:rPr>
                <w:t>CMND/CCCD/Passport</w:t>
              </w:r>
            </w:ins>
          </w:p>
        </w:tc>
        <w:tc>
          <w:tcPr>
            <w:tcW w:w="1658" w:type="dxa"/>
          </w:tcPr>
          <w:p w14:paraId="41FDCB56" w14:textId="77777777" w:rsidR="002D0A0F" w:rsidRPr="00583731" w:rsidRDefault="002D0A0F" w:rsidP="00583731">
            <w:pPr>
              <w:pStyle w:val="Heading3"/>
              <w:rPr>
                <w:ins w:id="63" w:author="Hang Vu Thi (BSD-ITP)" w:date="2021-03-26T19:00:00Z"/>
                <w:rFonts w:ascii="Times New Roman" w:hAnsi="Times New Roman"/>
                <w:sz w:val="20"/>
                <w:szCs w:val="20"/>
              </w:rPr>
            </w:pPr>
            <w:ins w:id="64" w:author="Hang Vu Thi (BSD-ITP)" w:date="2021-03-26T19:00:00Z">
              <w:r w:rsidRPr="00583731">
                <w:rPr>
                  <w:rFonts w:ascii="Times New Roman" w:hAnsi="Times New Roman"/>
                  <w:sz w:val="20"/>
                  <w:szCs w:val="20"/>
                </w:rPr>
                <w:t>Mobile Number</w:t>
              </w:r>
            </w:ins>
          </w:p>
        </w:tc>
        <w:tc>
          <w:tcPr>
            <w:tcW w:w="990" w:type="dxa"/>
          </w:tcPr>
          <w:p w14:paraId="406E8021" w14:textId="77777777" w:rsidR="002D0A0F" w:rsidRPr="00583731" w:rsidRDefault="002D0A0F" w:rsidP="00583731">
            <w:pPr>
              <w:pStyle w:val="Heading3"/>
              <w:rPr>
                <w:ins w:id="65" w:author="Hang Vu Thi (BSD-ITP)" w:date="2021-03-26T19:00:00Z"/>
                <w:rFonts w:ascii="Times New Roman" w:hAnsi="Times New Roman"/>
                <w:sz w:val="20"/>
                <w:szCs w:val="20"/>
              </w:rPr>
            </w:pPr>
            <w:ins w:id="66" w:author="Hang Vu Thi (BSD-ITP)" w:date="2021-03-26T19:00:00Z">
              <w:r w:rsidRPr="00583731">
                <w:rPr>
                  <w:rFonts w:ascii="Times New Roman" w:hAnsi="Times New Roman"/>
                  <w:sz w:val="20"/>
                  <w:szCs w:val="20"/>
                </w:rPr>
                <w:t>APL’s Status</w:t>
              </w:r>
            </w:ins>
          </w:p>
        </w:tc>
        <w:tc>
          <w:tcPr>
            <w:tcW w:w="684" w:type="dxa"/>
          </w:tcPr>
          <w:p w14:paraId="6A363C51" w14:textId="77777777" w:rsidR="002D0A0F" w:rsidRPr="00583731" w:rsidRDefault="002D0A0F" w:rsidP="00583731">
            <w:pPr>
              <w:pStyle w:val="Heading3"/>
              <w:rPr>
                <w:ins w:id="67" w:author="Hang Vu Thi (BSD-ITP)" w:date="2021-03-26T19:00:00Z"/>
                <w:rFonts w:ascii="Times New Roman" w:hAnsi="Times New Roman"/>
                <w:sz w:val="20"/>
                <w:szCs w:val="20"/>
              </w:rPr>
            </w:pPr>
            <w:ins w:id="68" w:author="Hang Vu Thi (BSD-ITP)" w:date="2021-03-26T19:00:00Z">
              <w:r w:rsidRPr="00583731">
                <w:rPr>
                  <w:rFonts w:ascii="Times New Roman" w:hAnsi="Times New Roman"/>
                  <w:sz w:val="20"/>
                  <w:szCs w:val="20"/>
                </w:rPr>
                <w:t>Stop</w:t>
              </w:r>
            </w:ins>
          </w:p>
        </w:tc>
        <w:tc>
          <w:tcPr>
            <w:tcW w:w="1926" w:type="dxa"/>
          </w:tcPr>
          <w:p w14:paraId="3DB4D075" w14:textId="77777777" w:rsidR="002D0A0F" w:rsidRPr="00583731" w:rsidRDefault="002D0A0F" w:rsidP="00583731">
            <w:pPr>
              <w:pStyle w:val="Heading3"/>
              <w:rPr>
                <w:ins w:id="69" w:author="Hang Vu Thi (BSD-ITP)" w:date="2021-03-26T19:00:00Z"/>
                <w:rFonts w:ascii="Times New Roman" w:hAnsi="Times New Roman"/>
                <w:sz w:val="20"/>
                <w:szCs w:val="20"/>
              </w:rPr>
            </w:pPr>
            <w:ins w:id="70" w:author="Hang Vu Thi (BSD-ITP)" w:date="2021-03-26T19:00:00Z">
              <w:r w:rsidRPr="00583731">
                <w:rPr>
                  <w:rFonts w:ascii="Times New Roman" w:hAnsi="Times New Roman"/>
                  <w:sz w:val="20"/>
                  <w:szCs w:val="20"/>
                </w:rPr>
                <w:t>Next Step</w:t>
              </w:r>
              <w:r w:rsidRPr="00583731">
                <w:rPr>
                  <w:rFonts w:ascii="Times New Roman" w:hAnsi="Times New Roman"/>
                  <w:sz w:val="20"/>
                  <w:szCs w:val="20"/>
                </w:rPr>
                <w:br/>
                <w:t>(Onboarding)</w:t>
              </w:r>
            </w:ins>
          </w:p>
        </w:tc>
      </w:tr>
      <w:tr w:rsidR="002D0A0F" w:rsidRPr="00583731" w14:paraId="1E0BC4BB" w14:textId="77777777" w:rsidTr="00583731">
        <w:trPr>
          <w:jc w:val="center"/>
          <w:ins w:id="71" w:author="Hang Vu Thi (BSD-ITP)" w:date="2021-03-26T19:00:00Z"/>
        </w:trPr>
        <w:tc>
          <w:tcPr>
            <w:tcW w:w="2191" w:type="dxa"/>
          </w:tcPr>
          <w:p w14:paraId="19817CC5" w14:textId="77777777" w:rsidR="002D0A0F" w:rsidRPr="00583731" w:rsidRDefault="002D0A0F" w:rsidP="00583731">
            <w:pPr>
              <w:pStyle w:val="Heading3"/>
              <w:rPr>
                <w:ins w:id="72" w:author="Hang Vu Thi (BSD-ITP)" w:date="2021-03-26T19:00:00Z"/>
                <w:rFonts w:ascii="Times New Roman" w:hAnsi="Times New Roman"/>
                <w:sz w:val="20"/>
                <w:szCs w:val="20"/>
              </w:rPr>
            </w:pPr>
            <w:ins w:id="73" w:author="Hang Vu Thi (BSD-ITP)" w:date="2021-03-26T19:00:00Z">
              <w:r w:rsidRPr="00583731">
                <w:rPr>
                  <w:rFonts w:ascii="Times New Roman" w:hAnsi="Times New Roman"/>
                  <w:sz w:val="20"/>
                  <w:szCs w:val="20"/>
                </w:rPr>
                <w:t>Có TCIF/CIF</w:t>
              </w:r>
            </w:ins>
          </w:p>
        </w:tc>
        <w:tc>
          <w:tcPr>
            <w:tcW w:w="1852" w:type="dxa"/>
          </w:tcPr>
          <w:p w14:paraId="179C5D66" w14:textId="77777777" w:rsidR="002D0A0F" w:rsidRPr="00583731" w:rsidRDefault="002D0A0F" w:rsidP="00583731">
            <w:pPr>
              <w:pStyle w:val="Heading3"/>
              <w:rPr>
                <w:ins w:id="74" w:author="Hang Vu Thi (BSD-ITP)" w:date="2021-03-26T19:00:00Z"/>
                <w:rFonts w:ascii="Times New Roman" w:hAnsi="Times New Roman"/>
                <w:sz w:val="20"/>
                <w:szCs w:val="20"/>
              </w:rPr>
            </w:pPr>
            <w:ins w:id="75" w:author="Hang Vu Thi (BSD-ITP)" w:date="2021-03-26T19:00:00Z">
              <w:r w:rsidRPr="00583731">
                <w:rPr>
                  <w:rFonts w:ascii="Times New Roman" w:hAnsi="Times New Roman"/>
                  <w:sz w:val="20"/>
                  <w:szCs w:val="20"/>
                </w:rPr>
                <w:t>Trùng</w:t>
              </w:r>
            </w:ins>
          </w:p>
        </w:tc>
        <w:tc>
          <w:tcPr>
            <w:tcW w:w="1658" w:type="dxa"/>
          </w:tcPr>
          <w:p w14:paraId="64B7BEA3" w14:textId="77777777" w:rsidR="002D0A0F" w:rsidRPr="00583731" w:rsidRDefault="002D0A0F" w:rsidP="00583731">
            <w:pPr>
              <w:pStyle w:val="Heading3"/>
              <w:rPr>
                <w:ins w:id="76" w:author="Hang Vu Thi (BSD-ITP)" w:date="2021-03-26T19:00:00Z"/>
                <w:rFonts w:ascii="Times New Roman" w:hAnsi="Times New Roman"/>
                <w:sz w:val="20"/>
                <w:szCs w:val="20"/>
              </w:rPr>
            </w:pPr>
            <w:ins w:id="77" w:author="Hang Vu Thi (BSD-ITP)" w:date="2021-03-26T19:00:00Z">
              <w:r w:rsidRPr="00583731">
                <w:rPr>
                  <w:rFonts w:ascii="Times New Roman" w:hAnsi="Times New Roman"/>
                  <w:sz w:val="20"/>
                  <w:szCs w:val="20"/>
                </w:rPr>
                <w:t>Không trùng</w:t>
              </w:r>
            </w:ins>
          </w:p>
        </w:tc>
        <w:tc>
          <w:tcPr>
            <w:tcW w:w="990" w:type="dxa"/>
          </w:tcPr>
          <w:p w14:paraId="78194FF9" w14:textId="77777777" w:rsidR="002D0A0F" w:rsidRPr="00583731" w:rsidRDefault="002D0A0F" w:rsidP="00583731">
            <w:pPr>
              <w:pStyle w:val="Heading3"/>
              <w:rPr>
                <w:ins w:id="78" w:author="Hang Vu Thi (BSD-ITP)" w:date="2021-03-26T19:00:00Z"/>
                <w:rFonts w:ascii="Times New Roman" w:hAnsi="Times New Roman"/>
                <w:sz w:val="20"/>
                <w:szCs w:val="20"/>
              </w:rPr>
            </w:pPr>
          </w:p>
        </w:tc>
        <w:tc>
          <w:tcPr>
            <w:tcW w:w="684" w:type="dxa"/>
          </w:tcPr>
          <w:p w14:paraId="7E1DFEB6" w14:textId="77777777" w:rsidR="002D0A0F" w:rsidRPr="00583731" w:rsidRDefault="002D0A0F" w:rsidP="00583731">
            <w:pPr>
              <w:pStyle w:val="Heading3"/>
              <w:rPr>
                <w:ins w:id="79" w:author="Hang Vu Thi (BSD-ITP)" w:date="2021-03-26T19:00:00Z"/>
                <w:rFonts w:ascii="Times New Roman" w:hAnsi="Times New Roman"/>
                <w:sz w:val="20"/>
                <w:szCs w:val="20"/>
              </w:rPr>
            </w:pPr>
            <w:ins w:id="80" w:author="Hang Vu Thi (BSD-ITP)" w:date="2021-03-26T19:00:00Z">
              <w:r w:rsidRPr="00583731">
                <w:rPr>
                  <w:rFonts w:ascii="Times New Roman" w:hAnsi="Times New Roman"/>
                  <w:sz w:val="20"/>
                  <w:szCs w:val="20"/>
                </w:rPr>
                <w:t>x</w:t>
              </w:r>
            </w:ins>
          </w:p>
        </w:tc>
        <w:tc>
          <w:tcPr>
            <w:tcW w:w="1926" w:type="dxa"/>
          </w:tcPr>
          <w:p w14:paraId="5FC184AD" w14:textId="77777777" w:rsidR="002D0A0F" w:rsidRPr="00583731" w:rsidRDefault="002D0A0F" w:rsidP="00583731">
            <w:pPr>
              <w:pStyle w:val="Heading3"/>
              <w:rPr>
                <w:ins w:id="81" w:author="Hang Vu Thi (BSD-ITP)" w:date="2021-03-26T19:00:00Z"/>
                <w:rFonts w:ascii="Times New Roman" w:hAnsi="Times New Roman"/>
                <w:sz w:val="20"/>
                <w:szCs w:val="20"/>
              </w:rPr>
            </w:pPr>
          </w:p>
        </w:tc>
      </w:tr>
      <w:tr w:rsidR="002D0A0F" w:rsidRPr="00583731" w14:paraId="2FFDBB6E" w14:textId="77777777" w:rsidTr="00583731">
        <w:trPr>
          <w:jc w:val="center"/>
          <w:ins w:id="82" w:author="Hang Vu Thi (BSD-ITP)" w:date="2021-03-26T19:00:00Z"/>
        </w:trPr>
        <w:tc>
          <w:tcPr>
            <w:tcW w:w="2191" w:type="dxa"/>
          </w:tcPr>
          <w:p w14:paraId="4486F248" w14:textId="77777777" w:rsidR="002D0A0F" w:rsidRPr="00583731" w:rsidRDefault="002D0A0F" w:rsidP="00583731">
            <w:pPr>
              <w:pStyle w:val="Heading3"/>
              <w:rPr>
                <w:ins w:id="83" w:author="Hang Vu Thi (BSD-ITP)" w:date="2021-03-26T19:00:00Z"/>
                <w:rFonts w:ascii="Times New Roman" w:hAnsi="Times New Roman"/>
                <w:sz w:val="20"/>
                <w:szCs w:val="20"/>
              </w:rPr>
            </w:pPr>
            <w:ins w:id="84" w:author="Hang Vu Thi (BSD-ITP)" w:date="2021-03-26T19:00:00Z">
              <w:r w:rsidRPr="00583731">
                <w:rPr>
                  <w:rFonts w:ascii="Times New Roman" w:hAnsi="Times New Roman"/>
                  <w:sz w:val="20"/>
                  <w:szCs w:val="20"/>
                </w:rPr>
                <w:t>Có TCIF/CIF</w:t>
              </w:r>
            </w:ins>
          </w:p>
        </w:tc>
        <w:tc>
          <w:tcPr>
            <w:tcW w:w="1852" w:type="dxa"/>
          </w:tcPr>
          <w:p w14:paraId="08097E6A" w14:textId="77777777" w:rsidR="002D0A0F" w:rsidRPr="00583731" w:rsidRDefault="002D0A0F" w:rsidP="00583731">
            <w:pPr>
              <w:pStyle w:val="Heading3"/>
              <w:rPr>
                <w:ins w:id="85" w:author="Hang Vu Thi (BSD-ITP)" w:date="2021-03-26T19:00:00Z"/>
                <w:rFonts w:ascii="Times New Roman" w:hAnsi="Times New Roman"/>
                <w:sz w:val="20"/>
                <w:szCs w:val="20"/>
              </w:rPr>
            </w:pPr>
            <w:ins w:id="86" w:author="Hang Vu Thi (BSD-ITP)" w:date="2021-03-26T19:00:00Z">
              <w:r w:rsidRPr="00583731">
                <w:rPr>
                  <w:rFonts w:ascii="Times New Roman" w:hAnsi="Times New Roman"/>
                  <w:sz w:val="20"/>
                  <w:szCs w:val="20"/>
                </w:rPr>
                <w:t>Không trùng</w:t>
              </w:r>
            </w:ins>
          </w:p>
        </w:tc>
        <w:tc>
          <w:tcPr>
            <w:tcW w:w="1658" w:type="dxa"/>
          </w:tcPr>
          <w:p w14:paraId="6F435C35" w14:textId="77777777" w:rsidR="002D0A0F" w:rsidRPr="00583731" w:rsidRDefault="002D0A0F" w:rsidP="00583731">
            <w:pPr>
              <w:pStyle w:val="Heading3"/>
              <w:rPr>
                <w:ins w:id="87" w:author="Hang Vu Thi (BSD-ITP)" w:date="2021-03-26T19:00:00Z"/>
                <w:rFonts w:ascii="Times New Roman" w:hAnsi="Times New Roman"/>
                <w:sz w:val="20"/>
                <w:szCs w:val="20"/>
              </w:rPr>
            </w:pPr>
            <w:ins w:id="88" w:author="Hang Vu Thi (BSD-ITP)" w:date="2021-03-26T19:00:00Z">
              <w:r w:rsidRPr="00583731">
                <w:rPr>
                  <w:rFonts w:ascii="Times New Roman" w:hAnsi="Times New Roman"/>
                  <w:sz w:val="20"/>
                  <w:szCs w:val="20"/>
                </w:rPr>
                <w:t>Trùng</w:t>
              </w:r>
            </w:ins>
          </w:p>
        </w:tc>
        <w:tc>
          <w:tcPr>
            <w:tcW w:w="990" w:type="dxa"/>
          </w:tcPr>
          <w:p w14:paraId="063543D6" w14:textId="77777777" w:rsidR="002D0A0F" w:rsidRPr="00583731" w:rsidRDefault="002D0A0F" w:rsidP="00583731">
            <w:pPr>
              <w:pStyle w:val="Heading3"/>
              <w:rPr>
                <w:ins w:id="89" w:author="Hang Vu Thi (BSD-ITP)" w:date="2021-03-26T19:00:00Z"/>
                <w:rFonts w:ascii="Times New Roman" w:hAnsi="Times New Roman"/>
                <w:sz w:val="20"/>
                <w:szCs w:val="20"/>
              </w:rPr>
            </w:pPr>
          </w:p>
        </w:tc>
        <w:tc>
          <w:tcPr>
            <w:tcW w:w="684" w:type="dxa"/>
          </w:tcPr>
          <w:p w14:paraId="44780F7B" w14:textId="77777777" w:rsidR="002D0A0F" w:rsidRPr="00583731" w:rsidRDefault="002D0A0F" w:rsidP="00583731">
            <w:pPr>
              <w:pStyle w:val="Heading3"/>
              <w:rPr>
                <w:ins w:id="90" w:author="Hang Vu Thi (BSD-ITP)" w:date="2021-03-26T19:00:00Z"/>
                <w:rFonts w:ascii="Times New Roman" w:hAnsi="Times New Roman"/>
                <w:sz w:val="20"/>
                <w:szCs w:val="20"/>
              </w:rPr>
            </w:pPr>
            <w:ins w:id="91" w:author="Hang Vu Thi (BSD-ITP)" w:date="2021-03-26T19:00:00Z">
              <w:r w:rsidRPr="00583731">
                <w:rPr>
                  <w:rFonts w:ascii="Times New Roman" w:hAnsi="Times New Roman"/>
                  <w:sz w:val="20"/>
                  <w:szCs w:val="20"/>
                </w:rPr>
                <w:t>x</w:t>
              </w:r>
            </w:ins>
          </w:p>
        </w:tc>
        <w:tc>
          <w:tcPr>
            <w:tcW w:w="1926" w:type="dxa"/>
          </w:tcPr>
          <w:p w14:paraId="4CF6B800" w14:textId="77777777" w:rsidR="002D0A0F" w:rsidRPr="00583731" w:rsidRDefault="002D0A0F" w:rsidP="00583731">
            <w:pPr>
              <w:pStyle w:val="Heading3"/>
              <w:rPr>
                <w:ins w:id="92" w:author="Hang Vu Thi (BSD-ITP)" w:date="2021-03-26T19:00:00Z"/>
                <w:rFonts w:ascii="Times New Roman" w:hAnsi="Times New Roman"/>
                <w:sz w:val="20"/>
                <w:szCs w:val="20"/>
              </w:rPr>
            </w:pPr>
          </w:p>
        </w:tc>
      </w:tr>
      <w:tr w:rsidR="002D0A0F" w:rsidRPr="00583731" w14:paraId="75FD52F0" w14:textId="77777777" w:rsidTr="00583731">
        <w:trPr>
          <w:jc w:val="center"/>
          <w:ins w:id="93" w:author="Hang Vu Thi (BSD-ITP)" w:date="2021-03-26T19:00:00Z"/>
        </w:trPr>
        <w:tc>
          <w:tcPr>
            <w:tcW w:w="2191" w:type="dxa"/>
          </w:tcPr>
          <w:p w14:paraId="340C463A" w14:textId="77777777" w:rsidR="002D0A0F" w:rsidRPr="00583731" w:rsidRDefault="002D0A0F" w:rsidP="00583731">
            <w:pPr>
              <w:pStyle w:val="Heading3"/>
              <w:rPr>
                <w:ins w:id="94" w:author="Hang Vu Thi (BSD-ITP)" w:date="2021-03-26T19:00:00Z"/>
                <w:rFonts w:ascii="Times New Roman" w:hAnsi="Times New Roman"/>
                <w:sz w:val="20"/>
                <w:szCs w:val="20"/>
              </w:rPr>
            </w:pPr>
            <w:ins w:id="95" w:author="Hang Vu Thi (BSD-ITP)" w:date="2021-03-26T19:00:00Z">
              <w:r w:rsidRPr="00583731">
                <w:rPr>
                  <w:rFonts w:ascii="Times New Roman" w:hAnsi="Times New Roman"/>
                  <w:sz w:val="20"/>
                  <w:szCs w:val="20"/>
                </w:rPr>
                <w:t>Có TCIF/CIF</w:t>
              </w:r>
            </w:ins>
          </w:p>
        </w:tc>
        <w:tc>
          <w:tcPr>
            <w:tcW w:w="1852" w:type="dxa"/>
          </w:tcPr>
          <w:p w14:paraId="55EEDBB0" w14:textId="77777777" w:rsidR="002D0A0F" w:rsidRPr="00583731" w:rsidRDefault="002D0A0F" w:rsidP="00583731">
            <w:pPr>
              <w:pStyle w:val="Heading3"/>
              <w:rPr>
                <w:ins w:id="96" w:author="Hang Vu Thi (BSD-ITP)" w:date="2021-03-26T19:00:00Z"/>
                <w:rFonts w:ascii="Times New Roman" w:hAnsi="Times New Roman"/>
                <w:sz w:val="20"/>
                <w:szCs w:val="20"/>
              </w:rPr>
            </w:pPr>
            <w:ins w:id="97" w:author="Hang Vu Thi (BSD-ITP)" w:date="2021-03-26T19:00:00Z">
              <w:r w:rsidRPr="00583731">
                <w:rPr>
                  <w:rFonts w:ascii="Times New Roman" w:hAnsi="Times New Roman"/>
                  <w:sz w:val="20"/>
                  <w:szCs w:val="20"/>
                </w:rPr>
                <w:t>Trùng</w:t>
              </w:r>
            </w:ins>
          </w:p>
        </w:tc>
        <w:tc>
          <w:tcPr>
            <w:tcW w:w="1658" w:type="dxa"/>
          </w:tcPr>
          <w:p w14:paraId="476EC6C1" w14:textId="77777777" w:rsidR="002D0A0F" w:rsidRPr="00583731" w:rsidRDefault="002D0A0F" w:rsidP="00583731">
            <w:pPr>
              <w:pStyle w:val="Heading3"/>
              <w:rPr>
                <w:ins w:id="98" w:author="Hang Vu Thi (BSD-ITP)" w:date="2021-03-26T19:00:00Z"/>
                <w:rFonts w:ascii="Times New Roman" w:hAnsi="Times New Roman"/>
                <w:sz w:val="20"/>
                <w:szCs w:val="20"/>
              </w:rPr>
            </w:pPr>
            <w:ins w:id="99" w:author="Hang Vu Thi (BSD-ITP)" w:date="2021-03-26T19:00:00Z">
              <w:r w:rsidRPr="00583731">
                <w:rPr>
                  <w:rFonts w:ascii="Times New Roman" w:hAnsi="Times New Roman"/>
                  <w:sz w:val="20"/>
                  <w:szCs w:val="20"/>
                </w:rPr>
                <w:t>Trùng</w:t>
              </w:r>
            </w:ins>
          </w:p>
        </w:tc>
        <w:tc>
          <w:tcPr>
            <w:tcW w:w="990" w:type="dxa"/>
          </w:tcPr>
          <w:p w14:paraId="7FCBAF74" w14:textId="77777777" w:rsidR="002D0A0F" w:rsidRPr="00583731" w:rsidRDefault="002D0A0F" w:rsidP="00583731">
            <w:pPr>
              <w:pStyle w:val="Heading3"/>
              <w:rPr>
                <w:ins w:id="100" w:author="Hang Vu Thi (BSD-ITP)" w:date="2021-03-26T19:00:00Z"/>
                <w:rFonts w:ascii="Times New Roman" w:hAnsi="Times New Roman"/>
                <w:sz w:val="20"/>
                <w:szCs w:val="20"/>
              </w:rPr>
            </w:pPr>
            <w:ins w:id="101" w:author="Hang Vu Thi (BSD-ITP)" w:date="2021-03-26T19:00:00Z">
              <w:r w:rsidRPr="00583731">
                <w:rPr>
                  <w:rFonts w:ascii="Times New Roman" w:hAnsi="Times New Roman"/>
                  <w:sz w:val="20"/>
                  <w:szCs w:val="20"/>
                </w:rPr>
                <w:t>Open</w:t>
              </w:r>
            </w:ins>
          </w:p>
        </w:tc>
        <w:tc>
          <w:tcPr>
            <w:tcW w:w="684" w:type="dxa"/>
          </w:tcPr>
          <w:p w14:paraId="4416F112" w14:textId="77777777" w:rsidR="002D0A0F" w:rsidRPr="00583731" w:rsidRDefault="002D0A0F" w:rsidP="00583731">
            <w:pPr>
              <w:pStyle w:val="Heading3"/>
              <w:rPr>
                <w:ins w:id="102" w:author="Hang Vu Thi (BSD-ITP)" w:date="2021-03-26T19:00:00Z"/>
                <w:rFonts w:ascii="Times New Roman" w:hAnsi="Times New Roman"/>
                <w:sz w:val="20"/>
                <w:szCs w:val="20"/>
              </w:rPr>
            </w:pPr>
            <w:ins w:id="103" w:author="Hang Vu Thi (BSD-ITP)" w:date="2021-03-26T19:00:00Z">
              <w:r w:rsidRPr="00583731">
                <w:rPr>
                  <w:rFonts w:ascii="Times New Roman" w:hAnsi="Times New Roman"/>
                  <w:sz w:val="20"/>
                  <w:szCs w:val="20"/>
                </w:rPr>
                <w:t>x</w:t>
              </w:r>
            </w:ins>
          </w:p>
        </w:tc>
        <w:tc>
          <w:tcPr>
            <w:tcW w:w="1926" w:type="dxa"/>
          </w:tcPr>
          <w:p w14:paraId="3F2B2A2A" w14:textId="77777777" w:rsidR="002D0A0F" w:rsidRPr="00583731" w:rsidRDefault="002D0A0F" w:rsidP="00583731">
            <w:pPr>
              <w:pStyle w:val="Heading3"/>
              <w:rPr>
                <w:ins w:id="104" w:author="Hang Vu Thi (BSD-ITP)" w:date="2021-03-26T19:00:00Z"/>
                <w:rFonts w:ascii="Times New Roman" w:hAnsi="Times New Roman"/>
                <w:sz w:val="20"/>
                <w:szCs w:val="20"/>
              </w:rPr>
            </w:pPr>
          </w:p>
        </w:tc>
      </w:tr>
      <w:tr w:rsidR="002D0A0F" w:rsidRPr="00583731" w14:paraId="30F7E80D" w14:textId="77777777" w:rsidTr="00583731">
        <w:trPr>
          <w:jc w:val="center"/>
          <w:ins w:id="105" w:author="Hang Vu Thi (BSD-ITP)" w:date="2021-03-26T19:00:00Z"/>
        </w:trPr>
        <w:tc>
          <w:tcPr>
            <w:tcW w:w="2191" w:type="dxa"/>
          </w:tcPr>
          <w:p w14:paraId="1263BE8C" w14:textId="77777777" w:rsidR="002D0A0F" w:rsidRPr="00583731" w:rsidRDefault="002D0A0F" w:rsidP="00583731">
            <w:pPr>
              <w:pStyle w:val="Heading3"/>
              <w:rPr>
                <w:ins w:id="106" w:author="Hang Vu Thi (BSD-ITP)" w:date="2021-03-26T19:00:00Z"/>
                <w:rFonts w:ascii="Times New Roman" w:hAnsi="Times New Roman"/>
                <w:sz w:val="20"/>
                <w:szCs w:val="20"/>
              </w:rPr>
            </w:pPr>
            <w:ins w:id="107" w:author="Hang Vu Thi (BSD-ITP)" w:date="2021-03-26T19:00:00Z">
              <w:r w:rsidRPr="00583731">
                <w:rPr>
                  <w:rFonts w:ascii="Times New Roman" w:hAnsi="Times New Roman"/>
                  <w:sz w:val="20"/>
                  <w:szCs w:val="20"/>
                </w:rPr>
                <w:t>Có TCIF/CIF</w:t>
              </w:r>
            </w:ins>
          </w:p>
        </w:tc>
        <w:tc>
          <w:tcPr>
            <w:tcW w:w="1852" w:type="dxa"/>
          </w:tcPr>
          <w:p w14:paraId="1791AFFE" w14:textId="77777777" w:rsidR="002D0A0F" w:rsidRPr="00583731" w:rsidRDefault="002D0A0F" w:rsidP="00583731">
            <w:pPr>
              <w:pStyle w:val="Heading3"/>
              <w:rPr>
                <w:ins w:id="108" w:author="Hang Vu Thi (BSD-ITP)" w:date="2021-03-26T19:00:00Z"/>
                <w:rFonts w:ascii="Times New Roman" w:hAnsi="Times New Roman"/>
                <w:sz w:val="20"/>
                <w:szCs w:val="20"/>
              </w:rPr>
            </w:pPr>
            <w:ins w:id="109" w:author="Hang Vu Thi (BSD-ITP)" w:date="2021-03-26T19:00:00Z">
              <w:r w:rsidRPr="00583731">
                <w:rPr>
                  <w:rFonts w:ascii="Times New Roman" w:hAnsi="Times New Roman"/>
                  <w:sz w:val="20"/>
                  <w:szCs w:val="20"/>
                </w:rPr>
                <w:t>Trùng</w:t>
              </w:r>
            </w:ins>
          </w:p>
        </w:tc>
        <w:tc>
          <w:tcPr>
            <w:tcW w:w="1658" w:type="dxa"/>
          </w:tcPr>
          <w:p w14:paraId="4B19606A" w14:textId="77777777" w:rsidR="002D0A0F" w:rsidRPr="00583731" w:rsidRDefault="002D0A0F" w:rsidP="00583731">
            <w:pPr>
              <w:pStyle w:val="Heading3"/>
              <w:rPr>
                <w:ins w:id="110" w:author="Hang Vu Thi (BSD-ITP)" w:date="2021-03-26T19:00:00Z"/>
                <w:rFonts w:ascii="Times New Roman" w:hAnsi="Times New Roman"/>
                <w:sz w:val="20"/>
                <w:szCs w:val="20"/>
              </w:rPr>
            </w:pPr>
            <w:ins w:id="111" w:author="Hang Vu Thi (BSD-ITP)" w:date="2021-03-26T19:00:00Z">
              <w:r w:rsidRPr="00583731">
                <w:rPr>
                  <w:rFonts w:ascii="Times New Roman" w:hAnsi="Times New Roman"/>
                  <w:sz w:val="20"/>
                  <w:szCs w:val="20"/>
                </w:rPr>
                <w:t>Trùng</w:t>
              </w:r>
            </w:ins>
          </w:p>
        </w:tc>
        <w:tc>
          <w:tcPr>
            <w:tcW w:w="990" w:type="dxa"/>
          </w:tcPr>
          <w:p w14:paraId="2794A4BE" w14:textId="77777777" w:rsidR="002D0A0F" w:rsidRPr="00583731" w:rsidRDefault="002D0A0F" w:rsidP="00583731">
            <w:pPr>
              <w:pStyle w:val="Heading3"/>
              <w:rPr>
                <w:ins w:id="112" w:author="Hang Vu Thi (BSD-ITP)" w:date="2021-03-26T19:00:00Z"/>
                <w:rFonts w:ascii="Times New Roman" w:hAnsi="Times New Roman"/>
                <w:sz w:val="20"/>
                <w:szCs w:val="20"/>
              </w:rPr>
            </w:pPr>
            <w:ins w:id="113" w:author="Hang Vu Thi (BSD-ITP)" w:date="2021-03-26T19:00:00Z">
              <w:r w:rsidRPr="00583731">
                <w:rPr>
                  <w:rFonts w:ascii="Times New Roman" w:hAnsi="Times New Roman"/>
                  <w:sz w:val="20"/>
                  <w:szCs w:val="20"/>
                </w:rPr>
                <w:t>Close/ Null</w:t>
              </w:r>
            </w:ins>
          </w:p>
        </w:tc>
        <w:tc>
          <w:tcPr>
            <w:tcW w:w="684" w:type="dxa"/>
          </w:tcPr>
          <w:p w14:paraId="0C80C586" w14:textId="77777777" w:rsidR="002D0A0F" w:rsidRPr="00583731" w:rsidRDefault="002D0A0F" w:rsidP="00583731">
            <w:pPr>
              <w:pStyle w:val="Heading3"/>
              <w:rPr>
                <w:ins w:id="114" w:author="Hang Vu Thi (BSD-ITP)" w:date="2021-03-26T19:00:00Z"/>
                <w:rFonts w:ascii="Times New Roman" w:hAnsi="Times New Roman"/>
                <w:sz w:val="20"/>
                <w:szCs w:val="20"/>
              </w:rPr>
            </w:pPr>
          </w:p>
        </w:tc>
        <w:tc>
          <w:tcPr>
            <w:tcW w:w="1926" w:type="dxa"/>
          </w:tcPr>
          <w:p w14:paraId="50DAD4A3" w14:textId="77777777" w:rsidR="00583731" w:rsidRDefault="00F864CF" w:rsidP="00583731">
            <w:pPr>
              <w:pStyle w:val="Heading3"/>
              <w:rPr>
                <w:ins w:id="115" w:author="Hang Vu Thi (BSD-ITP)" w:date="2021-04-09T11:21:00Z"/>
                <w:rFonts w:ascii="Times New Roman" w:hAnsi="Times New Roman"/>
                <w:sz w:val="20"/>
                <w:szCs w:val="20"/>
                <w:lang w:val="vi-VN"/>
              </w:rPr>
            </w:pPr>
            <w:ins w:id="116" w:author="Hang Vu Thi (BSD-ITP)" w:date="2021-03-26T19:00:00Z">
              <w:r w:rsidRPr="00583731">
                <w:rPr>
                  <w:rFonts w:ascii="Times New Roman" w:hAnsi="Times New Roman"/>
                  <w:sz w:val="20"/>
                  <w:szCs w:val="20"/>
                </w:rPr>
                <w:t>X</w:t>
              </w:r>
            </w:ins>
            <w:ins w:id="117" w:author="Tran Thach Anh" w:date="2021-03-30T16:30:00Z">
              <w:r w:rsidRPr="00583731">
                <w:rPr>
                  <w:rFonts w:ascii="Times New Roman" w:hAnsi="Times New Roman"/>
                  <w:sz w:val="20"/>
                  <w:szCs w:val="20"/>
                  <w:lang w:val="vi-VN"/>
                </w:rPr>
                <w:t xml:space="preserve"> </w:t>
              </w:r>
            </w:ins>
          </w:p>
          <w:p w14:paraId="43265782" w14:textId="18E2D38F" w:rsidR="002D0A0F" w:rsidRPr="00583731" w:rsidRDefault="00F864CF" w:rsidP="00583731">
            <w:pPr>
              <w:pStyle w:val="Heading3"/>
              <w:rPr>
                <w:ins w:id="118" w:author="Hang Vu Thi (BSD-ITP)" w:date="2021-03-26T19:00:00Z"/>
                <w:rFonts w:ascii="Times New Roman" w:hAnsi="Times New Roman"/>
                <w:sz w:val="20"/>
                <w:szCs w:val="20"/>
                <w:lang w:val="vi-VN"/>
              </w:rPr>
            </w:pPr>
            <w:ins w:id="119" w:author="Tran Thach Anh" w:date="2021-03-30T16:30:00Z">
              <w:r w:rsidRPr="00583731">
                <w:rPr>
                  <w:rFonts w:ascii="Times New Roman" w:hAnsi="Times New Roman"/>
                  <w:sz w:val="20"/>
                  <w:szCs w:val="20"/>
                  <w:lang w:val="vi-VN"/>
                </w:rPr>
                <w:t>(không tạo CIF LOS</w:t>
              </w:r>
              <w:r w:rsidR="009C7D22" w:rsidRPr="00583731">
                <w:rPr>
                  <w:rFonts w:ascii="Times New Roman" w:hAnsi="Times New Roman"/>
                  <w:sz w:val="20"/>
                  <w:szCs w:val="20"/>
                  <w:lang w:val="vi-VN"/>
                </w:rPr>
                <w:t xml:space="preserve"> </w:t>
              </w:r>
            </w:ins>
            <w:ins w:id="120" w:author="Tran Thach Anh" w:date="2021-03-30T16:31:00Z">
              <w:r w:rsidR="00DE560F" w:rsidRPr="00583731">
                <w:rPr>
                  <w:rFonts w:ascii="Times New Roman" w:hAnsi="Times New Roman"/>
                  <w:sz w:val="20"/>
                  <w:szCs w:val="20"/>
                  <w:lang w:val="vi-VN"/>
                </w:rPr>
                <w:t>mà</w:t>
              </w:r>
              <w:r w:rsidR="009C7D22" w:rsidRPr="00583731">
                <w:rPr>
                  <w:rFonts w:ascii="Times New Roman" w:hAnsi="Times New Roman"/>
                  <w:sz w:val="20"/>
                  <w:szCs w:val="20"/>
                  <w:lang w:val="vi-VN"/>
                </w:rPr>
                <w:t xml:space="preserve"> gắn số đang có</w:t>
              </w:r>
            </w:ins>
            <w:ins w:id="121" w:author="Tran Thach Anh" w:date="2021-03-30T16:30:00Z">
              <w:r w:rsidRPr="00583731">
                <w:rPr>
                  <w:rFonts w:ascii="Times New Roman" w:hAnsi="Times New Roman"/>
                  <w:sz w:val="20"/>
                  <w:szCs w:val="20"/>
                  <w:lang w:val="vi-VN"/>
                </w:rPr>
                <w:t>)</w:t>
              </w:r>
            </w:ins>
          </w:p>
        </w:tc>
      </w:tr>
      <w:tr w:rsidR="002D0A0F" w:rsidRPr="00583731" w14:paraId="434ED708" w14:textId="77777777" w:rsidTr="00583731">
        <w:trPr>
          <w:jc w:val="center"/>
          <w:ins w:id="122" w:author="Hang Vu Thi (BSD-ITP)" w:date="2021-03-26T19:00:00Z"/>
        </w:trPr>
        <w:tc>
          <w:tcPr>
            <w:tcW w:w="2191" w:type="dxa"/>
          </w:tcPr>
          <w:p w14:paraId="318DFBB0" w14:textId="77777777" w:rsidR="002D0A0F" w:rsidRPr="00583731" w:rsidRDefault="002D0A0F" w:rsidP="00583731">
            <w:pPr>
              <w:pStyle w:val="Heading3"/>
              <w:rPr>
                <w:ins w:id="123" w:author="Hang Vu Thi (BSD-ITP)" w:date="2021-03-26T19:00:00Z"/>
                <w:rFonts w:ascii="Times New Roman" w:hAnsi="Times New Roman"/>
                <w:sz w:val="20"/>
                <w:szCs w:val="20"/>
              </w:rPr>
            </w:pPr>
            <w:ins w:id="124" w:author="Hang Vu Thi (BSD-ITP)" w:date="2021-03-26T19:00:00Z">
              <w:r w:rsidRPr="00583731">
                <w:rPr>
                  <w:rFonts w:ascii="Times New Roman" w:hAnsi="Times New Roman"/>
                  <w:sz w:val="20"/>
                  <w:szCs w:val="20"/>
                </w:rPr>
                <w:t>Chưa có TCIF/CIF</w:t>
              </w:r>
            </w:ins>
          </w:p>
        </w:tc>
        <w:tc>
          <w:tcPr>
            <w:tcW w:w="1852" w:type="dxa"/>
          </w:tcPr>
          <w:p w14:paraId="2EFD54EC" w14:textId="77777777" w:rsidR="002D0A0F" w:rsidRPr="00583731" w:rsidRDefault="002D0A0F" w:rsidP="00583731">
            <w:pPr>
              <w:pStyle w:val="Heading3"/>
              <w:rPr>
                <w:ins w:id="125" w:author="Hang Vu Thi (BSD-ITP)" w:date="2021-03-26T19:00:00Z"/>
                <w:rFonts w:ascii="Times New Roman" w:hAnsi="Times New Roman"/>
                <w:sz w:val="20"/>
                <w:szCs w:val="20"/>
              </w:rPr>
            </w:pPr>
          </w:p>
        </w:tc>
        <w:tc>
          <w:tcPr>
            <w:tcW w:w="1658" w:type="dxa"/>
          </w:tcPr>
          <w:p w14:paraId="47AFAE3C" w14:textId="77777777" w:rsidR="002D0A0F" w:rsidRPr="00583731" w:rsidRDefault="002D0A0F" w:rsidP="00583731">
            <w:pPr>
              <w:pStyle w:val="Heading3"/>
              <w:rPr>
                <w:ins w:id="126" w:author="Hang Vu Thi (BSD-ITP)" w:date="2021-03-26T19:00:00Z"/>
                <w:rFonts w:ascii="Times New Roman" w:hAnsi="Times New Roman"/>
                <w:sz w:val="20"/>
                <w:szCs w:val="20"/>
              </w:rPr>
            </w:pPr>
          </w:p>
        </w:tc>
        <w:tc>
          <w:tcPr>
            <w:tcW w:w="990" w:type="dxa"/>
          </w:tcPr>
          <w:p w14:paraId="39BC1F18" w14:textId="77777777" w:rsidR="002D0A0F" w:rsidRPr="00583731" w:rsidRDefault="002D0A0F" w:rsidP="00583731">
            <w:pPr>
              <w:pStyle w:val="Heading3"/>
              <w:rPr>
                <w:ins w:id="127" w:author="Hang Vu Thi (BSD-ITP)" w:date="2021-03-26T19:00:00Z"/>
                <w:rFonts w:ascii="Times New Roman" w:hAnsi="Times New Roman"/>
                <w:sz w:val="20"/>
                <w:szCs w:val="20"/>
              </w:rPr>
            </w:pPr>
          </w:p>
        </w:tc>
        <w:tc>
          <w:tcPr>
            <w:tcW w:w="684" w:type="dxa"/>
          </w:tcPr>
          <w:p w14:paraId="0101B9C2" w14:textId="77777777" w:rsidR="002D0A0F" w:rsidRPr="00583731" w:rsidRDefault="002D0A0F" w:rsidP="00583731">
            <w:pPr>
              <w:pStyle w:val="Heading3"/>
              <w:rPr>
                <w:ins w:id="128" w:author="Hang Vu Thi (BSD-ITP)" w:date="2021-03-26T19:00:00Z"/>
                <w:rFonts w:ascii="Times New Roman" w:hAnsi="Times New Roman"/>
                <w:sz w:val="20"/>
                <w:szCs w:val="20"/>
              </w:rPr>
            </w:pPr>
          </w:p>
        </w:tc>
        <w:tc>
          <w:tcPr>
            <w:tcW w:w="1926" w:type="dxa"/>
          </w:tcPr>
          <w:p w14:paraId="3A3FF961" w14:textId="6842CAAD" w:rsidR="002D0A0F" w:rsidRPr="00583731" w:rsidRDefault="00DE560F" w:rsidP="00583731">
            <w:pPr>
              <w:pStyle w:val="Heading3"/>
              <w:rPr>
                <w:ins w:id="129" w:author="Hang Vu Thi (BSD-ITP)" w:date="2021-03-26T19:00:00Z"/>
                <w:rFonts w:ascii="Times New Roman" w:hAnsi="Times New Roman"/>
                <w:sz w:val="20"/>
                <w:szCs w:val="20"/>
              </w:rPr>
            </w:pPr>
            <w:ins w:id="130" w:author="Hang Vu Thi (BSD-ITP)" w:date="2021-03-26T19:00:00Z">
              <w:r w:rsidRPr="00583731">
                <w:rPr>
                  <w:rFonts w:ascii="Times New Roman" w:hAnsi="Times New Roman"/>
                  <w:sz w:val="20"/>
                  <w:szCs w:val="20"/>
                </w:rPr>
                <w:t>X</w:t>
              </w:r>
            </w:ins>
          </w:p>
        </w:tc>
      </w:tr>
    </w:tbl>
    <w:p w14:paraId="0B7157B5" w14:textId="77777777" w:rsidR="002D0A0F" w:rsidRPr="00583731" w:rsidDel="002D0A0F" w:rsidRDefault="002D0A0F" w:rsidP="004C1AD9">
      <w:pPr>
        <w:spacing w:line="240" w:lineRule="auto"/>
        <w:rPr>
          <w:del w:id="131" w:author="Hang Vu Thi (BSD-ITP)" w:date="2021-03-26T19:02:00Z"/>
          <w:rFonts w:ascii="Times New Roman" w:hAnsi="Times New Roman" w:cs="Times New Roman"/>
          <w:lang w:val="vi-VN"/>
        </w:rPr>
      </w:pPr>
    </w:p>
    <w:p w14:paraId="0E4327BF" w14:textId="3FFC0D06" w:rsidR="002D0A0F" w:rsidRPr="00583731" w:rsidDel="00583731" w:rsidRDefault="002D0A0F" w:rsidP="003B0766">
      <w:pPr>
        <w:spacing w:line="240" w:lineRule="auto"/>
        <w:ind w:left="0"/>
        <w:jc w:val="both"/>
        <w:rPr>
          <w:del w:id="132" w:author="Hang Vu Thi (BSD-ITP)" w:date="2021-04-09T11:22:00Z"/>
          <w:rFonts w:ascii="Times New Roman" w:hAnsi="Times New Roman" w:cs="Times New Roman"/>
          <w:lang w:val="vi-VN"/>
        </w:rPr>
      </w:pPr>
    </w:p>
    <w:p w14:paraId="77DF5C87" w14:textId="355162AC" w:rsidR="00DB7544" w:rsidRPr="00583731" w:rsidRDefault="00CA0B5A" w:rsidP="003B0766">
      <w:pPr>
        <w:spacing w:line="240" w:lineRule="auto"/>
        <w:jc w:val="both"/>
        <w:rPr>
          <w:rFonts w:ascii="Times New Roman" w:hAnsi="Times New Roman" w:cs="Times New Roman"/>
          <w:lang w:val="vi-VN"/>
        </w:rPr>
      </w:pPr>
      <w:r w:rsidRPr="00583731">
        <w:rPr>
          <w:rFonts w:ascii="Times New Roman" w:hAnsi="Times New Roman" w:cs="Times New Roman"/>
          <w:lang w:val="vi-VN"/>
        </w:rPr>
        <w:t>Thông tin tổng hợp</w:t>
      </w:r>
      <w:r w:rsidR="00FA5FB1" w:rsidRPr="00583731">
        <w:rPr>
          <w:rFonts w:ascii="Times New Roman" w:hAnsi="Times New Roman" w:cs="Times New Roman"/>
          <w:lang w:val="vi-VN"/>
        </w:rPr>
        <w:t xml:space="preserve"> về yêu cầu</w:t>
      </w:r>
      <w:r w:rsidRPr="00583731">
        <w:rPr>
          <w:rFonts w:ascii="Times New Roman" w:hAnsi="Times New Roman" w:cs="Times New Roman"/>
          <w:lang w:val="vi-VN"/>
        </w:rPr>
        <w:t xml:space="preserve"> (qua cuộc họp ngày 22/3/2021)</w:t>
      </w:r>
      <w:r w:rsidR="000801CB" w:rsidRPr="00583731">
        <w:rPr>
          <w:rFonts w:ascii="Times New Roman" w:hAnsi="Times New Roman" w:cs="Times New Roman"/>
          <w:lang w:val="vi-VN"/>
        </w:rPr>
        <w:t>:</w:t>
      </w:r>
    </w:p>
    <w:p w14:paraId="33156A64" w14:textId="21B85BF2" w:rsidR="004833C5" w:rsidRPr="00583731" w:rsidRDefault="00C05B6C" w:rsidP="00C127B5">
      <w:pPr>
        <w:pStyle w:val="ListParagraph"/>
        <w:numPr>
          <w:ilvl w:val="0"/>
          <w:numId w:val="13"/>
        </w:numPr>
        <w:spacing w:line="240" w:lineRule="auto"/>
        <w:jc w:val="both"/>
        <w:rPr>
          <w:rFonts w:ascii="Times New Roman" w:hAnsi="Times New Roman" w:cs="Times New Roman"/>
          <w:lang w:val="vi-VN"/>
        </w:rPr>
      </w:pPr>
      <w:r w:rsidRPr="00583731">
        <w:rPr>
          <w:rFonts w:ascii="Times New Roman" w:hAnsi="Times New Roman" w:cs="Times New Roman"/>
          <w:lang w:val="vi-VN"/>
        </w:rPr>
        <w:t>PayLater sẽ đối chiếu</w:t>
      </w:r>
      <w:r w:rsidR="001519A7" w:rsidRPr="00583731">
        <w:rPr>
          <w:rFonts w:ascii="Times New Roman" w:hAnsi="Times New Roman" w:cs="Times New Roman"/>
          <w:lang w:val="vi-VN"/>
        </w:rPr>
        <w:t xml:space="preserve"> thông tin</w:t>
      </w:r>
      <w:r w:rsidRPr="00583731">
        <w:rPr>
          <w:rFonts w:ascii="Times New Roman" w:hAnsi="Times New Roman" w:cs="Times New Roman"/>
          <w:lang w:val="vi-VN"/>
        </w:rPr>
        <w:t xml:space="preserve"> thông qua </w:t>
      </w:r>
      <w:r w:rsidR="002A2EBC" w:rsidRPr="00583731">
        <w:rPr>
          <w:rFonts w:ascii="Times New Roman" w:hAnsi="Times New Roman" w:cs="Times New Roman"/>
          <w:lang w:val="vi-VN"/>
        </w:rPr>
        <w:t>hàm API cung cấp bởi LFVN ở bước nhập CMND/CCCD và số điện thoại ban đầu</w:t>
      </w:r>
      <w:r w:rsidR="00DA395E" w:rsidRPr="00583731">
        <w:rPr>
          <w:rFonts w:ascii="Times New Roman" w:hAnsi="Times New Roman" w:cs="Times New Roman"/>
          <w:lang w:val="vi-VN"/>
        </w:rPr>
        <w:t xml:space="preserve"> (bước 1)</w:t>
      </w:r>
      <w:r w:rsidR="002A2EBC" w:rsidRPr="00583731">
        <w:rPr>
          <w:rFonts w:ascii="Times New Roman" w:hAnsi="Times New Roman" w:cs="Times New Roman"/>
          <w:lang w:val="vi-VN"/>
        </w:rPr>
        <w:t xml:space="preserve"> </w:t>
      </w:r>
      <w:commentRangeStart w:id="133"/>
      <w:commentRangeStart w:id="134"/>
      <w:r w:rsidR="002A2EBC" w:rsidRPr="00583731">
        <w:rPr>
          <w:rFonts w:ascii="Times New Roman" w:hAnsi="Times New Roman" w:cs="Times New Roman"/>
          <w:lang w:val="vi-VN"/>
        </w:rPr>
        <w:t>và kiểm tra lại trong quá trình tạo contract</w:t>
      </w:r>
      <w:r w:rsidR="00DA395E" w:rsidRPr="00583731">
        <w:rPr>
          <w:rFonts w:ascii="Times New Roman" w:hAnsi="Times New Roman" w:cs="Times New Roman"/>
          <w:lang w:val="vi-VN"/>
        </w:rPr>
        <w:t xml:space="preserve"> (bước sau khi underwriting)</w:t>
      </w:r>
      <w:r w:rsidR="002A2EBC" w:rsidRPr="00583731">
        <w:rPr>
          <w:rFonts w:ascii="Times New Roman" w:hAnsi="Times New Roman" w:cs="Times New Roman"/>
          <w:lang w:val="vi-VN"/>
        </w:rPr>
        <w:t>.</w:t>
      </w:r>
      <w:commentRangeEnd w:id="133"/>
      <w:r w:rsidR="003B0766" w:rsidRPr="00583731">
        <w:rPr>
          <w:rStyle w:val="CommentReference"/>
          <w:rFonts w:ascii="Times New Roman" w:hAnsi="Times New Roman" w:cs="Times New Roman"/>
          <w:lang w:val="en-US"/>
        </w:rPr>
        <w:commentReference w:id="133"/>
      </w:r>
      <w:commentRangeEnd w:id="134"/>
      <w:r w:rsidR="00B94458" w:rsidRPr="00583731">
        <w:rPr>
          <w:rStyle w:val="CommentReference"/>
          <w:rFonts w:ascii="Times New Roman" w:hAnsi="Times New Roman" w:cs="Times New Roman"/>
          <w:lang w:val="en-US"/>
        </w:rPr>
        <w:commentReference w:id="134"/>
      </w:r>
    </w:p>
    <w:p w14:paraId="2A9EEF0B" w14:textId="22EA816F" w:rsidR="001519A7" w:rsidRPr="00583731" w:rsidRDefault="001519A7" w:rsidP="00C127B5">
      <w:pPr>
        <w:pStyle w:val="ListParagraph"/>
        <w:numPr>
          <w:ilvl w:val="0"/>
          <w:numId w:val="13"/>
        </w:numPr>
        <w:spacing w:line="240" w:lineRule="auto"/>
        <w:jc w:val="both"/>
        <w:rPr>
          <w:rFonts w:ascii="Times New Roman" w:hAnsi="Times New Roman" w:cs="Times New Roman"/>
          <w:lang w:val="vi-VN"/>
        </w:rPr>
      </w:pPr>
      <w:commentRangeStart w:id="135"/>
      <w:r w:rsidRPr="00583731">
        <w:rPr>
          <w:rFonts w:ascii="Times New Roman" w:hAnsi="Times New Roman" w:cs="Times New Roman"/>
          <w:lang w:val="vi-VN"/>
        </w:rPr>
        <w:t>Nếu thông tin đã có, thì vẫn tạo CIF trên PayLater</w:t>
      </w:r>
      <w:ins w:id="136" w:author="Tran Thach Anh" w:date="2021-03-30T16:32:00Z">
        <w:r w:rsidR="009813BB" w:rsidRPr="00583731">
          <w:rPr>
            <w:rFonts w:ascii="Times New Roman" w:hAnsi="Times New Roman" w:cs="Times New Roman"/>
            <w:lang w:val="vi-VN"/>
          </w:rPr>
          <w:t xml:space="preserve"> (có mã số CIF PL </w:t>
        </w:r>
      </w:ins>
      <w:ins w:id="137" w:author="Tran Thach Anh" w:date="2021-03-30T16:33:00Z">
        <w:r w:rsidR="009813BB" w:rsidRPr="00583731">
          <w:rPr>
            <w:rFonts w:ascii="Times New Roman" w:hAnsi="Times New Roman" w:cs="Times New Roman"/>
            <w:lang w:val="vi-VN"/>
          </w:rPr>
          <w:t>quản lý nội bộ trong PayLater)</w:t>
        </w:r>
        <w:r w:rsidR="00A211E1" w:rsidRPr="00583731">
          <w:rPr>
            <w:rFonts w:ascii="Times New Roman" w:hAnsi="Times New Roman" w:cs="Times New Roman"/>
            <w:lang w:val="vi-VN"/>
          </w:rPr>
          <w:t>,</w:t>
        </w:r>
      </w:ins>
      <w:r w:rsidRPr="00583731">
        <w:rPr>
          <w:rFonts w:ascii="Times New Roman" w:hAnsi="Times New Roman" w:cs="Times New Roman"/>
          <w:lang w:val="vi-VN"/>
        </w:rPr>
        <w:t xml:space="preserve"> nhưng không cần tạo CIF lại trên LOS</w:t>
      </w:r>
      <w:ins w:id="138" w:author="Tran Thach Anh" w:date="2021-03-30T16:33:00Z">
        <w:r w:rsidR="00A211E1" w:rsidRPr="00583731">
          <w:rPr>
            <w:rFonts w:ascii="Times New Roman" w:hAnsi="Times New Roman" w:cs="Times New Roman"/>
            <w:lang w:val="vi-VN"/>
          </w:rPr>
          <w:t xml:space="preserve"> mà gắn số TCIF/CIF của LOS</w:t>
        </w:r>
        <w:r w:rsidR="00427A94" w:rsidRPr="00583731">
          <w:rPr>
            <w:rFonts w:ascii="Times New Roman" w:hAnsi="Times New Roman" w:cs="Times New Roman"/>
            <w:lang w:val="vi-VN"/>
          </w:rPr>
          <w:t xml:space="preserve"> là trường</w:t>
        </w:r>
        <w:r w:rsidR="00A211E1" w:rsidRPr="00583731">
          <w:rPr>
            <w:rFonts w:ascii="Times New Roman" w:hAnsi="Times New Roman" w:cs="Times New Roman"/>
            <w:lang w:val="vi-VN"/>
          </w:rPr>
          <w:t xml:space="preserve"> tham chiếu </w:t>
        </w:r>
        <w:r w:rsidR="00427A94" w:rsidRPr="00583731">
          <w:rPr>
            <w:rFonts w:ascii="Times New Roman" w:hAnsi="Times New Roman" w:cs="Times New Roman"/>
            <w:lang w:val="vi-VN"/>
          </w:rPr>
          <w:t>với</w:t>
        </w:r>
        <w:r w:rsidR="00A211E1" w:rsidRPr="00583731">
          <w:rPr>
            <w:rFonts w:ascii="Times New Roman" w:hAnsi="Times New Roman" w:cs="Times New Roman"/>
            <w:lang w:val="vi-VN"/>
          </w:rPr>
          <w:t xml:space="preserve"> CIF của PayLater</w:t>
        </w:r>
      </w:ins>
      <w:r w:rsidRPr="00583731">
        <w:rPr>
          <w:rFonts w:ascii="Times New Roman" w:hAnsi="Times New Roman" w:cs="Times New Roman"/>
          <w:lang w:val="vi-VN"/>
        </w:rPr>
        <w:t>.</w:t>
      </w:r>
      <w:r w:rsidR="00EB3571" w:rsidRPr="00583731">
        <w:rPr>
          <w:rFonts w:ascii="Times New Roman" w:hAnsi="Times New Roman" w:cs="Times New Roman"/>
          <w:lang w:val="vi-VN"/>
        </w:rPr>
        <w:t xml:space="preserve"> Tham khải REQV7_2 về cách tạo CIF.</w:t>
      </w:r>
      <w:commentRangeEnd w:id="135"/>
      <w:r w:rsidR="003B0766" w:rsidRPr="00583731">
        <w:rPr>
          <w:rStyle w:val="CommentReference"/>
          <w:rFonts w:ascii="Times New Roman" w:hAnsi="Times New Roman" w:cs="Times New Roman"/>
          <w:lang w:val="en-US"/>
        </w:rPr>
        <w:commentReference w:id="135"/>
      </w:r>
    </w:p>
    <w:p w14:paraId="34045195" w14:textId="03E72784" w:rsidR="001A7473" w:rsidRPr="00583731" w:rsidRDefault="001A7473" w:rsidP="00C127B5">
      <w:pPr>
        <w:pStyle w:val="ListParagraph"/>
        <w:numPr>
          <w:ilvl w:val="0"/>
          <w:numId w:val="13"/>
        </w:numPr>
        <w:spacing w:line="240" w:lineRule="auto"/>
        <w:jc w:val="both"/>
        <w:rPr>
          <w:rFonts w:ascii="Times New Roman" w:hAnsi="Times New Roman" w:cs="Times New Roman"/>
          <w:lang w:val="vi-VN"/>
        </w:rPr>
      </w:pPr>
      <w:commentRangeStart w:id="139"/>
      <w:r w:rsidRPr="00583731">
        <w:rPr>
          <w:rFonts w:ascii="Times New Roman" w:hAnsi="Times New Roman" w:cs="Times New Roman"/>
          <w:lang w:val="vi-VN"/>
        </w:rPr>
        <w:t>Nếu CIF đã tồn tại trên LOS, có thể cập nhật thông tin</w:t>
      </w:r>
      <w:del w:id="140" w:author="Tran Thach Anh" w:date="2021-03-30T17:18:00Z">
        <w:r w:rsidRPr="00583731" w:rsidDel="00C53A33">
          <w:rPr>
            <w:rFonts w:ascii="Times New Roman" w:hAnsi="Times New Roman" w:cs="Times New Roman"/>
            <w:lang w:val="vi-VN"/>
          </w:rPr>
          <w:delText xml:space="preserve"> địa chỉ</w:delText>
        </w:r>
      </w:del>
      <w:r w:rsidRPr="00583731">
        <w:rPr>
          <w:rFonts w:ascii="Times New Roman" w:hAnsi="Times New Roman" w:cs="Times New Roman"/>
          <w:lang w:val="vi-VN"/>
        </w:rPr>
        <w:t xml:space="preserve"> </w:t>
      </w:r>
      <w:r w:rsidR="005C66FB" w:rsidRPr="00583731">
        <w:rPr>
          <w:rFonts w:ascii="Times New Roman" w:hAnsi="Times New Roman" w:cs="Times New Roman"/>
          <w:lang w:val="vi-VN"/>
        </w:rPr>
        <w:t>vào LOS (nếu có API)</w:t>
      </w:r>
      <w:ins w:id="141" w:author="Tran Thach Anh" w:date="2021-03-30T17:18:00Z">
        <w:r w:rsidR="00C53A33" w:rsidRPr="00583731">
          <w:rPr>
            <w:rFonts w:ascii="Times New Roman" w:hAnsi="Times New Roman" w:cs="Times New Roman"/>
            <w:lang w:val="vi-VN"/>
          </w:rPr>
          <w:t xml:space="preserve"> – chi tiết trường thông tin sẽ được mô tả sau</w:t>
        </w:r>
      </w:ins>
      <w:r w:rsidR="005C66FB" w:rsidRPr="00583731">
        <w:rPr>
          <w:rFonts w:ascii="Times New Roman" w:hAnsi="Times New Roman" w:cs="Times New Roman"/>
          <w:lang w:val="vi-VN"/>
        </w:rPr>
        <w:t>.</w:t>
      </w:r>
      <w:commentRangeEnd w:id="139"/>
      <w:r w:rsidR="00B12B19" w:rsidRPr="00583731">
        <w:rPr>
          <w:rStyle w:val="CommentReference"/>
          <w:rFonts w:ascii="Times New Roman" w:hAnsi="Times New Roman" w:cs="Times New Roman"/>
          <w:lang w:val="en-US"/>
        </w:rPr>
        <w:commentReference w:id="139"/>
      </w:r>
    </w:p>
    <w:p w14:paraId="7CABA004" w14:textId="3E5A5976" w:rsidR="000801CB" w:rsidRPr="00583731" w:rsidRDefault="002A2EBC" w:rsidP="00C127B5">
      <w:pPr>
        <w:pStyle w:val="ListParagraph"/>
        <w:numPr>
          <w:ilvl w:val="0"/>
          <w:numId w:val="13"/>
        </w:numPr>
        <w:spacing w:line="240" w:lineRule="auto"/>
        <w:jc w:val="both"/>
        <w:rPr>
          <w:rFonts w:ascii="Times New Roman" w:hAnsi="Times New Roman" w:cs="Times New Roman"/>
          <w:lang w:val="vi-VN"/>
        </w:rPr>
      </w:pPr>
      <w:r w:rsidRPr="00583731">
        <w:rPr>
          <w:rFonts w:ascii="Times New Roman" w:hAnsi="Times New Roman" w:cs="Times New Roman"/>
          <w:lang w:val="vi-VN"/>
        </w:rPr>
        <w:lastRenderedPageBreak/>
        <w:t xml:space="preserve">ESI gợi ý nên cache dữ liệu CMND/CCCD và số điện thoại bằng bảng trên online, </w:t>
      </w:r>
      <w:r w:rsidR="00870F89" w:rsidRPr="00583731">
        <w:rPr>
          <w:rFonts w:ascii="Times New Roman" w:hAnsi="Times New Roman" w:cs="Times New Roman"/>
          <w:lang w:val="vi-VN"/>
        </w:rPr>
        <w:t>để tăng tốc quá trình kiểm tra ở bước nhập đầu tiên. Thủ tục trích xuất và đồng bộ dữ liệu phía ESI sẽ cung cấp.</w:t>
      </w:r>
    </w:p>
    <w:p w14:paraId="2B26CC40" w14:textId="468C2CEB" w:rsidR="005C66FB" w:rsidRPr="00583731" w:rsidRDefault="00F425AF" w:rsidP="00C127B5">
      <w:pPr>
        <w:pStyle w:val="ListParagraph"/>
        <w:numPr>
          <w:ilvl w:val="0"/>
          <w:numId w:val="13"/>
        </w:numPr>
        <w:spacing w:line="240" w:lineRule="auto"/>
        <w:jc w:val="both"/>
        <w:rPr>
          <w:rFonts w:ascii="Times New Roman" w:hAnsi="Times New Roman" w:cs="Times New Roman"/>
          <w:lang w:val="vi-VN"/>
        </w:rPr>
      </w:pPr>
      <w:r w:rsidRPr="00583731">
        <w:rPr>
          <w:rFonts w:ascii="Times New Roman" w:hAnsi="Times New Roman" w:cs="Times New Roman"/>
          <w:lang w:val="vi-VN"/>
        </w:rPr>
        <w:t>Quy tắc và API tương ứng</w:t>
      </w:r>
      <w:r w:rsidR="00DA395E" w:rsidRPr="00583731">
        <w:rPr>
          <w:rFonts w:ascii="Times New Roman" w:hAnsi="Times New Roman" w:cs="Times New Roman"/>
          <w:lang w:val="vi-VN"/>
        </w:rPr>
        <w:t xml:space="preserve"> tạo trên LOS</w:t>
      </w:r>
      <w:r w:rsidR="00FB1064" w:rsidRPr="00583731">
        <w:rPr>
          <w:rFonts w:ascii="Times New Roman" w:hAnsi="Times New Roman" w:cs="Times New Roman"/>
          <w:lang w:val="vi-VN"/>
        </w:rPr>
        <w:t>, phía</w:t>
      </w:r>
      <w:r w:rsidRPr="00583731">
        <w:rPr>
          <w:rFonts w:ascii="Times New Roman" w:hAnsi="Times New Roman" w:cs="Times New Roman"/>
          <w:lang w:val="vi-VN"/>
        </w:rPr>
        <w:t xml:space="preserve"> LFVN sẽ gửi lại chi tiết</w:t>
      </w:r>
      <w:r w:rsidR="00C209F0" w:rsidRPr="00583731">
        <w:rPr>
          <w:rFonts w:ascii="Times New Roman" w:hAnsi="Times New Roman" w:cs="Times New Roman"/>
          <w:lang w:val="vi-VN"/>
        </w:rPr>
        <w:t xml:space="preserve"> </w:t>
      </w:r>
      <w:r w:rsidR="00A467CD" w:rsidRPr="00583731">
        <w:rPr>
          <w:rFonts w:ascii="Times New Roman" w:hAnsi="Times New Roman" w:cs="Times New Roman"/>
          <w:lang w:val="vi-VN"/>
        </w:rPr>
        <w:t>ở tài liệu khác</w:t>
      </w:r>
      <w:r w:rsidRPr="00583731">
        <w:rPr>
          <w:rFonts w:ascii="Times New Roman" w:hAnsi="Times New Roman" w:cs="Times New Roman"/>
          <w:lang w:val="vi-VN"/>
        </w:rPr>
        <w:t>.</w:t>
      </w:r>
    </w:p>
    <w:p w14:paraId="724D0354" w14:textId="227FD8D3" w:rsidR="000150C8" w:rsidRPr="00583731" w:rsidRDefault="007A4B64" w:rsidP="00583731">
      <w:pPr>
        <w:pStyle w:val="Heading3"/>
        <w:numPr>
          <w:ilvl w:val="2"/>
          <w:numId w:val="2"/>
        </w:numPr>
        <w:rPr>
          <w:lang w:val="vi-VN"/>
        </w:rPr>
      </w:pPr>
      <w:bookmarkStart w:id="142" w:name="_Toc67467857"/>
      <w:r w:rsidRPr="00583731">
        <w:t>Technical</w:t>
      </w:r>
      <w:r w:rsidRPr="00583731">
        <w:rPr>
          <w:lang w:val="vi-VN"/>
        </w:rPr>
        <w:t xml:space="preserve"> Detail</w:t>
      </w:r>
      <w:bookmarkEnd w:id="142"/>
    </w:p>
    <w:p w14:paraId="1DADE302" w14:textId="664BA668" w:rsidR="00EB3571" w:rsidRPr="00583731" w:rsidRDefault="00EB3571" w:rsidP="003B0766">
      <w:pPr>
        <w:jc w:val="both"/>
        <w:rPr>
          <w:rFonts w:ascii="Times New Roman" w:hAnsi="Times New Roman" w:cs="Times New Roman"/>
          <w:lang w:val="vi-VN"/>
        </w:rPr>
      </w:pPr>
      <w:r w:rsidRPr="00583731">
        <w:rPr>
          <w:rFonts w:ascii="Times New Roman" w:hAnsi="Times New Roman" w:cs="Times New Roman"/>
          <w:lang w:val="vi-VN"/>
        </w:rPr>
        <w:t>Hệ thống PayLater triển khai gọi API theo đặc tả hiện có của hệ thống LOS</w:t>
      </w:r>
      <w:r w:rsidR="0005256B" w:rsidRPr="00583731">
        <w:rPr>
          <w:rFonts w:ascii="Times New Roman" w:hAnsi="Times New Roman" w:cs="Times New Roman"/>
          <w:lang w:val="vi-VN"/>
        </w:rPr>
        <w:t xml:space="preserve"> (phương án API) hoặc cache dữ liệu (phương án cache), với mô tả sau:</w:t>
      </w:r>
    </w:p>
    <w:p w14:paraId="7F3BC45C" w14:textId="5AA3AE9F" w:rsidR="0005256B" w:rsidRPr="00583731" w:rsidRDefault="00A467CD" w:rsidP="00C127B5">
      <w:pPr>
        <w:pStyle w:val="ListParagraph"/>
        <w:numPr>
          <w:ilvl w:val="0"/>
          <w:numId w:val="19"/>
        </w:numPr>
        <w:jc w:val="both"/>
        <w:rPr>
          <w:rFonts w:ascii="Times New Roman" w:hAnsi="Times New Roman" w:cs="Times New Roman"/>
          <w:lang w:val="vi-VN"/>
        </w:rPr>
      </w:pPr>
      <w:r w:rsidRPr="00583731">
        <w:rPr>
          <w:rFonts w:ascii="Times New Roman" w:hAnsi="Times New Roman" w:cs="Times New Roman"/>
          <w:lang w:val="vi-VN"/>
        </w:rPr>
        <w:t xml:space="preserve">Phương án </w:t>
      </w:r>
      <w:r w:rsidR="00FA2D02" w:rsidRPr="00583731">
        <w:rPr>
          <w:rFonts w:ascii="Times New Roman" w:hAnsi="Times New Roman" w:cs="Times New Roman"/>
          <w:lang w:val="vi-VN"/>
        </w:rPr>
        <w:t>API</w:t>
      </w:r>
      <w:r w:rsidRPr="00583731">
        <w:rPr>
          <w:rFonts w:ascii="Times New Roman" w:hAnsi="Times New Roman" w:cs="Times New Roman"/>
          <w:lang w:val="vi-VN"/>
        </w:rPr>
        <w:t xml:space="preserve"> là</w:t>
      </w:r>
      <w:r w:rsidR="00FA2D02" w:rsidRPr="00583731">
        <w:rPr>
          <w:rFonts w:ascii="Times New Roman" w:hAnsi="Times New Roman" w:cs="Times New Roman"/>
          <w:lang w:val="vi-VN"/>
        </w:rPr>
        <w:t xml:space="preserve"> </w:t>
      </w:r>
      <w:r w:rsidRPr="00583731">
        <w:rPr>
          <w:rFonts w:ascii="Times New Roman" w:hAnsi="Times New Roman" w:cs="Times New Roman"/>
          <w:lang w:val="vi-VN"/>
        </w:rPr>
        <w:t xml:space="preserve">PayLater </w:t>
      </w:r>
      <w:r w:rsidR="00FA2D02" w:rsidRPr="00583731">
        <w:rPr>
          <w:rFonts w:ascii="Times New Roman" w:hAnsi="Times New Roman" w:cs="Times New Roman"/>
          <w:lang w:val="vi-VN"/>
        </w:rPr>
        <w:t>gọi</w:t>
      </w:r>
      <w:r w:rsidRPr="00583731">
        <w:rPr>
          <w:rFonts w:ascii="Times New Roman" w:hAnsi="Times New Roman" w:cs="Times New Roman"/>
          <w:lang w:val="vi-VN"/>
        </w:rPr>
        <w:t xml:space="preserve"> hàm API</w:t>
      </w:r>
      <w:r w:rsidR="00FA2D02" w:rsidRPr="00583731">
        <w:rPr>
          <w:rFonts w:ascii="Times New Roman" w:hAnsi="Times New Roman" w:cs="Times New Roman"/>
          <w:lang w:val="vi-VN"/>
        </w:rPr>
        <w:t xml:space="preserve"> theo định dạng cung cấp của LOS, phải gọi 2 lần: 1 lần để kiểm tra CIF/Apl theo số CMND/CCCD và 1 lần để kiểm tra CIF/Apl theo số điện thoại.</w:t>
      </w:r>
    </w:p>
    <w:p w14:paraId="34439A49" w14:textId="0E88A3B3" w:rsidR="00FA2D02" w:rsidRPr="00583731" w:rsidRDefault="00A467CD" w:rsidP="00C127B5">
      <w:pPr>
        <w:pStyle w:val="ListParagraph"/>
        <w:numPr>
          <w:ilvl w:val="0"/>
          <w:numId w:val="19"/>
        </w:numPr>
        <w:jc w:val="both"/>
        <w:rPr>
          <w:rFonts w:ascii="Times New Roman" w:hAnsi="Times New Roman" w:cs="Times New Roman"/>
          <w:lang w:val="vi-VN"/>
        </w:rPr>
      </w:pPr>
      <w:r w:rsidRPr="00583731">
        <w:rPr>
          <w:rFonts w:ascii="Times New Roman" w:hAnsi="Times New Roman" w:cs="Times New Roman"/>
          <w:lang w:val="vi-VN"/>
        </w:rPr>
        <w:t>Phương án cache: 1 ứng dụng phụ trợ cho PayLater</w:t>
      </w:r>
      <w:r w:rsidR="00862D60" w:rsidRPr="00583731">
        <w:rPr>
          <w:rFonts w:ascii="Times New Roman" w:hAnsi="Times New Roman" w:cs="Times New Roman"/>
          <w:lang w:val="vi-VN"/>
        </w:rPr>
        <w:t xml:space="preserve"> (chạy tại on-premise</w:t>
      </w:r>
      <w:r w:rsidR="00BF0B33" w:rsidRPr="00583731">
        <w:rPr>
          <w:rFonts w:ascii="Times New Roman" w:hAnsi="Times New Roman" w:cs="Times New Roman"/>
          <w:lang w:val="vi-VN"/>
        </w:rPr>
        <w:t xml:space="preserve"> do ESI phối hợp với LFVN phát triển</w:t>
      </w:r>
      <w:r w:rsidR="00862D60" w:rsidRPr="00583731">
        <w:rPr>
          <w:rFonts w:ascii="Times New Roman" w:hAnsi="Times New Roman" w:cs="Times New Roman"/>
          <w:lang w:val="vi-VN"/>
        </w:rPr>
        <w:t>)</w:t>
      </w:r>
      <w:r w:rsidRPr="00583731">
        <w:rPr>
          <w:rFonts w:ascii="Times New Roman" w:hAnsi="Times New Roman" w:cs="Times New Roman"/>
          <w:lang w:val="vi-VN"/>
        </w:rPr>
        <w:t xml:space="preserve"> </w:t>
      </w:r>
      <w:r w:rsidR="00C86600" w:rsidRPr="00583731">
        <w:rPr>
          <w:rFonts w:ascii="Times New Roman" w:hAnsi="Times New Roman" w:cs="Times New Roman"/>
          <w:lang w:val="vi-VN"/>
        </w:rPr>
        <w:t xml:space="preserve">sẽ thực hiện các câu lệnh SQL (tối đa 4 câu lệnh) để truy vấn </w:t>
      </w:r>
      <w:r w:rsidR="00BF0B33" w:rsidRPr="00583731">
        <w:rPr>
          <w:rFonts w:ascii="Times New Roman" w:hAnsi="Times New Roman" w:cs="Times New Roman"/>
          <w:lang w:val="vi-VN"/>
        </w:rPr>
        <w:t xml:space="preserve">trực tiếp vào </w:t>
      </w:r>
      <w:r w:rsidR="00C86600" w:rsidRPr="00583731">
        <w:rPr>
          <w:rFonts w:ascii="Times New Roman" w:hAnsi="Times New Roman" w:cs="Times New Roman"/>
          <w:lang w:val="vi-VN"/>
        </w:rPr>
        <w:t xml:space="preserve">CSDL LOS, </w:t>
      </w:r>
      <w:ins w:id="143" w:author="Tran Thach Anh" w:date="2021-03-30T16:54:00Z">
        <w:r w:rsidR="002D1969" w:rsidRPr="00583731">
          <w:rPr>
            <w:rFonts w:ascii="Times New Roman" w:hAnsi="Times New Roman" w:cs="Times New Roman"/>
            <w:lang w:val="vi-VN"/>
          </w:rPr>
          <w:t xml:space="preserve">kèm </w:t>
        </w:r>
      </w:ins>
      <w:del w:id="144" w:author="Tran Thach Anh" w:date="2021-03-30T16:54:00Z">
        <w:r w:rsidR="00C86600" w:rsidRPr="00583731" w:rsidDel="002D1969">
          <w:rPr>
            <w:rFonts w:ascii="Times New Roman" w:hAnsi="Times New Roman" w:cs="Times New Roman"/>
            <w:lang w:val="vi-VN"/>
          </w:rPr>
          <w:delText xml:space="preserve">lấy </w:delText>
        </w:r>
      </w:del>
      <w:r w:rsidR="00C86600" w:rsidRPr="00583731">
        <w:rPr>
          <w:rFonts w:ascii="Times New Roman" w:hAnsi="Times New Roman" w:cs="Times New Roman"/>
          <w:lang w:val="vi-VN"/>
        </w:rPr>
        <w:t>thông tin</w:t>
      </w:r>
      <w:ins w:id="145" w:author="Tran Thach Anh" w:date="2021-03-30T16:55:00Z">
        <w:r w:rsidR="00C566B4" w:rsidRPr="00583731">
          <w:rPr>
            <w:rFonts w:ascii="Times New Roman" w:hAnsi="Times New Roman" w:cs="Times New Roman"/>
            <w:lang w:val="vi-VN"/>
          </w:rPr>
          <w:t xml:space="preserve"> đơn Application</w:t>
        </w:r>
      </w:ins>
      <w:del w:id="146" w:author="Tran Thach Anh" w:date="2021-03-30T16:55:00Z">
        <w:r w:rsidR="00C86600" w:rsidRPr="00583731" w:rsidDel="00C566B4">
          <w:rPr>
            <w:rFonts w:ascii="Times New Roman" w:hAnsi="Times New Roman" w:cs="Times New Roman"/>
            <w:lang w:val="vi-VN"/>
          </w:rPr>
          <w:delText xml:space="preserve"> </w:delText>
        </w:r>
        <w:r w:rsidR="00BF0B33" w:rsidRPr="00583731" w:rsidDel="00C566B4">
          <w:rPr>
            <w:rFonts w:ascii="Times New Roman" w:hAnsi="Times New Roman" w:cs="Times New Roman"/>
            <w:lang w:val="vi-VN"/>
          </w:rPr>
          <w:delText>các</w:delText>
        </w:r>
      </w:del>
      <w:r w:rsidR="00BF0B33" w:rsidRPr="00583731">
        <w:rPr>
          <w:rFonts w:ascii="Times New Roman" w:hAnsi="Times New Roman" w:cs="Times New Roman"/>
          <w:lang w:val="vi-VN"/>
        </w:rPr>
        <w:t xml:space="preserve"> </w:t>
      </w:r>
      <w:r w:rsidR="00C86600" w:rsidRPr="00583731">
        <w:rPr>
          <w:rFonts w:ascii="Times New Roman" w:hAnsi="Times New Roman" w:cs="Times New Roman"/>
          <w:lang w:val="vi-VN"/>
        </w:rPr>
        <w:t>hồ sơ đang xử lý</w:t>
      </w:r>
      <w:ins w:id="147" w:author="Tran Thach Anh" w:date="2021-03-30T16:55:00Z">
        <w:r w:rsidR="00A030EC" w:rsidRPr="00583731">
          <w:rPr>
            <w:rFonts w:ascii="Times New Roman" w:hAnsi="Times New Roman" w:cs="Times New Roman"/>
            <w:lang w:val="vi-VN"/>
          </w:rPr>
          <w:t xml:space="preserve"> để kiểm tra</w:t>
        </w:r>
      </w:ins>
      <w:del w:id="148" w:author="Tran Thach Anh" w:date="2021-03-30T16:55:00Z">
        <w:r w:rsidR="00BF0B33" w:rsidRPr="00583731" w:rsidDel="00C566B4">
          <w:rPr>
            <w:rFonts w:ascii="Times New Roman" w:hAnsi="Times New Roman" w:cs="Times New Roman"/>
            <w:lang w:val="vi-VN"/>
          </w:rPr>
          <w:delText xml:space="preserve"> hoặc cần ngăn chặn</w:delText>
        </w:r>
        <w:r w:rsidR="00F42907" w:rsidRPr="00583731" w:rsidDel="00C566B4">
          <w:rPr>
            <w:rFonts w:ascii="Times New Roman" w:hAnsi="Times New Roman" w:cs="Times New Roman"/>
            <w:lang w:val="vi-VN"/>
          </w:rPr>
          <w:delText xml:space="preserve"> khác</w:delText>
        </w:r>
      </w:del>
      <w:r w:rsidR="00C86600" w:rsidRPr="00583731">
        <w:rPr>
          <w:rFonts w:ascii="Times New Roman" w:hAnsi="Times New Roman" w:cs="Times New Roman"/>
          <w:lang w:val="vi-VN"/>
        </w:rPr>
        <w:t>,</w:t>
      </w:r>
      <w:r w:rsidR="00BF0B33" w:rsidRPr="00583731">
        <w:rPr>
          <w:rFonts w:ascii="Times New Roman" w:hAnsi="Times New Roman" w:cs="Times New Roman"/>
          <w:lang w:val="vi-VN"/>
        </w:rPr>
        <w:t xml:space="preserve"> kèm</w:t>
      </w:r>
      <w:r w:rsidR="00C86600" w:rsidRPr="00583731">
        <w:rPr>
          <w:rFonts w:ascii="Times New Roman" w:hAnsi="Times New Roman" w:cs="Times New Roman"/>
          <w:lang w:val="vi-VN"/>
        </w:rPr>
        <w:t xml:space="preserve"> </w:t>
      </w:r>
      <w:r w:rsidR="00BF0B33" w:rsidRPr="00583731">
        <w:rPr>
          <w:rFonts w:ascii="Times New Roman" w:hAnsi="Times New Roman" w:cs="Times New Roman"/>
          <w:lang w:val="vi-VN"/>
        </w:rPr>
        <w:t>thông tin</w:t>
      </w:r>
      <w:r w:rsidR="00862D60" w:rsidRPr="00583731">
        <w:rPr>
          <w:rFonts w:ascii="Times New Roman" w:hAnsi="Times New Roman" w:cs="Times New Roman"/>
          <w:lang w:val="vi-VN"/>
        </w:rPr>
        <w:t xml:space="preserve"> khoá theo CMND/CCCD và </w:t>
      </w:r>
      <w:r w:rsidR="00BF0B33" w:rsidRPr="00583731">
        <w:rPr>
          <w:rFonts w:ascii="Times New Roman" w:hAnsi="Times New Roman" w:cs="Times New Roman"/>
          <w:lang w:val="vi-VN"/>
        </w:rPr>
        <w:t xml:space="preserve">số điện thoại, toàn bộ sẽ </w:t>
      </w:r>
      <w:r w:rsidR="00862D60" w:rsidRPr="00583731">
        <w:rPr>
          <w:rFonts w:ascii="Times New Roman" w:hAnsi="Times New Roman" w:cs="Times New Roman"/>
          <w:lang w:val="vi-VN"/>
        </w:rPr>
        <w:t>gửi cập nhật lên PayLater (trên AWS)</w:t>
      </w:r>
      <w:r w:rsidR="00BF0B33" w:rsidRPr="00583731">
        <w:rPr>
          <w:rFonts w:ascii="Times New Roman" w:hAnsi="Times New Roman" w:cs="Times New Roman"/>
          <w:lang w:val="vi-VN"/>
        </w:rPr>
        <w:t xml:space="preserve"> như là LOS data cache</w:t>
      </w:r>
      <w:r w:rsidR="00862D60" w:rsidRPr="00583731">
        <w:rPr>
          <w:rFonts w:ascii="Times New Roman" w:hAnsi="Times New Roman" w:cs="Times New Roman"/>
          <w:lang w:val="vi-VN"/>
        </w:rPr>
        <w:t>. Thông tin cache</w:t>
      </w:r>
      <w:r w:rsidR="00BF0B33" w:rsidRPr="00583731">
        <w:rPr>
          <w:rFonts w:ascii="Times New Roman" w:hAnsi="Times New Roman" w:cs="Times New Roman"/>
          <w:lang w:val="vi-VN"/>
        </w:rPr>
        <w:t xml:space="preserve"> này</w:t>
      </w:r>
      <w:r w:rsidR="00862D60" w:rsidRPr="00583731">
        <w:rPr>
          <w:rFonts w:ascii="Times New Roman" w:hAnsi="Times New Roman" w:cs="Times New Roman"/>
          <w:lang w:val="vi-VN"/>
        </w:rPr>
        <w:t xml:space="preserve"> sẽ được sử dụng để kiểm tra trước dữ liệu</w:t>
      </w:r>
      <w:r w:rsidR="00C2361C" w:rsidRPr="00583731">
        <w:rPr>
          <w:rFonts w:ascii="Times New Roman" w:hAnsi="Times New Roman" w:cs="Times New Roman"/>
          <w:lang w:val="vi-VN"/>
        </w:rPr>
        <w:t xml:space="preserve"> ở bước đầu tiên khi khách hàng nhập CMND/CCCD và số điện thoại (để có kết quả </w:t>
      </w:r>
      <w:r w:rsidR="00F42907" w:rsidRPr="00583731">
        <w:rPr>
          <w:rFonts w:ascii="Times New Roman" w:hAnsi="Times New Roman" w:cs="Times New Roman"/>
          <w:lang w:val="vi-VN"/>
        </w:rPr>
        <w:t xml:space="preserve">từ chối đăng nhập và từ chối onboarding hay không theo đúng mô tả </w:t>
      </w:r>
      <w:r w:rsidR="008D4C9D" w:rsidRPr="00583731">
        <w:rPr>
          <w:rFonts w:ascii="Times New Roman" w:hAnsi="Times New Roman" w:cs="Times New Roman"/>
          <w:lang w:val="vi-VN"/>
        </w:rPr>
        <w:t xml:space="preserve">lưu đồ </w:t>
      </w:r>
      <w:r w:rsidR="00F42907" w:rsidRPr="00583731">
        <w:rPr>
          <w:rFonts w:ascii="Times New Roman" w:hAnsi="Times New Roman" w:cs="Times New Roman"/>
          <w:lang w:val="vi-VN"/>
        </w:rPr>
        <w:t>BRD</w:t>
      </w:r>
      <w:r w:rsidR="00C2361C" w:rsidRPr="00583731">
        <w:rPr>
          <w:rFonts w:ascii="Times New Roman" w:hAnsi="Times New Roman" w:cs="Times New Roman"/>
          <w:lang w:val="vi-VN"/>
        </w:rPr>
        <w:t>)</w:t>
      </w:r>
      <w:r w:rsidR="00862D60" w:rsidRPr="00583731">
        <w:rPr>
          <w:rFonts w:ascii="Times New Roman" w:hAnsi="Times New Roman" w:cs="Times New Roman"/>
          <w:lang w:val="vi-VN"/>
        </w:rPr>
        <w:t>.</w:t>
      </w:r>
    </w:p>
    <w:p w14:paraId="51F0F6C5" w14:textId="01CA713F" w:rsidR="00A73A3C" w:rsidRPr="00583731" w:rsidRDefault="00A73A3C" w:rsidP="00583731">
      <w:pPr>
        <w:pStyle w:val="Heading3"/>
        <w:numPr>
          <w:ilvl w:val="2"/>
          <w:numId w:val="2"/>
        </w:numPr>
      </w:pPr>
      <w:bookmarkStart w:id="149" w:name="_Toc67467858"/>
      <w:r w:rsidRPr="00583731">
        <w:t>Testing and Sample</w:t>
      </w:r>
      <w:bookmarkEnd w:id="149"/>
    </w:p>
    <w:p w14:paraId="4E67376E" w14:textId="52D3B627" w:rsidR="00110ECD" w:rsidRPr="00583731" w:rsidRDefault="004B33B5" w:rsidP="00110ECD">
      <w:pPr>
        <w:rPr>
          <w:rFonts w:ascii="Times New Roman" w:hAnsi="Times New Roman" w:cs="Times New Roman"/>
          <w:lang w:val="vi-VN"/>
        </w:rPr>
      </w:pPr>
      <w:r w:rsidRPr="00583731">
        <w:rPr>
          <w:rFonts w:ascii="Times New Roman" w:hAnsi="Times New Roman" w:cs="Times New Roman"/>
          <w:lang w:val="vi-VN"/>
        </w:rPr>
        <w:t>Sẽ yêu cầu LFVN bổ sung sau.</w:t>
      </w:r>
    </w:p>
    <w:p w14:paraId="5834BFB5" w14:textId="1E236E63" w:rsidR="004B317C" w:rsidRPr="00583731" w:rsidRDefault="00100DBB" w:rsidP="00583731">
      <w:pPr>
        <w:pStyle w:val="Heading3"/>
        <w:numPr>
          <w:ilvl w:val="2"/>
          <w:numId w:val="2"/>
        </w:numPr>
      </w:pPr>
      <w:bookmarkStart w:id="150" w:name="_Toc67467859"/>
      <w:r w:rsidRPr="00583731">
        <w:t>Limitation</w:t>
      </w:r>
      <w:bookmarkEnd w:id="150"/>
    </w:p>
    <w:p w14:paraId="504E9325" w14:textId="7ABDD86E" w:rsidR="00ED2AF4" w:rsidRPr="00583731" w:rsidRDefault="00ED2AF4" w:rsidP="00C127B5">
      <w:pPr>
        <w:pStyle w:val="ListParagraph"/>
        <w:numPr>
          <w:ilvl w:val="0"/>
          <w:numId w:val="18"/>
        </w:numPr>
        <w:rPr>
          <w:rFonts w:ascii="Times New Roman" w:hAnsi="Times New Roman" w:cs="Times New Roman"/>
          <w:lang w:val="vi-VN"/>
        </w:rPr>
      </w:pPr>
      <w:r w:rsidRPr="00583731">
        <w:rPr>
          <w:rFonts w:ascii="Times New Roman" w:hAnsi="Times New Roman" w:cs="Times New Roman"/>
        </w:rPr>
        <w:t>Nếu</w:t>
      </w:r>
      <w:r w:rsidRPr="00583731">
        <w:rPr>
          <w:rFonts w:ascii="Times New Roman" w:hAnsi="Times New Roman" w:cs="Times New Roman"/>
          <w:lang w:val="vi-VN"/>
        </w:rPr>
        <w:t xml:space="preserve"> lựa chọn phương án tích hợp API</w:t>
      </w:r>
      <w:r w:rsidR="00F757A2" w:rsidRPr="00583731">
        <w:rPr>
          <w:rFonts w:ascii="Times New Roman" w:hAnsi="Times New Roman" w:cs="Times New Roman"/>
          <w:lang w:val="vi-VN"/>
        </w:rPr>
        <w:t xml:space="preserve"> (duy nhất)</w:t>
      </w:r>
      <w:r w:rsidRPr="00583731">
        <w:rPr>
          <w:rFonts w:ascii="Times New Roman" w:hAnsi="Times New Roman" w:cs="Times New Roman"/>
          <w:lang w:val="vi-VN"/>
        </w:rPr>
        <w:t>, thì LFVN phải mở kết nối thông từ AWS Cloud tới data center của LFVN</w:t>
      </w:r>
      <w:r w:rsidR="00F757A2" w:rsidRPr="00583731">
        <w:rPr>
          <w:rFonts w:ascii="Times New Roman" w:hAnsi="Times New Roman" w:cs="Times New Roman"/>
          <w:lang w:val="vi-VN"/>
        </w:rPr>
        <w:t xml:space="preserve"> cho phép PayLater gọi API kiểm tra ngay khi khách hàng nhập xong số CMND/CCCD và số điện thoại</w:t>
      </w:r>
      <w:r w:rsidRPr="00583731">
        <w:rPr>
          <w:rFonts w:ascii="Times New Roman" w:hAnsi="Times New Roman" w:cs="Times New Roman"/>
          <w:lang w:val="vi-VN"/>
        </w:rPr>
        <w:t xml:space="preserve">. Đồng thời </w:t>
      </w:r>
      <w:r w:rsidR="001B601F" w:rsidRPr="00583731">
        <w:rPr>
          <w:rFonts w:ascii="Times New Roman" w:hAnsi="Times New Roman" w:cs="Times New Roman"/>
          <w:lang w:val="vi-VN"/>
        </w:rPr>
        <w:t xml:space="preserve">chấp nhận độ trễ cũng như </w:t>
      </w:r>
      <w:r w:rsidR="00F757A2" w:rsidRPr="00583731">
        <w:rPr>
          <w:rFonts w:ascii="Times New Roman" w:hAnsi="Times New Roman" w:cs="Times New Roman"/>
          <w:lang w:val="vi-VN"/>
        </w:rPr>
        <w:t xml:space="preserve">sẽ </w:t>
      </w:r>
      <w:r w:rsidR="001B601F" w:rsidRPr="00583731">
        <w:rPr>
          <w:rFonts w:ascii="Times New Roman" w:hAnsi="Times New Roman" w:cs="Times New Roman"/>
          <w:lang w:val="vi-VN"/>
        </w:rPr>
        <w:t>có độ tin cậy</w:t>
      </w:r>
      <w:r w:rsidR="00F757A2" w:rsidRPr="00583731">
        <w:rPr>
          <w:rFonts w:ascii="Times New Roman" w:hAnsi="Times New Roman" w:cs="Times New Roman"/>
          <w:lang w:val="vi-VN"/>
        </w:rPr>
        <w:t>, rủi ro</w:t>
      </w:r>
      <w:r w:rsidR="001B601F" w:rsidRPr="00583731">
        <w:rPr>
          <w:rFonts w:ascii="Times New Roman" w:hAnsi="Times New Roman" w:cs="Times New Roman"/>
          <w:lang w:val="vi-VN"/>
        </w:rPr>
        <w:t xml:space="preserve"> nhất định khi kiểm tra dữ liệu (do phải trao đổi thông tin từ cloud xuống data center</w:t>
      </w:r>
      <w:r w:rsidR="004E6EF3" w:rsidRPr="00583731">
        <w:rPr>
          <w:rFonts w:ascii="Times New Roman" w:hAnsi="Times New Roman" w:cs="Times New Roman"/>
          <w:lang w:val="vi-VN"/>
        </w:rPr>
        <w:t xml:space="preserve"> qua Network</w:t>
      </w:r>
      <w:r w:rsidR="001B601F" w:rsidRPr="00583731">
        <w:rPr>
          <w:rFonts w:ascii="Times New Roman" w:hAnsi="Times New Roman" w:cs="Times New Roman"/>
          <w:lang w:val="vi-VN"/>
        </w:rPr>
        <w:t>).</w:t>
      </w:r>
      <w:r w:rsidR="00F757A2" w:rsidRPr="00583731">
        <w:rPr>
          <w:rFonts w:ascii="Times New Roman" w:hAnsi="Times New Roman" w:cs="Times New Roman"/>
          <w:lang w:val="vi-VN"/>
        </w:rPr>
        <w:t xml:space="preserve"> Nếu như gọi API kiểm tra mà lỗi từ hệ thống LOS, hoặc chậm trễ, các yếu tố khách quan khác thì sẽ gây ảnh hưởng đến luồng xử lý kiểm tra của PayLater (</w:t>
      </w:r>
      <w:ins w:id="151" w:author="Tran Thach Anh" w:date="2021-03-30T16:38:00Z">
        <w:r w:rsidR="00764F2D" w:rsidRPr="00583731">
          <w:rPr>
            <w:rFonts w:ascii="Times New Roman" w:hAnsi="Times New Roman" w:cs="Times New Roman"/>
            <w:lang w:val="vi-VN"/>
          </w:rPr>
          <w:t xml:space="preserve">nếu có lỗi </w:t>
        </w:r>
      </w:ins>
      <w:r w:rsidR="00F757A2" w:rsidRPr="00583731">
        <w:rPr>
          <w:rFonts w:ascii="Times New Roman" w:hAnsi="Times New Roman" w:cs="Times New Roman"/>
          <w:lang w:val="vi-VN"/>
        </w:rPr>
        <w:t>phải dừng quá trình Onboarding lại</w:t>
      </w:r>
      <w:del w:id="152" w:author="Tran Thach Anh" w:date="2021-03-30T16:38:00Z">
        <w:r w:rsidR="00A95E61" w:rsidRPr="00583731" w:rsidDel="00764F2D">
          <w:rPr>
            <w:rFonts w:ascii="Times New Roman" w:hAnsi="Times New Roman" w:cs="Times New Roman"/>
            <w:lang w:val="vi-VN"/>
          </w:rPr>
          <w:delText xml:space="preserve"> nếu gặp lỗi</w:delText>
        </w:r>
      </w:del>
      <w:r w:rsidR="00F757A2" w:rsidRPr="00583731">
        <w:rPr>
          <w:rFonts w:ascii="Times New Roman" w:hAnsi="Times New Roman" w:cs="Times New Roman"/>
          <w:lang w:val="vi-VN"/>
        </w:rPr>
        <w:t>).</w:t>
      </w:r>
    </w:p>
    <w:p w14:paraId="6E776192" w14:textId="055AC5EF" w:rsidR="001B601F" w:rsidRPr="00583731" w:rsidRDefault="001B601F" w:rsidP="00C127B5">
      <w:pPr>
        <w:pStyle w:val="ListParagraph"/>
        <w:numPr>
          <w:ilvl w:val="0"/>
          <w:numId w:val="18"/>
        </w:numPr>
        <w:rPr>
          <w:rFonts w:ascii="Times New Roman" w:hAnsi="Times New Roman" w:cs="Times New Roman"/>
          <w:lang w:val="vi-VN"/>
        </w:rPr>
      </w:pPr>
      <w:r w:rsidRPr="00583731">
        <w:rPr>
          <w:rFonts w:ascii="Times New Roman" w:hAnsi="Times New Roman" w:cs="Times New Roman"/>
          <w:lang w:val="vi-VN"/>
        </w:rPr>
        <w:t>Nếu lựa chọn phương án cache dữ liệu</w:t>
      </w:r>
      <w:r w:rsidR="0005256B" w:rsidRPr="00583731">
        <w:rPr>
          <w:rFonts w:ascii="Times New Roman" w:hAnsi="Times New Roman" w:cs="Times New Roman"/>
          <w:lang w:val="vi-VN"/>
        </w:rPr>
        <w:t xml:space="preserve"> LOS</w:t>
      </w:r>
      <w:r w:rsidRPr="00583731">
        <w:rPr>
          <w:rFonts w:ascii="Times New Roman" w:hAnsi="Times New Roman" w:cs="Times New Roman"/>
          <w:lang w:val="vi-VN"/>
        </w:rPr>
        <w:t xml:space="preserve">, kết hợp kiểm tra lần 2 khi tạo CIF và contract, thì </w:t>
      </w:r>
      <w:r w:rsidR="001C660E" w:rsidRPr="00583731">
        <w:rPr>
          <w:rFonts w:ascii="Times New Roman" w:hAnsi="Times New Roman" w:cs="Times New Roman"/>
          <w:lang w:val="vi-VN"/>
        </w:rPr>
        <w:t>chấp nhận độ trễ dữ liệu tươi mới theo chu kỳ đồng bộ dữ liệu. Quy trình kiểm tra vẫn đả</w:t>
      </w:r>
      <w:r w:rsidR="00F7635A" w:rsidRPr="00583731">
        <w:rPr>
          <w:rFonts w:ascii="Times New Roman" w:hAnsi="Times New Roman" w:cs="Times New Roman"/>
          <w:lang w:val="vi-VN"/>
        </w:rPr>
        <w:t xml:space="preserve">m bảo không </w:t>
      </w:r>
      <w:r w:rsidR="00D3575D" w:rsidRPr="00583731">
        <w:rPr>
          <w:rFonts w:ascii="Times New Roman" w:hAnsi="Times New Roman" w:cs="Times New Roman"/>
          <w:lang w:val="vi-VN"/>
        </w:rPr>
        <w:t>tạo ra hồ sơ mới</w:t>
      </w:r>
      <w:r w:rsidR="001C660E" w:rsidRPr="00583731">
        <w:rPr>
          <w:rFonts w:ascii="Times New Roman" w:hAnsi="Times New Roman" w:cs="Times New Roman"/>
          <w:lang w:val="vi-VN"/>
        </w:rPr>
        <w:t xml:space="preserve"> vì còn lần thứ 2 </w:t>
      </w:r>
      <w:r w:rsidR="00250781" w:rsidRPr="00583731">
        <w:rPr>
          <w:rFonts w:ascii="Times New Roman" w:hAnsi="Times New Roman" w:cs="Times New Roman"/>
          <w:lang w:val="vi-VN"/>
        </w:rPr>
        <w:t xml:space="preserve">trong quá trình </w:t>
      </w:r>
      <w:r w:rsidR="001C660E" w:rsidRPr="00583731">
        <w:rPr>
          <w:rFonts w:ascii="Times New Roman" w:hAnsi="Times New Roman" w:cs="Times New Roman"/>
          <w:lang w:val="vi-VN"/>
        </w:rPr>
        <w:t>tạo CIF sẽ được kiểm tra lại</w:t>
      </w:r>
      <w:r w:rsidR="00250781" w:rsidRPr="00583731">
        <w:rPr>
          <w:rFonts w:ascii="Times New Roman" w:hAnsi="Times New Roman" w:cs="Times New Roman"/>
          <w:lang w:val="vi-VN"/>
        </w:rPr>
        <w:t xml:space="preserve"> (quá trình này xảy ra sau ít phút)</w:t>
      </w:r>
      <w:r w:rsidR="001C660E" w:rsidRPr="00583731">
        <w:rPr>
          <w:rFonts w:ascii="Times New Roman" w:hAnsi="Times New Roman" w:cs="Times New Roman"/>
          <w:lang w:val="vi-VN"/>
        </w:rPr>
        <w:t>.</w:t>
      </w:r>
      <w:r w:rsidR="00A33A1A" w:rsidRPr="00583731">
        <w:rPr>
          <w:rFonts w:ascii="Times New Roman" w:hAnsi="Times New Roman" w:cs="Times New Roman"/>
          <w:lang w:val="vi-VN"/>
        </w:rPr>
        <w:t xml:space="preserve"> Dự kiến </w:t>
      </w:r>
      <w:r w:rsidR="007B0DF1" w:rsidRPr="00583731">
        <w:rPr>
          <w:rFonts w:ascii="Times New Roman" w:hAnsi="Times New Roman" w:cs="Times New Roman"/>
          <w:lang w:val="vi-VN"/>
        </w:rPr>
        <w:t>sẽ thực hiện đồng bộ 12h</w:t>
      </w:r>
      <w:ins w:id="153" w:author="Tran Thach Anh" w:date="2021-03-30T16:55:00Z">
        <w:r w:rsidR="00A030EC" w:rsidRPr="00583731">
          <w:rPr>
            <w:rFonts w:ascii="Times New Roman" w:hAnsi="Times New Roman" w:cs="Times New Roman"/>
            <w:lang w:val="vi-VN"/>
          </w:rPr>
          <w:t xml:space="preserve"> trưa và </w:t>
        </w:r>
      </w:ins>
      <w:ins w:id="154" w:author="Tran Thach Anh" w:date="2021-03-30T16:56:00Z">
        <w:r w:rsidR="00A030EC" w:rsidRPr="00583731">
          <w:rPr>
            <w:rFonts w:ascii="Times New Roman" w:hAnsi="Times New Roman" w:cs="Times New Roman"/>
            <w:lang w:val="vi-VN"/>
          </w:rPr>
          <w:t>18h</w:t>
        </w:r>
      </w:ins>
      <w:r w:rsidR="007B0DF1" w:rsidRPr="00583731">
        <w:rPr>
          <w:rFonts w:ascii="Times New Roman" w:hAnsi="Times New Roman" w:cs="Times New Roman"/>
          <w:lang w:val="vi-VN"/>
        </w:rPr>
        <w:t xml:space="preserve"> </w:t>
      </w:r>
      <w:del w:id="155" w:author="Tran Thach Anh" w:date="2021-03-30T16:56:00Z">
        <w:r w:rsidR="007B0DF1" w:rsidRPr="00583731" w:rsidDel="00A030EC">
          <w:rPr>
            <w:rFonts w:ascii="Times New Roman" w:hAnsi="Times New Roman" w:cs="Times New Roman"/>
            <w:lang w:val="vi-VN"/>
          </w:rPr>
          <w:delText xml:space="preserve">mỗi </w:delText>
        </w:r>
      </w:del>
      <w:ins w:id="156" w:author="Tran Thach Anh" w:date="2021-03-30T16:56:00Z">
        <w:r w:rsidR="00A030EC" w:rsidRPr="00583731">
          <w:rPr>
            <w:rFonts w:ascii="Times New Roman" w:hAnsi="Times New Roman" w:cs="Times New Roman"/>
            <w:lang w:val="vi-VN"/>
          </w:rPr>
          <w:t xml:space="preserve">hàng </w:t>
        </w:r>
      </w:ins>
      <w:r w:rsidR="007B0DF1" w:rsidRPr="00583731">
        <w:rPr>
          <w:rFonts w:ascii="Times New Roman" w:hAnsi="Times New Roman" w:cs="Times New Roman"/>
          <w:lang w:val="vi-VN"/>
        </w:rPr>
        <w:t>ngày (</w:t>
      </w:r>
      <w:ins w:id="157" w:author="Tran Thach Anh" w:date="2021-03-30T16:56:00Z">
        <w:r w:rsidR="00A030EC" w:rsidRPr="00583731">
          <w:rPr>
            <w:rFonts w:ascii="Times New Roman" w:hAnsi="Times New Roman" w:cs="Times New Roman"/>
            <w:lang w:val="vi-VN"/>
          </w:rPr>
          <w:t>vẫn cho phép vân hành chạy tay bất kỳ thời điểm nào</w:t>
        </w:r>
      </w:ins>
      <w:del w:id="158" w:author="Tran Thach Anh" w:date="2021-03-30T16:56:00Z">
        <w:r w:rsidR="007B0DF1" w:rsidRPr="00583731" w:rsidDel="00A030EC">
          <w:rPr>
            <w:rFonts w:ascii="Times New Roman" w:hAnsi="Times New Roman" w:cs="Times New Roman"/>
            <w:lang w:val="vi-VN"/>
          </w:rPr>
          <w:delText>ngày 2 lần</w:delText>
        </w:r>
      </w:del>
      <w:r w:rsidR="007B0DF1" w:rsidRPr="00583731">
        <w:rPr>
          <w:rFonts w:ascii="Times New Roman" w:hAnsi="Times New Roman" w:cs="Times New Roman"/>
          <w:lang w:val="vi-VN"/>
        </w:rPr>
        <w:t xml:space="preserve">) với tỉ lệ xác suất </w:t>
      </w:r>
      <w:r w:rsidR="002F4E7B" w:rsidRPr="00583731">
        <w:rPr>
          <w:rFonts w:ascii="Times New Roman" w:hAnsi="Times New Roman" w:cs="Times New Roman"/>
          <w:lang w:val="vi-VN"/>
        </w:rPr>
        <w:t>khách hàng bị từ chối ở lần thứ 2 nhỏ (phải xảy ra đồng thời việc khách hàng Onboarding trên PayLater và</w:t>
      </w:r>
      <w:r w:rsidR="00ED5572" w:rsidRPr="00583731">
        <w:rPr>
          <w:rFonts w:ascii="Times New Roman" w:hAnsi="Times New Roman" w:cs="Times New Roman"/>
          <w:lang w:val="vi-VN"/>
        </w:rPr>
        <w:t xml:space="preserve"> cùng lúc đó có</w:t>
      </w:r>
      <w:r w:rsidR="002F4E7B" w:rsidRPr="00583731">
        <w:rPr>
          <w:rFonts w:ascii="Times New Roman" w:hAnsi="Times New Roman" w:cs="Times New Roman"/>
          <w:lang w:val="vi-VN"/>
        </w:rPr>
        <w:t xml:space="preserve"> onboarding dùng hồ sơ giấy xử lý Application trên LOS).</w:t>
      </w:r>
      <w:r w:rsidR="0005256B" w:rsidRPr="00583731">
        <w:rPr>
          <w:rFonts w:ascii="Times New Roman" w:hAnsi="Times New Roman" w:cs="Times New Roman"/>
          <w:lang w:val="vi-VN"/>
        </w:rPr>
        <w:t xml:space="preserve"> Phương án kỹ thuật đồng bộ cache nêu ở phần kỹ thuật chi tiết.</w:t>
      </w:r>
    </w:p>
    <w:p w14:paraId="26E92B5C" w14:textId="3858D7D4" w:rsidR="0072608C" w:rsidRPr="00583731" w:rsidRDefault="0044742D" w:rsidP="00CF1830">
      <w:pPr>
        <w:pStyle w:val="Heading2Numbered"/>
        <w:rPr>
          <w:rFonts w:ascii="Times New Roman" w:hAnsi="Times New Roman"/>
        </w:rPr>
      </w:pPr>
      <w:bookmarkStart w:id="159" w:name="_Toc67467860"/>
      <w:r w:rsidRPr="00583731">
        <w:rPr>
          <w:rFonts w:ascii="Times New Roman" w:hAnsi="Times New Roman"/>
        </w:rPr>
        <w:t>REQ</w:t>
      </w:r>
      <w:r w:rsidR="006F4676" w:rsidRPr="00583731">
        <w:rPr>
          <w:rFonts w:ascii="Times New Roman" w:hAnsi="Times New Roman"/>
        </w:rPr>
        <w:t>V7_2</w:t>
      </w:r>
      <w:r w:rsidR="006A03DA" w:rsidRPr="00583731">
        <w:rPr>
          <w:rFonts w:ascii="Times New Roman" w:hAnsi="Times New Roman"/>
        </w:rPr>
        <w:t>.</w:t>
      </w:r>
      <w:r w:rsidR="00EB3571" w:rsidRPr="00583731">
        <w:rPr>
          <w:rFonts w:ascii="Times New Roman" w:hAnsi="Times New Roman"/>
          <w:lang w:val="vi-VN"/>
        </w:rPr>
        <w:t xml:space="preserve"> CIF Creating on LOS</w:t>
      </w:r>
      <w:bookmarkEnd w:id="159"/>
    </w:p>
    <w:p w14:paraId="5F3DD846" w14:textId="7DA236DD" w:rsidR="00F44091" w:rsidRPr="00583731" w:rsidRDefault="00F44091" w:rsidP="00583731">
      <w:pPr>
        <w:pStyle w:val="Heading3"/>
        <w:numPr>
          <w:ilvl w:val="2"/>
          <w:numId w:val="2"/>
        </w:numPr>
      </w:pPr>
      <w:bookmarkStart w:id="160" w:name="_Toc67467861"/>
      <w:r w:rsidRPr="00583731">
        <w:t>Business Requirement</w:t>
      </w:r>
      <w:bookmarkEnd w:id="160"/>
    </w:p>
    <w:p w14:paraId="5395A34C" w14:textId="2564CD19" w:rsidR="00EB3571" w:rsidRPr="00583731" w:rsidRDefault="00DC7406" w:rsidP="00EB3571">
      <w:pPr>
        <w:rPr>
          <w:rFonts w:ascii="Times New Roman" w:hAnsi="Times New Roman" w:cs="Times New Roman"/>
          <w:lang w:val="vi-VN"/>
        </w:rPr>
      </w:pPr>
      <w:r w:rsidRPr="00583731">
        <w:rPr>
          <w:rFonts w:ascii="Times New Roman" w:hAnsi="Times New Roman" w:cs="Times New Roman"/>
          <w:lang w:val="vi-VN"/>
        </w:rPr>
        <w:t>Quy trình hiện tại</w:t>
      </w:r>
      <w:r w:rsidR="0089354D" w:rsidRPr="00583731">
        <w:rPr>
          <w:rFonts w:ascii="Times New Roman" w:hAnsi="Times New Roman" w:cs="Times New Roman"/>
          <w:lang w:val="vi-VN"/>
        </w:rPr>
        <w:t xml:space="preserve"> và khi kết hợp với PayLater</w:t>
      </w:r>
      <w:r w:rsidRPr="00583731">
        <w:rPr>
          <w:rFonts w:ascii="Times New Roman" w:hAnsi="Times New Roman" w:cs="Times New Roman"/>
          <w:lang w:val="vi-VN"/>
        </w:rPr>
        <w:t>:</w:t>
      </w:r>
    </w:p>
    <w:p w14:paraId="4BB689DE" w14:textId="77777777" w:rsidR="00DC7406" w:rsidRPr="00583731" w:rsidRDefault="00DC7406" w:rsidP="00C127B5">
      <w:pPr>
        <w:pStyle w:val="ListParagraph"/>
        <w:numPr>
          <w:ilvl w:val="0"/>
          <w:numId w:val="14"/>
        </w:numPr>
        <w:rPr>
          <w:rFonts w:ascii="Times New Roman" w:hAnsi="Times New Roman" w:cs="Times New Roman"/>
          <w:lang w:val="vi-VN"/>
        </w:rPr>
      </w:pPr>
      <w:r w:rsidRPr="00583731">
        <w:rPr>
          <w:rFonts w:ascii="Times New Roman" w:hAnsi="Times New Roman" w:cs="Times New Roman"/>
          <w:lang w:val="vi-VN"/>
        </w:rPr>
        <w:t>Hệ thống LOS khi tiếp nhận các đơn vay hoặc mở thẻ tín dụng (Apl.) thì sẽ thực hiện quá trình phê duyệt đến khi kết thúc xét duyệt.</w:t>
      </w:r>
    </w:p>
    <w:p w14:paraId="5F064F37" w14:textId="1B0FE3B3" w:rsidR="00DC7406" w:rsidRPr="00583731" w:rsidRDefault="00DC7406" w:rsidP="00C127B5">
      <w:pPr>
        <w:pStyle w:val="ListParagraph"/>
        <w:numPr>
          <w:ilvl w:val="0"/>
          <w:numId w:val="14"/>
        </w:numPr>
        <w:rPr>
          <w:rFonts w:ascii="Times New Roman" w:hAnsi="Times New Roman" w:cs="Times New Roman"/>
          <w:lang w:val="vi-VN"/>
        </w:rPr>
      </w:pPr>
      <w:r w:rsidRPr="00583731">
        <w:rPr>
          <w:rFonts w:ascii="Times New Roman" w:hAnsi="Times New Roman" w:cs="Times New Roman"/>
          <w:lang w:val="vi-VN"/>
        </w:rPr>
        <w:t xml:space="preserve">Đơn vay hoàn tất thì sẽ tạo CIF trên hệ thống LMS, còn đơn mở thẻ tín dụng (mà không có đơn vay) thì chỉ tạo TCIF và sẽ gọi API của Way4 để tạo thông tin </w:t>
      </w:r>
      <w:r w:rsidR="008F3F11" w:rsidRPr="00583731">
        <w:rPr>
          <w:rFonts w:ascii="Times New Roman" w:hAnsi="Times New Roman" w:cs="Times New Roman"/>
          <w:lang w:val="vi-VN"/>
        </w:rPr>
        <w:t xml:space="preserve">Client </w:t>
      </w:r>
      <w:r w:rsidRPr="00583731">
        <w:rPr>
          <w:rFonts w:ascii="Times New Roman" w:hAnsi="Times New Roman" w:cs="Times New Roman"/>
          <w:lang w:val="vi-VN"/>
        </w:rPr>
        <w:t>tương ứng.</w:t>
      </w:r>
    </w:p>
    <w:p w14:paraId="0C0EC642" w14:textId="5BA3CE47" w:rsidR="003B0766" w:rsidRPr="00583731" w:rsidRDefault="003B0766" w:rsidP="00C127B5">
      <w:pPr>
        <w:pStyle w:val="ListParagraph"/>
        <w:numPr>
          <w:ilvl w:val="0"/>
          <w:numId w:val="14"/>
        </w:numPr>
        <w:rPr>
          <w:ins w:id="161" w:author="Hang Vu Thi (BSD-ITP)" w:date="2021-03-26T19:13:00Z"/>
          <w:rFonts w:ascii="Times New Roman" w:hAnsi="Times New Roman" w:cs="Times New Roman"/>
          <w:lang w:val="vi-VN"/>
        </w:rPr>
      </w:pPr>
      <w:ins w:id="162" w:author="Hang Vu Thi (BSD-ITP)" w:date="2021-03-26T19:11:00Z">
        <w:r w:rsidRPr="00583731">
          <w:rPr>
            <w:rFonts w:ascii="Times New Roman" w:hAnsi="Times New Roman" w:cs="Times New Roman"/>
            <w:lang w:val="vi-VN"/>
          </w:rPr>
          <w:t>Trường hợp chưa tồn tại TCIF/CIF trên LOS như điều kiện mô tả tại</w:t>
        </w:r>
      </w:ins>
      <w:ins w:id="163" w:author="Hang Vu Thi (BSD-ITP)" w:date="2021-03-26T19:15:00Z">
        <w:r w:rsidR="00781FE4" w:rsidRPr="00583731">
          <w:rPr>
            <w:rFonts w:ascii="Times New Roman" w:hAnsi="Times New Roman" w:cs="Times New Roman"/>
            <w:lang w:val="vi-VN"/>
          </w:rPr>
          <w:t xml:space="preserve"> yêu cầu</w:t>
        </w:r>
      </w:ins>
      <w:ins w:id="164" w:author="Hang Vu Thi (BSD-ITP)" w:date="2021-03-26T19:12:00Z">
        <w:r w:rsidRPr="00583731">
          <w:rPr>
            <w:rFonts w:ascii="Times New Roman" w:hAnsi="Times New Roman" w:cs="Times New Roman"/>
            <w:lang w:val="vi-VN"/>
          </w:rPr>
          <w:t xml:space="preserve"> </w:t>
        </w:r>
        <w:r w:rsidRPr="00583731">
          <w:rPr>
            <w:rFonts w:ascii="Times New Roman" w:hAnsi="Times New Roman" w:cs="Times New Roman"/>
          </w:rPr>
          <w:t>REQV7_1</w:t>
        </w:r>
        <w:r w:rsidRPr="00583731">
          <w:rPr>
            <w:rFonts w:ascii="Times New Roman" w:hAnsi="Times New Roman" w:cs="Times New Roman"/>
            <w:lang w:val="vi-VN"/>
          </w:rPr>
          <w:t xml:space="preserve"> </w:t>
        </w:r>
      </w:ins>
      <w:ins w:id="165" w:author="Hang Vu Thi (BSD-ITP)" w:date="2021-03-26T19:13:00Z">
        <w:r w:rsidRPr="00583731">
          <w:rPr>
            <w:rFonts w:ascii="Times New Roman" w:hAnsi="Times New Roman" w:cs="Times New Roman"/>
            <w:lang w:val="vi-VN"/>
          </w:rPr>
          <w:t>:</w:t>
        </w:r>
      </w:ins>
    </w:p>
    <w:p w14:paraId="2E5D4CE0" w14:textId="76917E40" w:rsidR="00DC7406" w:rsidRPr="00583731" w:rsidRDefault="00DC7406" w:rsidP="003B0766">
      <w:pPr>
        <w:pStyle w:val="ListParagraph"/>
        <w:numPr>
          <w:ilvl w:val="0"/>
          <w:numId w:val="0"/>
        </w:numPr>
        <w:ind w:left="1242"/>
        <w:rPr>
          <w:rFonts w:ascii="Times New Roman" w:hAnsi="Times New Roman" w:cs="Times New Roman"/>
          <w:lang w:val="vi-VN"/>
        </w:rPr>
      </w:pPr>
      <w:commentRangeStart w:id="166"/>
      <w:r w:rsidRPr="00583731">
        <w:rPr>
          <w:rFonts w:ascii="Times New Roman" w:hAnsi="Times New Roman" w:cs="Times New Roman"/>
          <w:lang w:val="vi-VN"/>
        </w:rPr>
        <w:lastRenderedPageBreak/>
        <w:t xml:space="preserve">Hệ thống PayLater sẽ </w:t>
      </w:r>
      <w:r w:rsidR="008F3F11" w:rsidRPr="00583731">
        <w:rPr>
          <w:rFonts w:ascii="Times New Roman" w:hAnsi="Times New Roman" w:cs="Times New Roman"/>
          <w:lang w:val="vi-VN"/>
        </w:rPr>
        <w:t>gọi</w:t>
      </w:r>
      <w:ins w:id="167" w:author="Hang Vu Thi (BSD-ITP)" w:date="2021-03-26T19:14:00Z">
        <w:r w:rsidR="003B0766" w:rsidRPr="00583731">
          <w:rPr>
            <w:rFonts w:ascii="Times New Roman" w:hAnsi="Times New Roman" w:cs="Times New Roman"/>
            <w:lang w:val="vi-VN"/>
          </w:rPr>
          <w:t xml:space="preserve"> API của </w:t>
        </w:r>
      </w:ins>
      <w:del w:id="168" w:author="Hang Vu Thi (BSD-ITP)" w:date="2021-03-26T19:14:00Z">
        <w:r w:rsidR="008F3F11" w:rsidRPr="00583731" w:rsidDel="003B0766">
          <w:rPr>
            <w:rFonts w:ascii="Times New Roman" w:hAnsi="Times New Roman" w:cs="Times New Roman"/>
            <w:lang w:val="vi-VN"/>
          </w:rPr>
          <w:delText xml:space="preserve"> hàm tạo CIF</w:delText>
        </w:r>
        <w:r w:rsidR="00D14C70" w:rsidRPr="00583731" w:rsidDel="003B0766">
          <w:rPr>
            <w:rFonts w:ascii="Times New Roman" w:hAnsi="Times New Roman" w:cs="Times New Roman"/>
            <w:lang w:val="vi-VN"/>
          </w:rPr>
          <w:delText xml:space="preserve"> trên </w:delText>
        </w:r>
      </w:del>
      <w:r w:rsidR="00D14C70" w:rsidRPr="00583731">
        <w:rPr>
          <w:rFonts w:ascii="Times New Roman" w:hAnsi="Times New Roman" w:cs="Times New Roman"/>
          <w:lang w:val="vi-VN"/>
        </w:rPr>
        <w:t xml:space="preserve">LOS </w:t>
      </w:r>
      <w:del w:id="169" w:author="Hang Vu Thi (BSD-ITP)" w:date="2021-03-26T19:15:00Z">
        <w:r w:rsidR="00D14C70" w:rsidRPr="00583731" w:rsidDel="00781FE4">
          <w:rPr>
            <w:rFonts w:ascii="Times New Roman" w:hAnsi="Times New Roman" w:cs="Times New Roman"/>
            <w:lang w:val="vi-VN"/>
          </w:rPr>
          <w:delText>(sẽ là TCIF nếu khách hàng mới)</w:delText>
        </w:r>
      </w:del>
      <w:ins w:id="170" w:author="Hang Vu Thi (BSD-ITP)" w:date="2021-03-26T19:14:00Z">
        <w:r w:rsidR="003B0766" w:rsidRPr="00583731">
          <w:rPr>
            <w:rFonts w:ascii="Times New Roman" w:hAnsi="Times New Roman" w:cs="Times New Roman"/>
            <w:lang w:val="vi-VN"/>
          </w:rPr>
          <w:t>để</w:t>
        </w:r>
      </w:ins>
      <w:del w:id="171" w:author="Hang Vu Thi (BSD-ITP)" w:date="2021-03-26T19:14:00Z">
        <w:r w:rsidR="008F3F11" w:rsidRPr="00583731" w:rsidDel="003B0766">
          <w:rPr>
            <w:rFonts w:ascii="Times New Roman" w:hAnsi="Times New Roman" w:cs="Times New Roman"/>
            <w:lang w:val="vi-VN"/>
          </w:rPr>
          <w:delText xml:space="preserve"> và</w:delText>
        </w:r>
      </w:del>
      <w:r w:rsidR="008F3F11" w:rsidRPr="00583731">
        <w:rPr>
          <w:rFonts w:ascii="Times New Roman" w:hAnsi="Times New Roman" w:cs="Times New Roman"/>
          <w:lang w:val="vi-VN"/>
        </w:rPr>
        <w:t xml:space="preserve"> tạo </w:t>
      </w:r>
      <w:ins w:id="172" w:author="Hang Vu Thi (BSD-ITP)" w:date="2021-03-26T19:14:00Z">
        <w:r w:rsidR="00781FE4" w:rsidRPr="00583731">
          <w:rPr>
            <w:rFonts w:ascii="Times New Roman" w:hAnsi="Times New Roman" w:cs="Times New Roman"/>
            <w:lang w:val="vi-VN"/>
          </w:rPr>
          <w:t>CIF (sẽ là TCIF nếu khách hàng mới) + APL Card</w:t>
        </w:r>
      </w:ins>
      <w:del w:id="173" w:author="Hang Vu Thi (BSD-ITP)" w:date="2021-03-26T19:14:00Z">
        <w:r w:rsidR="008F3F11" w:rsidRPr="00583731" w:rsidDel="00781FE4">
          <w:rPr>
            <w:rFonts w:ascii="Times New Roman" w:hAnsi="Times New Roman" w:cs="Times New Roman"/>
            <w:lang w:val="vi-VN"/>
          </w:rPr>
          <w:delText>Cl</w:delText>
        </w:r>
      </w:del>
      <w:del w:id="174" w:author="Hang Vu Thi (BSD-ITP)" w:date="2021-03-26T19:15:00Z">
        <w:r w:rsidR="008F3F11" w:rsidRPr="00583731" w:rsidDel="00781FE4">
          <w:rPr>
            <w:rFonts w:ascii="Times New Roman" w:hAnsi="Times New Roman" w:cs="Times New Roman"/>
            <w:lang w:val="vi-VN"/>
          </w:rPr>
          <w:delText>ient</w:delText>
        </w:r>
      </w:del>
      <w:r w:rsidR="008F3F11" w:rsidRPr="00583731">
        <w:rPr>
          <w:rFonts w:ascii="Times New Roman" w:hAnsi="Times New Roman" w:cs="Times New Roman"/>
          <w:lang w:val="vi-VN"/>
        </w:rPr>
        <w:t xml:space="preserve"> </w:t>
      </w:r>
      <w:ins w:id="175" w:author="Tran Thach Anh" w:date="2021-03-30T17:06:00Z">
        <w:r w:rsidR="00547A0F" w:rsidRPr="00583731">
          <w:rPr>
            <w:rFonts w:ascii="Times New Roman" w:hAnsi="Times New Roman" w:cs="Times New Roman"/>
            <w:lang w:val="vi-VN"/>
          </w:rPr>
          <w:t>trên</w:t>
        </w:r>
      </w:ins>
      <w:del w:id="176" w:author="Tran Thach Anh" w:date="2021-03-30T17:06:00Z">
        <w:r w:rsidR="008F3F11" w:rsidRPr="00583731" w:rsidDel="00547A0F">
          <w:rPr>
            <w:rFonts w:ascii="Times New Roman" w:hAnsi="Times New Roman" w:cs="Times New Roman"/>
            <w:lang w:val="vi-VN"/>
          </w:rPr>
          <w:delText>thay cho</w:delText>
        </w:r>
      </w:del>
      <w:r w:rsidR="008F3F11" w:rsidRPr="00583731">
        <w:rPr>
          <w:rFonts w:ascii="Times New Roman" w:hAnsi="Times New Roman" w:cs="Times New Roman"/>
          <w:lang w:val="vi-VN"/>
        </w:rPr>
        <w:t xml:space="preserve"> LOS, khi quá trình Onboarding hoàn tất.</w:t>
      </w:r>
      <w:r w:rsidR="00D14C70" w:rsidRPr="00583731">
        <w:rPr>
          <w:rFonts w:ascii="Times New Roman" w:hAnsi="Times New Roman" w:cs="Times New Roman"/>
          <w:lang w:val="vi-VN"/>
        </w:rPr>
        <w:t xml:space="preserve"> Mã CIF sử dụng sẽ sử dụng theo mã của LOS sinh ra</w:t>
      </w:r>
      <w:ins w:id="177" w:author="Tran Thach Anh" w:date="2021-03-30T17:07:00Z">
        <w:r w:rsidR="009652B1" w:rsidRPr="00583731">
          <w:rPr>
            <w:rFonts w:ascii="Times New Roman" w:hAnsi="Times New Roman" w:cs="Times New Roman"/>
            <w:lang w:val="vi-VN"/>
          </w:rPr>
          <w:t xml:space="preserve"> để tạo Client trên Way4</w:t>
        </w:r>
      </w:ins>
      <w:r w:rsidR="00D14C70" w:rsidRPr="00583731">
        <w:rPr>
          <w:rFonts w:ascii="Times New Roman" w:hAnsi="Times New Roman" w:cs="Times New Roman"/>
          <w:lang w:val="vi-VN"/>
        </w:rPr>
        <w:t>.</w:t>
      </w:r>
      <w:commentRangeEnd w:id="166"/>
      <w:r w:rsidR="002B62E2" w:rsidRPr="00583731">
        <w:rPr>
          <w:rStyle w:val="CommentReference"/>
          <w:rFonts w:ascii="Times New Roman" w:hAnsi="Times New Roman" w:cs="Times New Roman"/>
          <w:lang w:val="en-US"/>
        </w:rPr>
        <w:commentReference w:id="166"/>
      </w:r>
    </w:p>
    <w:p w14:paraId="54DFC58C" w14:textId="732969FB" w:rsidR="00613B1F" w:rsidRPr="00583731" w:rsidRDefault="00613B1F" w:rsidP="00C127B5">
      <w:pPr>
        <w:pStyle w:val="ListParagraph"/>
        <w:numPr>
          <w:ilvl w:val="0"/>
          <w:numId w:val="14"/>
        </w:numPr>
        <w:rPr>
          <w:ins w:id="178" w:author="Hang Vu Thi (BSD-ITP)" w:date="2021-03-26T19:20:00Z"/>
          <w:rFonts w:ascii="Times New Roman" w:hAnsi="Times New Roman" w:cs="Times New Roman"/>
          <w:lang w:val="vi-VN"/>
        </w:rPr>
      </w:pPr>
      <w:r w:rsidRPr="00583731">
        <w:rPr>
          <w:rFonts w:ascii="Times New Roman" w:hAnsi="Times New Roman" w:cs="Times New Roman"/>
          <w:lang w:val="vi-VN"/>
        </w:rPr>
        <w:t>Trường hợp tồn tại TCIF/CIF trên LOS</w:t>
      </w:r>
      <w:ins w:id="179" w:author="Tran Thach Anh" w:date="2021-03-30T17:12:00Z">
        <w:r w:rsidR="00A55F17" w:rsidRPr="00583731">
          <w:rPr>
            <w:rFonts w:ascii="Times New Roman" w:hAnsi="Times New Roman" w:cs="Times New Roman"/>
            <w:lang w:val="vi-VN"/>
          </w:rPr>
          <w:t xml:space="preserve"> mà </w:t>
        </w:r>
      </w:ins>
      <w:ins w:id="180" w:author="Tran Thach Anh" w:date="2021-03-30T17:13:00Z">
        <w:r w:rsidR="00A55F17" w:rsidRPr="00583731">
          <w:rPr>
            <w:rFonts w:ascii="Times New Roman" w:hAnsi="Times New Roman" w:cs="Times New Roman"/>
            <w:lang w:val="vi-VN"/>
          </w:rPr>
          <w:t>chưa có Client trên Way4, đã thoả mãn</w:t>
        </w:r>
      </w:ins>
      <w:ins w:id="181" w:author="Hang Vu Thi (BSD-ITP)" w:date="2021-03-26T19:15:00Z">
        <w:del w:id="182" w:author="Tran Thach Anh" w:date="2021-03-30T17:13:00Z">
          <w:r w:rsidR="00781FE4" w:rsidRPr="00583731" w:rsidDel="00A55F17">
            <w:rPr>
              <w:rFonts w:ascii="Times New Roman" w:hAnsi="Times New Roman" w:cs="Times New Roman"/>
              <w:lang w:val="vi-VN"/>
            </w:rPr>
            <w:delText xml:space="preserve"> như</w:delText>
          </w:r>
        </w:del>
        <w:r w:rsidR="00781FE4" w:rsidRPr="00583731">
          <w:rPr>
            <w:rFonts w:ascii="Times New Roman" w:hAnsi="Times New Roman" w:cs="Times New Roman"/>
            <w:lang w:val="vi-VN"/>
          </w:rPr>
          <w:t xml:space="preserve"> điều kiện mô tả tại yêu cầu</w:t>
        </w:r>
      </w:ins>
      <w:ins w:id="183" w:author="Hang Vu Thi (BSD-ITP)" w:date="2021-03-26T19:16:00Z">
        <w:r w:rsidR="00781FE4" w:rsidRPr="00583731">
          <w:rPr>
            <w:rFonts w:ascii="Times New Roman" w:hAnsi="Times New Roman" w:cs="Times New Roman"/>
            <w:lang w:val="vi-VN"/>
          </w:rPr>
          <w:t xml:space="preserve"> </w:t>
        </w:r>
        <w:r w:rsidR="00781FE4" w:rsidRPr="00583731">
          <w:rPr>
            <w:rFonts w:ascii="Times New Roman" w:hAnsi="Times New Roman" w:cs="Times New Roman"/>
          </w:rPr>
          <w:t>REQV7_1</w:t>
        </w:r>
        <w:r w:rsidR="00781FE4" w:rsidRPr="00583731">
          <w:rPr>
            <w:rFonts w:ascii="Times New Roman" w:hAnsi="Times New Roman" w:cs="Times New Roman"/>
            <w:lang w:val="vi-VN"/>
          </w:rPr>
          <w:t xml:space="preserve"> </w:t>
        </w:r>
      </w:ins>
      <w:r w:rsidRPr="00583731">
        <w:rPr>
          <w:rFonts w:ascii="Times New Roman" w:hAnsi="Times New Roman" w:cs="Times New Roman"/>
          <w:lang w:val="vi-VN"/>
        </w:rPr>
        <w:t>, thì sử dụng số TCIF/CIF đã có trên hệ thống LOS</w:t>
      </w:r>
      <w:ins w:id="184" w:author="Tran Thach Anh" w:date="2021-03-30T17:13:00Z">
        <w:r w:rsidR="009B35F1" w:rsidRPr="00583731">
          <w:rPr>
            <w:rFonts w:ascii="Times New Roman" w:hAnsi="Times New Roman" w:cs="Times New Roman"/>
            <w:lang w:val="vi-VN"/>
          </w:rPr>
          <w:t xml:space="preserve"> và các</w:t>
        </w:r>
      </w:ins>
      <w:del w:id="185" w:author="Tran Thach Anh" w:date="2021-03-30T17:13:00Z">
        <w:r w:rsidRPr="00583731" w:rsidDel="009B35F1">
          <w:rPr>
            <w:rFonts w:ascii="Times New Roman" w:hAnsi="Times New Roman" w:cs="Times New Roman"/>
            <w:lang w:val="vi-VN"/>
          </w:rPr>
          <w:delText>.</w:delText>
        </w:r>
      </w:del>
      <w:r w:rsidRPr="00583731">
        <w:rPr>
          <w:rFonts w:ascii="Times New Roman" w:hAnsi="Times New Roman" w:cs="Times New Roman"/>
          <w:lang w:val="vi-VN"/>
        </w:rPr>
        <w:t xml:space="preserve"> </w:t>
      </w:r>
      <w:ins w:id="186" w:author="Tran Thach Anh" w:date="2021-03-30T17:13:00Z">
        <w:r w:rsidR="009B35F1" w:rsidRPr="00583731">
          <w:rPr>
            <w:rFonts w:ascii="Times New Roman" w:hAnsi="Times New Roman" w:cs="Times New Roman"/>
            <w:lang w:val="vi-VN"/>
          </w:rPr>
          <w:t>t</w:t>
        </w:r>
      </w:ins>
      <w:del w:id="187" w:author="Tran Thach Anh" w:date="2021-03-30T17:13:00Z">
        <w:r w:rsidRPr="00583731" w:rsidDel="009B35F1">
          <w:rPr>
            <w:rFonts w:ascii="Times New Roman" w:hAnsi="Times New Roman" w:cs="Times New Roman"/>
            <w:lang w:val="vi-VN"/>
          </w:rPr>
          <w:delText>T</w:delText>
        </w:r>
      </w:del>
      <w:r w:rsidRPr="00583731">
        <w:rPr>
          <w:rFonts w:ascii="Times New Roman" w:hAnsi="Times New Roman" w:cs="Times New Roman"/>
          <w:lang w:val="vi-VN"/>
        </w:rPr>
        <w:t>hông tin</w:t>
      </w:r>
      <w:ins w:id="188" w:author="Tran Thach Anh" w:date="2021-03-30T17:13:00Z">
        <w:r w:rsidR="009B35F1" w:rsidRPr="00583731">
          <w:rPr>
            <w:rFonts w:ascii="Times New Roman" w:hAnsi="Times New Roman" w:cs="Times New Roman"/>
            <w:lang w:val="vi-VN"/>
          </w:rPr>
          <w:t xml:space="preserve"> tao trện Way4 điều kiện</w:t>
        </w:r>
      </w:ins>
      <w:del w:id="189" w:author="Tran Thach Anh" w:date="2021-03-30T17:13:00Z">
        <w:r w:rsidRPr="00583731" w:rsidDel="009B35F1">
          <w:rPr>
            <w:rFonts w:ascii="Times New Roman" w:hAnsi="Times New Roman" w:cs="Times New Roman"/>
            <w:lang w:val="vi-VN"/>
          </w:rPr>
          <w:delText xml:space="preserve"> cần điều chỉnh</w:delText>
        </w:r>
      </w:del>
      <w:r w:rsidRPr="00583731">
        <w:rPr>
          <w:rFonts w:ascii="Times New Roman" w:hAnsi="Times New Roman" w:cs="Times New Roman"/>
          <w:lang w:val="vi-VN"/>
        </w:rPr>
        <w:t xml:space="preserve"> như sau:</w:t>
      </w:r>
    </w:p>
    <w:tbl>
      <w:tblPr>
        <w:tblW w:w="9350" w:type="dxa"/>
        <w:jc w:val="center"/>
        <w:tblLook w:val="04A0" w:firstRow="1" w:lastRow="0" w:firstColumn="1" w:lastColumn="0" w:noHBand="0" w:noVBand="1"/>
      </w:tblPr>
      <w:tblGrid>
        <w:gridCol w:w="1552"/>
        <w:gridCol w:w="957"/>
        <w:gridCol w:w="1531"/>
        <w:gridCol w:w="1620"/>
        <w:gridCol w:w="1350"/>
        <w:gridCol w:w="2340"/>
      </w:tblGrid>
      <w:tr w:rsidR="00AB7821" w:rsidRPr="00583731" w14:paraId="2E5213A8" w14:textId="77777777" w:rsidTr="00583731">
        <w:trPr>
          <w:trHeight w:val="705"/>
          <w:jc w:val="center"/>
          <w:ins w:id="190" w:author="Hang Vu Thi (BSD-ITP)" w:date="2021-03-26T19:35:00Z"/>
        </w:trPr>
        <w:tc>
          <w:tcPr>
            <w:tcW w:w="155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EC7677A" w14:textId="2CA5E661" w:rsidR="00AB7821" w:rsidRPr="00583731" w:rsidRDefault="00AB7821" w:rsidP="00AB7821">
            <w:pPr>
              <w:spacing w:after="0" w:line="240" w:lineRule="auto"/>
              <w:ind w:left="0"/>
              <w:jc w:val="center"/>
              <w:rPr>
                <w:ins w:id="191" w:author="Hang Vu Thi (BSD-ITP)" w:date="2021-03-26T19:35:00Z"/>
                <w:rFonts w:ascii="Times New Roman" w:eastAsia="Times New Roman" w:hAnsi="Times New Roman" w:cs="Times New Roman"/>
                <w:color w:val="000000"/>
                <w:sz w:val="24"/>
                <w:lang w:val="vi-VN" w:eastAsia="ko-KR"/>
              </w:rPr>
            </w:pPr>
          </w:p>
        </w:tc>
        <w:tc>
          <w:tcPr>
            <w:tcW w:w="95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2D980DF" w14:textId="77777777" w:rsidR="00AB7821" w:rsidRPr="00583731" w:rsidRDefault="00AB7821" w:rsidP="00AB7821">
            <w:pPr>
              <w:spacing w:after="0" w:line="240" w:lineRule="auto"/>
              <w:ind w:left="0"/>
              <w:jc w:val="center"/>
              <w:rPr>
                <w:ins w:id="192" w:author="Hang Vu Thi (BSD-ITP)" w:date="2021-03-26T19:35:00Z"/>
                <w:rFonts w:ascii="Times New Roman" w:eastAsia="Times New Roman" w:hAnsi="Times New Roman" w:cs="Times New Roman"/>
                <w:color w:val="000000"/>
                <w:sz w:val="24"/>
                <w:lang w:eastAsia="ko-KR"/>
              </w:rPr>
            </w:pPr>
            <w:ins w:id="193" w:author="Hang Vu Thi (BSD-ITP)" w:date="2021-03-26T19:35:00Z">
              <w:r w:rsidRPr="00583731">
                <w:rPr>
                  <w:rFonts w:ascii="Times New Roman" w:eastAsia="Times New Roman" w:hAnsi="Times New Roman" w:cs="Times New Roman"/>
                  <w:color w:val="000000"/>
                  <w:sz w:val="24"/>
                  <w:lang w:eastAsia="ko-KR"/>
                </w:rPr>
                <w:t>APL’s Status</w:t>
              </w:r>
            </w:ins>
          </w:p>
        </w:tc>
        <w:tc>
          <w:tcPr>
            <w:tcW w:w="153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31C4C6" w14:textId="77777777" w:rsidR="00AB7821" w:rsidRPr="00583731" w:rsidRDefault="00AB7821" w:rsidP="00AB7821">
            <w:pPr>
              <w:spacing w:after="0" w:line="240" w:lineRule="auto"/>
              <w:ind w:left="0"/>
              <w:jc w:val="center"/>
              <w:rPr>
                <w:ins w:id="194" w:author="Hang Vu Thi (BSD-ITP)" w:date="2021-03-26T19:35:00Z"/>
                <w:rFonts w:ascii="Times New Roman" w:eastAsia="Times New Roman" w:hAnsi="Times New Roman" w:cs="Times New Roman"/>
                <w:color w:val="000000"/>
                <w:sz w:val="24"/>
                <w:lang w:eastAsia="ko-KR"/>
              </w:rPr>
            </w:pPr>
            <w:ins w:id="195" w:author="Hang Vu Thi (BSD-ITP)" w:date="2021-03-26T19:35:00Z">
              <w:r w:rsidRPr="00583731">
                <w:rPr>
                  <w:rFonts w:ascii="Times New Roman" w:eastAsia="Times New Roman" w:hAnsi="Times New Roman" w:cs="Times New Roman"/>
                  <w:color w:val="000000"/>
                  <w:sz w:val="24"/>
                  <w:lang w:eastAsia="ko-KR"/>
                </w:rPr>
                <w:t>APL's Decision</w:t>
              </w:r>
            </w:ins>
          </w:p>
        </w:tc>
        <w:tc>
          <w:tcPr>
            <w:tcW w:w="16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956D100" w14:textId="0517E73C" w:rsidR="00AB7821" w:rsidRPr="00583731" w:rsidRDefault="00AB7821" w:rsidP="00AB7821">
            <w:pPr>
              <w:spacing w:after="0" w:line="240" w:lineRule="auto"/>
              <w:ind w:left="0"/>
              <w:jc w:val="center"/>
              <w:rPr>
                <w:ins w:id="196" w:author="Hang Vu Thi (BSD-ITP)" w:date="2021-03-26T19:35:00Z"/>
                <w:rFonts w:ascii="Times New Roman" w:eastAsia="Times New Roman" w:hAnsi="Times New Roman" w:cs="Times New Roman"/>
                <w:color w:val="000000"/>
                <w:sz w:val="24"/>
                <w:lang w:val="vi-VN" w:eastAsia="ko-KR"/>
              </w:rPr>
            </w:pPr>
            <w:ins w:id="197" w:author="Hang Vu Thi (BSD-ITP)" w:date="2021-03-26T19:35:00Z">
              <w:r w:rsidRPr="00583731">
                <w:rPr>
                  <w:rFonts w:ascii="Times New Roman" w:eastAsia="Times New Roman" w:hAnsi="Times New Roman" w:cs="Times New Roman"/>
                  <w:color w:val="000000"/>
                  <w:sz w:val="24"/>
                  <w:lang w:eastAsia="ko-KR"/>
                </w:rPr>
                <w:t>Update thông tin từ Paylater vào LOS</w:t>
              </w:r>
            </w:ins>
            <w:ins w:id="198" w:author="Tran Thach Anh" w:date="2021-03-30T17:17:00Z">
              <w:r w:rsidR="00360AC2" w:rsidRPr="00583731">
                <w:rPr>
                  <w:rFonts w:ascii="Times New Roman" w:eastAsia="Times New Roman" w:hAnsi="Times New Roman" w:cs="Times New Roman"/>
                  <w:color w:val="000000"/>
                  <w:sz w:val="24"/>
                  <w:lang w:val="vi-VN" w:eastAsia="ko-KR"/>
                </w:rPr>
                <w:t xml:space="preserve"> (nếu có API)</w:t>
              </w:r>
            </w:ins>
          </w:p>
        </w:tc>
        <w:tc>
          <w:tcPr>
            <w:tcW w:w="3690" w:type="dxa"/>
            <w:gridSpan w:val="2"/>
            <w:tcBorders>
              <w:top w:val="single" w:sz="8" w:space="0" w:color="auto"/>
              <w:left w:val="nil"/>
              <w:bottom w:val="single" w:sz="8" w:space="0" w:color="auto"/>
              <w:right w:val="single" w:sz="8" w:space="0" w:color="000000"/>
            </w:tcBorders>
            <w:shd w:val="clear" w:color="auto" w:fill="auto"/>
            <w:vAlign w:val="center"/>
            <w:hideMark/>
          </w:tcPr>
          <w:p w14:paraId="629CA425" w14:textId="290FB153" w:rsidR="00AB7821" w:rsidRPr="00583731" w:rsidRDefault="00AB7821" w:rsidP="00583731">
            <w:pPr>
              <w:spacing w:after="0" w:line="240" w:lineRule="auto"/>
              <w:ind w:left="0"/>
              <w:jc w:val="center"/>
              <w:rPr>
                <w:ins w:id="199" w:author="Hang Vu Thi (BSD-ITP)" w:date="2021-03-26T19:35:00Z"/>
                <w:rFonts w:ascii="Times New Roman" w:eastAsia="Times New Roman" w:hAnsi="Times New Roman" w:cs="Times New Roman"/>
                <w:color w:val="000000"/>
                <w:sz w:val="24"/>
                <w:lang w:val="vi-VN" w:eastAsia="ko-KR"/>
              </w:rPr>
            </w:pPr>
            <w:ins w:id="200" w:author="Hang Vu Thi (BSD-ITP)" w:date="2021-03-26T19:35:00Z">
              <w:r w:rsidRPr="00583731">
                <w:rPr>
                  <w:rFonts w:ascii="Times New Roman" w:eastAsia="Times New Roman" w:hAnsi="Times New Roman" w:cs="Times New Roman"/>
                  <w:color w:val="000000"/>
                  <w:sz w:val="24"/>
                  <w:lang w:val="vi-VN" w:eastAsia="ko-KR"/>
                </w:rPr>
                <w:t>Sử dụng thông tin KH cập nhật sang W4</w:t>
              </w:r>
            </w:ins>
            <w:ins w:id="201" w:author="Tran Thach Anh" w:date="2021-03-30T17:11:00Z">
              <w:r w:rsidR="00D971DE" w:rsidRPr="00583731">
                <w:rPr>
                  <w:rFonts w:ascii="Times New Roman" w:eastAsia="Times New Roman" w:hAnsi="Times New Roman" w:cs="Times New Roman"/>
                  <w:color w:val="000000"/>
                  <w:sz w:val="24"/>
                  <w:lang w:val="vi-VN" w:eastAsia="ko-KR"/>
                </w:rPr>
                <w:t xml:space="preserve"> (</w:t>
              </w:r>
              <w:r w:rsidR="00264B60" w:rsidRPr="00583731">
                <w:rPr>
                  <w:rFonts w:ascii="Times New Roman" w:eastAsia="Times New Roman" w:hAnsi="Times New Roman" w:cs="Times New Roman"/>
                  <w:color w:val="000000"/>
                  <w:sz w:val="24"/>
                  <w:lang w:val="vi-VN" w:eastAsia="ko-KR"/>
                </w:rPr>
                <w:t xml:space="preserve">* </w:t>
              </w:r>
              <w:r w:rsidR="00D971DE" w:rsidRPr="00583731">
                <w:rPr>
                  <w:rFonts w:ascii="Times New Roman" w:eastAsia="Times New Roman" w:hAnsi="Times New Roman" w:cs="Times New Roman"/>
                  <w:color w:val="000000"/>
                  <w:sz w:val="24"/>
                  <w:lang w:val="vi-VN" w:eastAsia="ko-KR"/>
                </w:rPr>
                <w:t xml:space="preserve">trừ trường Email </w:t>
              </w:r>
              <w:r w:rsidR="00264B60" w:rsidRPr="00583731">
                <w:rPr>
                  <w:rFonts w:ascii="Times New Roman" w:eastAsia="Times New Roman" w:hAnsi="Times New Roman" w:cs="Times New Roman"/>
                  <w:color w:val="000000"/>
                  <w:sz w:val="24"/>
                  <w:lang w:val="vi-VN" w:eastAsia="ko-KR"/>
                </w:rPr>
                <w:t xml:space="preserve">không lấy từ LOS </w:t>
              </w:r>
            </w:ins>
            <w:ins w:id="202" w:author="Tran Thach Anh" w:date="2021-03-30T17:12:00Z">
              <w:r w:rsidR="00264B60" w:rsidRPr="00583731">
                <w:rPr>
                  <w:rFonts w:ascii="Times New Roman" w:eastAsia="Times New Roman" w:hAnsi="Times New Roman" w:cs="Times New Roman"/>
                  <w:color w:val="000000"/>
                  <w:sz w:val="24"/>
                  <w:lang w:val="vi-VN" w:eastAsia="ko-KR"/>
                </w:rPr>
                <w:t>mà lấy từ PayLater</w:t>
              </w:r>
            </w:ins>
            <w:ins w:id="203" w:author="Tran Thach Anh" w:date="2021-03-30T17:11:00Z">
              <w:r w:rsidR="00D971DE" w:rsidRPr="00583731">
                <w:rPr>
                  <w:rFonts w:ascii="Times New Roman" w:eastAsia="Times New Roman" w:hAnsi="Times New Roman" w:cs="Times New Roman"/>
                  <w:color w:val="000000"/>
                  <w:sz w:val="24"/>
                  <w:lang w:val="vi-VN" w:eastAsia="ko-KR"/>
                </w:rPr>
                <w:t>)</w:t>
              </w:r>
            </w:ins>
          </w:p>
        </w:tc>
      </w:tr>
      <w:tr w:rsidR="00AB7821" w:rsidRPr="00583731" w14:paraId="54249D3E" w14:textId="77777777" w:rsidTr="00583731">
        <w:trPr>
          <w:trHeight w:val="330"/>
          <w:jc w:val="center"/>
          <w:ins w:id="204" w:author="Hang Vu Thi (BSD-ITP)" w:date="2021-03-26T19:35:00Z"/>
        </w:trPr>
        <w:tc>
          <w:tcPr>
            <w:tcW w:w="1552" w:type="dxa"/>
            <w:vMerge/>
            <w:tcBorders>
              <w:top w:val="single" w:sz="8" w:space="0" w:color="auto"/>
              <w:left w:val="single" w:sz="8" w:space="0" w:color="auto"/>
              <w:bottom w:val="single" w:sz="8" w:space="0" w:color="000000"/>
              <w:right w:val="single" w:sz="8" w:space="0" w:color="auto"/>
            </w:tcBorders>
            <w:vAlign w:val="center"/>
            <w:hideMark/>
          </w:tcPr>
          <w:p w14:paraId="1DC8E34F" w14:textId="77777777" w:rsidR="00AB7821" w:rsidRPr="00583731" w:rsidRDefault="00AB7821" w:rsidP="00AB7821">
            <w:pPr>
              <w:spacing w:after="0" w:line="240" w:lineRule="auto"/>
              <w:ind w:left="0"/>
              <w:rPr>
                <w:ins w:id="205" w:author="Hang Vu Thi (BSD-ITP)" w:date="2021-03-26T19:35:00Z"/>
                <w:rFonts w:ascii="Times New Roman" w:eastAsia="Times New Roman" w:hAnsi="Times New Roman" w:cs="Times New Roman"/>
                <w:color w:val="000000"/>
                <w:sz w:val="24"/>
                <w:lang w:val="vi-VN" w:eastAsia="ko-KR"/>
              </w:rPr>
            </w:pPr>
          </w:p>
        </w:tc>
        <w:tc>
          <w:tcPr>
            <w:tcW w:w="957" w:type="dxa"/>
            <w:vMerge/>
            <w:tcBorders>
              <w:top w:val="single" w:sz="8" w:space="0" w:color="auto"/>
              <w:left w:val="single" w:sz="8" w:space="0" w:color="auto"/>
              <w:bottom w:val="single" w:sz="8" w:space="0" w:color="000000"/>
              <w:right w:val="single" w:sz="8" w:space="0" w:color="auto"/>
            </w:tcBorders>
            <w:vAlign w:val="center"/>
            <w:hideMark/>
          </w:tcPr>
          <w:p w14:paraId="3EC507EB" w14:textId="77777777" w:rsidR="00AB7821" w:rsidRPr="00583731" w:rsidRDefault="00AB7821" w:rsidP="00AB7821">
            <w:pPr>
              <w:spacing w:after="0" w:line="240" w:lineRule="auto"/>
              <w:ind w:left="0"/>
              <w:rPr>
                <w:ins w:id="206" w:author="Hang Vu Thi (BSD-ITP)" w:date="2021-03-26T19:35:00Z"/>
                <w:rFonts w:ascii="Times New Roman" w:eastAsia="Times New Roman" w:hAnsi="Times New Roman" w:cs="Times New Roman"/>
                <w:color w:val="000000"/>
                <w:sz w:val="24"/>
                <w:lang w:val="vi-VN" w:eastAsia="ko-KR"/>
              </w:rPr>
            </w:pPr>
          </w:p>
        </w:tc>
        <w:tc>
          <w:tcPr>
            <w:tcW w:w="1531" w:type="dxa"/>
            <w:vMerge/>
            <w:tcBorders>
              <w:top w:val="single" w:sz="8" w:space="0" w:color="auto"/>
              <w:left w:val="single" w:sz="8" w:space="0" w:color="auto"/>
              <w:bottom w:val="single" w:sz="8" w:space="0" w:color="000000"/>
              <w:right w:val="single" w:sz="8" w:space="0" w:color="auto"/>
            </w:tcBorders>
            <w:vAlign w:val="center"/>
            <w:hideMark/>
          </w:tcPr>
          <w:p w14:paraId="27CDA162" w14:textId="77777777" w:rsidR="00AB7821" w:rsidRPr="00583731" w:rsidRDefault="00AB7821" w:rsidP="00AB7821">
            <w:pPr>
              <w:spacing w:after="0" w:line="240" w:lineRule="auto"/>
              <w:ind w:left="0"/>
              <w:rPr>
                <w:ins w:id="207" w:author="Hang Vu Thi (BSD-ITP)" w:date="2021-03-26T19:35:00Z"/>
                <w:rFonts w:ascii="Times New Roman" w:eastAsia="Times New Roman" w:hAnsi="Times New Roman" w:cs="Times New Roman"/>
                <w:color w:val="000000"/>
                <w:sz w:val="24"/>
                <w:lang w:val="vi-VN" w:eastAsia="ko-KR"/>
              </w:rPr>
            </w:pPr>
          </w:p>
        </w:tc>
        <w:tc>
          <w:tcPr>
            <w:tcW w:w="1620" w:type="dxa"/>
            <w:vMerge/>
            <w:tcBorders>
              <w:top w:val="single" w:sz="8" w:space="0" w:color="auto"/>
              <w:left w:val="single" w:sz="8" w:space="0" w:color="auto"/>
              <w:bottom w:val="single" w:sz="8" w:space="0" w:color="000000"/>
              <w:right w:val="single" w:sz="8" w:space="0" w:color="auto"/>
            </w:tcBorders>
            <w:vAlign w:val="center"/>
            <w:hideMark/>
          </w:tcPr>
          <w:p w14:paraId="16B4EC5E" w14:textId="77777777" w:rsidR="00AB7821" w:rsidRPr="00583731" w:rsidRDefault="00AB7821" w:rsidP="00AB7821">
            <w:pPr>
              <w:spacing w:after="0" w:line="240" w:lineRule="auto"/>
              <w:ind w:left="0"/>
              <w:rPr>
                <w:ins w:id="208" w:author="Hang Vu Thi (BSD-ITP)" w:date="2021-03-26T19:35:00Z"/>
                <w:rFonts w:ascii="Times New Roman" w:eastAsia="Times New Roman" w:hAnsi="Times New Roman" w:cs="Times New Roman"/>
                <w:color w:val="000000"/>
                <w:sz w:val="24"/>
                <w:lang w:val="vi-VN" w:eastAsia="ko-KR"/>
              </w:rPr>
            </w:pPr>
          </w:p>
        </w:tc>
        <w:tc>
          <w:tcPr>
            <w:tcW w:w="1350" w:type="dxa"/>
            <w:tcBorders>
              <w:top w:val="nil"/>
              <w:left w:val="nil"/>
              <w:bottom w:val="single" w:sz="8" w:space="0" w:color="auto"/>
              <w:right w:val="single" w:sz="8" w:space="0" w:color="auto"/>
            </w:tcBorders>
            <w:shd w:val="clear" w:color="auto" w:fill="auto"/>
            <w:vAlign w:val="center"/>
            <w:hideMark/>
          </w:tcPr>
          <w:p w14:paraId="35DC9BBB" w14:textId="77777777" w:rsidR="00AB7821" w:rsidRPr="00583731" w:rsidRDefault="00AB7821" w:rsidP="00AB7821">
            <w:pPr>
              <w:spacing w:after="0" w:line="240" w:lineRule="auto"/>
              <w:ind w:left="0"/>
              <w:jc w:val="center"/>
              <w:rPr>
                <w:ins w:id="209" w:author="Hang Vu Thi (BSD-ITP)" w:date="2021-03-26T19:35:00Z"/>
                <w:rFonts w:ascii="Times New Roman" w:eastAsia="Times New Roman" w:hAnsi="Times New Roman" w:cs="Times New Roman"/>
                <w:color w:val="000000"/>
                <w:sz w:val="24"/>
                <w:lang w:eastAsia="ko-KR"/>
              </w:rPr>
            </w:pPr>
            <w:ins w:id="210" w:author="Hang Vu Thi (BSD-ITP)" w:date="2021-03-26T19:35:00Z">
              <w:r w:rsidRPr="00583731">
                <w:rPr>
                  <w:rFonts w:ascii="Times New Roman" w:eastAsia="Times New Roman" w:hAnsi="Times New Roman" w:cs="Times New Roman"/>
                  <w:color w:val="000000"/>
                  <w:sz w:val="24"/>
                  <w:lang w:eastAsia="ko-KR"/>
                </w:rPr>
                <w:t>LOS</w:t>
              </w:r>
            </w:ins>
          </w:p>
        </w:tc>
        <w:tc>
          <w:tcPr>
            <w:tcW w:w="2340" w:type="dxa"/>
            <w:tcBorders>
              <w:top w:val="nil"/>
              <w:left w:val="nil"/>
              <w:bottom w:val="single" w:sz="8" w:space="0" w:color="auto"/>
              <w:right w:val="single" w:sz="8" w:space="0" w:color="auto"/>
            </w:tcBorders>
            <w:shd w:val="clear" w:color="auto" w:fill="auto"/>
            <w:vAlign w:val="center"/>
            <w:hideMark/>
          </w:tcPr>
          <w:p w14:paraId="6B4F16A5" w14:textId="77777777" w:rsidR="00AB7821" w:rsidRPr="00583731" w:rsidRDefault="00AB7821" w:rsidP="00AB7821">
            <w:pPr>
              <w:spacing w:after="0" w:line="240" w:lineRule="auto"/>
              <w:ind w:left="0"/>
              <w:jc w:val="center"/>
              <w:rPr>
                <w:ins w:id="211" w:author="Hang Vu Thi (BSD-ITP)" w:date="2021-03-26T19:35:00Z"/>
                <w:rFonts w:ascii="Times New Roman" w:eastAsia="Times New Roman" w:hAnsi="Times New Roman" w:cs="Times New Roman"/>
                <w:color w:val="000000"/>
                <w:sz w:val="24"/>
                <w:lang w:eastAsia="ko-KR"/>
              </w:rPr>
            </w:pPr>
            <w:ins w:id="212" w:author="Hang Vu Thi (BSD-ITP)" w:date="2021-03-26T19:35:00Z">
              <w:r w:rsidRPr="00583731">
                <w:rPr>
                  <w:rFonts w:ascii="Times New Roman" w:eastAsia="Times New Roman" w:hAnsi="Times New Roman" w:cs="Times New Roman"/>
                  <w:color w:val="000000"/>
                  <w:sz w:val="24"/>
                  <w:lang w:eastAsia="ko-KR"/>
                </w:rPr>
                <w:t>Paylater</w:t>
              </w:r>
            </w:ins>
          </w:p>
        </w:tc>
      </w:tr>
      <w:tr w:rsidR="00AB7821" w:rsidRPr="00583731" w14:paraId="55978440" w14:textId="77777777" w:rsidTr="00583731">
        <w:trPr>
          <w:trHeight w:val="330"/>
          <w:jc w:val="center"/>
          <w:ins w:id="213" w:author="Hang Vu Thi (BSD-ITP)" w:date="2021-03-26T19:35:00Z"/>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1BB1438B" w14:textId="77777777" w:rsidR="00AB7821" w:rsidRPr="00583731" w:rsidRDefault="00AB7821" w:rsidP="00AB7821">
            <w:pPr>
              <w:spacing w:after="0" w:line="240" w:lineRule="auto"/>
              <w:ind w:left="0"/>
              <w:rPr>
                <w:ins w:id="214" w:author="Hang Vu Thi (BSD-ITP)" w:date="2021-03-26T19:35:00Z"/>
                <w:rFonts w:ascii="Times New Roman" w:eastAsia="Times New Roman" w:hAnsi="Times New Roman" w:cs="Times New Roman"/>
                <w:color w:val="000000"/>
                <w:sz w:val="24"/>
                <w:lang w:eastAsia="ko-KR"/>
              </w:rPr>
            </w:pPr>
            <w:ins w:id="215" w:author="Hang Vu Thi (BSD-ITP)" w:date="2021-03-26T19:35:00Z">
              <w:r w:rsidRPr="00583731">
                <w:rPr>
                  <w:rFonts w:ascii="Times New Roman" w:eastAsia="Times New Roman" w:hAnsi="Times New Roman" w:cs="Times New Roman"/>
                  <w:color w:val="000000"/>
                  <w:sz w:val="24"/>
                  <w:lang w:eastAsia="ko-KR"/>
                </w:rPr>
                <w:t>Có TCIF/CIF</w:t>
              </w:r>
            </w:ins>
          </w:p>
        </w:tc>
        <w:tc>
          <w:tcPr>
            <w:tcW w:w="957" w:type="dxa"/>
            <w:tcBorders>
              <w:top w:val="nil"/>
              <w:left w:val="nil"/>
              <w:bottom w:val="single" w:sz="8" w:space="0" w:color="auto"/>
              <w:right w:val="single" w:sz="8" w:space="0" w:color="auto"/>
            </w:tcBorders>
            <w:shd w:val="clear" w:color="auto" w:fill="auto"/>
            <w:vAlign w:val="center"/>
            <w:hideMark/>
          </w:tcPr>
          <w:p w14:paraId="7A78F42C" w14:textId="77777777" w:rsidR="00AB7821" w:rsidRPr="00583731" w:rsidRDefault="00AB7821" w:rsidP="00AB7821">
            <w:pPr>
              <w:spacing w:after="0" w:line="240" w:lineRule="auto"/>
              <w:ind w:left="0"/>
              <w:rPr>
                <w:ins w:id="216" w:author="Hang Vu Thi (BSD-ITP)" w:date="2021-03-26T19:35:00Z"/>
                <w:rFonts w:ascii="Times New Roman" w:eastAsia="Times New Roman" w:hAnsi="Times New Roman" w:cs="Times New Roman"/>
                <w:color w:val="000000"/>
                <w:sz w:val="24"/>
                <w:lang w:eastAsia="ko-KR"/>
              </w:rPr>
            </w:pPr>
            <w:ins w:id="217" w:author="Hang Vu Thi (BSD-ITP)" w:date="2021-03-26T19:35:00Z">
              <w:r w:rsidRPr="00583731">
                <w:rPr>
                  <w:rFonts w:ascii="Times New Roman" w:eastAsia="Times New Roman" w:hAnsi="Times New Roman" w:cs="Times New Roman"/>
                  <w:color w:val="000000"/>
                  <w:sz w:val="24"/>
                  <w:lang w:eastAsia="ko-KR"/>
                </w:rPr>
                <w:t>Close</w:t>
              </w:r>
            </w:ins>
          </w:p>
        </w:tc>
        <w:tc>
          <w:tcPr>
            <w:tcW w:w="1531" w:type="dxa"/>
            <w:tcBorders>
              <w:top w:val="nil"/>
              <w:left w:val="nil"/>
              <w:bottom w:val="single" w:sz="8" w:space="0" w:color="auto"/>
              <w:right w:val="single" w:sz="8" w:space="0" w:color="auto"/>
            </w:tcBorders>
            <w:shd w:val="clear" w:color="auto" w:fill="auto"/>
            <w:vAlign w:val="center"/>
            <w:hideMark/>
          </w:tcPr>
          <w:p w14:paraId="0D3C4388" w14:textId="77777777" w:rsidR="00AB7821" w:rsidRPr="00583731" w:rsidRDefault="00AB7821" w:rsidP="00AB7821">
            <w:pPr>
              <w:spacing w:after="0" w:line="240" w:lineRule="auto"/>
              <w:ind w:left="0"/>
              <w:rPr>
                <w:ins w:id="218" w:author="Hang Vu Thi (BSD-ITP)" w:date="2021-03-26T19:35:00Z"/>
                <w:rFonts w:ascii="Times New Roman" w:eastAsia="Times New Roman" w:hAnsi="Times New Roman" w:cs="Times New Roman"/>
                <w:color w:val="000000"/>
                <w:sz w:val="24"/>
                <w:lang w:eastAsia="ko-KR"/>
              </w:rPr>
            </w:pPr>
            <w:ins w:id="219" w:author="Hang Vu Thi (BSD-ITP)" w:date="2021-03-26T19:35:00Z">
              <w:r w:rsidRPr="00583731">
                <w:rPr>
                  <w:rFonts w:ascii="Times New Roman" w:eastAsia="Times New Roman" w:hAnsi="Times New Roman" w:cs="Times New Roman"/>
                  <w:color w:val="000000"/>
                  <w:sz w:val="24"/>
                  <w:lang w:eastAsia="ko-KR"/>
                </w:rPr>
                <w:t>Reject/ Null</w:t>
              </w:r>
            </w:ins>
          </w:p>
        </w:tc>
        <w:tc>
          <w:tcPr>
            <w:tcW w:w="1620" w:type="dxa"/>
            <w:tcBorders>
              <w:top w:val="nil"/>
              <w:left w:val="nil"/>
              <w:bottom w:val="single" w:sz="8" w:space="0" w:color="auto"/>
              <w:right w:val="single" w:sz="8" w:space="0" w:color="auto"/>
            </w:tcBorders>
            <w:shd w:val="clear" w:color="auto" w:fill="auto"/>
            <w:vAlign w:val="center"/>
            <w:hideMark/>
          </w:tcPr>
          <w:p w14:paraId="5BF78282" w14:textId="77777777" w:rsidR="00AB7821" w:rsidRPr="00583731" w:rsidRDefault="00AB7821" w:rsidP="00AB7821">
            <w:pPr>
              <w:spacing w:after="0" w:line="240" w:lineRule="auto"/>
              <w:ind w:left="0"/>
              <w:jc w:val="center"/>
              <w:rPr>
                <w:ins w:id="220" w:author="Hang Vu Thi (BSD-ITP)" w:date="2021-03-26T19:35:00Z"/>
                <w:rFonts w:ascii="Times New Roman" w:eastAsia="Times New Roman" w:hAnsi="Times New Roman" w:cs="Times New Roman"/>
                <w:color w:val="000000"/>
                <w:sz w:val="24"/>
                <w:lang w:eastAsia="ko-KR"/>
              </w:rPr>
            </w:pPr>
            <w:ins w:id="221" w:author="Hang Vu Thi (BSD-ITP)" w:date="2021-03-26T19:35:00Z">
              <w:r w:rsidRPr="00583731">
                <w:rPr>
                  <w:rFonts w:ascii="Times New Roman" w:eastAsia="Times New Roman" w:hAnsi="Times New Roman" w:cs="Times New Roman"/>
                  <w:color w:val="000000"/>
                  <w:sz w:val="24"/>
                  <w:lang w:eastAsia="ko-KR"/>
                </w:rPr>
                <w:t>Yes</w:t>
              </w:r>
            </w:ins>
          </w:p>
        </w:tc>
        <w:tc>
          <w:tcPr>
            <w:tcW w:w="1350" w:type="dxa"/>
            <w:tcBorders>
              <w:top w:val="nil"/>
              <w:left w:val="nil"/>
              <w:bottom w:val="single" w:sz="8" w:space="0" w:color="auto"/>
              <w:right w:val="single" w:sz="8" w:space="0" w:color="auto"/>
            </w:tcBorders>
            <w:shd w:val="clear" w:color="auto" w:fill="auto"/>
            <w:vAlign w:val="center"/>
            <w:hideMark/>
          </w:tcPr>
          <w:p w14:paraId="4156A7B8" w14:textId="77777777" w:rsidR="00AB7821" w:rsidRPr="00583731" w:rsidRDefault="00AB7821" w:rsidP="00AB7821">
            <w:pPr>
              <w:spacing w:after="0" w:line="240" w:lineRule="auto"/>
              <w:ind w:left="0"/>
              <w:jc w:val="center"/>
              <w:rPr>
                <w:ins w:id="222" w:author="Hang Vu Thi (BSD-ITP)" w:date="2021-03-26T19:35:00Z"/>
                <w:rFonts w:ascii="Times New Roman" w:eastAsia="Times New Roman" w:hAnsi="Times New Roman" w:cs="Times New Roman"/>
                <w:color w:val="000000"/>
                <w:sz w:val="24"/>
                <w:lang w:eastAsia="ko-KR"/>
              </w:rPr>
            </w:pPr>
            <w:ins w:id="223" w:author="Hang Vu Thi (BSD-ITP)" w:date="2021-03-26T19:35:00Z">
              <w:r w:rsidRPr="00583731">
                <w:rPr>
                  <w:rFonts w:ascii="Times New Roman" w:eastAsia="Times New Roman" w:hAnsi="Times New Roman" w:cs="Times New Roman"/>
                  <w:color w:val="000000"/>
                  <w:sz w:val="24"/>
                  <w:lang w:eastAsia="ko-KR"/>
                </w:rPr>
                <w:t>No</w:t>
              </w:r>
            </w:ins>
          </w:p>
        </w:tc>
        <w:tc>
          <w:tcPr>
            <w:tcW w:w="2340" w:type="dxa"/>
            <w:tcBorders>
              <w:top w:val="nil"/>
              <w:left w:val="nil"/>
              <w:bottom w:val="single" w:sz="8" w:space="0" w:color="auto"/>
              <w:right w:val="single" w:sz="8" w:space="0" w:color="auto"/>
            </w:tcBorders>
            <w:shd w:val="clear" w:color="auto" w:fill="auto"/>
            <w:vAlign w:val="center"/>
            <w:hideMark/>
          </w:tcPr>
          <w:p w14:paraId="346D064D" w14:textId="77777777" w:rsidR="00AB7821" w:rsidRPr="00583731" w:rsidRDefault="00AB7821" w:rsidP="00AB7821">
            <w:pPr>
              <w:spacing w:after="0" w:line="240" w:lineRule="auto"/>
              <w:ind w:left="0"/>
              <w:jc w:val="center"/>
              <w:rPr>
                <w:ins w:id="224" w:author="Hang Vu Thi (BSD-ITP)" w:date="2021-03-26T19:35:00Z"/>
                <w:rFonts w:ascii="Times New Roman" w:eastAsia="Times New Roman" w:hAnsi="Times New Roman" w:cs="Times New Roman"/>
                <w:color w:val="000000"/>
                <w:sz w:val="24"/>
                <w:lang w:eastAsia="ko-KR"/>
              </w:rPr>
            </w:pPr>
            <w:ins w:id="225" w:author="Hang Vu Thi (BSD-ITP)" w:date="2021-03-26T19:35:00Z">
              <w:r w:rsidRPr="00583731">
                <w:rPr>
                  <w:rFonts w:ascii="Times New Roman" w:eastAsia="Times New Roman" w:hAnsi="Times New Roman" w:cs="Times New Roman"/>
                  <w:color w:val="000000"/>
                  <w:sz w:val="24"/>
                  <w:lang w:eastAsia="ko-KR"/>
                </w:rPr>
                <w:t>Yes</w:t>
              </w:r>
            </w:ins>
          </w:p>
        </w:tc>
      </w:tr>
      <w:tr w:rsidR="00AB7821" w:rsidRPr="00583731" w14:paraId="4B4BF042" w14:textId="77777777" w:rsidTr="00583731">
        <w:trPr>
          <w:trHeight w:val="330"/>
          <w:jc w:val="center"/>
          <w:ins w:id="226" w:author="Hang Vu Thi (BSD-ITP)" w:date="2021-03-26T19:35:00Z"/>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30B961A5" w14:textId="77777777" w:rsidR="00AB7821" w:rsidRPr="00583731" w:rsidRDefault="00AB7821" w:rsidP="00AB7821">
            <w:pPr>
              <w:spacing w:after="0" w:line="240" w:lineRule="auto"/>
              <w:ind w:left="0"/>
              <w:rPr>
                <w:ins w:id="227" w:author="Hang Vu Thi (BSD-ITP)" w:date="2021-03-26T19:35:00Z"/>
                <w:rFonts w:ascii="Times New Roman" w:eastAsia="Times New Roman" w:hAnsi="Times New Roman" w:cs="Times New Roman"/>
                <w:color w:val="000000"/>
                <w:sz w:val="24"/>
                <w:lang w:eastAsia="ko-KR"/>
              </w:rPr>
            </w:pPr>
            <w:ins w:id="228" w:author="Hang Vu Thi (BSD-ITP)" w:date="2021-03-26T19:35:00Z">
              <w:r w:rsidRPr="00583731">
                <w:rPr>
                  <w:rFonts w:ascii="Times New Roman" w:eastAsia="Times New Roman" w:hAnsi="Times New Roman" w:cs="Times New Roman"/>
                  <w:color w:val="000000"/>
                  <w:sz w:val="24"/>
                  <w:lang w:eastAsia="ko-KR"/>
                </w:rPr>
                <w:t>Có TCIF/CIF</w:t>
              </w:r>
            </w:ins>
          </w:p>
        </w:tc>
        <w:tc>
          <w:tcPr>
            <w:tcW w:w="957" w:type="dxa"/>
            <w:tcBorders>
              <w:top w:val="nil"/>
              <w:left w:val="nil"/>
              <w:bottom w:val="single" w:sz="8" w:space="0" w:color="auto"/>
              <w:right w:val="single" w:sz="8" w:space="0" w:color="auto"/>
            </w:tcBorders>
            <w:shd w:val="clear" w:color="auto" w:fill="auto"/>
            <w:vAlign w:val="center"/>
            <w:hideMark/>
          </w:tcPr>
          <w:p w14:paraId="52E3BAFA" w14:textId="77777777" w:rsidR="00AB7821" w:rsidRPr="00583731" w:rsidRDefault="00AB7821" w:rsidP="00AB7821">
            <w:pPr>
              <w:spacing w:after="0" w:line="240" w:lineRule="auto"/>
              <w:ind w:left="0"/>
              <w:rPr>
                <w:ins w:id="229" w:author="Hang Vu Thi (BSD-ITP)" w:date="2021-03-26T19:35:00Z"/>
                <w:rFonts w:ascii="Times New Roman" w:eastAsia="Times New Roman" w:hAnsi="Times New Roman" w:cs="Times New Roman"/>
                <w:color w:val="000000"/>
                <w:sz w:val="24"/>
                <w:lang w:eastAsia="ko-KR"/>
              </w:rPr>
            </w:pPr>
            <w:ins w:id="230" w:author="Hang Vu Thi (BSD-ITP)" w:date="2021-03-26T19:35:00Z">
              <w:r w:rsidRPr="00583731">
                <w:rPr>
                  <w:rFonts w:ascii="Times New Roman" w:eastAsia="Times New Roman" w:hAnsi="Times New Roman" w:cs="Times New Roman"/>
                  <w:color w:val="000000"/>
                  <w:sz w:val="24"/>
                  <w:lang w:eastAsia="ko-KR"/>
                </w:rPr>
                <w:t>Close</w:t>
              </w:r>
            </w:ins>
          </w:p>
        </w:tc>
        <w:tc>
          <w:tcPr>
            <w:tcW w:w="1531" w:type="dxa"/>
            <w:tcBorders>
              <w:top w:val="nil"/>
              <w:left w:val="nil"/>
              <w:bottom w:val="single" w:sz="8" w:space="0" w:color="auto"/>
              <w:right w:val="single" w:sz="8" w:space="0" w:color="auto"/>
            </w:tcBorders>
            <w:shd w:val="clear" w:color="auto" w:fill="auto"/>
            <w:vAlign w:val="center"/>
            <w:hideMark/>
          </w:tcPr>
          <w:p w14:paraId="0588DFF7" w14:textId="77777777" w:rsidR="00AB7821" w:rsidRPr="00583731" w:rsidRDefault="00AB7821" w:rsidP="00AB7821">
            <w:pPr>
              <w:spacing w:after="0" w:line="240" w:lineRule="auto"/>
              <w:ind w:left="0"/>
              <w:rPr>
                <w:ins w:id="231" w:author="Hang Vu Thi (BSD-ITP)" w:date="2021-03-26T19:35:00Z"/>
                <w:rFonts w:ascii="Times New Roman" w:eastAsia="Times New Roman" w:hAnsi="Times New Roman" w:cs="Times New Roman"/>
                <w:color w:val="000000"/>
                <w:sz w:val="24"/>
                <w:lang w:eastAsia="ko-KR"/>
              </w:rPr>
            </w:pPr>
            <w:ins w:id="232" w:author="Hang Vu Thi (BSD-ITP)" w:date="2021-03-26T19:35:00Z">
              <w:r w:rsidRPr="00583731">
                <w:rPr>
                  <w:rFonts w:ascii="Times New Roman" w:eastAsia="Times New Roman" w:hAnsi="Times New Roman" w:cs="Times New Roman"/>
                  <w:color w:val="000000"/>
                  <w:sz w:val="24"/>
                  <w:lang w:eastAsia="ko-KR"/>
                </w:rPr>
                <w:t>Approve</w:t>
              </w:r>
            </w:ins>
          </w:p>
        </w:tc>
        <w:tc>
          <w:tcPr>
            <w:tcW w:w="1620" w:type="dxa"/>
            <w:tcBorders>
              <w:top w:val="nil"/>
              <w:left w:val="nil"/>
              <w:bottom w:val="single" w:sz="8" w:space="0" w:color="auto"/>
              <w:right w:val="single" w:sz="8" w:space="0" w:color="auto"/>
            </w:tcBorders>
            <w:shd w:val="clear" w:color="auto" w:fill="auto"/>
            <w:vAlign w:val="center"/>
            <w:hideMark/>
          </w:tcPr>
          <w:p w14:paraId="6F04C3B8" w14:textId="77777777" w:rsidR="00AB7821" w:rsidRPr="00583731" w:rsidRDefault="00AB7821" w:rsidP="00AB7821">
            <w:pPr>
              <w:spacing w:after="0" w:line="240" w:lineRule="auto"/>
              <w:ind w:left="0"/>
              <w:jc w:val="center"/>
              <w:rPr>
                <w:ins w:id="233" w:author="Hang Vu Thi (BSD-ITP)" w:date="2021-03-26T19:35:00Z"/>
                <w:rFonts w:ascii="Times New Roman" w:eastAsia="Times New Roman" w:hAnsi="Times New Roman" w:cs="Times New Roman"/>
                <w:color w:val="000000"/>
                <w:sz w:val="24"/>
                <w:lang w:eastAsia="ko-KR"/>
              </w:rPr>
            </w:pPr>
            <w:ins w:id="234" w:author="Hang Vu Thi (BSD-ITP)" w:date="2021-03-26T19:35:00Z">
              <w:r w:rsidRPr="00583731">
                <w:rPr>
                  <w:rFonts w:ascii="Times New Roman" w:eastAsia="Times New Roman" w:hAnsi="Times New Roman" w:cs="Times New Roman"/>
                  <w:color w:val="000000"/>
                  <w:sz w:val="24"/>
                  <w:lang w:eastAsia="ko-KR"/>
                </w:rPr>
                <w:t>No</w:t>
              </w:r>
            </w:ins>
          </w:p>
        </w:tc>
        <w:tc>
          <w:tcPr>
            <w:tcW w:w="1350" w:type="dxa"/>
            <w:tcBorders>
              <w:top w:val="nil"/>
              <w:left w:val="nil"/>
              <w:bottom w:val="single" w:sz="8" w:space="0" w:color="auto"/>
              <w:right w:val="single" w:sz="8" w:space="0" w:color="auto"/>
            </w:tcBorders>
            <w:shd w:val="clear" w:color="auto" w:fill="auto"/>
            <w:vAlign w:val="center"/>
            <w:hideMark/>
          </w:tcPr>
          <w:p w14:paraId="24D56481" w14:textId="4A2F6BA5" w:rsidR="00AB7821" w:rsidRPr="00583731" w:rsidRDefault="00AB7821" w:rsidP="00AB7821">
            <w:pPr>
              <w:spacing w:after="0" w:line="240" w:lineRule="auto"/>
              <w:ind w:left="0"/>
              <w:jc w:val="center"/>
              <w:rPr>
                <w:ins w:id="235" w:author="Hang Vu Thi (BSD-ITP)" w:date="2021-03-26T19:35:00Z"/>
                <w:rFonts w:ascii="Times New Roman" w:eastAsia="Times New Roman" w:hAnsi="Times New Roman" w:cs="Times New Roman"/>
                <w:color w:val="000000"/>
                <w:sz w:val="24"/>
                <w:lang w:val="vi-VN" w:eastAsia="ko-KR"/>
              </w:rPr>
            </w:pPr>
            <w:ins w:id="236" w:author="Hang Vu Thi (BSD-ITP)" w:date="2021-03-26T19:35:00Z">
              <w:r w:rsidRPr="00583731">
                <w:rPr>
                  <w:rFonts w:ascii="Times New Roman" w:eastAsia="Times New Roman" w:hAnsi="Times New Roman" w:cs="Times New Roman"/>
                  <w:color w:val="000000"/>
                  <w:sz w:val="24"/>
                  <w:lang w:eastAsia="ko-KR"/>
                </w:rPr>
                <w:t>Yes</w:t>
              </w:r>
            </w:ins>
            <w:ins w:id="237" w:author="Tran Thach Anh" w:date="2021-03-30T17:11:00Z">
              <w:r w:rsidR="00264B60" w:rsidRPr="00583731">
                <w:rPr>
                  <w:rFonts w:ascii="Times New Roman" w:eastAsia="Times New Roman" w:hAnsi="Times New Roman" w:cs="Times New Roman"/>
                  <w:color w:val="000000"/>
                  <w:sz w:val="24"/>
                  <w:lang w:val="vi-VN" w:eastAsia="ko-KR"/>
                </w:rPr>
                <w:t xml:space="preserve"> *</w:t>
              </w:r>
            </w:ins>
          </w:p>
        </w:tc>
        <w:tc>
          <w:tcPr>
            <w:tcW w:w="2340" w:type="dxa"/>
            <w:tcBorders>
              <w:top w:val="nil"/>
              <w:left w:val="nil"/>
              <w:bottom w:val="single" w:sz="8" w:space="0" w:color="auto"/>
              <w:right w:val="single" w:sz="8" w:space="0" w:color="auto"/>
            </w:tcBorders>
            <w:shd w:val="clear" w:color="auto" w:fill="auto"/>
            <w:vAlign w:val="center"/>
            <w:hideMark/>
          </w:tcPr>
          <w:p w14:paraId="297D69AE" w14:textId="77777777" w:rsidR="00AB7821" w:rsidRPr="00583731" w:rsidRDefault="00AB7821" w:rsidP="00AB7821">
            <w:pPr>
              <w:spacing w:after="0" w:line="240" w:lineRule="auto"/>
              <w:ind w:left="0"/>
              <w:jc w:val="center"/>
              <w:rPr>
                <w:ins w:id="238" w:author="Hang Vu Thi (BSD-ITP)" w:date="2021-03-26T19:35:00Z"/>
                <w:rFonts w:ascii="Times New Roman" w:eastAsia="Times New Roman" w:hAnsi="Times New Roman" w:cs="Times New Roman"/>
                <w:color w:val="000000"/>
                <w:sz w:val="24"/>
                <w:lang w:val="vi-VN" w:eastAsia="ko-KR"/>
              </w:rPr>
            </w:pPr>
            <w:ins w:id="239" w:author="Hang Vu Thi (BSD-ITP)" w:date="2021-03-26T19:35:00Z">
              <w:r w:rsidRPr="00583731">
                <w:rPr>
                  <w:rFonts w:ascii="Times New Roman" w:eastAsia="Times New Roman" w:hAnsi="Times New Roman" w:cs="Times New Roman"/>
                  <w:color w:val="000000"/>
                  <w:sz w:val="24"/>
                  <w:lang w:eastAsia="ko-KR"/>
                </w:rPr>
                <w:t>No</w:t>
              </w:r>
            </w:ins>
          </w:p>
        </w:tc>
      </w:tr>
      <w:tr w:rsidR="00AB7821" w:rsidRPr="00583731" w14:paraId="5FA2074D" w14:textId="77777777" w:rsidTr="00583731">
        <w:trPr>
          <w:trHeight w:val="315"/>
          <w:jc w:val="center"/>
          <w:ins w:id="240" w:author="Hang Vu Thi (BSD-ITP)" w:date="2021-03-26T19:35:00Z"/>
        </w:trPr>
        <w:tc>
          <w:tcPr>
            <w:tcW w:w="1552" w:type="dxa"/>
            <w:vMerge w:val="restart"/>
            <w:tcBorders>
              <w:top w:val="nil"/>
              <w:left w:val="single" w:sz="8" w:space="0" w:color="auto"/>
              <w:bottom w:val="single" w:sz="8" w:space="0" w:color="000000"/>
              <w:right w:val="single" w:sz="8" w:space="0" w:color="auto"/>
            </w:tcBorders>
            <w:shd w:val="clear" w:color="auto" w:fill="auto"/>
            <w:vAlign w:val="center"/>
            <w:hideMark/>
          </w:tcPr>
          <w:p w14:paraId="3B4CE8B9" w14:textId="77777777" w:rsidR="00AB7821" w:rsidRPr="00583731" w:rsidRDefault="00AB7821" w:rsidP="00AB7821">
            <w:pPr>
              <w:spacing w:after="0" w:line="240" w:lineRule="auto"/>
              <w:ind w:left="0"/>
              <w:rPr>
                <w:ins w:id="241" w:author="Hang Vu Thi (BSD-ITP)" w:date="2021-03-26T19:35:00Z"/>
                <w:rFonts w:ascii="Times New Roman" w:eastAsia="Times New Roman" w:hAnsi="Times New Roman" w:cs="Times New Roman"/>
                <w:color w:val="000000"/>
                <w:sz w:val="24"/>
                <w:lang w:eastAsia="ko-KR"/>
              </w:rPr>
            </w:pPr>
            <w:ins w:id="242" w:author="Hang Vu Thi (BSD-ITP)" w:date="2021-03-26T19:35:00Z">
              <w:r w:rsidRPr="00583731">
                <w:rPr>
                  <w:rFonts w:ascii="Times New Roman" w:eastAsia="Times New Roman" w:hAnsi="Times New Roman" w:cs="Times New Roman"/>
                  <w:color w:val="000000"/>
                  <w:sz w:val="24"/>
                  <w:lang w:eastAsia="ko-KR"/>
                </w:rPr>
                <w:t>Có TCIF/CIF</w:t>
              </w:r>
            </w:ins>
          </w:p>
        </w:tc>
        <w:tc>
          <w:tcPr>
            <w:tcW w:w="957" w:type="dxa"/>
            <w:vMerge w:val="restart"/>
            <w:tcBorders>
              <w:top w:val="nil"/>
              <w:left w:val="single" w:sz="8" w:space="0" w:color="auto"/>
              <w:bottom w:val="single" w:sz="8" w:space="0" w:color="000000"/>
              <w:right w:val="single" w:sz="8" w:space="0" w:color="auto"/>
            </w:tcBorders>
            <w:shd w:val="clear" w:color="auto" w:fill="auto"/>
            <w:vAlign w:val="center"/>
            <w:hideMark/>
          </w:tcPr>
          <w:p w14:paraId="1088C565" w14:textId="77777777" w:rsidR="00AB7821" w:rsidRPr="00583731" w:rsidRDefault="00AB7821" w:rsidP="00AB7821">
            <w:pPr>
              <w:spacing w:after="0" w:line="240" w:lineRule="auto"/>
              <w:ind w:left="0"/>
              <w:rPr>
                <w:ins w:id="243" w:author="Hang Vu Thi (BSD-ITP)" w:date="2021-03-26T19:35:00Z"/>
                <w:rFonts w:ascii="Times New Roman" w:eastAsia="Times New Roman" w:hAnsi="Times New Roman" w:cs="Times New Roman"/>
                <w:color w:val="000000"/>
                <w:sz w:val="24"/>
                <w:lang w:eastAsia="ko-KR"/>
              </w:rPr>
            </w:pPr>
            <w:ins w:id="244" w:author="Hang Vu Thi (BSD-ITP)" w:date="2021-03-26T19:35:00Z">
              <w:r w:rsidRPr="00583731">
                <w:rPr>
                  <w:rFonts w:ascii="Times New Roman" w:eastAsia="Times New Roman" w:hAnsi="Times New Roman" w:cs="Times New Roman"/>
                  <w:color w:val="000000"/>
                  <w:sz w:val="24"/>
                  <w:lang w:eastAsia="ko-KR"/>
                </w:rPr>
                <w:t>Close</w:t>
              </w:r>
            </w:ins>
          </w:p>
        </w:tc>
        <w:tc>
          <w:tcPr>
            <w:tcW w:w="1531" w:type="dxa"/>
            <w:tcBorders>
              <w:top w:val="nil"/>
              <w:left w:val="nil"/>
              <w:bottom w:val="nil"/>
              <w:right w:val="single" w:sz="8" w:space="0" w:color="auto"/>
            </w:tcBorders>
            <w:shd w:val="clear" w:color="auto" w:fill="auto"/>
            <w:vAlign w:val="center"/>
            <w:hideMark/>
          </w:tcPr>
          <w:p w14:paraId="6A097267" w14:textId="77777777" w:rsidR="00AB7821" w:rsidRPr="00583731" w:rsidRDefault="00AB7821" w:rsidP="00AB7821">
            <w:pPr>
              <w:spacing w:after="0" w:line="240" w:lineRule="auto"/>
              <w:ind w:left="0"/>
              <w:rPr>
                <w:ins w:id="245" w:author="Hang Vu Thi (BSD-ITP)" w:date="2021-03-26T19:35:00Z"/>
                <w:rFonts w:ascii="Times New Roman" w:eastAsia="Times New Roman" w:hAnsi="Times New Roman" w:cs="Times New Roman"/>
                <w:color w:val="000000"/>
                <w:sz w:val="24"/>
                <w:lang w:eastAsia="ko-KR"/>
              </w:rPr>
            </w:pPr>
            <w:ins w:id="246" w:author="Hang Vu Thi (BSD-ITP)" w:date="2021-03-26T19:35:00Z">
              <w:r w:rsidRPr="00583731">
                <w:rPr>
                  <w:rFonts w:ascii="Times New Roman" w:eastAsia="Times New Roman" w:hAnsi="Times New Roman" w:cs="Times New Roman"/>
                  <w:color w:val="000000"/>
                  <w:sz w:val="24"/>
                  <w:lang w:eastAsia="ko-KR"/>
                </w:rPr>
                <w:t xml:space="preserve">Approve / </w:t>
              </w:r>
            </w:ins>
          </w:p>
        </w:tc>
        <w:tc>
          <w:tcPr>
            <w:tcW w:w="1620" w:type="dxa"/>
            <w:vMerge w:val="restart"/>
            <w:tcBorders>
              <w:top w:val="nil"/>
              <w:left w:val="single" w:sz="8" w:space="0" w:color="auto"/>
              <w:bottom w:val="single" w:sz="8" w:space="0" w:color="000000"/>
              <w:right w:val="single" w:sz="8" w:space="0" w:color="auto"/>
            </w:tcBorders>
            <w:shd w:val="clear" w:color="auto" w:fill="auto"/>
            <w:vAlign w:val="center"/>
            <w:hideMark/>
          </w:tcPr>
          <w:p w14:paraId="0776DAE6" w14:textId="77777777" w:rsidR="00AB7821" w:rsidRPr="00583731" w:rsidRDefault="00AB7821" w:rsidP="00AB7821">
            <w:pPr>
              <w:spacing w:after="0" w:line="240" w:lineRule="auto"/>
              <w:ind w:left="0"/>
              <w:jc w:val="center"/>
              <w:rPr>
                <w:ins w:id="247" w:author="Hang Vu Thi (BSD-ITP)" w:date="2021-03-26T19:35:00Z"/>
                <w:rFonts w:ascii="Times New Roman" w:eastAsia="Times New Roman" w:hAnsi="Times New Roman" w:cs="Times New Roman"/>
                <w:color w:val="000000"/>
                <w:sz w:val="24"/>
                <w:lang w:eastAsia="ko-KR"/>
              </w:rPr>
            </w:pPr>
            <w:ins w:id="248" w:author="Hang Vu Thi (BSD-ITP)" w:date="2021-03-26T19:35:00Z">
              <w:r w:rsidRPr="00583731">
                <w:rPr>
                  <w:rFonts w:ascii="Times New Roman" w:eastAsia="Times New Roman" w:hAnsi="Times New Roman" w:cs="Times New Roman"/>
                  <w:color w:val="000000"/>
                  <w:sz w:val="24"/>
                  <w:lang w:eastAsia="ko-KR"/>
                </w:rPr>
                <w:t>No</w:t>
              </w:r>
            </w:ins>
          </w:p>
        </w:tc>
        <w:tc>
          <w:tcPr>
            <w:tcW w:w="1350" w:type="dxa"/>
            <w:vMerge w:val="restart"/>
            <w:tcBorders>
              <w:top w:val="nil"/>
              <w:left w:val="single" w:sz="8" w:space="0" w:color="auto"/>
              <w:bottom w:val="single" w:sz="8" w:space="0" w:color="000000"/>
              <w:right w:val="single" w:sz="8" w:space="0" w:color="auto"/>
            </w:tcBorders>
            <w:shd w:val="clear" w:color="auto" w:fill="auto"/>
            <w:vAlign w:val="center"/>
            <w:hideMark/>
          </w:tcPr>
          <w:p w14:paraId="75B8583B" w14:textId="13152349" w:rsidR="00AB7821" w:rsidRPr="00583731" w:rsidRDefault="00AB7821" w:rsidP="00AB7821">
            <w:pPr>
              <w:spacing w:after="0" w:line="240" w:lineRule="auto"/>
              <w:ind w:left="0"/>
              <w:jc w:val="center"/>
              <w:rPr>
                <w:ins w:id="249" w:author="Hang Vu Thi (BSD-ITP)" w:date="2021-03-26T19:35:00Z"/>
                <w:rFonts w:ascii="Times New Roman" w:eastAsia="Times New Roman" w:hAnsi="Times New Roman" w:cs="Times New Roman"/>
                <w:color w:val="000000"/>
                <w:sz w:val="24"/>
                <w:lang w:val="vi-VN" w:eastAsia="ko-KR"/>
              </w:rPr>
            </w:pPr>
            <w:ins w:id="250" w:author="Hang Vu Thi (BSD-ITP)" w:date="2021-03-26T19:35:00Z">
              <w:r w:rsidRPr="00583731">
                <w:rPr>
                  <w:rFonts w:ascii="Times New Roman" w:eastAsia="Times New Roman" w:hAnsi="Times New Roman" w:cs="Times New Roman"/>
                  <w:color w:val="000000"/>
                  <w:sz w:val="24"/>
                  <w:lang w:eastAsia="ko-KR"/>
                </w:rPr>
                <w:t>Yes</w:t>
              </w:r>
            </w:ins>
            <w:ins w:id="251" w:author="Tran Thach Anh" w:date="2021-03-30T17:11:00Z">
              <w:r w:rsidR="00264B60" w:rsidRPr="00583731">
                <w:rPr>
                  <w:rFonts w:ascii="Times New Roman" w:eastAsia="Times New Roman" w:hAnsi="Times New Roman" w:cs="Times New Roman"/>
                  <w:color w:val="000000"/>
                  <w:sz w:val="24"/>
                  <w:lang w:val="vi-VN" w:eastAsia="ko-KR"/>
                </w:rPr>
                <w:t xml:space="preserve"> *</w:t>
              </w:r>
            </w:ins>
          </w:p>
        </w:tc>
        <w:tc>
          <w:tcPr>
            <w:tcW w:w="2340" w:type="dxa"/>
            <w:vMerge w:val="restart"/>
            <w:tcBorders>
              <w:top w:val="nil"/>
              <w:left w:val="single" w:sz="8" w:space="0" w:color="auto"/>
              <w:bottom w:val="single" w:sz="8" w:space="0" w:color="000000"/>
              <w:right w:val="single" w:sz="8" w:space="0" w:color="auto"/>
            </w:tcBorders>
            <w:shd w:val="clear" w:color="auto" w:fill="auto"/>
            <w:vAlign w:val="center"/>
            <w:hideMark/>
          </w:tcPr>
          <w:p w14:paraId="3C1DD5DB" w14:textId="77777777" w:rsidR="00AB7821" w:rsidRPr="00583731" w:rsidRDefault="00AB7821" w:rsidP="00AB7821">
            <w:pPr>
              <w:spacing w:after="0" w:line="240" w:lineRule="auto"/>
              <w:ind w:left="0"/>
              <w:jc w:val="center"/>
              <w:rPr>
                <w:ins w:id="252" w:author="Hang Vu Thi (BSD-ITP)" w:date="2021-03-26T19:35:00Z"/>
                <w:rFonts w:ascii="Times New Roman" w:eastAsia="Times New Roman" w:hAnsi="Times New Roman" w:cs="Times New Roman"/>
                <w:color w:val="000000"/>
                <w:sz w:val="24"/>
                <w:lang w:val="vi-VN" w:eastAsia="ko-KR"/>
              </w:rPr>
            </w:pPr>
            <w:ins w:id="253" w:author="Hang Vu Thi (BSD-ITP)" w:date="2021-03-26T19:35:00Z">
              <w:r w:rsidRPr="00583731">
                <w:rPr>
                  <w:rFonts w:ascii="Times New Roman" w:eastAsia="Times New Roman" w:hAnsi="Times New Roman" w:cs="Times New Roman"/>
                  <w:color w:val="000000"/>
                  <w:sz w:val="24"/>
                  <w:lang w:eastAsia="ko-KR"/>
                </w:rPr>
                <w:t>No</w:t>
              </w:r>
            </w:ins>
          </w:p>
        </w:tc>
      </w:tr>
      <w:tr w:rsidR="00AB7821" w:rsidRPr="00583731" w14:paraId="0B589962" w14:textId="77777777" w:rsidTr="00583731">
        <w:trPr>
          <w:trHeight w:val="315"/>
          <w:jc w:val="center"/>
          <w:ins w:id="254" w:author="Hang Vu Thi (BSD-ITP)" w:date="2021-03-26T19:35:00Z"/>
        </w:trPr>
        <w:tc>
          <w:tcPr>
            <w:tcW w:w="1552" w:type="dxa"/>
            <w:vMerge/>
            <w:tcBorders>
              <w:top w:val="nil"/>
              <w:left w:val="single" w:sz="8" w:space="0" w:color="auto"/>
              <w:bottom w:val="single" w:sz="8" w:space="0" w:color="000000"/>
              <w:right w:val="single" w:sz="8" w:space="0" w:color="auto"/>
            </w:tcBorders>
            <w:vAlign w:val="center"/>
            <w:hideMark/>
          </w:tcPr>
          <w:p w14:paraId="65FEFF85" w14:textId="77777777" w:rsidR="00AB7821" w:rsidRPr="00583731" w:rsidRDefault="00AB7821" w:rsidP="00AB7821">
            <w:pPr>
              <w:spacing w:after="0" w:line="240" w:lineRule="auto"/>
              <w:ind w:left="0"/>
              <w:rPr>
                <w:ins w:id="255" w:author="Hang Vu Thi (BSD-ITP)" w:date="2021-03-26T19:35:00Z"/>
                <w:rFonts w:ascii="Times New Roman" w:eastAsia="Times New Roman" w:hAnsi="Times New Roman" w:cs="Times New Roman"/>
                <w:color w:val="000000"/>
                <w:sz w:val="24"/>
                <w:lang w:eastAsia="ko-KR"/>
              </w:rPr>
            </w:pPr>
          </w:p>
        </w:tc>
        <w:tc>
          <w:tcPr>
            <w:tcW w:w="957" w:type="dxa"/>
            <w:vMerge/>
            <w:tcBorders>
              <w:top w:val="nil"/>
              <w:left w:val="single" w:sz="8" w:space="0" w:color="auto"/>
              <w:bottom w:val="single" w:sz="8" w:space="0" w:color="000000"/>
              <w:right w:val="single" w:sz="8" w:space="0" w:color="auto"/>
            </w:tcBorders>
            <w:vAlign w:val="center"/>
            <w:hideMark/>
          </w:tcPr>
          <w:p w14:paraId="029D7666" w14:textId="77777777" w:rsidR="00AB7821" w:rsidRPr="00583731" w:rsidRDefault="00AB7821" w:rsidP="00AB7821">
            <w:pPr>
              <w:spacing w:after="0" w:line="240" w:lineRule="auto"/>
              <w:ind w:left="0"/>
              <w:rPr>
                <w:ins w:id="256" w:author="Hang Vu Thi (BSD-ITP)" w:date="2021-03-26T19:35:00Z"/>
                <w:rFonts w:ascii="Times New Roman" w:eastAsia="Times New Roman" w:hAnsi="Times New Roman" w:cs="Times New Roman"/>
                <w:color w:val="000000"/>
                <w:sz w:val="24"/>
                <w:lang w:eastAsia="ko-KR"/>
              </w:rPr>
            </w:pPr>
          </w:p>
        </w:tc>
        <w:tc>
          <w:tcPr>
            <w:tcW w:w="1531" w:type="dxa"/>
            <w:tcBorders>
              <w:top w:val="nil"/>
              <w:left w:val="nil"/>
              <w:bottom w:val="nil"/>
              <w:right w:val="single" w:sz="8" w:space="0" w:color="auto"/>
            </w:tcBorders>
            <w:shd w:val="clear" w:color="auto" w:fill="auto"/>
            <w:vAlign w:val="center"/>
            <w:hideMark/>
          </w:tcPr>
          <w:p w14:paraId="6DD3DBCD" w14:textId="77777777" w:rsidR="00AB7821" w:rsidRPr="00583731" w:rsidRDefault="00AB7821" w:rsidP="00AB7821">
            <w:pPr>
              <w:spacing w:after="0" w:line="240" w:lineRule="auto"/>
              <w:ind w:left="0"/>
              <w:rPr>
                <w:ins w:id="257" w:author="Hang Vu Thi (BSD-ITP)" w:date="2021-03-26T19:35:00Z"/>
                <w:rFonts w:ascii="Times New Roman" w:eastAsia="Times New Roman" w:hAnsi="Times New Roman" w:cs="Times New Roman"/>
                <w:color w:val="000000"/>
                <w:sz w:val="24"/>
                <w:lang w:eastAsia="ko-KR"/>
              </w:rPr>
            </w:pPr>
            <w:ins w:id="258" w:author="Hang Vu Thi (BSD-ITP)" w:date="2021-03-26T19:35:00Z">
              <w:r w:rsidRPr="00583731">
                <w:rPr>
                  <w:rFonts w:ascii="Times New Roman" w:eastAsia="Times New Roman" w:hAnsi="Times New Roman" w:cs="Times New Roman"/>
                  <w:color w:val="000000"/>
                  <w:sz w:val="24"/>
                  <w:lang w:eastAsia="ko-KR"/>
                </w:rPr>
                <w:t>Reject/</w:t>
              </w:r>
            </w:ins>
          </w:p>
        </w:tc>
        <w:tc>
          <w:tcPr>
            <w:tcW w:w="1620" w:type="dxa"/>
            <w:vMerge/>
            <w:tcBorders>
              <w:top w:val="nil"/>
              <w:left w:val="single" w:sz="8" w:space="0" w:color="auto"/>
              <w:bottom w:val="single" w:sz="8" w:space="0" w:color="000000"/>
              <w:right w:val="single" w:sz="8" w:space="0" w:color="auto"/>
            </w:tcBorders>
            <w:vAlign w:val="center"/>
            <w:hideMark/>
          </w:tcPr>
          <w:p w14:paraId="73A442E1" w14:textId="77777777" w:rsidR="00AB7821" w:rsidRPr="00583731" w:rsidRDefault="00AB7821" w:rsidP="00AB7821">
            <w:pPr>
              <w:spacing w:after="0" w:line="240" w:lineRule="auto"/>
              <w:ind w:left="0"/>
              <w:rPr>
                <w:ins w:id="259" w:author="Hang Vu Thi (BSD-ITP)" w:date="2021-03-26T19:35:00Z"/>
                <w:rFonts w:ascii="Times New Roman" w:eastAsia="Times New Roman" w:hAnsi="Times New Roman" w:cs="Times New Roman"/>
                <w:color w:val="000000"/>
                <w:sz w:val="24"/>
                <w:lang w:eastAsia="ko-KR"/>
              </w:rPr>
            </w:pPr>
          </w:p>
        </w:tc>
        <w:tc>
          <w:tcPr>
            <w:tcW w:w="1350" w:type="dxa"/>
            <w:vMerge/>
            <w:tcBorders>
              <w:top w:val="nil"/>
              <w:left w:val="single" w:sz="8" w:space="0" w:color="auto"/>
              <w:bottom w:val="single" w:sz="8" w:space="0" w:color="000000"/>
              <w:right w:val="single" w:sz="8" w:space="0" w:color="auto"/>
            </w:tcBorders>
            <w:vAlign w:val="center"/>
            <w:hideMark/>
          </w:tcPr>
          <w:p w14:paraId="7FA6A8CC" w14:textId="77777777" w:rsidR="00AB7821" w:rsidRPr="00583731" w:rsidRDefault="00AB7821" w:rsidP="00AB7821">
            <w:pPr>
              <w:spacing w:after="0" w:line="240" w:lineRule="auto"/>
              <w:ind w:left="0"/>
              <w:rPr>
                <w:ins w:id="260" w:author="Hang Vu Thi (BSD-ITP)" w:date="2021-03-26T19:35:00Z"/>
                <w:rFonts w:ascii="Times New Roman" w:eastAsia="Times New Roman" w:hAnsi="Times New Roman" w:cs="Times New Roman"/>
                <w:color w:val="000000"/>
                <w:sz w:val="24"/>
                <w:lang w:eastAsia="ko-KR"/>
              </w:rPr>
            </w:pPr>
          </w:p>
        </w:tc>
        <w:tc>
          <w:tcPr>
            <w:tcW w:w="2340" w:type="dxa"/>
            <w:vMerge/>
            <w:tcBorders>
              <w:top w:val="nil"/>
              <w:left w:val="single" w:sz="8" w:space="0" w:color="auto"/>
              <w:bottom w:val="single" w:sz="8" w:space="0" w:color="000000"/>
              <w:right w:val="single" w:sz="8" w:space="0" w:color="auto"/>
            </w:tcBorders>
            <w:vAlign w:val="center"/>
            <w:hideMark/>
          </w:tcPr>
          <w:p w14:paraId="37A68C13" w14:textId="77777777" w:rsidR="00AB7821" w:rsidRPr="00583731" w:rsidRDefault="00AB7821" w:rsidP="00AB7821">
            <w:pPr>
              <w:spacing w:after="0" w:line="240" w:lineRule="auto"/>
              <w:ind w:left="0"/>
              <w:rPr>
                <w:ins w:id="261" w:author="Hang Vu Thi (BSD-ITP)" w:date="2021-03-26T19:35:00Z"/>
                <w:rFonts w:ascii="Times New Roman" w:eastAsia="Times New Roman" w:hAnsi="Times New Roman" w:cs="Times New Roman"/>
                <w:color w:val="000000"/>
                <w:sz w:val="24"/>
                <w:lang w:eastAsia="ko-KR"/>
              </w:rPr>
            </w:pPr>
          </w:p>
        </w:tc>
      </w:tr>
      <w:tr w:rsidR="00AB7821" w:rsidRPr="00583731" w14:paraId="2B297E5B" w14:textId="77777777" w:rsidTr="00583731">
        <w:trPr>
          <w:trHeight w:val="330"/>
          <w:jc w:val="center"/>
          <w:ins w:id="262" w:author="Hang Vu Thi (BSD-ITP)" w:date="2021-03-26T19:35:00Z"/>
        </w:trPr>
        <w:tc>
          <w:tcPr>
            <w:tcW w:w="1552" w:type="dxa"/>
            <w:vMerge/>
            <w:tcBorders>
              <w:top w:val="nil"/>
              <w:left w:val="single" w:sz="8" w:space="0" w:color="auto"/>
              <w:bottom w:val="single" w:sz="8" w:space="0" w:color="000000"/>
              <w:right w:val="single" w:sz="8" w:space="0" w:color="auto"/>
            </w:tcBorders>
            <w:vAlign w:val="center"/>
            <w:hideMark/>
          </w:tcPr>
          <w:p w14:paraId="61010E54" w14:textId="77777777" w:rsidR="00AB7821" w:rsidRPr="00583731" w:rsidRDefault="00AB7821" w:rsidP="00AB7821">
            <w:pPr>
              <w:spacing w:after="0" w:line="240" w:lineRule="auto"/>
              <w:ind w:left="0"/>
              <w:rPr>
                <w:ins w:id="263" w:author="Hang Vu Thi (BSD-ITP)" w:date="2021-03-26T19:35:00Z"/>
                <w:rFonts w:ascii="Times New Roman" w:eastAsia="Times New Roman" w:hAnsi="Times New Roman" w:cs="Times New Roman"/>
                <w:color w:val="000000"/>
                <w:sz w:val="24"/>
                <w:lang w:eastAsia="ko-KR"/>
              </w:rPr>
            </w:pPr>
          </w:p>
        </w:tc>
        <w:tc>
          <w:tcPr>
            <w:tcW w:w="957" w:type="dxa"/>
            <w:vMerge/>
            <w:tcBorders>
              <w:top w:val="nil"/>
              <w:left w:val="single" w:sz="8" w:space="0" w:color="auto"/>
              <w:bottom w:val="single" w:sz="8" w:space="0" w:color="000000"/>
              <w:right w:val="single" w:sz="8" w:space="0" w:color="auto"/>
            </w:tcBorders>
            <w:vAlign w:val="center"/>
            <w:hideMark/>
          </w:tcPr>
          <w:p w14:paraId="008FA288" w14:textId="77777777" w:rsidR="00AB7821" w:rsidRPr="00583731" w:rsidRDefault="00AB7821" w:rsidP="00AB7821">
            <w:pPr>
              <w:spacing w:after="0" w:line="240" w:lineRule="auto"/>
              <w:ind w:left="0"/>
              <w:rPr>
                <w:ins w:id="264" w:author="Hang Vu Thi (BSD-ITP)" w:date="2021-03-26T19:35:00Z"/>
                <w:rFonts w:ascii="Times New Roman" w:eastAsia="Times New Roman" w:hAnsi="Times New Roman" w:cs="Times New Roman"/>
                <w:color w:val="000000"/>
                <w:sz w:val="24"/>
                <w:lang w:eastAsia="ko-KR"/>
              </w:rPr>
            </w:pPr>
          </w:p>
        </w:tc>
        <w:tc>
          <w:tcPr>
            <w:tcW w:w="1531" w:type="dxa"/>
            <w:tcBorders>
              <w:top w:val="nil"/>
              <w:left w:val="nil"/>
              <w:bottom w:val="single" w:sz="8" w:space="0" w:color="auto"/>
              <w:right w:val="single" w:sz="8" w:space="0" w:color="auto"/>
            </w:tcBorders>
            <w:shd w:val="clear" w:color="auto" w:fill="auto"/>
            <w:vAlign w:val="center"/>
            <w:hideMark/>
          </w:tcPr>
          <w:p w14:paraId="215AF21B" w14:textId="77777777" w:rsidR="00AB7821" w:rsidRPr="00583731" w:rsidRDefault="00AB7821" w:rsidP="00AB7821">
            <w:pPr>
              <w:spacing w:after="0" w:line="240" w:lineRule="auto"/>
              <w:ind w:left="0"/>
              <w:rPr>
                <w:ins w:id="265" w:author="Hang Vu Thi (BSD-ITP)" w:date="2021-03-26T19:35:00Z"/>
                <w:rFonts w:ascii="Times New Roman" w:eastAsia="Times New Roman" w:hAnsi="Times New Roman" w:cs="Times New Roman"/>
                <w:color w:val="000000"/>
                <w:sz w:val="24"/>
                <w:lang w:eastAsia="ko-KR"/>
              </w:rPr>
            </w:pPr>
            <w:ins w:id="266" w:author="Hang Vu Thi (BSD-ITP)" w:date="2021-03-26T19:35:00Z">
              <w:r w:rsidRPr="00583731">
                <w:rPr>
                  <w:rFonts w:ascii="Times New Roman" w:eastAsia="Times New Roman" w:hAnsi="Times New Roman" w:cs="Times New Roman"/>
                  <w:color w:val="000000"/>
                  <w:sz w:val="24"/>
                  <w:lang w:eastAsia="ko-KR"/>
                </w:rPr>
                <w:t>Null</w:t>
              </w:r>
            </w:ins>
          </w:p>
        </w:tc>
        <w:tc>
          <w:tcPr>
            <w:tcW w:w="1620" w:type="dxa"/>
            <w:vMerge/>
            <w:tcBorders>
              <w:top w:val="nil"/>
              <w:left w:val="single" w:sz="8" w:space="0" w:color="auto"/>
              <w:bottom w:val="single" w:sz="8" w:space="0" w:color="000000"/>
              <w:right w:val="single" w:sz="8" w:space="0" w:color="auto"/>
            </w:tcBorders>
            <w:vAlign w:val="center"/>
            <w:hideMark/>
          </w:tcPr>
          <w:p w14:paraId="3906C037" w14:textId="77777777" w:rsidR="00AB7821" w:rsidRPr="00583731" w:rsidRDefault="00AB7821" w:rsidP="00AB7821">
            <w:pPr>
              <w:spacing w:after="0" w:line="240" w:lineRule="auto"/>
              <w:ind w:left="0"/>
              <w:rPr>
                <w:ins w:id="267" w:author="Hang Vu Thi (BSD-ITP)" w:date="2021-03-26T19:35:00Z"/>
                <w:rFonts w:ascii="Times New Roman" w:eastAsia="Times New Roman" w:hAnsi="Times New Roman" w:cs="Times New Roman"/>
                <w:color w:val="000000"/>
                <w:sz w:val="24"/>
                <w:lang w:eastAsia="ko-KR"/>
              </w:rPr>
            </w:pPr>
          </w:p>
        </w:tc>
        <w:tc>
          <w:tcPr>
            <w:tcW w:w="1350" w:type="dxa"/>
            <w:vMerge/>
            <w:tcBorders>
              <w:top w:val="nil"/>
              <w:left w:val="single" w:sz="8" w:space="0" w:color="auto"/>
              <w:bottom w:val="single" w:sz="8" w:space="0" w:color="000000"/>
              <w:right w:val="single" w:sz="8" w:space="0" w:color="auto"/>
            </w:tcBorders>
            <w:vAlign w:val="center"/>
            <w:hideMark/>
          </w:tcPr>
          <w:p w14:paraId="5308CB1E" w14:textId="77777777" w:rsidR="00AB7821" w:rsidRPr="00583731" w:rsidRDefault="00AB7821" w:rsidP="00AB7821">
            <w:pPr>
              <w:spacing w:after="0" w:line="240" w:lineRule="auto"/>
              <w:ind w:left="0"/>
              <w:rPr>
                <w:ins w:id="268" w:author="Hang Vu Thi (BSD-ITP)" w:date="2021-03-26T19:35:00Z"/>
                <w:rFonts w:ascii="Times New Roman" w:eastAsia="Times New Roman" w:hAnsi="Times New Roman" w:cs="Times New Roman"/>
                <w:color w:val="000000"/>
                <w:sz w:val="24"/>
                <w:lang w:eastAsia="ko-KR"/>
              </w:rPr>
            </w:pPr>
          </w:p>
        </w:tc>
        <w:tc>
          <w:tcPr>
            <w:tcW w:w="2340" w:type="dxa"/>
            <w:vMerge/>
            <w:tcBorders>
              <w:top w:val="nil"/>
              <w:left w:val="single" w:sz="8" w:space="0" w:color="auto"/>
              <w:bottom w:val="single" w:sz="8" w:space="0" w:color="000000"/>
              <w:right w:val="single" w:sz="8" w:space="0" w:color="auto"/>
            </w:tcBorders>
            <w:vAlign w:val="center"/>
            <w:hideMark/>
          </w:tcPr>
          <w:p w14:paraId="13652AD9" w14:textId="77777777" w:rsidR="00AB7821" w:rsidRPr="00583731" w:rsidRDefault="00AB7821" w:rsidP="00AB7821">
            <w:pPr>
              <w:spacing w:after="0" w:line="240" w:lineRule="auto"/>
              <w:ind w:left="0"/>
              <w:rPr>
                <w:ins w:id="269" w:author="Hang Vu Thi (BSD-ITP)" w:date="2021-03-26T19:35:00Z"/>
                <w:rFonts w:ascii="Times New Roman" w:eastAsia="Times New Roman" w:hAnsi="Times New Roman" w:cs="Times New Roman"/>
                <w:color w:val="000000"/>
                <w:sz w:val="24"/>
                <w:lang w:eastAsia="ko-KR"/>
              </w:rPr>
            </w:pPr>
          </w:p>
        </w:tc>
      </w:tr>
    </w:tbl>
    <w:p w14:paraId="42F0D9A5" w14:textId="1A972B0C" w:rsidR="00781FE4" w:rsidRPr="00583731" w:rsidDel="00AB7821" w:rsidRDefault="00781FE4" w:rsidP="00781FE4">
      <w:pPr>
        <w:pStyle w:val="ListParagraph"/>
        <w:numPr>
          <w:ilvl w:val="0"/>
          <w:numId w:val="0"/>
        </w:numPr>
        <w:ind w:left="1242"/>
        <w:rPr>
          <w:del w:id="270" w:author="Hang Vu Thi (BSD-ITP)" w:date="2021-03-26T19:35:00Z"/>
          <w:rFonts w:ascii="Times New Roman" w:hAnsi="Times New Roman" w:cs="Times New Roman"/>
          <w:lang w:val="vi-VN"/>
        </w:rPr>
      </w:pPr>
    </w:p>
    <w:p w14:paraId="27AA6135" w14:textId="34CECB5B" w:rsidR="00613B1F" w:rsidRPr="00583731" w:rsidDel="00AB7821" w:rsidRDefault="00613B1F" w:rsidP="00C127B5">
      <w:pPr>
        <w:pStyle w:val="CommentText"/>
        <w:numPr>
          <w:ilvl w:val="1"/>
          <w:numId w:val="21"/>
        </w:numPr>
        <w:rPr>
          <w:del w:id="271" w:author="Hang Vu Thi (BSD-ITP)" w:date="2021-03-26T19:35:00Z"/>
          <w:rFonts w:ascii="Times New Roman" w:hAnsi="Times New Roman" w:cs="Times New Roman"/>
          <w:lang w:val="vi-VN"/>
        </w:rPr>
      </w:pPr>
      <w:del w:id="272" w:author="Hang Vu Thi (BSD-ITP)" w:date="2021-03-26T19:35:00Z">
        <w:r w:rsidRPr="00583731" w:rsidDel="00AB7821">
          <w:rPr>
            <w:rFonts w:ascii="Times New Roman" w:hAnsi="Times New Roman" w:cs="Times New Roman"/>
            <w:lang w:val="vi-VN"/>
          </w:rPr>
          <w:delText>Trường hợp 1: Có TCIF, APL có trạng thái Close và trạng thái Decision Reject hoặc ko có phê duyệt: cập nhật theo thông tin KH mới từ Paylater lên LOS =&gt;Lấy thông tin CIF từ Paylater sang Way4.</w:delText>
        </w:r>
      </w:del>
    </w:p>
    <w:p w14:paraId="4E5FE8EC" w14:textId="3FEEC3AA" w:rsidR="00613B1F" w:rsidRPr="00583731" w:rsidDel="00AB7821" w:rsidRDefault="00613B1F" w:rsidP="00C127B5">
      <w:pPr>
        <w:pStyle w:val="CommentText"/>
        <w:numPr>
          <w:ilvl w:val="1"/>
          <w:numId w:val="21"/>
        </w:numPr>
        <w:rPr>
          <w:del w:id="273" w:author="Hang Vu Thi (BSD-ITP)" w:date="2021-03-26T19:35:00Z"/>
          <w:rFonts w:ascii="Times New Roman" w:hAnsi="Times New Roman" w:cs="Times New Roman"/>
          <w:lang w:val="vi-VN"/>
        </w:rPr>
      </w:pPr>
      <w:del w:id="274" w:author="Hang Vu Thi (BSD-ITP)" w:date="2021-03-26T19:35:00Z">
        <w:r w:rsidRPr="00583731" w:rsidDel="00AB7821">
          <w:rPr>
            <w:rFonts w:ascii="Times New Roman" w:hAnsi="Times New Roman" w:cs="Times New Roman"/>
            <w:lang w:val="vi-VN"/>
          </w:rPr>
          <w:delText>Trường hợp 2: có CIF, trạng thái Close và trạng thái phê duyệt Approve: ko cập nhật thông tin CIF trên LOS, thông tin KH chỉ lưu ở hệ thống Paylater =&gt; Lấy thông tin CIF từ LOS sang Way4.</w:delText>
        </w:r>
        <w:r w:rsidR="0027508A" w:rsidRPr="00583731" w:rsidDel="00AB7821">
          <w:rPr>
            <w:rFonts w:ascii="Times New Roman" w:hAnsi="Times New Roman" w:cs="Times New Roman"/>
            <w:lang w:val="vi-VN"/>
          </w:rPr>
          <w:delText xml:space="preserve"> Nếu đã có thông tin CIF (Client) trên Way4, thì không dùng thông tin PayLater cập nhật thông tin này vào Way4. Chi tiết tham khảo DR_Vol_14.</w:delText>
        </w:r>
      </w:del>
    </w:p>
    <w:p w14:paraId="1C182FFE" w14:textId="31F8109A" w:rsidR="00613B1F" w:rsidRPr="00583731" w:rsidDel="00AB7821" w:rsidRDefault="00613B1F" w:rsidP="00C127B5">
      <w:pPr>
        <w:pStyle w:val="CommentText"/>
        <w:numPr>
          <w:ilvl w:val="1"/>
          <w:numId w:val="21"/>
        </w:numPr>
        <w:rPr>
          <w:del w:id="275" w:author="Hang Vu Thi (BSD-ITP)" w:date="2021-03-26T19:35:00Z"/>
          <w:rFonts w:ascii="Times New Roman" w:hAnsi="Times New Roman" w:cs="Times New Roman"/>
          <w:lang w:val="vi-VN"/>
        </w:rPr>
      </w:pPr>
      <w:del w:id="276" w:author="Hang Vu Thi (BSD-ITP)" w:date="2021-03-26T19:35:00Z">
        <w:r w:rsidRPr="00583731" w:rsidDel="00AB7821">
          <w:rPr>
            <w:rFonts w:ascii="Times New Roman" w:hAnsi="Times New Roman" w:cs="Times New Roman"/>
            <w:lang w:val="vi-VN"/>
          </w:rPr>
          <w:delText xml:space="preserve">Trường hợp 3: có CIF, </w:delText>
        </w:r>
        <w:commentRangeStart w:id="277"/>
        <w:r w:rsidRPr="00583731" w:rsidDel="00AB7821">
          <w:rPr>
            <w:rFonts w:ascii="Times New Roman" w:hAnsi="Times New Roman" w:cs="Times New Roman"/>
            <w:lang w:val="vi-VN"/>
          </w:rPr>
          <w:delText>trạng thái Close và trạng thái phê duyệt Approve</w:delText>
        </w:r>
        <w:commentRangeEnd w:id="277"/>
        <w:r w:rsidR="0027508A" w:rsidRPr="00583731" w:rsidDel="00AB7821">
          <w:rPr>
            <w:rFonts w:ascii="Times New Roman" w:hAnsi="Times New Roman" w:cs="Times New Roman"/>
            <w:lang w:val="vi-VN"/>
          </w:rPr>
          <w:commentReference w:id="277"/>
        </w:r>
        <w:r w:rsidRPr="00583731" w:rsidDel="00AB7821">
          <w:rPr>
            <w:rFonts w:ascii="Times New Roman" w:hAnsi="Times New Roman" w:cs="Times New Roman"/>
            <w:lang w:val="vi-VN"/>
          </w:rPr>
          <w:delText>/Reject/Pending (lẫn cả 3 trạng thái): ko cập nhật thông tin CIF trên LOS, thông tin KH chỉ lưu ở hệ thống Paylater =&gt; Lấy thông tin CIF từ LOS sang Way4</w:delText>
        </w:r>
      </w:del>
    </w:p>
    <w:p w14:paraId="250D10FD" w14:textId="55D56265" w:rsidR="008F3F11" w:rsidRPr="00583731" w:rsidRDefault="006E57FE" w:rsidP="00C127B5">
      <w:pPr>
        <w:pStyle w:val="ListParagraph"/>
        <w:numPr>
          <w:ilvl w:val="0"/>
          <w:numId w:val="14"/>
        </w:numPr>
        <w:rPr>
          <w:rFonts w:ascii="Times New Roman" w:hAnsi="Times New Roman" w:cs="Times New Roman"/>
          <w:lang w:val="vi-VN"/>
        </w:rPr>
      </w:pPr>
      <w:r w:rsidRPr="00583731">
        <w:rPr>
          <w:rFonts w:ascii="Times New Roman" w:hAnsi="Times New Roman" w:cs="Times New Roman"/>
          <w:lang w:val="vi-VN"/>
        </w:rPr>
        <w:t>Phía LFVN sẽ cung cấp tài liệu API phù hợp cho quá trình tạo CIF</w:t>
      </w:r>
      <w:ins w:id="278" w:author="Hang Vu Thi (BSD-ITP)" w:date="2021-03-26T19:26:00Z">
        <w:r w:rsidR="00AB7821" w:rsidRPr="00583731">
          <w:rPr>
            <w:rFonts w:ascii="Times New Roman" w:hAnsi="Times New Roman" w:cs="Times New Roman"/>
            <w:lang w:val="vi-VN"/>
          </w:rPr>
          <w:t xml:space="preserve"> + APL</w:t>
        </w:r>
      </w:ins>
      <w:del w:id="279" w:author="Hang Vu Thi (BSD-ITP)" w:date="2021-03-26T19:26:00Z">
        <w:r w:rsidRPr="00583731" w:rsidDel="00AB7821">
          <w:rPr>
            <w:rFonts w:ascii="Times New Roman" w:hAnsi="Times New Roman" w:cs="Times New Roman"/>
            <w:lang w:val="vi-VN"/>
          </w:rPr>
          <w:delText>.</w:delText>
        </w:r>
      </w:del>
      <w:ins w:id="280" w:author="Hang Vu Thi (BSD-ITP)" w:date="2021-04-09T11:18:00Z">
        <w:r w:rsidR="00583731" w:rsidRPr="00583731">
          <w:rPr>
            <w:rFonts w:ascii="Times New Roman" w:hAnsi="Times New Roman" w:cs="Times New Roman"/>
            <w:lang w:val="vi-VN"/>
          </w:rPr>
          <w:t xml:space="preserve"> ( Chi tiết tham chiếu tại DR_Vol_8</w:t>
        </w:r>
      </w:ins>
    </w:p>
    <w:p w14:paraId="3A4E14A8" w14:textId="5DAEC521" w:rsidR="001839C8" w:rsidRPr="00583731" w:rsidRDefault="001839C8" w:rsidP="001839C8">
      <w:pPr>
        <w:rPr>
          <w:rFonts w:ascii="Times New Roman" w:hAnsi="Times New Roman" w:cs="Times New Roman"/>
          <w:lang w:val="vi-VN"/>
        </w:rPr>
      </w:pPr>
      <w:r w:rsidRPr="00583731">
        <w:rPr>
          <w:rFonts w:ascii="Times New Roman" w:hAnsi="Times New Roman" w:cs="Times New Roman"/>
        </w:rPr>
        <w:t>Bảng</w:t>
      </w:r>
      <w:r w:rsidRPr="00583731">
        <w:rPr>
          <w:rFonts w:ascii="Times New Roman" w:hAnsi="Times New Roman" w:cs="Times New Roman"/>
          <w:lang w:val="vi-VN"/>
        </w:rPr>
        <w:t xml:space="preserve"> sau đây là thông tin</w:t>
      </w:r>
      <w:ins w:id="281" w:author="Hang Vu Thi (BSD-ITP)" w:date="2021-03-26T19:27:00Z">
        <w:r w:rsidR="00AB7821" w:rsidRPr="00583731">
          <w:rPr>
            <w:rFonts w:ascii="Times New Roman" w:hAnsi="Times New Roman" w:cs="Times New Roman"/>
          </w:rPr>
          <w:t xml:space="preserve"> CIF</w:t>
        </w:r>
      </w:ins>
      <w:r w:rsidRPr="00583731">
        <w:rPr>
          <w:rFonts w:ascii="Times New Roman" w:hAnsi="Times New Roman" w:cs="Times New Roman"/>
          <w:lang w:val="vi-VN"/>
        </w:rPr>
        <w:t xml:space="preserve"> cần tạo trong LOS:</w:t>
      </w:r>
    </w:p>
    <w:tbl>
      <w:tblPr>
        <w:tblW w:w="5000" w:type="pct"/>
        <w:jc w:val="center"/>
        <w:tblLook w:val="04A0" w:firstRow="1" w:lastRow="0" w:firstColumn="1" w:lastColumn="0" w:noHBand="0" w:noVBand="1"/>
      </w:tblPr>
      <w:tblGrid>
        <w:gridCol w:w="722"/>
        <w:gridCol w:w="1629"/>
        <w:gridCol w:w="1864"/>
        <w:gridCol w:w="3235"/>
        <w:gridCol w:w="2674"/>
      </w:tblGrid>
      <w:tr w:rsidR="00257382" w:rsidRPr="00583731" w14:paraId="70A94510" w14:textId="77777777" w:rsidTr="00257382">
        <w:trPr>
          <w:trHeight w:val="300"/>
          <w:jc w:val="center"/>
        </w:trPr>
        <w:tc>
          <w:tcPr>
            <w:tcW w:w="578" w:type="dxa"/>
            <w:tcBorders>
              <w:top w:val="single" w:sz="4" w:space="0" w:color="auto"/>
              <w:left w:val="single" w:sz="4" w:space="0" w:color="auto"/>
              <w:bottom w:val="single" w:sz="4" w:space="0" w:color="auto"/>
              <w:right w:val="single" w:sz="4" w:space="0" w:color="auto"/>
            </w:tcBorders>
            <w:shd w:val="clear" w:color="000000" w:fill="FFFF00"/>
            <w:noWrap/>
            <w:hideMark/>
          </w:tcPr>
          <w:p w14:paraId="3C8BADCB" w14:textId="77777777" w:rsidR="00257382" w:rsidRPr="00583731" w:rsidRDefault="00257382" w:rsidP="00763583">
            <w:pPr>
              <w:spacing w:after="0" w:line="240" w:lineRule="auto"/>
              <w:ind w:left="0"/>
              <w:jc w:val="center"/>
              <w:rPr>
                <w:rFonts w:ascii="Times New Roman" w:eastAsia="Times New Roman" w:hAnsi="Times New Roman" w:cs="Times New Roman"/>
                <w:b/>
                <w:bCs/>
                <w:color w:val="000000"/>
                <w:sz w:val="22"/>
                <w:szCs w:val="22"/>
                <w:lang w:eastAsia="en-US"/>
              </w:rPr>
            </w:pPr>
            <w:bookmarkStart w:id="282" w:name="_GoBack"/>
            <w:r w:rsidRPr="00583731">
              <w:rPr>
                <w:rFonts w:ascii="Times New Roman" w:eastAsia="Times New Roman" w:hAnsi="Times New Roman" w:cs="Times New Roman"/>
                <w:b/>
                <w:bCs/>
                <w:color w:val="000000"/>
                <w:sz w:val="22"/>
                <w:szCs w:val="22"/>
                <w:lang w:eastAsia="en-US"/>
              </w:rPr>
              <w:t>STT</w:t>
            </w:r>
          </w:p>
        </w:tc>
        <w:tc>
          <w:tcPr>
            <w:tcW w:w="1428" w:type="dxa"/>
            <w:tcBorders>
              <w:top w:val="single" w:sz="4" w:space="0" w:color="auto"/>
              <w:left w:val="nil"/>
              <w:bottom w:val="single" w:sz="4" w:space="0" w:color="auto"/>
              <w:right w:val="single" w:sz="4" w:space="0" w:color="auto"/>
            </w:tcBorders>
            <w:shd w:val="clear" w:color="000000" w:fill="FFFF00"/>
            <w:noWrap/>
            <w:hideMark/>
          </w:tcPr>
          <w:p w14:paraId="559720D5" w14:textId="77777777" w:rsidR="00257382" w:rsidRPr="00583731" w:rsidRDefault="00257382" w:rsidP="00763583">
            <w:pPr>
              <w:spacing w:after="0" w:line="240" w:lineRule="auto"/>
              <w:ind w:left="0"/>
              <w:jc w:val="center"/>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Type</w:t>
            </w:r>
          </w:p>
        </w:tc>
        <w:tc>
          <w:tcPr>
            <w:tcW w:w="1512" w:type="dxa"/>
            <w:tcBorders>
              <w:top w:val="single" w:sz="4" w:space="0" w:color="auto"/>
              <w:left w:val="nil"/>
              <w:bottom w:val="single" w:sz="4" w:space="0" w:color="auto"/>
              <w:right w:val="single" w:sz="4" w:space="0" w:color="auto"/>
            </w:tcBorders>
            <w:shd w:val="clear" w:color="000000" w:fill="FFFF00"/>
            <w:noWrap/>
            <w:hideMark/>
          </w:tcPr>
          <w:p w14:paraId="21D36E49" w14:textId="77777777" w:rsidR="00257382" w:rsidRPr="00583731" w:rsidRDefault="00257382" w:rsidP="00763583">
            <w:pPr>
              <w:spacing w:after="0" w:line="240" w:lineRule="auto"/>
              <w:ind w:left="0"/>
              <w:jc w:val="center"/>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LOS</w:t>
            </w:r>
          </w:p>
        </w:tc>
        <w:tc>
          <w:tcPr>
            <w:tcW w:w="2835" w:type="dxa"/>
            <w:tcBorders>
              <w:top w:val="single" w:sz="4" w:space="0" w:color="auto"/>
              <w:left w:val="nil"/>
              <w:bottom w:val="single" w:sz="4" w:space="0" w:color="auto"/>
              <w:right w:val="single" w:sz="4" w:space="0" w:color="auto"/>
            </w:tcBorders>
            <w:shd w:val="clear" w:color="000000" w:fill="FFFF00"/>
            <w:noWrap/>
            <w:hideMark/>
          </w:tcPr>
          <w:p w14:paraId="473AB75E" w14:textId="77777777" w:rsidR="00257382" w:rsidRPr="00583731" w:rsidRDefault="00257382" w:rsidP="00763583">
            <w:pPr>
              <w:spacing w:after="0" w:line="240" w:lineRule="auto"/>
              <w:ind w:left="0"/>
              <w:jc w:val="center"/>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PAY LATER</w:t>
            </w:r>
          </w:p>
        </w:tc>
        <w:tc>
          <w:tcPr>
            <w:tcW w:w="2207" w:type="dxa"/>
            <w:tcBorders>
              <w:top w:val="single" w:sz="4" w:space="0" w:color="auto"/>
              <w:left w:val="nil"/>
              <w:bottom w:val="single" w:sz="4" w:space="0" w:color="auto"/>
              <w:right w:val="single" w:sz="4" w:space="0" w:color="auto"/>
            </w:tcBorders>
            <w:shd w:val="clear" w:color="000000" w:fill="FFFF00"/>
            <w:noWrap/>
            <w:hideMark/>
          </w:tcPr>
          <w:p w14:paraId="429BDE3B" w14:textId="77777777" w:rsidR="00257382" w:rsidRPr="00583731" w:rsidRDefault="00257382" w:rsidP="00763583">
            <w:pPr>
              <w:spacing w:after="0" w:line="240" w:lineRule="auto"/>
              <w:ind w:left="0"/>
              <w:jc w:val="center"/>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 xml:space="preserve">Nguồn thông tin </w:t>
            </w:r>
          </w:p>
        </w:tc>
      </w:tr>
      <w:tr w:rsidR="00257382" w:rsidRPr="00583731" w14:paraId="29915881" w14:textId="77777777" w:rsidTr="00257382">
        <w:trPr>
          <w:trHeight w:val="6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28CB6988" w14:textId="77777777" w:rsidR="00257382" w:rsidRPr="00583731" w:rsidRDefault="00257382" w:rsidP="00763583">
            <w:pPr>
              <w:spacing w:after="0" w:line="240" w:lineRule="auto"/>
              <w:ind w:left="0"/>
              <w:jc w:val="center"/>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 </w:t>
            </w:r>
          </w:p>
        </w:tc>
        <w:tc>
          <w:tcPr>
            <w:tcW w:w="1428" w:type="dxa"/>
            <w:tcBorders>
              <w:top w:val="nil"/>
              <w:left w:val="nil"/>
              <w:bottom w:val="single" w:sz="4" w:space="0" w:color="auto"/>
              <w:right w:val="single" w:sz="4" w:space="0" w:color="auto"/>
            </w:tcBorders>
            <w:shd w:val="clear" w:color="auto" w:fill="auto"/>
            <w:noWrap/>
            <w:hideMark/>
          </w:tcPr>
          <w:p w14:paraId="1E9C3D7B" w14:textId="77777777" w:rsidR="00257382" w:rsidRPr="00583731" w:rsidRDefault="00257382" w:rsidP="00763583">
            <w:pPr>
              <w:spacing w:after="0" w:line="240" w:lineRule="auto"/>
              <w:ind w:left="0"/>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Client number</w:t>
            </w:r>
          </w:p>
        </w:tc>
        <w:tc>
          <w:tcPr>
            <w:tcW w:w="1512" w:type="dxa"/>
            <w:tcBorders>
              <w:top w:val="nil"/>
              <w:left w:val="nil"/>
              <w:bottom w:val="single" w:sz="4" w:space="0" w:color="auto"/>
              <w:right w:val="single" w:sz="4" w:space="0" w:color="auto"/>
            </w:tcBorders>
            <w:shd w:val="clear" w:color="auto" w:fill="auto"/>
            <w:noWrap/>
            <w:hideMark/>
          </w:tcPr>
          <w:p w14:paraId="6AEF5E90" w14:textId="77777777" w:rsidR="00257382" w:rsidRPr="00583731" w:rsidRDefault="00257382" w:rsidP="00763583">
            <w:pPr>
              <w:spacing w:after="0" w:line="240" w:lineRule="auto"/>
              <w:ind w:left="0"/>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CIF Number</w:t>
            </w:r>
          </w:p>
        </w:tc>
        <w:tc>
          <w:tcPr>
            <w:tcW w:w="2835" w:type="dxa"/>
            <w:tcBorders>
              <w:top w:val="nil"/>
              <w:left w:val="nil"/>
              <w:bottom w:val="single" w:sz="4" w:space="0" w:color="auto"/>
              <w:right w:val="single" w:sz="4" w:space="0" w:color="auto"/>
            </w:tcBorders>
            <w:shd w:val="clear" w:color="auto" w:fill="auto"/>
            <w:hideMark/>
          </w:tcPr>
          <w:p w14:paraId="7C0BB41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Khi truyền tham số vào way4, cắt ký tự T trong TCIF</w:t>
            </w:r>
          </w:p>
        </w:tc>
        <w:tc>
          <w:tcPr>
            <w:tcW w:w="2207" w:type="dxa"/>
            <w:tcBorders>
              <w:top w:val="nil"/>
              <w:left w:val="nil"/>
              <w:bottom w:val="single" w:sz="4" w:space="0" w:color="auto"/>
              <w:right w:val="single" w:sz="4" w:space="0" w:color="auto"/>
            </w:tcBorders>
            <w:shd w:val="clear" w:color="auto" w:fill="auto"/>
            <w:noWrap/>
            <w:hideMark/>
          </w:tcPr>
          <w:p w14:paraId="1494BFDE" w14:textId="77777777" w:rsidR="00257382" w:rsidRPr="00583731" w:rsidRDefault="00257382" w:rsidP="00763583">
            <w:pPr>
              <w:spacing w:after="0" w:line="240" w:lineRule="auto"/>
              <w:ind w:left="0"/>
              <w:jc w:val="center"/>
              <w:rPr>
                <w:rFonts w:ascii="Times New Roman" w:eastAsia="Times New Roman" w:hAnsi="Times New Roman" w:cs="Times New Roman"/>
                <w:b/>
                <w:bCs/>
                <w:color w:val="000000"/>
                <w:sz w:val="22"/>
                <w:szCs w:val="22"/>
                <w:lang w:eastAsia="en-US"/>
              </w:rPr>
            </w:pPr>
            <w:r w:rsidRPr="00583731">
              <w:rPr>
                <w:rFonts w:ascii="Times New Roman" w:eastAsia="Times New Roman" w:hAnsi="Times New Roman" w:cs="Times New Roman"/>
                <w:b/>
                <w:bCs/>
                <w:color w:val="000000"/>
                <w:sz w:val="22"/>
                <w:szCs w:val="22"/>
                <w:lang w:eastAsia="en-US"/>
              </w:rPr>
              <w:t> </w:t>
            </w:r>
          </w:p>
        </w:tc>
      </w:tr>
      <w:tr w:rsidR="00257382" w:rsidRPr="00583731" w14:paraId="0AD6E2BA" w14:textId="77777777" w:rsidTr="00257382">
        <w:trPr>
          <w:trHeight w:val="9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47FD10D3"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w:t>
            </w:r>
          </w:p>
        </w:tc>
        <w:tc>
          <w:tcPr>
            <w:tcW w:w="1428" w:type="dxa"/>
            <w:tcBorders>
              <w:top w:val="nil"/>
              <w:left w:val="nil"/>
              <w:bottom w:val="single" w:sz="4" w:space="0" w:color="auto"/>
              <w:right w:val="single" w:sz="4" w:space="0" w:color="auto"/>
            </w:tcBorders>
            <w:shd w:val="clear" w:color="auto" w:fill="auto"/>
            <w:noWrap/>
            <w:hideMark/>
          </w:tcPr>
          <w:p w14:paraId="527B3ED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5D260C2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Salutation*</w:t>
            </w:r>
          </w:p>
        </w:tc>
        <w:tc>
          <w:tcPr>
            <w:tcW w:w="2835" w:type="dxa"/>
            <w:tcBorders>
              <w:top w:val="nil"/>
              <w:left w:val="nil"/>
              <w:bottom w:val="single" w:sz="4" w:space="0" w:color="auto"/>
              <w:right w:val="single" w:sz="4" w:space="0" w:color="auto"/>
            </w:tcBorders>
            <w:shd w:val="clear" w:color="auto" w:fill="auto"/>
            <w:hideMark/>
          </w:tcPr>
          <w:p w14:paraId="17AC21E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Tự động mặc định trên hệ thống LOS theo giới tính:</w:t>
            </w:r>
            <w:r w:rsidRPr="00583731">
              <w:rPr>
                <w:rFonts w:ascii="Times New Roman" w:eastAsia="Times New Roman" w:hAnsi="Times New Roman" w:cs="Times New Roman"/>
                <w:color w:val="000000"/>
                <w:sz w:val="22"/>
                <w:szCs w:val="22"/>
                <w:lang w:eastAsia="en-US"/>
              </w:rPr>
              <w:br/>
              <w:t>- Giới tính Nam thì Mr.</w:t>
            </w:r>
            <w:r w:rsidRPr="00583731">
              <w:rPr>
                <w:rFonts w:ascii="Times New Roman" w:eastAsia="Times New Roman" w:hAnsi="Times New Roman" w:cs="Times New Roman"/>
                <w:color w:val="000000"/>
                <w:sz w:val="22"/>
                <w:szCs w:val="22"/>
                <w:lang w:eastAsia="en-US"/>
              </w:rPr>
              <w:br/>
              <w:t>- Giới tính Nữ thì Ms.</w:t>
            </w:r>
          </w:p>
        </w:tc>
        <w:tc>
          <w:tcPr>
            <w:tcW w:w="2207" w:type="dxa"/>
            <w:tcBorders>
              <w:top w:val="nil"/>
              <w:left w:val="nil"/>
              <w:bottom w:val="single" w:sz="4" w:space="0" w:color="auto"/>
              <w:right w:val="single" w:sz="4" w:space="0" w:color="auto"/>
            </w:tcBorders>
            <w:shd w:val="clear" w:color="auto" w:fill="auto"/>
            <w:hideMark/>
          </w:tcPr>
          <w:p w14:paraId="58D8A8F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CCCD hoặc khai báo (nếu giấy tờ tùy thân của KH không có thông tin giới tính)</w:t>
            </w:r>
          </w:p>
        </w:tc>
      </w:tr>
      <w:tr w:rsidR="00257382" w:rsidRPr="00583731" w14:paraId="1F28B4F9"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0C4A89F"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w:t>
            </w:r>
          </w:p>
        </w:tc>
        <w:tc>
          <w:tcPr>
            <w:tcW w:w="1428" w:type="dxa"/>
            <w:tcBorders>
              <w:top w:val="nil"/>
              <w:left w:val="nil"/>
              <w:bottom w:val="single" w:sz="4" w:space="0" w:color="auto"/>
              <w:right w:val="single" w:sz="4" w:space="0" w:color="auto"/>
            </w:tcBorders>
            <w:shd w:val="clear" w:color="auto" w:fill="auto"/>
            <w:noWrap/>
            <w:hideMark/>
          </w:tcPr>
          <w:p w14:paraId="4385DEA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01BBDFD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Full Name*</w:t>
            </w:r>
          </w:p>
        </w:tc>
        <w:tc>
          <w:tcPr>
            <w:tcW w:w="2835" w:type="dxa"/>
            <w:tcBorders>
              <w:top w:val="nil"/>
              <w:left w:val="nil"/>
              <w:bottom w:val="single" w:sz="4" w:space="0" w:color="auto"/>
              <w:right w:val="single" w:sz="4" w:space="0" w:color="auto"/>
            </w:tcBorders>
            <w:shd w:val="clear" w:color="auto" w:fill="auto"/>
            <w:noWrap/>
            <w:hideMark/>
          </w:tcPr>
          <w:p w14:paraId="1F8660B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Họ và tên:</w:t>
            </w:r>
          </w:p>
        </w:tc>
        <w:tc>
          <w:tcPr>
            <w:tcW w:w="2207" w:type="dxa"/>
            <w:tcBorders>
              <w:top w:val="nil"/>
              <w:left w:val="nil"/>
              <w:bottom w:val="single" w:sz="4" w:space="0" w:color="auto"/>
              <w:right w:val="single" w:sz="4" w:space="0" w:color="auto"/>
            </w:tcBorders>
            <w:shd w:val="clear" w:color="auto" w:fill="auto"/>
            <w:noWrap/>
            <w:hideMark/>
          </w:tcPr>
          <w:p w14:paraId="3067F4D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37551BF3"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7B383C4"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w:t>
            </w:r>
          </w:p>
        </w:tc>
        <w:tc>
          <w:tcPr>
            <w:tcW w:w="1428" w:type="dxa"/>
            <w:tcBorders>
              <w:top w:val="nil"/>
              <w:left w:val="nil"/>
              <w:bottom w:val="single" w:sz="4" w:space="0" w:color="auto"/>
              <w:right w:val="single" w:sz="4" w:space="0" w:color="auto"/>
            </w:tcBorders>
            <w:shd w:val="clear" w:color="auto" w:fill="auto"/>
            <w:noWrap/>
            <w:hideMark/>
          </w:tcPr>
          <w:p w14:paraId="3CD2ED7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nil"/>
              <w:right w:val="nil"/>
            </w:tcBorders>
            <w:shd w:val="clear" w:color="auto" w:fill="auto"/>
            <w:noWrap/>
            <w:hideMark/>
          </w:tcPr>
          <w:p w14:paraId="02EC44F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Date of Birth*</w:t>
            </w:r>
          </w:p>
        </w:tc>
        <w:tc>
          <w:tcPr>
            <w:tcW w:w="2835" w:type="dxa"/>
            <w:tcBorders>
              <w:top w:val="nil"/>
              <w:left w:val="single" w:sz="4" w:space="0" w:color="auto"/>
              <w:bottom w:val="single" w:sz="4" w:space="0" w:color="auto"/>
              <w:right w:val="single" w:sz="4" w:space="0" w:color="auto"/>
            </w:tcBorders>
            <w:shd w:val="clear" w:color="auto" w:fill="auto"/>
            <w:noWrap/>
            <w:hideMark/>
          </w:tcPr>
          <w:p w14:paraId="3D1DCE88"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Ngày sinh</w:t>
            </w:r>
          </w:p>
        </w:tc>
        <w:tc>
          <w:tcPr>
            <w:tcW w:w="2207" w:type="dxa"/>
            <w:tcBorders>
              <w:top w:val="nil"/>
              <w:left w:val="nil"/>
              <w:bottom w:val="single" w:sz="4" w:space="0" w:color="auto"/>
              <w:right w:val="single" w:sz="4" w:space="0" w:color="auto"/>
            </w:tcBorders>
            <w:shd w:val="clear" w:color="auto" w:fill="auto"/>
            <w:noWrap/>
            <w:hideMark/>
          </w:tcPr>
          <w:p w14:paraId="1445081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5F5826AA"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571E03D4"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4</w:t>
            </w:r>
          </w:p>
        </w:tc>
        <w:tc>
          <w:tcPr>
            <w:tcW w:w="1428" w:type="dxa"/>
            <w:tcBorders>
              <w:top w:val="nil"/>
              <w:left w:val="nil"/>
              <w:bottom w:val="single" w:sz="4" w:space="0" w:color="auto"/>
              <w:right w:val="single" w:sz="4" w:space="0" w:color="auto"/>
            </w:tcBorders>
            <w:shd w:val="clear" w:color="auto" w:fill="auto"/>
            <w:noWrap/>
            <w:hideMark/>
          </w:tcPr>
          <w:p w14:paraId="3585D1F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single" w:sz="4" w:space="0" w:color="auto"/>
              <w:left w:val="nil"/>
              <w:bottom w:val="single" w:sz="4" w:space="0" w:color="auto"/>
              <w:right w:val="single" w:sz="4" w:space="0" w:color="auto"/>
            </w:tcBorders>
            <w:shd w:val="clear" w:color="auto" w:fill="auto"/>
            <w:noWrap/>
            <w:hideMark/>
          </w:tcPr>
          <w:p w14:paraId="69D453B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Career/ Nghe nghiep*</w:t>
            </w:r>
          </w:p>
        </w:tc>
        <w:tc>
          <w:tcPr>
            <w:tcW w:w="2835" w:type="dxa"/>
            <w:tcBorders>
              <w:top w:val="nil"/>
              <w:left w:val="nil"/>
              <w:bottom w:val="single" w:sz="4" w:space="0" w:color="auto"/>
              <w:right w:val="single" w:sz="4" w:space="0" w:color="auto"/>
            </w:tcBorders>
            <w:shd w:val="clear" w:color="auto" w:fill="auto"/>
            <w:noWrap/>
            <w:hideMark/>
          </w:tcPr>
          <w:p w14:paraId="119D21D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LOS là "OTHER"</w:t>
            </w:r>
          </w:p>
        </w:tc>
        <w:tc>
          <w:tcPr>
            <w:tcW w:w="2207" w:type="dxa"/>
            <w:tcBorders>
              <w:top w:val="nil"/>
              <w:left w:val="nil"/>
              <w:bottom w:val="single" w:sz="4" w:space="0" w:color="auto"/>
              <w:right w:val="single" w:sz="4" w:space="0" w:color="auto"/>
            </w:tcBorders>
            <w:shd w:val="clear" w:color="auto" w:fill="auto"/>
            <w:noWrap/>
            <w:hideMark/>
          </w:tcPr>
          <w:p w14:paraId="05245ED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010A27AD"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53D0348E"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5</w:t>
            </w:r>
          </w:p>
        </w:tc>
        <w:tc>
          <w:tcPr>
            <w:tcW w:w="1428" w:type="dxa"/>
            <w:tcBorders>
              <w:top w:val="nil"/>
              <w:left w:val="nil"/>
              <w:bottom w:val="single" w:sz="4" w:space="0" w:color="auto"/>
              <w:right w:val="single" w:sz="4" w:space="0" w:color="auto"/>
            </w:tcBorders>
            <w:shd w:val="clear" w:color="auto" w:fill="auto"/>
            <w:noWrap/>
            <w:hideMark/>
          </w:tcPr>
          <w:p w14:paraId="757CFB88"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56CA895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Qualification/ Trinh do hoc van*</w:t>
            </w:r>
          </w:p>
        </w:tc>
        <w:tc>
          <w:tcPr>
            <w:tcW w:w="2835" w:type="dxa"/>
            <w:tcBorders>
              <w:top w:val="nil"/>
              <w:left w:val="nil"/>
              <w:bottom w:val="single" w:sz="4" w:space="0" w:color="auto"/>
              <w:right w:val="single" w:sz="4" w:space="0" w:color="auto"/>
            </w:tcBorders>
            <w:shd w:val="clear" w:color="auto" w:fill="auto"/>
            <w:noWrap/>
            <w:hideMark/>
          </w:tcPr>
          <w:p w14:paraId="3303AF0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LOS là "KHAC/OTHERS"</w:t>
            </w:r>
          </w:p>
        </w:tc>
        <w:tc>
          <w:tcPr>
            <w:tcW w:w="2207" w:type="dxa"/>
            <w:tcBorders>
              <w:top w:val="nil"/>
              <w:left w:val="nil"/>
              <w:bottom w:val="single" w:sz="4" w:space="0" w:color="auto"/>
              <w:right w:val="single" w:sz="4" w:space="0" w:color="auto"/>
            </w:tcBorders>
            <w:shd w:val="clear" w:color="auto" w:fill="auto"/>
            <w:noWrap/>
            <w:hideMark/>
          </w:tcPr>
          <w:p w14:paraId="66525EC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3A229ED5"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DA0BA3C"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lastRenderedPageBreak/>
              <w:t>6</w:t>
            </w:r>
          </w:p>
        </w:tc>
        <w:tc>
          <w:tcPr>
            <w:tcW w:w="1428" w:type="dxa"/>
            <w:tcBorders>
              <w:top w:val="nil"/>
              <w:left w:val="nil"/>
              <w:bottom w:val="single" w:sz="4" w:space="0" w:color="auto"/>
              <w:right w:val="single" w:sz="4" w:space="0" w:color="auto"/>
            </w:tcBorders>
            <w:shd w:val="clear" w:color="auto" w:fill="auto"/>
            <w:noWrap/>
            <w:hideMark/>
          </w:tcPr>
          <w:p w14:paraId="1A159E5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4A67348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Region*</w:t>
            </w:r>
          </w:p>
        </w:tc>
        <w:tc>
          <w:tcPr>
            <w:tcW w:w="2835" w:type="dxa"/>
            <w:tcBorders>
              <w:top w:val="nil"/>
              <w:left w:val="nil"/>
              <w:bottom w:val="single" w:sz="4" w:space="0" w:color="auto"/>
              <w:right w:val="single" w:sz="4" w:space="0" w:color="auto"/>
            </w:tcBorders>
            <w:shd w:val="clear" w:color="auto" w:fill="auto"/>
            <w:noWrap/>
            <w:hideMark/>
          </w:tcPr>
          <w:p w14:paraId="74564A1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LOS là "KHAC/OTHERS"</w:t>
            </w:r>
          </w:p>
        </w:tc>
        <w:tc>
          <w:tcPr>
            <w:tcW w:w="2207" w:type="dxa"/>
            <w:tcBorders>
              <w:top w:val="nil"/>
              <w:left w:val="nil"/>
              <w:bottom w:val="single" w:sz="4" w:space="0" w:color="auto"/>
              <w:right w:val="single" w:sz="4" w:space="0" w:color="auto"/>
            </w:tcBorders>
            <w:shd w:val="clear" w:color="auto" w:fill="auto"/>
            <w:noWrap/>
            <w:hideMark/>
          </w:tcPr>
          <w:p w14:paraId="06C7CD7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5028A800" w14:textId="77777777" w:rsidTr="00257382">
        <w:trPr>
          <w:trHeight w:val="6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5D341F3A"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7</w:t>
            </w:r>
          </w:p>
        </w:tc>
        <w:tc>
          <w:tcPr>
            <w:tcW w:w="1428" w:type="dxa"/>
            <w:tcBorders>
              <w:top w:val="nil"/>
              <w:left w:val="nil"/>
              <w:bottom w:val="single" w:sz="4" w:space="0" w:color="auto"/>
              <w:right w:val="single" w:sz="4" w:space="0" w:color="auto"/>
            </w:tcBorders>
            <w:shd w:val="clear" w:color="auto" w:fill="auto"/>
            <w:noWrap/>
            <w:hideMark/>
          </w:tcPr>
          <w:p w14:paraId="339EE9B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7278A55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Gender*</w:t>
            </w:r>
          </w:p>
        </w:tc>
        <w:tc>
          <w:tcPr>
            <w:tcW w:w="2835" w:type="dxa"/>
            <w:tcBorders>
              <w:top w:val="nil"/>
              <w:left w:val="nil"/>
              <w:bottom w:val="single" w:sz="4" w:space="0" w:color="auto"/>
              <w:right w:val="single" w:sz="4" w:space="0" w:color="auto"/>
            </w:tcBorders>
            <w:shd w:val="clear" w:color="auto" w:fill="auto"/>
            <w:noWrap/>
            <w:hideMark/>
          </w:tcPr>
          <w:p w14:paraId="196BB34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Giới tính</w:t>
            </w:r>
          </w:p>
        </w:tc>
        <w:tc>
          <w:tcPr>
            <w:tcW w:w="2207" w:type="dxa"/>
            <w:tcBorders>
              <w:top w:val="nil"/>
              <w:left w:val="nil"/>
              <w:bottom w:val="single" w:sz="4" w:space="0" w:color="auto"/>
              <w:right w:val="single" w:sz="4" w:space="0" w:color="auto"/>
            </w:tcBorders>
            <w:shd w:val="clear" w:color="auto" w:fill="auto"/>
            <w:hideMark/>
          </w:tcPr>
          <w:p w14:paraId="4E8B46D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CCCD/Hộ chiếu hoặc khai báo (nếu giấy tờ tùy thân của KH không có thông tin giới tính)</w:t>
            </w:r>
          </w:p>
        </w:tc>
      </w:tr>
      <w:tr w:rsidR="00257382" w:rsidRPr="00583731" w14:paraId="5EA107C3"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42C1ED4E"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8</w:t>
            </w:r>
          </w:p>
        </w:tc>
        <w:tc>
          <w:tcPr>
            <w:tcW w:w="1428" w:type="dxa"/>
            <w:tcBorders>
              <w:top w:val="nil"/>
              <w:left w:val="nil"/>
              <w:bottom w:val="single" w:sz="4" w:space="0" w:color="auto"/>
              <w:right w:val="single" w:sz="4" w:space="0" w:color="auto"/>
            </w:tcBorders>
            <w:shd w:val="clear" w:color="auto" w:fill="auto"/>
            <w:noWrap/>
            <w:hideMark/>
          </w:tcPr>
          <w:p w14:paraId="24B992F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7E48E2F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Marital Status*</w:t>
            </w:r>
          </w:p>
        </w:tc>
        <w:tc>
          <w:tcPr>
            <w:tcW w:w="2835" w:type="dxa"/>
            <w:tcBorders>
              <w:top w:val="nil"/>
              <w:left w:val="nil"/>
              <w:bottom w:val="single" w:sz="4" w:space="0" w:color="auto"/>
              <w:right w:val="single" w:sz="4" w:space="0" w:color="auto"/>
            </w:tcBorders>
            <w:shd w:val="clear" w:color="auto" w:fill="auto"/>
            <w:noWrap/>
            <w:hideMark/>
          </w:tcPr>
          <w:p w14:paraId="4D378BD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LOS là "OTHER"</w:t>
            </w:r>
          </w:p>
        </w:tc>
        <w:tc>
          <w:tcPr>
            <w:tcW w:w="2207" w:type="dxa"/>
            <w:tcBorders>
              <w:top w:val="nil"/>
              <w:left w:val="nil"/>
              <w:bottom w:val="single" w:sz="4" w:space="0" w:color="auto"/>
              <w:right w:val="single" w:sz="4" w:space="0" w:color="auto"/>
            </w:tcBorders>
            <w:shd w:val="clear" w:color="auto" w:fill="auto"/>
            <w:noWrap/>
            <w:hideMark/>
          </w:tcPr>
          <w:p w14:paraId="68F6C99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76BB011A"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62B3B67A"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9</w:t>
            </w:r>
          </w:p>
        </w:tc>
        <w:tc>
          <w:tcPr>
            <w:tcW w:w="1428" w:type="dxa"/>
            <w:tcBorders>
              <w:top w:val="nil"/>
              <w:left w:val="nil"/>
              <w:bottom w:val="single" w:sz="4" w:space="0" w:color="auto"/>
              <w:right w:val="single" w:sz="4" w:space="0" w:color="auto"/>
            </w:tcBorders>
            <w:shd w:val="clear" w:color="auto" w:fill="auto"/>
            <w:noWrap/>
            <w:hideMark/>
          </w:tcPr>
          <w:p w14:paraId="236C631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1021BA4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Employment Industry*</w:t>
            </w:r>
          </w:p>
        </w:tc>
        <w:tc>
          <w:tcPr>
            <w:tcW w:w="2835" w:type="dxa"/>
            <w:tcBorders>
              <w:top w:val="nil"/>
              <w:left w:val="nil"/>
              <w:bottom w:val="single" w:sz="4" w:space="0" w:color="auto"/>
              <w:right w:val="single" w:sz="4" w:space="0" w:color="auto"/>
            </w:tcBorders>
            <w:shd w:val="clear" w:color="auto" w:fill="auto"/>
            <w:noWrap/>
            <w:hideMark/>
          </w:tcPr>
          <w:p w14:paraId="78F4F31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Nghề nghiệp</w:t>
            </w:r>
          </w:p>
        </w:tc>
        <w:tc>
          <w:tcPr>
            <w:tcW w:w="2207" w:type="dxa"/>
            <w:tcBorders>
              <w:top w:val="nil"/>
              <w:left w:val="nil"/>
              <w:bottom w:val="single" w:sz="4" w:space="0" w:color="auto"/>
              <w:right w:val="single" w:sz="4" w:space="0" w:color="auto"/>
            </w:tcBorders>
            <w:shd w:val="clear" w:color="auto" w:fill="auto"/>
            <w:noWrap/>
            <w:hideMark/>
          </w:tcPr>
          <w:p w14:paraId="1BED394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Khai báo</w:t>
            </w:r>
          </w:p>
        </w:tc>
      </w:tr>
      <w:tr w:rsidR="00257382" w:rsidRPr="00583731" w14:paraId="21C53F01"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F263801"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10</w:t>
            </w:r>
          </w:p>
        </w:tc>
        <w:tc>
          <w:tcPr>
            <w:tcW w:w="1428" w:type="dxa"/>
            <w:tcBorders>
              <w:top w:val="nil"/>
              <w:left w:val="nil"/>
              <w:bottom w:val="single" w:sz="4" w:space="0" w:color="auto"/>
              <w:right w:val="single" w:sz="4" w:space="0" w:color="auto"/>
            </w:tcBorders>
            <w:shd w:val="clear" w:color="auto" w:fill="auto"/>
            <w:noWrap/>
            <w:hideMark/>
          </w:tcPr>
          <w:p w14:paraId="783F7E6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Personal Details</w:t>
            </w:r>
          </w:p>
        </w:tc>
        <w:tc>
          <w:tcPr>
            <w:tcW w:w="1512" w:type="dxa"/>
            <w:tcBorders>
              <w:top w:val="nil"/>
              <w:left w:val="nil"/>
              <w:bottom w:val="single" w:sz="4" w:space="0" w:color="auto"/>
              <w:right w:val="single" w:sz="4" w:space="0" w:color="auto"/>
            </w:tcBorders>
            <w:shd w:val="clear" w:color="auto" w:fill="auto"/>
            <w:noWrap/>
            <w:hideMark/>
          </w:tcPr>
          <w:p w14:paraId="36E192A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Employment Position</w:t>
            </w:r>
          </w:p>
        </w:tc>
        <w:tc>
          <w:tcPr>
            <w:tcW w:w="2835" w:type="dxa"/>
            <w:tcBorders>
              <w:top w:val="nil"/>
              <w:left w:val="nil"/>
              <w:bottom w:val="single" w:sz="4" w:space="0" w:color="auto"/>
              <w:right w:val="single" w:sz="4" w:space="0" w:color="auto"/>
            </w:tcBorders>
            <w:shd w:val="clear" w:color="auto" w:fill="auto"/>
            <w:noWrap/>
            <w:hideMark/>
          </w:tcPr>
          <w:p w14:paraId="06C505E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Chức vụ</w:t>
            </w:r>
          </w:p>
        </w:tc>
        <w:tc>
          <w:tcPr>
            <w:tcW w:w="2207" w:type="dxa"/>
            <w:tcBorders>
              <w:top w:val="nil"/>
              <w:left w:val="nil"/>
              <w:bottom w:val="single" w:sz="4" w:space="0" w:color="auto"/>
              <w:right w:val="single" w:sz="4" w:space="0" w:color="auto"/>
            </w:tcBorders>
            <w:shd w:val="clear" w:color="auto" w:fill="auto"/>
            <w:noWrap/>
            <w:hideMark/>
          </w:tcPr>
          <w:p w14:paraId="6F08056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Khai báo</w:t>
            </w:r>
          </w:p>
        </w:tc>
      </w:tr>
      <w:tr w:rsidR="00257382" w:rsidRPr="00583731" w14:paraId="5FD29DE5"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270ECE86"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11</w:t>
            </w:r>
          </w:p>
        </w:tc>
        <w:tc>
          <w:tcPr>
            <w:tcW w:w="1428" w:type="dxa"/>
            <w:tcBorders>
              <w:top w:val="nil"/>
              <w:left w:val="nil"/>
              <w:bottom w:val="single" w:sz="4" w:space="0" w:color="auto"/>
              <w:right w:val="single" w:sz="4" w:space="0" w:color="auto"/>
            </w:tcBorders>
            <w:shd w:val="clear" w:color="auto" w:fill="auto"/>
            <w:noWrap/>
            <w:hideMark/>
          </w:tcPr>
          <w:p w14:paraId="7E15B74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Details</w:t>
            </w:r>
          </w:p>
        </w:tc>
        <w:tc>
          <w:tcPr>
            <w:tcW w:w="1512" w:type="dxa"/>
            <w:tcBorders>
              <w:top w:val="nil"/>
              <w:left w:val="nil"/>
              <w:bottom w:val="single" w:sz="4" w:space="0" w:color="auto"/>
              <w:right w:val="single" w:sz="4" w:space="0" w:color="auto"/>
            </w:tcBorders>
            <w:shd w:val="clear" w:color="auto" w:fill="auto"/>
            <w:noWrap/>
            <w:hideMark/>
          </w:tcPr>
          <w:p w14:paraId="22242AE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Type*</w:t>
            </w:r>
          </w:p>
        </w:tc>
        <w:tc>
          <w:tcPr>
            <w:tcW w:w="2835" w:type="dxa"/>
            <w:tcBorders>
              <w:top w:val="nil"/>
              <w:left w:val="nil"/>
              <w:bottom w:val="single" w:sz="4" w:space="0" w:color="auto"/>
              <w:right w:val="single" w:sz="4" w:space="0" w:color="auto"/>
            </w:tcBorders>
            <w:shd w:val="clear" w:color="auto" w:fill="auto"/>
            <w:hideMark/>
          </w:tcPr>
          <w:p w14:paraId="608DD3B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là "IDENTITY DOCUMENT"</w:t>
            </w:r>
          </w:p>
        </w:tc>
        <w:tc>
          <w:tcPr>
            <w:tcW w:w="2207" w:type="dxa"/>
            <w:tcBorders>
              <w:top w:val="nil"/>
              <w:left w:val="nil"/>
              <w:bottom w:val="single" w:sz="4" w:space="0" w:color="auto"/>
              <w:right w:val="single" w:sz="4" w:space="0" w:color="auto"/>
            </w:tcBorders>
            <w:shd w:val="clear" w:color="auto" w:fill="auto"/>
            <w:noWrap/>
            <w:hideMark/>
          </w:tcPr>
          <w:p w14:paraId="765CC3D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4714C0DC"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2E00456A"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12</w:t>
            </w:r>
          </w:p>
        </w:tc>
        <w:tc>
          <w:tcPr>
            <w:tcW w:w="1428" w:type="dxa"/>
            <w:tcBorders>
              <w:top w:val="nil"/>
              <w:left w:val="nil"/>
              <w:bottom w:val="single" w:sz="4" w:space="0" w:color="auto"/>
              <w:right w:val="single" w:sz="4" w:space="0" w:color="auto"/>
            </w:tcBorders>
            <w:shd w:val="clear" w:color="auto" w:fill="auto"/>
            <w:noWrap/>
            <w:hideMark/>
          </w:tcPr>
          <w:p w14:paraId="5B73CA9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Details</w:t>
            </w:r>
          </w:p>
        </w:tc>
        <w:tc>
          <w:tcPr>
            <w:tcW w:w="1512" w:type="dxa"/>
            <w:tcBorders>
              <w:top w:val="nil"/>
              <w:left w:val="nil"/>
              <w:bottom w:val="single" w:sz="4" w:space="0" w:color="auto"/>
              <w:right w:val="single" w:sz="4" w:space="0" w:color="auto"/>
            </w:tcBorders>
            <w:shd w:val="clear" w:color="auto" w:fill="auto"/>
            <w:noWrap/>
            <w:hideMark/>
          </w:tcPr>
          <w:p w14:paraId="042F45C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Code</w:t>
            </w:r>
          </w:p>
        </w:tc>
        <w:tc>
          <w:tcPr>
            <w:tcW w:w="2835" w:type="dxa"/>
            <w:tcBorders>
              <w:top w:val="nil"/>
              <w:left w:val="nil"/>
              <w:bottom w:val="single" w:sz="4" w:space="0" w:color="auto"/>
              <w:right w:val="single" w:sz="4" w:space="0" w:color="auto"/>
            </w:tcBorders>
            <w:shd w:val="clear" w:color="auto" w:fill="auto"/>
            <w:noWrap/>
            <w:hideMark/>
          </w:tcPr>
          <w:p w14:paraId="24952EC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Căn cứ theo loại giấy tờ KH đưa lên hệ thống</w:t>
            </w:r>
          </w:p>
        </w:tc>
        <w:tc>
          <w:tcPr>
            <w:tcW w:w="2207" w:type="dxa"/>
            <w:tcBorders>
              <w:top w:val="nil"/>
              <w:left w:val="nil"/>
              <w:bottom w:val="single" w:sz="4" w:space="0" w:color="auto"/>
              <w:right w:val="single" w:sz="4" w:space="0" w:color="auto"/>
            </w:tcBorders>
            <w:shd w:val="clear" w:color="auto" w:fill="auto"/>
            <w:noWrap/>
            <w:hideMark/>
          </w:tcPr>
          <w:p w14:paraId="1BDEA2B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6726C059"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237A03A"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13</w:t>
            </w:r>
          </w:p>
        </w:tc>
        <w:tc>
          <w:tcPr>
            <w:tcW w:w="1428" w:type="dxa"/>
            <w:tcBorders>
              <w:top w:val="nil"/>
              <w:left w:val="nil"/>
              <w:bottom w:val="single" w:sz="4" w:space="0" w:color="auto"/>
              <w:right w:val="single" w:sz="4" w:space="0" w:color="auto"/>
            </w:tcBorders>
            <w:shd w:val="clear" w:color="auto" w:fill="auto"/>
            <w:noWrap/>
            <w:hideMark/>
          </w:tcPr>
          <w:p w14:paraId="2B0A7E8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Details</w:t>
            </w:r>
          </w:p>
        </w:tc>
        <w:tc>
          <w:tcPr>
            <w:tcW w:w="1512" w:type="dxa"/>
            <w:tcBorders>
              <w:top w:val="nil"/>
              <w:left w:val="nil"/>
              <w:bottom w:val="single" w:sz="4" w:space="0" w:color="auto"/>
              <w:right w:val="single" w:sz="4" w:space="0" w:color="auto"/>
            </w:tcBorders>
            <w:shd w:val="clear" w:color="auto" w:fill="auto"/>
            <w:noWrap/>
            <w:hideMark/>
          </w:tcPr>
          <w:p w14:paraId="4CA5CAE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Number*</w:t>
            </w:r>
          </w:p>
        </w:tc>
        <w:tc>
          <w:tcPr>
            <w:tcW w:w="2835" w:type="dxa"/>
            <w:tcBorders>
              <w:top w:val="nil"/>
              <w:left w:val="nil"/>
              <w:bottom w:val="single" w:sz="4" w:space="0" w:color="auto"/>
              <w:right w:val="single" w:sz="4" w:space="0" w:color="auto"/>
            </w:tcBorders>
            <w:shd w:val="clear" w:color="auto" w:fill="auto"/>
            <w:noWrap/>
            <w:hideMark/>
          </w:tcPr>
          <w:p w14:paraId="0F64FA8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Số CMND/CCCD/Passport</w:t>
            </w:r>
          </w:p>
        </w:tc>
        <w:tc>
          <w:tcPr>
            <w:tcW w:w="2207" w:type="dxa"/>
            <w:tcBorders>
              <w:top w:val="nil"/>
              <w:left w:val="nil"/>
              <w:bottom w:val="single" w:sz="4" w:space="0" w:color="auto"/>
              <w:right w:val="single" w:sz="4" w:space="0" w:color="auto"/>
            </w:tcBorders>
            <w:shd w:val="clear" w:color="auto" w:fill="auto"/>
            <w:noWrap/>
            <w:hideMark/>
          </w:tcPr>
          <w:p w14:paraId="22EC87E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29C8041D"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54ADF3D7"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14</w:t>
            </w:r>
          </w:p>
        </w:tc>
        <w:tc>
          <w:tcPr>
            <w:tcW w:w="1428" w:type="dxa"/>
            <w:tcBorders>
              <w:top w:val="nil"/>
              <w:left w:val="nil"/>
              <w:bottom w:val="single" w:sz="4" w:space="0" w:color="auto"/>
              <w:right w:val="single" w:sz="4" w:space="0" w:color="auto"/>
            </w:tcBorders>
            <w:shd w:val="clear" w:color="auto" w:fill="auto"/>
            <w:noWrap/>
            <w:hideMark/>
          </w:tcPr>
          <w:p w14:paraId="3070735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Details</w:t>
            </w:r>
          </w:p>
        </w:tc>
        <w:tc>
          <w:tcPr>
            <w:tcW w:w="1512" w:type="dxa"/>
            <w:tcBorders>
              <w:top w:val="nil"/>
              <w:left w:val="nil"/>
              <w:bottom w:val="single" w:sz="4" w:space="0" w:color="auto"/>
              <w:right w:val="single" w:sz="4" w:space="0" w:color="auto"/>
            </w:tcBorders>
            <w:shd w:val="clear" w:color="auto" w:fill="auto"/>
            <w:noWrap/>
            <w:hideMark/>
          </w:tcPr>
          <w:p w14:paraId="6504E01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Country of Issue*</w:t>
            </w:r>
          </w:p>
        </w:tc>
        <w:tc>
          <w:tcPr>
            <w:tcW w:w="2835" w:type="dxa"/>
            <w:tcBorders>
              <w:top w:val="nil"/>
              <w:left w:val="nil"/>
              <w:bottom w:val="single" w:sz="4" w:space="0" w:color="auto"/>
              <w:right w:val="single" w:sz="4" w:space="0" w:color="auto"/>
            </w:tcBorders>
            <w:shd w:val="clear" w:color="auto" w:fill="auto"/>
            <w:noWrap/>
            <w:hideMark/>
          </w:tcPr>
          <w:p w14:paraId="0714A66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Lấy thông tin theo  CMND/CCCD/Passport</w:t>
            </w:r>
          </w:p>
        </w:tc>
        <w:tc>
          <w:tcPr>
            <w:tcW w:w="2207" w:type="dxa"/>
            <w:tcBorders>
              <w:top w:val="nil"/>
              <w:left w:val="nil"/>
              <w:bottom w:val="single" w:sz="4" w:space="0" w:color="auto"/>
              <w:right w:val="single" w:sz="4" w:space="0" w:color="auto"/>
            </w:tcBorders>
            <w:shd w:val="clear" w:color="auto" w:fill="auto"/>
            <w:noWrap/>
            <w:hideMark/>
          </w:tcPr>
          <w:p w14:paraId="443E6C28"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4F25E616"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9528E3E"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15</w:t>
            </w:r>
          </w:p>
        </w:tc>
        <w:tc>
          <w:tcPr>
            <w:tcW w:w="1428" w:type="dxa"/>
            <w:tcBorders>
              <w:top w:val="nil"/>
              <w:left w:val="nil"/>
              <w:bottom w:val="single" w:sz="4" w:space="0" w:color="auto"/>
              <w:right w:val="single" w:sz="4" w:space="0" w:color="auto"/>
            </w:tcBorders>
            <w:shd w:val="clear" w:color="auto" w:fill="auto"/>
            <w:noWrap/>
            <w:hideMark/>
          </w:tcPr>
          <w:p w14:paraId="6F27EC3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Details</w:t>
            </w:r>
          </w:p>
        </w:tc>
        <w:tc>
          <w:tcPr>
            <w:tcW w:w="1512" w:type="dxa"/>
            <w:tcBorders>
              <w:top w:val="nil"/>
              <w:left w:val="nil"/>
              <w:bottom w:val="single" w:sz="4" w:space="0" w:color="auto"/>
              <w:right w:val="single" w:sz="4" w:space="0" w:color="auto"/>
            </w:tcBorders>
            <w:shd w:val="clear" w:color="auto" w:fill="auto"/>
            <w:noWrap/>
            <w:hideMark/>
          </w:tcPr>
          <w:p w14:paraId="699CDD7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Issue Date*</w:t>
            </w:r>
          </w:p>
        </w:tc>
        <w:tc>
          <w:tcPr>
            <w:tcW w:w="2835" w:type="dxa"/>
            <w:tcBorders>
              <w:top w:val="nil"/>
              <w:left w:val="nil"/>
              <w:bottom w:val="single" w:sz="4" w:space="0" w:color="auto"/>
              <w:right w:val="single" w:sz="4" w:space="0" w:color="auto"/>
            </w:tcBorders>
            <w:shd w:val="clear" w:color="auto" w:fill="auto"/>
            <w:noWrap/>
            <w:hideMark/>
          </w:tcPr>
          <w:p w14:paraId="41E89A4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Ngày cấp</w:t>
            </w:r>
          </w:p>
        </w:tc>
        <w:tc>
          <w:tcPr>
            <w:tcW w:w="2207" w:type="dxa"/>
            <w:tcBorders>
              <w:top w:val="nil"/>
              <w:left w:val="nil"/>
              <w:bottom w:val="single" w:sz="4" w:space="0" w:color="auto"/>
              <w:right w:val="single" w:sz="4" w:space="0" w:color="auto"/>
            </w:tcBorders>
            <w:shd w:val="clear" w:color="auto" w:fill="auto"/>
            <w:noWrap/>
            <w:hideMark/>
          </w:tcPr>
          <w:p w14:paraId="33F4BDE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077F6324"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BF8C968"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16</w:t>
            </w:r>
          </w:p>
        </w:tc>
        <w:tc>
          <w:tcPr>
            <w:tcW w:w="1428" w:type="dxa"/>
            <w:tcBorders>
              <w:top w:val="nil"/>
              <w:left w:val="nil"/>
              <w:bottom w:val="single" w:sz="4" w:space="0" w:color="auto"/>
              <w:right w:val="single" w:sz="4" w:space="0" w:color="auto"/>
            </w:tcBorders>
            <w:shd w:val="clear" w:color="auto" w:fill="auto"/>
            <w:noWrap/>
            <w:hideMark/>
          </w:tcPr>
          <w:p w14:paraId="12539EC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Identification Document Details</w:t>
            </w:r>
          </w:p>
        </w:tc>
        <w:tc>
          <w:tcPr>
            <w:tcW w:w="1512" w:type="dxa"/>
            <w:tcBorders>
              <w:top w:val="nil"/>
              <w:left w:val="nil"/>
              <w:bottom w:val="single" w:sz="4" w:space="0" w:color="auto"/>
              <w:right w:val="single" w:sz="4" w:space="0" w:color="auto"/>
            </w:tcBorders>
            <w:shd w:val="clear" w:color="auto" w:fill="auto"/>
            <w:noWrap/>
            <w:hideMark/>
          </w:tcPr>
          <w:p w14:paraId="2D0020C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ID Issued By*</w:t>
            </w:r>
          </w:p>
        </w:tc>
        <w:tc>
          <w:tcPr>
            <w:tcW w:w="2835" w:type="dxa"/>
            <w:tcBorders>
              <w:top w:val="nil"/>
              <w:left w:val="nil"/>
              <w:bottom w:val="single" w:sz="4" w:space="0" w:color="auto"/>
              <w:right w:val="single" w:sz="4" w:space="0" w:color="auto"/>
            </w:tcBorders>
            <w:shd w:val="clear" w:color="auto" w:fill="auto"/>
            <w:noWrap/>
            <w:hideMark/>
          </w:tcPr>
          <w:p w14:paraId="78F620E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Nơi cấp</w:t>
            </w:r>
          </w:p>
        </w:tc>
        <w:tc>
          <w:tcPr>
            <w:tcW w:w="2207" w:type="dxa"/>
            <w:tcBorders>
              <w:top w:val="nil"/>
              <w:left w:val="nil"/>
              <w:bottom w:val="single" w:sz="4" w:space="0" w:color="auto"/>
              <w:right w:val="single" w:sz="4" w:space="0" w:color="auto"/>
            </w:tcBorders>
            <w:shd w:val="clear" w:color="auto" w:fill="auto"/>
            <w:noWrap/>
            <w:hideMark/>
          </w:tcPr>
          <w:p w14:paraId="1014C2B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070A6451" w14:textId="77777777" w:rsidTr="00257382">
        <w:trPr>
          <w:trHeight w:val="18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3D0B2270"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17</w:t>
            </w:r>
          </w:p>
        </w:tc>
        <w:tc>
          <w:tcPr>
            <w:tcW w:w="1428" w:type="dxa"/>
            <w:tcBorders>
              <w:top w:val="nil"/>
              <w:left w:val="nil"/>
              <w:bottom w:val="single" w:sz="4" w:space="0" w:color="auto"/>
              <w:right w:val="single" w:sz="4" w:space="0" w:color="auto"/>
            </w:tcBorders>
            <w:shd w:val="clear" w:color="auto" w:fill="auto"/>
            <w:noWrap/>
            <w:hideMark/>
          </w:tcPr>
          <w:p w14:paraId="6F34EBA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5C41D5D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Type*</w:t>
            </w:r>
          </w:p>
        </w:tc>
        <w:tc>
          <w:tcPr>
            <w:tcW w:w="2835" w:type="dxa"/>
            <w:tcBorders>
              <w:top w:val="nil"/>
              <w:left w:val="nil"/>
              <w:bottom w:val="single" w:sz="4" w:space="0" w:color="auto"/>
              <w:right w:val="single" w:sz="4" w:space="0" w:color="auto"/>
            </w:tcBorders>
            <w:shd w:val="clear" w:color="auto" w:fill="auto"/>
            <w:noWrap/>
            <w:hideMark/>
          </w:tcPr>
          <w:p w14:paraId="64B46C8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Địa chỉ đăng ký hộ khẩu/Permanent</w:t>
            </w:r>
          </w:p>
        </w:tc>
        <w:tc>
          <w:tcPr>
            <w:tcW w:w="2207" w:type="dxa"/>
            <w:tcBorders>
              <w:top w:val="nil"/>
              <w:left w:val="nil"/>
              <w:bottom w:val="single" w:sz="4" w:space="0" w:color="auto"/>
              <w:right w:val="single" w:sz="4" w:space="0" w:color="auto"/>
            </w:tcBorders>
            <w:shd w:val="clear" w:color="auto" w:fill="auto"/>
            <w:noWrap/>
            <w:hideMark/>
          </w:tcPr>
          <w:p w14:paraId="5379E9C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2F7F3F83"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34B735EB"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18</w:t>
            </w:r>
          </w:p>
        </w:tc>
        <w:tc>
          <w:tcPr>
            <w:tcW w:w="1428" w:type="dxa"/>
            <w:tcBorders>
              <w:top w:val="nil"/>
              <w:left w:val="nil"/>
              <w:bottom w:val="single" w:sz="4" w:space="0" w:color="auto"/>
              <w:right w:val="single" w:sz="4" w:space="0" w:color="auto"/>
            </w:tcBorders>
            <w:shd w:val="clear" w:color="auto" w:fill="auto"/>
            <w:noWrap/>
            <w:hideMark/>
          </w:tcPr>
          <w:p w14:paraId="739C3E9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4C19952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House / Building Number*</w:t>
            </w:r>
          </w:p>
        </w:tc>
        <w:tc>
          <w:tcPr>
            <w:tcW w:w="2835" w:type="dxa"/>
            <w:tcBorders>
              <w:top w:val="nil"/>
              <w:left w:val="nil"/>
              <w:bottom w:val="single" w:sz="4" w:space="0" w:color="auto"/>
              <w:right w:val="single" w:sz="4" w:space="0" w:color="auto"/>
            </w:tcBorders>
            <w:shd w:val="clear" w:color="auto" w:fill="auto"/>
            <w:noWrap/>
            <w:hideMark/>
          </w:tcPr>
          <w:p w14:paraId="0C7C97E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Theo thông tin CMND/CCCD/Passport</w:t>
            </w:r>
          </w:p>
        </w:tc>
        <w:tc>
          <w:tcPr>
            <w:tcW w:w="2207" w:type="dxa"/>
            <w:tcBorders>
              <w:top w:val="nil"/>
              <w:left w:val="nil"/>
              <w:bottom w:val="single" w:sz="4" w:space="0" w:color="auto"/>
              <w:right w:val="single" w:sz="4" w:space="0" w:color="auto"/>
            </w:tcBorders>
            <w:shd w:val="clear" w:color="auto" w:fill="auto"/>
            <w:noWrap/>
            <w:hideMark/>
          </w:tcPr>
          <w:p w14:paraId="112ABC1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657C2D0C"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3FB4470D"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19</w:t>
            </w:r>
          </w:p>
        </w:tc>
        <w:tc>
          <w:tcPr>
            <w:tcW w:w="1428" w:type="dxa"/>
            <w:tcBorders>
              <w:top w:val="nil"/>
              <w:left w:val="nil"/>
              <w:bottom w:val="single" w:sz="4" w:space="0" w:color="auto"/>
              <w:right w:val="single" w:sz="4" w:space="0" w:color="auto"/>
            </w:tcBorders>
            <w:shd w:val="clear" w:color="auto" w:fill="auto"/>
            <w:noWrap/>
            <w:hideMark/>
          </w:tcPr>
          <w:p w14:paraId="02169BF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386AD95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City*</w:t>
            </w:r>
          </w:p>
        </w:tc>
        <w:tc>
          <w:tcPr>
            <w:tcW w:w="2835" w:type="dxa"/>
            <w:tcBorders>
              <w:top w:val="nil"/>
              <w:left w:val="nil"/>
              <w:bottom w:val="single" w:sz="4" w:space="0" w:color="auto"/>
              <w:right w:val="single" w:sz="4" w:space="0" w:color="auto"/>
            </w:tcBorders>
            <w:shd w:val="clear" w:color="auto" w:fill="auto"/>
            <w:noWrap/>
            <w:hideMark/>
          </w:tcPr>
          <w:p w14:paraId="7621447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c>
          <w:tcPr>
            <w:tcW w:w="2207" w:type="dxa"/>
            <w:tcBorders>
              <w:top w:val="nil"/>
              <w:left w:val="nil"/>
              <w:bottom w:val="single" w:sz="4" w:space="0" w:color="auto"/>
              <w:right w:val="single" w:sz="4" w:space="0" w:color="auto"/>
            </w:tcBorders>
            <w:shd w:val="clear" w:color="auto" w:fill="auto"/>
            <w:noWrap/>
            <w:hideMark/>
          </w:tcPr>
          <w:p w14:paraId="3045167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7D5A106E"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67D90052"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20</w:t>
            </w:r>
          </w:p>
        </w:tc>
        <w:tc>
          <w:tcPr>
            <w:tcW w:w="1428" w:type="dxa"/>
            <w:tcBorders>
              <w:top w:val="nil"/>
              <w:left w:val="nil"/>
              <w:bottom w:val="single" w:sz="4" w:space="0" w:color="auto"/>
              <w:right w:val="single" w:sz="4" w:space="0" w:color="auto"/>
            </w:tcBorders>
            <w:shd w:val="clear" w:color="auto" w:fill="auto"/>
            <w:noWrap/>
            <w:hideMark/>
          </w:tcPr>
          <w:p w14:paraId="0AEE374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6FCAC74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District/ quan/Huyen*</w:t>
            </w:r>
          </w:p>
        </w:tc>
        <w:tc>
          <w:tcPr>
            <w:tcW w:w="2835" w:type="dxa"/>
            <w:tcBorders>
              <w:top w:val="nil"/>
              <w:left w:val="nil"/>
              <w:bottom w:val="single" w:sz="4" w:space="0" w:color="auto"/>
              <w:right w:val="single" w:sz="4" w:space="0" w:color="auto"/>
            </w:tcBorders>
            <w:shd w:val="clear" w:color="auto" w:fill="auto"/>
            <w:noWrap/>
            <w:hideMark/>
          </w:tcPr>
          <w:p w14:paraId="514BC2A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c>
          <w:tcPr>
            <w:tcW w:w="2207" w:type="dxa"/>
            <w:tcBorders>
              <w:top w:val="nil"/>
              <w:left w:val="nil"/>
              <w:bottom w:val="single" w:sz="4" w:space="0" w:color="auto"/>
              <w:right w:val="single" w:sz="4" w:space="0" w:color="auto"/>
            </w:tcBorders>
            <w:shd w:val="clear" w:color="auto" w:fill="auto"/>
            <w:noWrap/>
            <w:hideMark/>
          </w:tcPr>
          <w:p w14:paraId="025476B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05B704B4"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3354BA5"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21</w:t>
            </w:r>
          </w:p>
        </w:tc>
        <w:tc>
          <w:tcPr>
            <w:tcW w:w="1428" w:type="dxa"/>
            <w:tcBorders>
              <w:top w:val="nil"/>
              <w:left w:val="nil"/>
              <w:bottom w:val="single" w:sz="4" w:space="0" w:color="auto"/>
              <w:right w:val="single" w:sz="4" w:space="0" w:color="auto"/>
            </w:tcBorders>
            <w:shd w:val="clear" w:color="auto" w:fill="auto"/>
            <w:noWrap/>
            <w:hideMark/>
          </w:tcPr>
          <w:p w14:paraId="2EA3B0E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58C6CEC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Country*</w:t>
            </w:r>
          </w:p>
        </w:tc>
        <w:tc>
          <w:tcPr>
            <w:tcW w:w="2835" w:type="dxa"/>
            <w:tcBorders>
              <w:top w:val="nil"/>
              <w:left w:val="nil"/>
              <w:bottom w:val="single" w:sz="4" w:space="0" w:color="auto"/>
              <w:right w:val="single" w:sz="4" w:space="0" w:color="auto"/>
            </w:tcBorders>
            <w:shd w:val="clear" w:color="auto" w:fill="auto"/>
            <w:noWrap/>
            <w:hideMark/>
          </w:tcPr>
          <w:p w14:paraId="5DF7D45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c>
          <w:tcPr>
            <w:tcW w:w="2207" w:type="dxa"/>
            <w:tcBorders>
              <w:top w:val="nil"/>
              <w:left w:val="nil"/>
              <w:bottom w:val="single" w:sz="4" w:space="0" w:color="auto"/>
              <w:right w:val="single" w:sz="4" w:space="0" w:color="auto"/>
            </w:tcBorders>
            <w:shd w:val="clear" w:color="auto" w:fill="auto"/>
            <w:noWrap/>
            <w:hideMark/>
          </w:tcPr>
          <w:p w14:paraId="255695A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6B7EF8EC"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593C1E3E"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22</w:t>
            </w:r>
          </w:p>
        </w:tc>
        <w:tc>
          <w:tcPr>
            <w:tcW w:w="1428" w:type="dxa"/>
            <w:tcBorders>
              <w:top w:val="nil"/>
              <w:left w:val="nil"/>
              <w:bottom w:val="single" w:sz="4" w:space="0" w:color="auto"/>
              <w:right w:val="single" w:sz="4" w:space="0" w:color="auto"/>
            </w:tcBorders>
            <w:shd w:val="clear" w:color="auto" w:fill="auto"/>
            <w:noWrap/>
            <w:hideMark/>
          </w:tcPr>
          <w:p w14:paraId="72611AD8"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124FC70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Postal Code*</w:t>
            </w:r>
          </w:p>
        </w:tc>
        <w:tc>
          <w:tcPr>
            <w:tcW w:w="2835" w:type="dxa"/>
            <w:tcBorders>
              <w:top w:val="nil"/>
              <w:left w:val="nil"/>
              <w:bottom w:val="single" w:sz="4" w:space="0" w:color="auto"/>
              <w:right w:val="single" w:sz="4" w:space="0" w:color="auto"/>
            </w:tcBorders>
            <w:shd w:val="clear" w:color="auto" w:fill="auto"/>
            <w:noWrap/>
            <w:hideMark/>
          </w:tcPr>
          <w:p w14:paraId="199258F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xml:space="preserve">Mặc định trên hệ thống là "100000" (tương tự với trên LOS) </w:t>
            </w:r>
          </w:p>
        </w:tc>
        <w:tc>
          <w:tcPr>
            <w:tcW w:w="2207" w:type="dxa"/>
            <w:tcBorders>
              <w:top w:val="nil"/>
              <w:left w:val="nil"/>
              <w:bottom w:val="single" w:sz="4" w:space="0" w:color="auto"/>
              <w:right w:val="single" w:sz="4" w:space="0" w:color="auto"/>
            </w:tcBorders>
            <w:shd w:val="clear" w:color="auto" w:fill="auto"/>
            <w:noWrap/>
            <w:hideMark/>
          </w:tcPr>
          <w:p w14:paraId="4D9F189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79887682"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1206C0D"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23</w:t>
            </w:r>
          </w:p>
        </w:tc>
        <w:tc>
          <w:tcPr>
            <w:tcW w:w="1428" w:type="dxa"/>
            <w:tcBorders>
              <w:top w:val="nil"/>
              <w:left w:val="nil"/>
              <w:bottom w:val="single" w:sz="4" w:space="0" w:color="auto"/>
              <w:right w:val="single" w:sz="4" w:space="0" w:color="auto"/>
            </w:tcBorders>
            <w:shd w:val="clear" w:color="auto" w:fill="auto"/>
            <w:noWrap/>
            <w:hideMark/>
          </w:tcPr>
          <w:p w14:paraId="53DDDB0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01279C9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Valid From*</w:t>
            </w:r>
          </w:p>
        </w:tc>
        <w:tc>
          <w:tcPr>
            <w:tcW w:w="2835" w:type="dxa"/>
            <w:tcBorders>
              <w:top w:val="nil"/>
              <w:left w:val="nil"/>
              <w:bottom w:val="single" w:sz="4" w:space="0" w:color="auto"/>
              <w:right w:val="single" w:sz="4" w:space="0" w:color="auto"/>
            </w:tcBorders>
            <w:shd w:val="clear" w:color="auto" w:fill="auto"/>
            <w:noWrap/>
            <w:hideMark/>
          </w:tcPr>
          <w:p w14:paraId="67B023E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Lấy theo ngày cấp CMND/CCCD/Passport</w:t>
            </w:r>
          </w:p>
        </w:tc>
        <w:tc>
          <w:tcPr>
            <w:tcW w:w="2207" w:type="dxa"/>
            <w:tcBorders>
              <w:top w:val="nil"/>
              <w:left w:val="nil"/>
              <w:bottom w:val="single" w:sz="4" w:space="0" w:color="auto"/>
              <w:right w:val="single" w:sz="4" w:space="0" w:color="auto"/>
            </w:tcBorders>
            <w:shd w:val="clear" w:color="auto" w:fill="auto"/>
            <w:noWrap/>
            <w:hideMark/>
          </w:tcPr>
          <w:p w14:paraId="722110A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CMND/CCCD/Passport</w:t>
            </w:r>
          </w:p>
        </w:tc>
      </w:tr>
      <w:tr w:rsidR="00257382" w:rsidRPr="00583731" w14:paraId="5D857519" w14:textId="77777777" w:rsidTr="00B12B19">
        <w:trPr>
          <w:trHeight w:val="239"/>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3376113"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24</w:t>
            </w:r>
          </w:p>
        </w:tc>
        <w:tc>
          <w:tcPr>
            <w:tcW w:w="1428" w:type="dxa"/>
            <w:tcBorders>
              <w:top w:val="nil"/>
              <w:left w:val="nil"/>
              <w:bottom w:val="single" w:sz="4" w:space="0" w:color="auto"/>
              <w:right w:val="single" w:sz="4" w:space="0" w:color="auto"/>
            </w:tcBorders>
            <w:shd w:val="clear" w:color="auto" w:fill="auto"/>
            <w:noWrap/>
            <w:hideMark/>
          </w:tcPr>
          <w:p w14:paraId="7E93D58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08730AF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Type*</w:t>
            </w:r>
          </w:p>
        </w:tc>
        <w:tc>
          <w:tcPr>
            <w:tcW w:w="2835" w:type="dxa"/>
            <w:tcBorders>
              <w:top w:val="nil"/>
              <w:left w:val="nil"/>
              <w:bottom w:val="single" w:sz="4" w:space="0" w:color="auto"/>
              <w:right w:val="single" w:sz="4" w:space="0" w:color="auto"/>
            </w:tcBorders>
            <w:shd w:val="clear" w:color="auto" w:fill="auto"/>
            <w:noWrap/>
            <w:hideMark/>
          </w:tcPr>
          <w:p w14:paraId="4078606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Địa chỉ nơi ở hiện tại/Mailing</w:t>
            </w:r>
          </w:p>
        </w:tc>
        <w:tc>
          <w:tcPr>
            <w:tcW w:w="2207" w:type="dxa"/>
            <w:tcBorders>
              <w:top w:val="nil"/>
              <w:left w:val="nil"/>
              <w:bottom w:val="single" w:sz="4" w:space="0" w:color="auto"/>
              <w:right w:val="single" w:sz="4" w:space="0" w:color="auto"/>
            </w:tcBorders>
            <w:shd w:val="clear" w:color="auto" w:fill="auto"/>
            <w:noWrap/>
            <w:hideMark/>
          </w:tcPr>
          <w:p w14:paraId="40216DF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1866912B"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63EA3964"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25</w:t>
            </w:r>
          </w:p>
        </w:tc>
        <w:tc>
          <w:tcPr>
            <w:tcW w:w="1428" w:type="dxa"/>
            <w:tcBorders>
              <w:top w:val="nil"/>
              <w:left w:val="nil"/>
              <w:bottom w:val="single" w:sz="4" w:space="0" w:color="auto"/>
              <w:right w:val="single" w:sz="4" w:space="0" w:color="auto"/>
            </w:tcBorders>
            <w:shd w:val="clear" w:color="auto" w:fill="auto"/>
            <w:noWrap/>
            <w:hideMark/>
          </w:tcPr>
          <w:p w14:paraId="2BA88E1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7C5FDD3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House / Building Number*</w:t>
            </w:r>
          </w:p>
        </w:tc>
        <w:tc>
          <w:tcPr>
            <w:tcW w:w="2835" w:type="dxa"/>
            <w:tcBorders>
              <w:top w:val="nil"/>
              <w:left w:val="nil"/>
              <w:bottom w:val="single" w:sz="4" w:space="0" w:color="auto"/>
              <w:right w:val="single" w:sz="4" w:space="0" w:color="auto"/>
            </w:tcBorders>
            <w:shd w:val="clear" w:color="auto" w:fill="auto"/>
            <w:noWrap/>
            <w:hideMark/>
          </w:tcPr>
          <w:p w14:paraId="04B7B26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Địa chỉ chi tiết</w:t>
            </w:r>
          </w:p>
        </w:tc>
        <w:tc>
          <w:tcPr>
            <w:tcW w:w="2207" w:type="dxa"/>
            <w:tcBorders>
              <w:top w:val="nil"/>
              <w:left w:val="nil"/>
              <w:bottom w:val="single" w:sz="4" w:space="0" w:color="auto"/>
              <w:right w:val="single" w:sz="4" w:space="0" w:color="auto"/>
            </w:tcBorders>
            <w:shd w:val="clear" w:color="auto" w:fill="auto"/>
            <w:noWrap/>
            <w:hideMark/>
          </w:tcPr>
          <w:p w14:paraId="1A4D093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Khai báo</w:t>
            </w:r>
          </w:p>
        </w:tc>
      </w:tr>
      <w:tr w:rsidR="00257382" w:rsidRPr="00583731" w14:paraId="5AA1A3A3"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31DBD578"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26</w:t>
            </w:r>
          </w:p>
        </w:tc>
        <w:tc>
          <w:tcPr>
            <w:tcW w:w="1428" w:type="dxa"/>
            <w:tcBorders>
              <w:top w:val="nil"/>
              <w:left w:val="nil"/>
              <w:bottom w:val="single" w:sz="4" w:space="0" w:color="auto"/>
              <w:right w:val="single" w:sz="4" w:space="0" w:color="auto"/>
            </w:tcBorders>
            <w:shd w:val="clear" w:color="auto" w:fill="auto"/>
            <w:noWrap/>
            <w:hideMark/>
          </w:tcPr>
          <w:p w14:paraId="599934E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6590949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City*</w:t>
            </w:r>
          </w:p>
        </w:tc>
        <w:tc>
          <w:tcPr>
            <w:tcW w:w="2835" w:type="dxa"/>
            <w:tcBorders>
              <w:top w:val="nil"/>
              <w:left w:val="nil"/>
              <w:bottom w:val="single" w:sz="4" w:space="0" w:color="auto"/>
              <w:right w:val="single" w:sz="4" w:space="0" w:color="auto"/>
            </w:tcBorders>
            <w:shd w:val="clear" w:color="auto" w:fill="auto"/>
            <w:noWrap/>
            <w:hideMark/>
          </w:tcPr>
          <w:p w14:paraId="76A0F73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Tỉnh/Thành phố</w:t>
            </w:r>
          </w:p>
        </w:tc>
        <w:tc>
          <w:tcPr>
            <w:tcW w:w="2207" w:type="dxa"/>
            <w:tcBorders>
              <w:top w:val="nil"/>
              <w:left w:val="nil"/>
              <w:bottom w:val="single" w:sz="4" w:space="0" w:color="auto"/>
              <w:right w:val="single" w:sz="4" w:space="0" w:color="auto"/>
            </w:tcBorders>
            <w:shd w:val="clear" w:color="auto" w:fill="auto"/>
            <w:noWrap/>
            <w:hideMark/>
          </w:tcPr>
          <w:p w14:paraId="541F94F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Khai báo</w:t>
            </w:r>
          </w:p>
        </w:tc>
      </w:tr>
      <w:tr w:rsidR="00257382" w:rsidRPr="00583731" w14:paraId="75A227DA"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60F8600"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27</w:t>
            </w:r>
          </w:p>
        </w:tc>
        <w:tc>
          <w:tcPr>
            <w:tcW w:w="1428" w:type="dxa"/>
            <w:tcBorders>
              <w:top w:val="nil"/>
              <w:left w:val="nil"/>
              <w:bottom w:val="single" w:sz="4" w:space="0" w:color="auto"/>
              <w:right w:val="single" w:sz="4" w:space="0" w:color="auto"/>
            </w:tcBorders>
            <w:shd w:val="clear" w:color="auto" w:fill="auto"/>
            <w:noWrap/>
            <w:hideMark/>
          </w:tcPr>
          <w:p w14:paraId="1C94630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03A8B448"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District/ quan/Huyen*</w:t>
            </w:r>
          </w:p>
        </w:tc>
        <w:tc>
          <w:tcPr>
            <w:tcW w:w="2835" w:type="dxa"/>
            <w:tcBorders>
              <w:top w:val="nil"/>
              <w:left w:val="nil"/>
              <w:bottom w:val="single" w:sz="4" w:space="0" w:color="auto"/>
              <w:right w:val="single" w:sz="4" w:space="0" w:color="auto"/>
            </w:tcBorders>
            <w:shd w:val="clear" w:color="auto" w:fill="auto"/>
            <w:noWrap/>
            <w:hideMark/>
          </w:tcPr>
          <w:p w14:paraId="7A18D75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Quận/huyện</w:t>
            </w:r>
          </w:p>
        </w:tc>
        <w:tc>
          <w:tcPr>
            <w:tcW w:w="2207" w:type="dxa"/>
            <w:tcBorders>
              <w:top w:val="nil"/>
              <w:left w:val="nil"/>
              <w:bottom w:val="single" w:sz="4" w:space="0" w:color="auto"/>
              <w:right w:val="single" w:sz="4" w:space="0" w:color="auto"/>
            </w:tcBorders>
            <w:shd w:val="clear" w:color="auto" w:fill="auto"/>
            <w:noWrap/>
            <w:hideMark/>
          </w:tcPr>
          <w:p w14:paraId="1021A42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Khai báo</w:t>
            </w:r>
          </w:p>
        </w:tc>
      </w:tr>
      <w:tr w:rsidR="00257382" w:rsidRPr="00583731" w14:paraId="4215C38D"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68DFDA4B"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lastRenderedPageBreak/>
              <w:t>28</w:t>
            </w:r>
          </w:p>
        </w:tc>
        <w:tc>
          <w:tcPr>
            <w:tcW w:w="1428" w:type="dxa"/>
            <w:tcBorders>
              <w:top w:val="nil"/>
              <w:left w:val="nil"/>
              <w:bottom w:val="single" w:sz="4" w:space="0" w:color="auto"/>
              <w:right w:val="single" w:sz="4" w:space="0" w:color="auto"/>
            </w:tcBorders>
            <w:shd w:val="clear" w:color="auto" w:fill="auto"/>
            <w:noWrap/>
            <w:hideMark/>
          </w:tcPr>
          <w:p w14:paraId="6EC6521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4947932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Country*</w:t>
            </w:r>
          </w:p>
        </w:tc>
        <w:tc>
          <w:tcPr>
            <w:tcW w:w="2835" w:type="dxa"/>
            <w:tcBorders>
              <w:top w:val="nil"/>
              <w:left w:val="nil"/>
              <w:bottom w:val="single" w:sz="4" w:space="0" w:color="auto"/>
              <w:right w:val="single" w:sz="4" w:space="0" w:color="auto"/>
            </w:tcBorders>
            <w:shd w:val="clear" w:color="auto" w:fill="auto"/>
            <w:noWrap/>
            <w:hideMark/>
          </w:tcPr>
          <w:p w14:paraId="59E4D02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LOS là "Việt Nam"</w:t>
            </w:r>
          </w:p>
        </w:tc>
        <w:tc>
          <w:tcPr>
            <w:tcW w:w="2207" w:type="dxa"/>
            <w:tcBorders>
              <w:top w:val="nil"/>
              <w:left w:val="nil"/>
              <w:bottom w:val="single" w:sz="4" w:space="0" w:color="auto"/>
              <w:right w:val="single" w:sz="4" w:space="0" w:color="auto"/>
            </w:tcBorders>
            <w:shd w:val="clear" w:color="auto" w:fill="auto"/>
            <w:noWrap/>
            <w:hideMark/>
          </w:tcPr>
          <w:p w14:paraId="0D4F9BB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25DDD0E4"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57FBCCAA"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29</w:t>
            </w:r>
          </w:p>
        </w:tc>
        <w:tc>
          <w:tcPr>
            <w:tcW w:w="1428" w:type="dxa"/>
            <w:tcBorders>
              <w:top w:val="nil"/>
              <w:left w:val="nil"/>
              <w:bottom w:val="single" w:sz="4" w:space="0" w:color="auto"/>
              <w:right w:val="single" w:sz="4" w:space="0" w:color="auto"/>
            </w:tcBorders>
            <w:shd w:val="clear" w:color="auto" w:fill="auto"/>
            <w:noWrap/>
            <w:hideMark/>
          </w:tcPr>
          <w:p w14:paraId="71E78AC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5AC4834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Postal Code*</w:t>
            </w:r>
          </w:p>
        </w:tc>
        <w:tc>
          <w:tcPr>
            <w:tcW w:w="2835" w:type="dxa"/>
            <w:tcBorders>
              <w:top w:val="nil"/>
              <w:left w:val="nil"/>
              <w:bottom w:val="single" w:sz="4" w:space="0" w:color="auto"/>
              <w:right w:val="single" w:sz="4" w:space="0" w:color="auto"/>
            </w:tcBorders>
            <w:shd w:val="clear" w:color="auto" w:fill="auto"/>
            <w:noWrap/>
            <w:hideMark/>
          </w:tcPr>
          <w:p w14:paraId="3FEE476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xml:space="preserve">Mặc định trên hệ thống LOS là "100000" (tương tự với trên LOS) </w:t>
            </w:r>
          </w:p>
        </w:tc>
        <w:tc>
          <w:tcPr>
            <w:tcW w:w="2207" w:type="dxa"/>
            <w:tcBorders>
              <w:top w:val="nil"/>
              <w:left w:val="nil"/>
              <w:bottom w:val="single" w:sz="4" w:space="0" w:color="auto"/>
              <w:right w:val="single" w:sz="4" w:space="0" w:color="auto"/>
            </w:tcBorders>
            <w:shd w:val="clear" w:color="auto" w:fill="auto"/>
            <w:noWrap/>
            <w:hideMark/>
          </w:tcPr>
          <w:p w14:paraId="2824C67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14CFEE6E"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49A38DA0"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30</w:t>
            </w:r>
          </w:p>
        </w:tc>
        <w:tc>
          <w:tcPr>
            <w:tcW w:w="1428" w:type="dxa"/>
            <w:tcBorders>
              <w:top w:val="nil"/>
              <w:left w:val="nil"/>
              <w:bottom w:val="single" w:sz="4" w:space="0" w:color="auto"/>
              <w:right w:val="single" w:sz="4" w:space="0" w:color="auto"/>
            </w:tcBorders>
            <w:shd w:val="clear" w:color="auto" w:fill="auto"/>
            <w:noWrap/>
            <w:hideMark/>
          </w:tcPr>
          <w:p w14:paraId="227D01F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Details</w:t>
            </w:r>
          </w:p>
        </w:tc>
        <w:tc>
          <w:tcPr>
            <w:tcW w:w="1512" w:type="dxa"/>
            <w:tcBorders>
              <w:top w:val="nil"/>
              <w:left w:val="nil"/>
              <w:bottom w:val="single" w:sz="4" w:space="0" w:color="auto"/>
              <w:right w:val="single" w:sz="4" w:space="0" w:color="auto"/>
            </w:tcBorders>
            <w:shd w:val="clear" w:color="auto" w:fill="auto"/>
            <w:noWrap/>
            <w:hideMark/>
          </w:tcPr>
          <w:p w14:paraId="30C0A46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Address Valid From*</w:t>
            </w:r>
          </w:p>
        </w:tc>
        <w:tc>
          <w:tcPr>
            <w:tcW w:w="2835" w:type="dxa"/>
            <w:tcBorders>
              <w:top w:val="nil"/>
              <w:left w:val="nil"/>
              <w:bottom w:val="single" w:sz="4" w:space="0" w:color="auto"/>
              <w:right w:val="single" w:sz="4" w:space="0" w:color="auto"/>
            </w:tcBorders>
            <w:shd w:val="clear" w:color="auto" w:fill="auto"/>
            <w:noWrap/>
            <w:hideMark/>
          </w:tcPr>
          <w:p w14:paraId="697047E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là tính từ ngày đăng ký Pay later</w:t>
            </w:r>
          </w:p>
        </w:tc>
        <w:tc>
          <w:tcPr>
            <w:tcW w:w="2207" w:type="dxa"/>
            <w:tcBorders>
              <w:top w:val="nil"/>
              <w:left w:val="nil"/>
              <w:bottom w:val="single" w:sz="4" w:space="0" w:color="auto"/>
              <w:right w:val="single" w:sz="4" w:space="0" w:color="auto"/>
            </w:tcBorders>
            <w:shd w:val="clear" w:color="auto" w:fill="auto"/>
            <w:noWrap/>
            <w:hideMark/>
          </w:tcPr>
          <w:p w14:paraId="0CA79A1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3E2C3077"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7FAA5AA"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31</w:t>
            </w:r>
          </w:p>
        </w:tc>
        <w:tc>
          <w:tcPr>
            <w:tcW w:w="1428" w:type="dxa"/>
            <w:tcBorders>
              <w:top w:val="nil"/>
              <w:left w:val="nil"/>
              <w:bottom w:val="single" w:sz="4" w:space="0" w:color="auto"/>
              <w:right w:val="single" w:sz="4" w:space="0" w:color="auto"/>
            </w:tcBorders>
            <w:shd w:val="clear" w:color="auto" w:fill="auto"/>
            <w:noWrap/>
            <w:hideMark/>
          </w:tcPr>
          <w:p w14:paraId="35B22AF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Details</w:t>
            </w:r>
          </w:p>
        </w:tc>
        <w:tc>
          <w:tcPr>
            <w:tcW w:w="1512" w:type="dxa"/>
            <w:tcBorders>
              <w:top w:val="nil"/>
              <w:left w:val="nil"/>
              <w:bottom w:val="single" w:sz="4" w:space="0" w:color="auto"/>
              <w:right w:val="single" w:sz="4" w:space="0" w:color="auto"/>
            </w:tcBorders>
            <w:shd w:val="clear" w:color="auto" w:fill="auto"/>
            <w:noWrap/>
            <w:hideMark/>
          </w:tcPr>
          <w:p w14:paraId="0F275F7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Type* - PHONE</w:t>
            </w:r>
          </w:p>
        </w:tc>
        <w:tc>
          <w:tcPr>
            <w:tcW w:w="2835" w:type="dxa"/>
            <w:tcBorders>
              <w:top w:val="nil"/>
              <w:left w:val="nil"/>
              <w:bottom w:val="single" w:sz="4" w:space="0" w:color="auto"/>
              <w:right w:val="single" w:sz="4" w:space="0" w:color="auto"/>
            </w:tcBorders>
            <w:shd w:val="clear" w:color="auto" w:fill="auto"/>
            <w:noWrap/>
            <w:hideMark/>
          </w:tcPr>
          <w:p w14:paraId="7486E76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PHONE</w:t>
            </w:r>
          </w:p>
        </w:tc>
        <w:tc>
          <w:tcPr>
            <w:tcW w:w="2207" w:type="dxa"/>
            <w:tcBorders>
              <w:top w:val="nil"/>
              <w:left w:val="nil"/>
              <w:bottom w:val="single" w:sz="4" w:space="0" w:color="auto"/>
              <w:right w:val="single" w:sz="4" w:space="0" w:color="auto"/>
            </w:tcBorders>
            <w:shd w:val="clear" w:color="auto" w:fill="auto"/>
            <w:noWrap/>
            <w:hideMark/>
          </w:tcPr>
          <w:p w14:paraId="0D38269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32863DE6"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404C0A04"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32</w:t>
            </w:r>
          </w:p>
        </w:tc>
        <w:tc>
          <w:tcPr>
            <w:tcW w:w="1428" w:type="dxa"/>
            <w:tcBorders>
              <w:top w:val="nil"/>
              <w:left w:val="nil"/>
              <w:bottom w:val="single" w:sz="4" w:space="0" w:color="auto"/>
              <w:right w:val="single" w:sz="4" w:space="0" w:color="auto"/>
            </w:tcBorders>
            <w:shd w:val="clear" w:color="auto" w:fill="auto"/>
            <w:noWrap/>
            <w:hideMark/>
          </w:tcPr>
          <w:p w14:paraId="40290B8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Details</w:t>
            </w:r>
          </w:p>
        </w:tc>
        <w:tc>
          <w:tcPr>
            <w:tcW w:w="1512" w:type="dxa"/>
            <w:tcBorders>
              <w:top w:val="nil"/>
              <w:left w:val="nil"/>
              <w:bottom w:val="single" w:sz="4" w:space="0" w:color="auto"/>
              <w:right w:val="single" w:sz="4" w:space="0" w:color="auto"/>
            </w:tcBorders>
            <w:shd w:val="clear" w:color="auto" w:fill="auto"/>
            <w:noWrap/>
            <w:hideMark/>
          </w:tcPr>
          <w:p w14:paraId="01AD00B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Category*</w:t>
            </w:r>
          </w:p>
        </w:tc>
        <w:tc>
          <w:tcPr>
            <w:tcW w:w="2835" w:type="dxa"/>
            <w:tcBorders>
              <w:top w:val="nil"/>
              <w:left w:val="nil"/>
              <w:bottom w:val="single" w:sz="4" w:space="0" w:color="auto"/>
              <w:right w:val="single" w:sz="4" w:space="0" w:color="auto"/>
            </w:tcBorders>
            <w:shd w:val="clear" w:color="auto" w:fill="auto"/>
            <w:noWrap/>
            <w:hideMark/>
          </w:tcPr>
          <w:p w14:paraId="6501DDF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là "Home phone 1"</w:t>
            </w:r>
          </w:p>
        </w:tc>
        <w:tc>
          <w:tcPr>
            <w:tcW w:w="2207" w:type="dxa"/>
            <w:tcBorders>
              <w:top w:val="nil"/>
              <w:left w:val="nil"/>
              <w:bottom w:val="single" w:sz="4" w:space="0" w:color="auto"/>
              <w:right w:val="single" w:sz="4" w:space="0" w:color="auto"/>
            </w:tcBorders>
            <w:shd w:val="clear" w:color="auto" w:fill="auto"/>
            <w:noWrap/>
            <w:hideMark/>
          </w:tcPr>
          <w:p w14:paraId="02A296F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569A7D1C"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630174ED"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33</w:t>
            </w:r>
          </w:p>
        </w:tc>
        <w:tc>
          <w:tcPr>
            <w:tcW w:w="1428" w:type="dxa"/>
            <w:tcBorders>
              <w:top w:val="nil"/>
              <w:left w:val="nil"/>
              <w:bottom w:val="single" w:sz="4" w:space="0" w:color="auto"/>
              <w:right w:val="single" w:sz="4" w:space="0" w:color="auto"/>
            </w:tcBorders>
            <w:shd w:val="clear" w:color="auto" w:fill="auto"/>
            <w:noWrap/>
            <w:hideMark/>
          </w:tcPr>
          <w:p w14:paraId="49EF86C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Details</w:t>
            </w:r>
          </w:p>
        </w:tc>
        <w:tc>
          <w:tcPr>
            <w:tcW w:w="1512" w:type="dxa"/>
            <w:tcBorders>
              <w:top w:val="nil"/>
              <w:left w:val="nil"/>
              <w:bottom w:val="single" w:sz="4" w:space="0" w:color="auto"/>
              <w:right w:val="single" w:sz="4" w:space="0" w:color="auto"/>
            </w:tcBorders>
            <w:shd w:val="clear" w:color="auto" w:fill="auto"/>
            <w:noWrap/>
            <w:hideMark/>
          </w:tcPr>
          <w:p w14:paraId="05137D7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Phone Number</w:t>
            </w:r>
          </w:p>
        </w:tc>
        <w:tc>
          <w:tcPr>
            <w:tcW w:w="2835" w:type="dxa"/>
            <w:tcBorders>
              <w:top w:val="nil"/>
              <w:left w:val="nil"/>
              <w:bottom w:val="single" w:sz="4" w:space="0" w:color="auto"/>
              <w:right w:val="single" w:sz="4" w:space="0" w:color="auto"/>
            </w:tcBorders>
            <w:shd w:val="clear" w:color="auto" w:fill="auto"/>
            <w:noWrap/>
            <w:hideMark/>
          </w:tcPr>
          <w:p w14:paraId="57C0A53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xml:space="preserve">Số điện thoại </w:t>
            </w:r>
          </w:p>
        </w:tc>
        <w:tc>
          <w:tcPr>
            <w:tcW w:w="2207" w:type="dxa"/>
            <w:tcBorders>
              <w:top w:val="nil"/>
              <w:left w:val="nil"/>
              <w:bottom w:val="single" w:sz="4" w:space="0" w:color="auto"/>
              <w:right w:val="single" w:sz="4" w:space="0" w:color="auto"/>
            </w:tcBorders>
            <w:shd w:val="clear" w:color="auto" w:fill="auto"/>
            <w:noWrap/>
            <w:hideMark/>
          </w:tcPr>
          <w:p w14:paraId="3EFBA29F"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Khai báo</w:t>
            </w:r>
          </w:p>
        </w:tc>
      </w:tr>
      <w:tr w:rsidR="00257382" w:rsidRPr="00583731" w14:paraId="1584192D"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FBE82B8"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34</w:t>
            </w:r>
          </w:p>
        </w:tc>
        <w:tc>
          <w:tcPr>
            <w:tcW w:w="1428" w:type="dxa"/>
            <w:tcBorders>
              <w:top w:val="nil"/>
              <w:left w:val="nil"/>
              <w:bottom w:val="single" w:sz="4" w:space="0" w:color="auto"/>
              <w:right w:val="single" w:sz="4" w:space="0" w:color="auto"/>
            </w:tcBorders>
            <w:shd w:val="clear" w:color="auto" w:fill="auto"/>
            <w:noWrap/>
            <w:hideMark/>
          </w:tcPr>
          <w:p w14:paraId="4AA9CE18"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Details</w:t>
            </w:r>
          </w:p>
        </w:tc>
        <w:tc>
          <w:tcPr>
            <w:tcW w:w="1512" w:type="dxa"/>
            <w:tcBorders>
              <w:top w:val="nil"/>
              <w:left w:val="nil"/>
              <w:bottom w:val="single" w:sz="4" w:space="0" w:color="auto"/>
              <w:right w:val="single" w:sz="4" w:space="0" w:color="auto"/>
            </w:tcBorders>
            <w:shd w:val="clear" w:color="auto" w:fill="auto"/>
            <w:noWrap/>
            <w:hideMark/>
          </w:tcPr>
          <w:p w14:paraId="6F54554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Type* - EMAIL</w:t>
            </w:r>
          </w:p>
        </w:tc>
        <w:tc>
          <w:tcPr>
            <w:tcW w:w="2835" w:type="dxa"/>
            <w:tcBorders>
              <w:top w:val="nil"/>
              <w:left w:val="nil"/>
              <w:bottom w:val="single" w:sz="4" w:space="0" w:color="auto"/>
              <w:right w:val="single" w:sz="4" w:space="0" w:color="auto"/>
            </w:tcBorders>
            <w:shd w:val="clear" w:color="auto" w:fill="auto"/>
            <w:noWrap/>
            <w:hideMark/>
          </w:tcPr>
          <w:p w14:paraId="115911A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EMAIL</w:t>
            </w:r>
          </w:p>
        </w:tc>
        <w:tc>
          <w:tcPr>
            <w:tcW w:w="2207" w:type="dxa"/>
            <w:tcBorders>
              <w:top w:val="nil"/>
              <w:left w:val="nil"/>
              <w:bottom w:val="single" w:sz="4" w:space="0" w:color="auto"/>
              <w:right w:val="single" w:sz="4" w:space="0" w:color="auto"/>
            </w:tcBorders>
            <w:shd w:val="clear" w:color="auto" w:fill="auto"/>
            <w:noWrap/>
            <w:hideMark/>
          </w:tcPr>
          <w:p w14:paraId="0E0CA0D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2C137CF5"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7C6937D"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35</w:t>
            </w:r>
          </w:p>
        </w:tc>
        <w:tc>
          <w:tcPr>
            <w:tcW w:w="1428" w:type="dxa"/>
            <w:tcBorders>
              <w:top w:val="nil"/>
              <w:left w:val="nil"/>
              <w:bottom w:val="single" w:sz="4" w:space="0" w:color="auto"/>
              <w:right w:val="single" w:sz="4" w:space="0" w:color="auto"/>
            </w:tcBorders>
            <w:shd w:val="clear" w:color="auto" w:fill="auto"/>
            <w:noWrap/>
            <w:hideMark/>
          </w:tcPr>
          <w:p w14:paraId="6814E87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Details</w:t>
            </w:r>
          </w:p>
        </w:tc>
        <w:tc>
          <w:tcPr>
            <w:tcW w:w="1512" w:type="dxa"/>
            <w:tcBorders>
              <w:top w:val="nil"/>
              <w:left w:val="nil"/>
              <w:bottom w:val="single" w:sz="4" w:space="0" w:color="auto"/>
              <w:right w:val="single" w:sz="4" w:space="0" w:color="auto"/>
            </w:tcBorders>
            <w:shd w:val="clear" w:color="auto" w:fill="auto"/>
            <w:noWrap/>
            <w:hideMark/>
          </w:tcPr>
          <w:p w14:paraId="0527171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Type*</w:t>
            </w:r>
          </w:p>
        </w:tc>
        <w:tc>
          <w:tcPr>
            <w:tcW w:w="2835" w:type="dxa"/>
            <w:tcBorders>
              <w:top w:val="nil"/>
              <w:left w:val="nil"/>
              <w:bottom w:val="single" w:sz="4" w:space="0" w:color="auto"/>
              <w:right w:val="single" w:sz="4" w:space="0" w:color="auto"/>
            </w:tcBorders>
            <w:shd w:val="clear" w:color="auto" w:fill="auto"/>
            <w:noWrap/>
            <w:hideMark/>
          </w:tcPr>
          <w:p w14:paraId="47ACA7FD"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là "Home"</w:t>
            </w:r>
          </w:p>
        </w:tc>
        <w:tc>
          <w:tcPr>
            <w:tcW w:w="2207" w:type="dxa"/>
            <w:tcBorders>
              <w:top w:val="nil"/>
              <w:left w:val="nil"/>
              <w:bottom w:val="single" w:sz="4" w:space="0" w:color="auto"/>
              <w:right w:val="single" w:sz="4" w:space="0" w:color="auto"/>
            </w:tcBorders>
            <w:shd w:val="clear" w:color="auto" w:fill="auto"/>
            <w:noWrap/>
            <w:hideMark/>
          </w:tcPr>
          <w:p w14:paraId="5D15E588"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039B4FAE"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02AD81B9"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36</w:t>
            </w:r>
          </w:p>
        </w:tc>
        <w:tc>
          <w:tcPr>
            <w:tcW w:w="1428" w:type="dxa"/>
            <w:tcBorders>
              <w:top w:val="nil"/>
              <w:left w:val="nil"/>
              <w:bottom w:val="single" w:sz="4" w:space="0" w:color="auto"/>
              <w:right w:val="single" w:sz="4" w:space="0" w:color="auto"/>
            </w:tcBorders>
            <w:shd w:val="clear" w:color="auto" w:fill="auto"/>
            <w:noWrap/>
            <w:hideMark/>
          </w:tcPr>
          <w:p w14:paraId="55564AF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Contact Details</w:t>
            </w:r>
          </w:p>
        </w:tc>
        <w:tc>
          <w:tcPr>
            <w:tcW w:w="1512" w:type="dxa"/>
            <w:tcBorders>
              <w:top w:val="nil"/>
              <w:left w:val="nil"/>
              <w:bottom w:val="single" w:sz="4" w:space="0" w:color="auto"/>
              <w:right w:val="single" w:sz="4" w:space="0" w:color="auto"/>
            </w:tcBorders>
            <w:shd w:val="clear" w:color="auto" w:fill="auto"/>
            <w:noWrap/>
            <w:hideMark/>
          </w:tcPr>
          <w:p w14:paraId="6A866E0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Email Address*</w:t>
            </w:r>
          </w:p>
        </w:tc>
        <w:tc>
          <w:tcPr>
            <w:tcW w:w="2835" w:type="dxa"/>
            <w:tcBorders>
              <w:top w:val="nil"/>
              <w:left w:val="nil"/>
              <w:bottom w:val="single" w:sz="4" w:space="0" w:color="auto"/>
              <w:right w:val="single" w:sz="4" w:space="0" w:color="auto"/>
            </w:tcBorders>
            <w:shd w:val="clear" w:color="auto" w:fill="auto"/>
            <w:noWrap/>
            <w:hideMark/>
          </w:tcPr>
          <w:p w14:paraId="4238B96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Email</w:t>
            </w:r>
          </w:p>
        </w:tc>
        <w:tc>
          <w:tcPr>
            <w:tcW w:w="2207" w:type="dxa"/>
            <w:tcBorders>
              <w:top w:val="nil"/>
              <w:left w:val="nil"/>
              <w:bottom w:val="single" w:sz="4" w:space="0" w:color="auto"/>
              <w:right w:val="single" w:sz="4" w:space="0" w:color="auto"/>
            </w:tcBorders>
            <w:shd w:val="clear" w:color="auto" w:fill="auto"/>
            <w:noWrap/>
            <w:hideMark/>
          </w:tcPr>
          <w:p w14:paraId="27EB294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Khai báo</w:t>
            </w:r>
          </w:p>
        </w:tc>
      </w:tr>
      <w:tr w:rsidR="00257382" w:rsidRPr="00583731" w14:paraId="0A2E3116" w14:textId="77777777" w:rsidTr="00257382">
        <w:trPr>
          <w:trHeight w:val="6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784C733D"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37</w:t>
            </w:r>
          </w:p>
        </w:tc>
        <w:tc>
          <w:tcPr>
            <w:tcW w:w="1428" w:type="dxa"/>
            <w:tcBorders>
              <w:top w:val="nil"/>
              <w:left w:val="nil"/>
              <w:bottom w:val="single" w:sz="4" w:space="0" w:color="auto"/>
              <w:right w:val="single" w:sz="4" w:space="0" w:color="auto"/>
            </w:tcBorders>
            <w:shd w:val="clear" w:color="auto" w:fill="auto"/>
            <w:noWrap/>
            <w:hideMark/>
          </w:tcPr>
          <w:p w14:paraId="27EDF1BC"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Capture More Information</w:t>
            </w:r>
          </w:p>
        </w:tc>
        <w:tc>
          <w:tcPr>
            <w:tcW w:w="1512" w:type="dxa"/>
            <w:tcBorders>
              <w:top w:val="nil"/>
              <w:left w:val="nil"/>
              <w:bottom w:val="single" w:sz="4" w:space="0" w:color="auto"/>
              <w:right w:val="single" w:sz="4" w:space="0" w:color="auto"/>
            </w:tcBorders>
            <w:shd w:val="clear" w:color="auto" w:fill="auto"/>
            <w:noWrap/>
            <w:hideMark/>
          </w:tcPr>
          <w:p w14:paraId="6E5F757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Nationality*</w:t>
            </w:r>
          </w:p>
        </w:tc>
        <w:tc>
          <w:tcPr>
            <w:tcW w:w="2835" w:type="dxa"/>
            <w:tcBorders>
              <w:top w:val="nil"/>
              <w:left w:val="nil"/>
              <w:bottom w:val="single" w:sz="4" w:space="0" w:color="auto"/>
              <w:right w:val="single" w:sz="4" w:space="0" w:color="auto"/>
            </w:tcBorders>
            <w:shd w:val="clear" w:color="auto" w:fill="auto"/>
            <w:noWrap/>
            <w:hideMark/>
          </w:tcPr>
          <w:p w14:paraId="5F2A2A9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Quốc tịch</w:t>
            </w:r>
          </w:p>
        </w:tc>
        <w:tc>
          <w:tcPr>
            <w:tcW w:w="2207" w:type="dxa"/>
            <w:tcBorders>
              <w:top w:val="nil"/>
              <w:left w:val="nil"/>
              <w:bottom w:val="single" w:sz="4" w:space="0" w:color="auto"/>
              <w:right w:val="single" w:sz="4" w:space="0" w:color="auto"/>
            </w:tcBorders>
            <w:shd w:val="clear" w:color="auto" w:fill="auto"/>
            <w:hideMark/>
          </w:tcPr>
          <w:p w14:paraId="78D122B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CCCD hoặc khai báo (nếu giấy tờ tùy thân của KH không có thông tin giới tính)</w:t>
            </w:r>
          </w:p>
        </w:tc>
      </w:tr>
      <w:tr w:rsidR="00257382" w:rsidRPr="00583731" w14:paraId="761C23D0"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291DC1AE"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38</w:t>
            </w:r>
          </w:p>
        </w:tc>
        <w:tc>
          <w:tcPr>
            <w:tcW w:w="1428" w:type="dxa"/>
            <w:tcBorders>
              <w:top w:val="nil"/>
              <w:left w:val="nil"/>
              <w:bottom w:val="single" w:sz="4" w:space="0" w:color="auto"/>
              <w:right w:val="single" w:sz="4" w:space="0" w:color="auto"/>
            </w:tcBorders>
            <w:shd w:val="clear" w:color="auto" w:fill="auto"/>
            <w:noWrap/>
            <w:hideMark/>
          </w:tcPr>
          <w:p w14:paraId="759BFBE3"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Capture More Information</w:t>
            </w:r>
          </w:p>
        </w:tc>
        <w:tc>
          <w:tcPr>
            <w:tcW w:w="1512" w:type="dxa"/>
            <w:tcBorders>
              <w:top w:val="nil"/>
              <w:left w:val="nil"/>
              <w:bottom w:val="single" w:sz="4" w:space="0" w:color="auto"/>
              <w:right w:val="single" w:sz="4" w:space="0" w:color="auto"/>
            </w:tcBorders>
            <w:shd w:val="clear" w:color="auto" w:fill="auto"/>
            <w:noWrap/>
            <w:hideMark/>
          </w:tcPr>
          <w:p w14:paraId="7C1B1ED5"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Communication Language*</w:t>
            </w:r>
          </w:p>
        </w:tc>
        <w:tc>
          <w:tcPr>
            <w:tcW w:w="2835" w:type="dxa"/>
            <w:tcBorders>
              <w:top w:val="nil"/>
              <w:left w:val="nil"/>
              <w:bottom w:val="single" w:sz="4" w:space="0" w:color="auto"/>
              <w:right w:val="single" w:sz="4" w:space="0" w:color="auto"/>
            </w:tcBorders>
            <w:shd w:val="clear" w:color="auto" w:fill="auto"/>
            <w:noWrap/>
            <w:hideMark/>
          </w:tcPr>
          <w:p w14:paraId="377ADCD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Mặc định trên hệ thống là "Việt Nam"</w:t>
            </w:r>
          </w:p>
        </w:tc>
        <w:tc>
          <w:tcPr>
            <w:tcW w:w="2207" w:type="dxa"/>
            <w:tcBorders>
              <w:top w:val="nil"/>
              <w:left w:val="nil"/>
              <w:bottom w:val="single" w:sz="4" w:space="0" w:color="auto"/>
              <w:right w:val="single" w:sz="4" w:space="0" w:color="auto"/>
            </w:tcBorders>
            <w:shd w:val="clear" w:color="auto" w:fill="auto"/>
            <w:noWrap/>
            <w:hideMark/>
          </w:tcPr>
          <w:p w14:paraId="766E0754"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05D8A67C" w14:textId="77777777" w:rsidTr="00257382">
        <w:trPr>
          <w:trHeight w:val="30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3096DDF8"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commentRangeStart w:id="283"/>
            <w:commentRangeStart w:id="284"/>
            <w:r w:rsidRPr="00583731">
              <w:rPr>
                <w:rFonts w:ascii="Times New Roman" w:eastAsia="Times New Roman" w:hAnsi="Times New Roman" w:cs="Times New Roman"/>
                <w:color w:val="000000"/>
                <w:sz w:val="22"/>
                <w:szCs w:val="22"/>
                <w:lang w:eastAsia="en-US"/>
              </w:rPr>
              <w:t>39</w:t>
            </w:r>
          </w:p>
        </w:tc>
        <w:tc>
          <w:tcPr>
            <w:tcW w:w="1428" w:type="dxa"/>
            <w:tcBorders>
              <w:top w:val="nil"/>
              <w:left w:val="nil"/>
              <w:bottom w:val="single" w:sz="4" w:space="0" w:color="auto"/>
              <w:right w:val="single" w:sz="4" w:space="0" w:color="auto"/>
            </w:tcBorders>
            <w:shd w:val="clear" w:color="auto" w:fill="auto"/>
            <w:noWrap/>
            <w:hideMark/>
          </w:tcPr>
          <w:p w14:paraId="26CE533B"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c>
          <w:tcPr>
            <w:tcW w:w="1512" w:type="dxa"/>
            <w:tcBorders>
              <w:top w:val="nil"/>
              <w:left w:val="nil"/>
              <w:bottom w:val="single" w:sz="4" w:space="0" w:color="auto"/>
              <w:right w:val="single" w:sz="4" w:space="0" w:color="auto"/>
            </w:tcBorders>
            <w:shd w:val="clear" w:color="auto" w:fill="auto"/>
            <w:noWrap/>
            <w:hideMark/>
          </w:tcPr>
          <w:p w14:paraId="545BB3A2"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Customer Classification</w:t>
            </w:r>
          </w:p>
        </w:tc>
        <w:tc>
          <w:tcPr>
            <w:tcW w:w="2835" w:type="dxa"/>
            <w:tcBorders>
              <w:top w:val="nil"/>
              <w:left w:val="nil"/>
              <w:bottom w:val="single" w:sz="4" w:space="0" w:color="auto"/>
              <w:right w:val="single" w:sz="4" w:space="0" w:color="auto"/>
            </w:tcBorders>
            <w:shd w:val="clear" w:color="auto" w:fill="auto"/>
            <w:noWrap/>
            <w:hideMark/>
          </w:tcPr>
          <w:p w14:paraId="5D07265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commentRangeStart w:id="285"/>
            <w:r w:rsidRPr="00583731">
              <w:rPr>
                <w:rFonts w:ascii="Times New Roman" w:eastAsia="Times New Roman" w:hAnsi="Times New Roman" w:cs="Times New Roman"/>
                <w:color w:val="000000"/>
                <w:sz w:val="22"/>
                <w:szCs w:val="22"/>
                <w:lang w:eastAsia="en-US"/>
              </w:rPr>
              <w:t>Căn cứ theo phân loại scheme sản phẩm</w:t>
            </w:r>
            <w:commentRangeEnd w:id="285"/>
            <w:r w:rsidR="0089403F" w:rsidRPr="00583731">
              <w:rPr>
                <w:rStyle w:val="CommentReference"/>
                <w:rFonts w:ascii="Times New Roman" w:hAnsi="Times New Roman" w:cs="Times New Roman"/>
              </w:rPr>
              <w:commentReference w:id="285"/>
            </w:r>
          </w:p>
        </w:tc>
        <w:tc>
          <w:tcPr>
            <w:tcW w:w="2207" w:type="dxa"/>
            <w:tcBorders>
              <w:top w:val="nil"/>
              <w:left w:val="nil"/>
              <w:bottom w:val="single" w:sz="4" w:space="0" w:color="auto"/>
              <w:right w:val="single" w:sz="4" w:space="0" w:color="auto"/>
            </w:tcBorders>
            <w:shd w:val="clear" w:color="auto" w:fill="auto"/>
            <w:noWrap/>
            <w:hideMark/>
          </w:tcPr>
          <w:p w14:paraId="79DBF1D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commentRangeEnd w:id="283"/>
            <w:r w:rsidR="00315CFE" w:rsidRPr="00583731">
              <w:rPr>
                <w:rStyle w:val="CommentReference"/>
                <w:rFonts w:ascii="Times New Roman" w:hAnsi="Times New Roman" w:cs="Times New Roman"/>
              </w:rPr>
              <w:commentReference w:id="283"/>
            </w:r>
            <w:r w:rsidR="0027508A" w:rsidRPr="00583731">
              <w:rPr>
                <w:rStyle w:val="CommentReference"/>
                <w:rFonts w:ascii="Times New Roman" w:hAnsi="Times New Roman" w:cs="Times New Roman"/>
              </w:rPr>
              <w:commentReference w:id="284"/>
            </w:r>
          </w:p>
        </w:tc>
      </w:tr>
      <w:commentRangeEnd w:id="284"/>
      <w:tr w:rsidR="00257382" w:rsidRPr="00583731" w14:paraId="0B183E96" w14:textId="77777777" w:rsidTr="00257382">
        <w:trPr>
          <w:trHeight w:val="34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6377A881"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40</w:t>
            </w:r>
          </w:p>
        </w:tc>
        <w:tc>
          <w:tcPr>
            <w:tcW w:w="1428" w:type="dxa"/>
            <w:tcBorders>
              <w:top w:val="nil"/>
              <w:left w:val="nil"/>
              <w:bottom w:val="single" w:sz="4" w:space="0" w:color="auto"/>
              <w:right w:val="single" w:sz="4" w:space="0" w:color="auto"/>
            </w:tcBorders>
            <w:shd w:val="clear" w:color="auto" w:fill="auto"/>
            <w:noWrap/>
            <w:hideMark/>
          </w:tcPr>
          <w:p w14:paraId="00884551"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Reference Details</w:t>
            </w:r>
          </w:p>
        </w:tc>
        <w:tc>
          <w:tcPr>
            <w:tcW w:w="1512" w:type="dxa"/>
            <w:tcBorders>
              <w:top w:val="nil"/>
              <w:left w:val="nil"/>
              <w:bottom w:val="single" w:sz="4" w:space="0" w:color="auto"/>
              <w:right w:val="single" w:sz="4" w:space="0" w:color="auto"/>
            </w:tcBorders>
            <w:shd w:val="clear" w:color="auto" w:fill="auto"/>
            <w:noWrap/>
            <w:hideMark/>
          </w:tcPr>
          <w:p w14:paraId="06D7EFD9"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Reference Name 1</w:t>
            </w:r>
          </w:p>
        </w:tc>
        <w:tc>
          <w:tcPr>
            <w:tcW w:w="2835" w:type="dxa"/>
            <w:tcBorders>
              <w:top w:val="nil"/>
              <w:left w:val="nil"/>
              <w:bottom w:val="single" w:sz="4" w:space="0" w:color="auto"/>
              <w:right w:val="single" w:sz="4" w:space="0" w:color="auto"/>
            </w:tcBorders>
            <w:shd w:val="clear" w:color="auto" w:fill="auto"/>
            <w:hideMark/>
          </w:tcPr>
          <w:p w14:paraId="25190CE2" w14:textId="77777777" w:rsidR="00257382" w:rsidRPr="00583731" w:rsidRDefault="00257382" w:rsidP="00763583">
            <w:pPr>
              <w:spacing w:after="0" w:line="240" w:lineRule="auto"/>
              <w:ind w:left="0"/>
              <w:rPr>
                <w:rFonts w:ascii="Times New Roman" w:eastAsia="Times New Roman" w:hAnsi="Times New Roman" w:cs="Times New Roman"/>
                <w:color w:val="000000"/>
                <w:sz w:val="24"/>
                <w:lang w:eastAsia="en-US"/>
              </w:rPr>
            </w:pPr>
            <w:r w:rsidRPr="00583731">
              <w:rPr>
                <w:rFonts w:ascii="Times New Roman" w:eastAsia="Times New Roman" w:hAnsi="Times New Roman" w:cs="Times New Roman"/>
                <w:color w:val="000000"/>
                <w:sz w:val="24"/>
                <w:lang w:eastAsia="en-US"/>
              </w:rPr>
              <w:t>Họ tên (Người tham chiếu)</w:t>
            </w:r>
          </w:p>
        </w:tc>
        <w:tc>
          <w:tcPr>
            <w:tcW w:w="2207" w:type="dxa"/>
            <w:tcBorders>
              <w:top w:val="nil"/>
              <w:left w:val="nil"/>
              <w:bottom w:val="single" w:sz="4" w:space="0" w:color="auto"/>
              <w:right w:val="single" w:sz="4" w:space="0" w:color="auto"/>
            </w:tcBorders>
            <w:shd w:val="clear" w:color="auto" w:fill="auto"/>
            <w:noWrap/>
            <w:hideMark/>
          </w:tcPr>
          <w:p w14:paraId="7C48ACC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11AFFD32" w14:textId="77777777" w:rsidTr="00257382">
        <w:trPr>
          <w:trHeight w:val="34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3C25A548"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41</w:t>
            </w:r>
          </w:p>
        </w:tc>
        <w:tc>
          <w:tcPr>
            <w:tcW w:w="1428" w:type="dxa"/>
            <w:tcBorders>
              <w:top w:val="nil"/>
              <w:left w:val="nil"/>
              <w:bottom w:val="single" w:sz="4" w:space="0" w:color="auto"/>
              <w:right w:val="single" w:sz="4" w:space="0" w:color="auto"/>
            </w:tcBorders>
            <w:shd w:val="clear" w:color="auto" w:fill="auto"/>
            <w:noWrap/>
            <w:hideMark/>
          </w:tcPr>
          <w:p w14:paraId="0B429C1E"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Reference Details</w:t>
            </w:r>
          </w:p>
        </w:tc>
        <w:tc>
          <w:tcPr>
            <w:tcW w:w="1512" w:type="dxa"/>
            <w:tcBorders>
              <w:top w:val="nil"/>
              <w:left w:val="nil"/>
              <w:bottom w:val="single" w:sz="4" w:space="0" w:color="auto"/>
              <w:right w:val="single" w:sz="4" w:space="0" w:color="auto"/>
            </w:tcBorders>
            <w:shd w:val="clear" w:color="auto" w:fill="auto"/>
            <w:noWrap/>
            <w:hideMark/>
          </w:tcPr>
          <w:p w14:paraId="156BE007"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Reference Name 1</w:t>
            </w:r>
          </w:p>
        </w:tc>
        <w:tc>
          <w:tcPr>
            <w:tcW w:w="2835" w:type="dxa"/>
            <w:tcBorders>
              <w:top w:val="nil"/>
              <w:left w:val="nil"/>
              <w:bottom w:val="single" w:sz="4" w:space="0" w:color="auto"/>
              <w:right w:val="single" w:sz="4" w:space="0" w:color="auto"/>
            </w:tcBorders>
            <w:shd w:val="clear" w:color="auto" w:fill="auto"/>
            <w:hideMark/>
          </w:tcPr>
          <w:p w14:paraId="667E17B3" w14:textId="77777777" w:rsidR="00257382" w:rsidRPr="00583731" w:rsidRDefault="00257382" w:rsidP="00763583">
            <w:pPr>
              <w:spacing w:after="0" w:line="240" w:lineRule="auto"/>
              <w:ind w:left="0"/>
              <w:rPr>
                <w:rFonts w:ascii="Times New Roman" w:eastAsia="Times New Roman" w:hAnsi="Times New Roman" w:cs="Times New Roman"/>
                <w:color w:val="000000"/>
                <w:sz w:val="24"/>
                <w:lang w:eastAsia="en-US"/>
              </w:rPr>
            </w:pPr>
            <w:r w:rsidRPr="00583731">
              <w:rPr>
                <w:rFonts w:ascii="Times New Roman" w:eastAsia="Times New Roman" w:hAnsi="Times New Roman" w:cs="Times New Roman"/>
                <w:color w:val="000000"/>
                <w:sz w:val="24"/>
                <w:lang w:eastAsia="en-US"/>
              </w:rPr>
              <w:t>Mối quan hệ (Người tham chiếu)</w:t>
            </w:r>
          </w:p>
        </w:tc>
        <w:tc>
          <w:tcPr>
            <w:tcW w:w="2207" w:type="dxa"/>
            <w:tcBorders>
              <w:top w:val="nil"/>
              <w:left w:val="nil"/>
              <w:bottom w:val="single" w:sz="4" w:space="0" w:color="auto"/>
              <w:right w:val="single" w:sz="4" w:space="0" w:color="auto"/>
            </w:tcBorders>
            <w:shd w:val="clear" w:color="auto" w:fill="auto"/>
            <w:noWrap/>
            <w:hideMark/>
          </w:tcPr>
          <w:p w14:paraId="18B277F0"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tr w:rsidR="00257382" w:rsidRPr="00583731" w14:paraId="35779448" w14:textId="77777777" w:rsidTr="00257382">
        <w:trPr>
          <w:trHeight w:val="340"/>
          <w:jc w:val="center"/>
        </w:trPr>
        <w:tc>
          <w:tcPr>
            <w:tcW w:w="578" w:type="dxa"/>
            <w:tcBorders>
              <w:top w:val="nil"/>
              <w:left w:val="single" w:sz="4" w:space="0" w:color="auto"/>
              <w:bottom w:val="single" w:sz="4" w:space="0" w:color="auto"/>
              <w:right w:val="single" w:sz="4" w:space="0" w:color="auto"/>
            </w:tcBorders>
            <w:shd w:val="clear" w:color="auto" w:fill="auto"/>
            <w:noWrap/>
            <w:hideMark/>
          </w:tcPr>
          <w:p w14:paraId="279113D3" w14:textId="77777777" w:rsidR="00257382" w:rsidRPr="00583731" w:rsidRDefault="00257382" w:rsidP="00763583">
            <w:pPr>
              <w:spacing w:after="0" w:line="240" w:lineRule="auto"/>
              <w:ind w:left="0"/>
              <w:jc w:val="right"/>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42</w:t>
            </w:r>
          </w:p>
        </w:tc>
        <w:tc>
          <w:tcPr>
            <w:tcW w:w="1428" w:type="dxa"/>
            <w:tcBorders>
              <w:top w:val="nil"/>
              <w:left w:val="nil"/>
              <w:bottom w:val="single" w:sz="4" w:space="0" w:color="auto"/>
              <w:right w:val="single" w:sz="4" w:space="0" w:color="auto"/>
            </w:tcBorders>
            <w:shd w:val="clear" w:color="auto" w:fill="auto"/>
            <w:noWrap/>
            <w:hideMark/>
          </w:tcPr>
          <w:p w14:paraId="03B2430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Reference Details</w:t>
            </w:r>
          </w:p>
        </w:tc>
        <w:tc>
          <w:tcPr>
            <w:tcW w:w="1512" w:type="dxa"/>
            <w:tcBorders>
              <w:top w:val="nil"/>
              <w:left w:val="nil"/>
              <w:bottom w:val="single" w:sz="4" w:space="0" w:color="auto"/>
              <w:right w:val="single" w:sz="4" w:space="0" w:color="auto"/>
            </w:tcBorders>
            <w:shd w:val="clear" w:color="auto" w:fill="auto"/>
            <w:noWrap/>
            <w:hideMark/>
          </w:tcPr>
          <w:p w14:paraId="68C1E796"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Reference Phone 1</w:t>
            </w:r>
          </w:p>
        </w:tc>
        <w:tc>
          <w:tcPr>
            <w:tcW w:w="2835" w:type="dxa"/>
            <w:tcBorders>
              <w:top w:val="nil"/>
              <w:left w:val="nil"/>
              <w:bottom w:val="single" w:sz="4" w:space="0" w:color="auto"/>
              <w:right w:val="single" w:sz="4" w:space="0" w:color="auto"/>
            </w:tcBorders>
            <w:shd w:val="clear" w:color="auto" w:fill="auto"/>
            <w:hideMark/>
          </w:tcPr>
          <w:p w14:paraId="71DE5E59" w14:textId="77777777" w:rsidR="00257382" w:rsidRPr="00583731" w:rsidRDefault="00257382" w:rsidP="00763583">
            <w:pPr>
              <w:spacing w:after="0" w:line="240" w:lineRule="auto"/>
              <w:ind w:left="0"/>
              <w:rPr>
                <w:rFonts w:ascii="Times New Roman" w:eastAsia="Times New Roman" w:hAnsi="Times New Roman" w:cs="Times New Roman"/>
                <w:color w:val="000000"/>
                <w:sz w:val="24"/>
                <w:lang w:eastAsia="en-US"/>
              </w:rPr>
            </w:pPr>
            <w:r w:rsidRPr="00583731">
              <w:rPr>
                <w:rFonts w:ascii="Times New Roman" w:eastAsia="Times New Roman" w:hAnsi="Times New Roman" w:cs="Times New Roman"/>
                <w:color w:val="000000"/>
                <w:sz w:val="24"/>
                <w:lang w:eastAsia="en-US"/>
              </w:rPr>
              <w:t>Số điện thoại (Người tham chiếu)</w:t>
            </w:r>
          </w:p>
        </w:tc>
        <w:tc>
          <w:tcPr>
            <w:tcW w:w="2207" w:type="dxa"/>
            <w:tcBorders>
              <w:top w:val="nil"/>
              <w:left w:val="nil"/>
              <w:bottom w:val="single" w:sz="4" w:space="0" w:color="auto"/>
              <w:right w:val="single" w:sz="4" w:space="0" w:color="auto"/>
            </w:tcBorders>
            <w:shd w:val="clear" w:color="auto" w:fill="auto"/>
            <w:noWrap/>
            <w:hideMark/>
          </w:tcPr>
          <w:p w14:paraId="1160465A" w14:textId="77777777" w:rsidR="00257382" w:rsidRPr="00583731" w:rsidRDefault="00257382" w:rsidP="00763583">
            <w:pPr>
              <w:spacing w:after="0" w:line="240" w:lineRule="auto"/>
              <w:ind w:left="0"/>
              <w:rPr>
                <w:rFonts w:ascii="Times New Roman" w:eastAsia="Times New Roman" w:hAnsi="Times New Roman" w:cs="Times New Roman"/>
                <w:color w:val="000000"/>
                <w:sz w:val="22"/>
                <w:szCs w:val="22"/>
                <w:lang w:eastAsia="en-US"/>
              </w:rPr>
            </w:pPr>
            <w:r w:rsidRPr="00583731">
              <w:rPr>
                <w:rFonts w:ascii="Times New Roman" w:eastAsia="Times New Roman" w:hAnsi="Times New Roman" w:cs="Times New Roman"/>
                <w:color w:val="000000"/>
                <w:sz w:val="22"/>
                <w:szCs w:val="22"/>
                <w:lang w:eastAsia="en-US"/>
              </w:rPr>
              <w:t> </w:t>
            </w:r>
          </w:p>
        </w:tc>
      </w:tr>
      <w:bookmarkEnd w:id="282"/>
    </w:tbl>
    <w:p w14:paraId="70404AB1" w14:textId="72AA22C0" w:rsidR="001839C8" w:rsidRPr="00583731" w:rsidRDefault="001839C8" w:rsidP="001839C8">
      <w:pPr>
        <w:rPr>
          <w:rFonts w:ascii="Times New Roman" w:hAnsi="Times New Roman" w:cs="Times New Roman"/>
          <w:lang w:val="vi-VN"/>
        </w:rPr>
      </w:pPr>
    </w:p>
    <w:p w14:paraId="059E6C69" w14:textId="757A6805" w:rsidR="00F44091" w:rsidRPr="00583731" w:rsidRDefault="007A4B64" w:rsidP="00583731">
      <w:pPr>
        <w:pStyle w:val="Heading3"/>
        <w:numPr>
          <w:ilvl w:val="2"/>
          <w:numId w:val="2"/>
        </w:numPr>
        <w:rPr>
          <w:lang w:val="vi-VN"/>
        </w:rPr>
      </w:pPr>
      <w:bookmarkStart w:id="286" w:name="_Toc67467862"/>
      <w:r w:rsidRPr="00583731">
        <w:t>Technical</w:t>
      </w:r>
      <w:r w:rsidRPr="00583731">
        <w:rPr>
          <w:lang w:val="vi-VN"/>
        </w:rPr>
        <w:t xml:space="preserve"> Detail</w:t>
      </w:r>
      <w:bookmarkEnd w:id="286"/>
    </w:p>
    <w:p w14:paraId="73F57AD4" w14:textId="5C529342" w:rsidR="0089354D" w:rsidRPr="00583731" w:rsidRDefault="0089354D" w:rsidP="00583731">
      <w:pPr>
        <w:ind w:left="533" w:firstLine="187"/>
        <w:jc w:val="both"/>
        <w:rPr>
          <w:ins w:id="287" w:author="Tran Thach Anh" w:date="2021-03-30T17:03:00Z"/>
          <w:rFonts w:ascii="Times New Roman" w:hAnsi="Times New Roman" w:cs="Times New Roman"/>
          <w:lang w:val="vi-VN"/>
        </w:rPr>
      </w:pPr>
      <w:r w:rsidRPr="00583731">
        <w:rPr>
          <w:rFonts w:ascii="Times New Roman" w:hAnsi="Times New Roman" w:cs="Times New Roman"/>
          <w:lang w:val="vi-VN"/>
        </w:rPr>
        <w:t>Hệ thống PayLater triển khai gọi API theo đặc tả hiện có của hệ thống LOS và hệ thống Way4 (mô tả ở DR</w:t>
      </w:r>
      <w:r w:rsidR="00583731" w:rsidRPr="00583731">
        <w:rPr>
          <w:rFonts w:ascii="Times New Roman" w:hAnsi="Times New Roman" w:cs="Times New Roman"/>
          <w:lang w:val="vi-VN"/>
        </w:rPr>
        <w:t>_Vol_</w:t>
      </w:r>
      <w:r w:rsidR="00786C0B" w:rsidRPr="00583731">
        <w:rPr>
          <w:rFonts w:ascii="Times New Roman" w:hAnsi="Times New Roman" w:cs="Times New Roman"/>
          <w:lang w:val="vi-VN"/>
        </w:rPr>
        <w:t>14</w:t>
      </w:r>
      <w:r w:rsidRPr="00583731">
        <w:rPr>
          <w:rFonts w:ascii="Times New Roman" w:hAnsi="Times New Roman" w:cs="Times New Roman"/>
          <w:lang w:val="vi-VN"/>
        </w:rPr>
        <w:t>).</w:t>
      </w:r>
    </w:p>
    <w:p w14:paraId="2D212FBC" w14:textId="02AF77DA" w:rsidR="005A303D" w:rsidRPr="00583731" w:rsidRDefault="00187B42" w:rsidP="0089354D">
      <w:pPr>
        <w:rPr>
          <w:rFonts w:ascii="Times New Roman" w:hAnsi="Times New Roman" w:cs="Times New Roman"/>
          <w:lang w:val="vi-VN"/>
        </w:rPr>
      </w:pPr>
      <w:ins w:id="288" w:author="Tran Thach Anh" w:date="2021-03-30T17:03:00Z">
        <w:r w:rsidRPr="00583731">
          <w:rPr>
            <w:rFonts w:ascii="Times New Roman" w:hAnsi="Times New Roman" w:cs="Times New Roman"/>
            <w:lang w:val="vi-VN"/>
          </w:rPr>
          <w:t xml:space="preserve">Do hạn chế khi tạo CIF trên LOS sẽ cần tạo 1 APL </w:t>
        </w:r>
      </w:ins>
      <w:ins w:id="289" w:author="Tran Thach Anh" w:date="2021-03-30T17:05:00Z">
        <w:r w:rsidR="0036048C" w:rsidRPr="00583731">
          <w:rPr>
            <w:rFonts w:ascii="Times New Roman" w:hAnsi="Times New Roman" w:cs="Times New Roman"/>
            <w:lang w:val="vi-VN"/>
          </w:rPr>
          <w:t>Card (nhưng sẽ không sử dụng)</w:t>
        </w:r>
      </w:ins>
      <w:ins w:id="290" w:author="Tran Thach Anh" w:date="2021-03-30T17:04:00Z">
        <w:r w:rsidRPr="00583731">
          <w:rPr>
            <w:rFonts w:ascii="Times New Roman" w:hAnsi="Times New Roman" w:cs="Times New Roman"/>
            <w:lang w:val="vi-VN"/>
          </w:rPr>
          <w:t>, phía PayLater sẽ</w:t>
        </w:r>
      </w:ins>
      <w:ins w:id="291" w:author="Tran Thach Anh" w:date="2021-03-30T17:05:00Z">
        <w:r w:rsidR="00AE13DD" w:rsidRPr="00583731">
          <w:rPr>
            <w:rFonts w:ascii="Times New Roman" w:hAnsi="Times New Roman" w:cs="Times New Roman"/>
            <w:lang w:val="vi-VN"/>
          </w:rPr>
          <w:t xml:space="preserve"> trợ giúp thực hiện</w:t>
        </w:r>
      </w:ins>
      <w:ins w:id="292" w:author="Tran Thach Anh" w:date="2021-03-30T17:04:00Z">
        <w:r w:rsidRPr="00583731">
          <w:rPr>
            <w:rFonts w:ascii="Times New Roman" w:hAnsi="Times New Roman" w:cs="Times New Roman"/>
            <w:lang w:val="vi-VN"/>
          </w:rPr>
          <w:t xml:space="preserve"> gọi câu lệnh SQL để đóng APL tạm được tạo này ngay sau khi hoàn tất quá trình </w:t>
        </w:r>
        <w:r w:rsidR="00B77A81" w:rsidRPr="00583731">
          <w:rPr>
            <w:rFonts w:ascii="Times New Roman" w:hAnsi="Times New Roman" w:cs="Times New Roman"/>
            <w:lang w:val="vi-VN"/>
          </w:rPr>
          <w:t>tạo CIF tương ứng APL</w:t>
        </w:r>
      </w:ins>
      <w:ins w:id="293" w:author="Tran Thach Anh" w:date="2021-03-30T17:19:00Z">
        <w:r w:rsidR="00DB6E50" w:rsidRPr="00583731">
          <w:rPr>
            <w:rFonts w:ascii="Times New Roman" w:hAnsi="Times New Roman" w:cs="Times New Roman"/>
            <w:lang w:val="vi-VN"/>
          </w:rPr>
          <w:t xml:space="preserve"> (</w:t>
        </w:r>
        <w:r w:rsidR="00A16793" w:rsidRPr="00583731">
          <w:rPr>
            <w:rFonts w:ascii="Times New Roman" w:hAnsi="Times New Roman" w:cs="Times New Roman"/>
            <w:lang w:val="vi-VN"/>
          </w:rPr>
          <w:t xml:space="preserve">ESI dự định tạo API tương tự </w:t>
        </w:r>
        <w:r w:rsidR="003F1BF4" w:rsidRPr="00583731">
          <w:rPr>
            <w:rFonts w:ascii="Times New Roman" w:hAnsi="Times New Roman" w:cs="Times New Roman"/>
            <w:lang w:val="vi-VN"/>
          </w:rPr>
          <w:t xml:space="preserve">phương án </w:t>
        </w:r>
        <w:r w:rsidR="00A16793" w:rsidRPr="00583731">
          <w:rPr>
            <w:rFonts w:ascii="Times New Roman" w:hAnsi="Times New Roman" w:cs="Times New Roman"/>
            <w:lang w:val="vi-VN"/>
          </w:rPr>
          <w:t>REQV7_3)</w:t>
        </w:r>
      </w:ins>
      <w:ins w:id="294" w:author="Tran Thach Anh" w:date="2021-03-30T17:04:00Z">
        <w:r w:rsidR="00B77A81" w:rsidRPr="00583731">
          <w:rPr>
            <w:rFonts w:ascii="Times New Roman" w:hAnsi="Times New Roman" w:cs="Times New Roman"/>
            <w:lang w:val="vi-VN"/>
          </w:rPr>
          <w:t>.</w:t>
        </w:r>
      </w:ins>
    </w:p>
    <w:p w14:paraId="3DA27DCC" w14:textId="1D450BF0" w:rsidR="00F71685" w:rsidRPr="00583731" w:rsidRDefault="000651B4" w:rsidP="00583731">
      <w:pPr>
        <w:pStyle w:val="Heading3"/>
        <w:numPr>
          <w:ilvl w:val="2"/>
          <w:numId w:val="2"/>
        </w:numPr>
      </w:pPr>
      <w:bookmarkStart w:id="295" w:name="_Toc67467863"/>
      <w:r w:rsidRPr="00583731">
        <w:t>Testing and Sample</w:t>
      </w:r>
      <w:bookmarkEnd w:id="295"/>
    </w:p>
    <w:p w14:paraId="2F0D7798" w14:textId="6E38C933" w:rsidR="00100DBB" w:rsidRPr="00583731" w:rsidRDefault="00100DBB" w:rsidP="00583731">
      <w:pPr>
        <w:pStyle w:val="Heading3"/>
        <w:numPr>
          <w:ilvl w:val="2"/>
          <w:numId w:val="2"/>
        </w:numPr>
      </w:pPr>
      <w:bookmarkStart w:id="296" w:name="_Toc67467864"/>
      <w:r w:rsidRPr="00583731">
        <w:t>Limitation</w:t>
      </w:r>
      <w:bookmarkEnd w:id="296"/>
    </w:p>
    <w:p w14:paraId="1BD5BC49" w14:textId="77777777" w:rsidR="007B0DF1" w:rsidRPr="00583731" w:rsidRDefault="007B0DF1" w:rsidP="007B0DF1">
      <w:pPr>
        <w:rPr>
          <w:rFonts w:ascii="Times New Roman" w:hAnsi="Times New Roman" w:cs="Times New Roman"/>
        </w:rPr>
      </w:pPr>
    </w:p>
    <w:p w14:paraId="54325619" w14:textId="5C07F606" w:rsidR="006E7B42" w:rsidRPr="00583731" w:rsidRDefault="006E7B42" w:rsidP="006E7B42">
      <w:pPr>
        <w:pStyle w:val="Heading2Numbered"/>
        <w:rPr>
          <w:rFonts w:ascii="Times New Roman" w:hAnsi="Times New Roman"/>
        </w:rPr>
      </w:pPr>
      <w:bookmarkStart w:id="297" w:name="_Toc67467865"/>
      <w:r w:rsidRPr="00583731">
        <w:rPr>
          <w:rFonts w:ascii="Times New Roman" w:hAnsi="Times New Roman"/>
        </w:rPr>
        <w:t>REQV7_</w:t>
      </w:r>
      <w:r w:rsidRPr="00583731">
        <w:rPr>
          <w:rFonts w:ascii="Times New Roman" w:hAnsi="Times New Roman"/>
          <w:lang w:val="vi-VN"/>
        </w:rPr>
        <w:t>3</w:t>
      </w:r>
      <w:r w:rsidRPr="00583731">
        <w:rPr>
          <w:rFonts w:ascii="Times New Roman" w:hAnsi="Times New Roman"/>
        </w:rPr>
        <w:t>.</w:t>
      </w:r>
      <w:r w:rsidRPr="00583731">
        <w:rPr>
          <w:rFonts w:ascii="Times New Roman" w:hAnsi="Times New Roman"/>
          <w:lang w:val="vi-VN"/>
        </w:rPr>
        <w:t xml:space="preserve"> DPD &amp; Outstanding</w:t>
      </w:r>
      <w:r w:rsidR="006C0ADF" w:rsidRPr="00583731">
        <w:rPr>
          <w:rFonts w:ascii="Times New Roman" w:hAnsi="Times New Roman"/>
          <w:lang w:val="vi-VN"/>
        </w:rPr>
        <w:t xml:space="preserve"> Amount</w:t>
      </w:r>
      <w:r w:rsidRPr="00583731">
        <w:rPr>
          <w:rFonts w:ascii="Times New Roman" w:hAnsi="Times New Roman"/>
          <w:lang w:val="vi-VN"/>
        </w:rPr>
        <w:t xml:space="preserve"> Query on LMS</w:t>
      </w:r>
      <w:bookmarkEnd w:id="297"/>
      <w:ins w:id="298" w:author="Hang Vu Thi (BSD-ITP)" w:date="2021-03-26T19:49:00Z">
        <w:r w:rsidR="00F1786E" w:rsidRPr="00583731">
          <w:rPr>
            <w:rFonts w:ascii="Times New Roman" w:hAnsi="Times New Roman"/>
            <w:lang w:val="en-US"/>
          </w:rPr>
          <w:t xml:space="preserve"> </w:t>
        </w:r>
        <w:commentRangeStart w:id="299"/>
        <w:r w:rsidR="00F1786E" w:rsidRPr="00583731">
          <w:rPr>
            <w:rFonts w:ascii="Times New Roman" w:hAnsi="Times New Roman"/>
            <w:lang w:val="en-US"/>
          </w:rPr>
          <w:t>and W4</w:t>
        </w:r>
      </w:ins>
      <w:commentRangeEnd w:id="299"/>
      <w:r w:rsidR="00FE41F1" w:rsidRPr="00583731">
        <w:rPr>
          <w:rStyle w:val="CommentReference"/>
          <w:rFonts w:ascii="Times New Roman" w:eastAsiaTheme="minorEastAsia" w:hAnsi="Times New Roman"/>
          <w:b w:val="0"/>
          <w:bCs w:val="0"/>
          <w:lang w:val="en-US"/>
        </w:rPr>
        <w:commentReference w:id="299"/>
      </w:r>
    </w:p>
    <w:p w14:paraId="2A1DD4AD" w14:textId="4E146CDE" w:rsidR="006E7B42" w:rsidRPr="00583731" w:rsidRDefault="006E7B42" w:rsidP="00583731">
      <w:pPr>
        <w:pStyle w:val="Heading3"/>
        <w:numPr>
          <w:ilvl w:val="2"/>
          <w:numId w:val="2"/>
        </w:numPr>
      </w:pPr>
      <w:bookmarkStart w:id="300" w:name="_Toc67467866"/>
      <w:r w:rsidRPr="00583731">
        <w:t>Business Requirement</w:t>
      </w:r>
      <w:bookmarkEnd w:id="300"/>
    </w:p>
    <w:p w14:paraId="5574C84A" w14:textId="24AA37D7" w:rsidR="006E7B42" w:rsidRPr="00583731" w:rsidRDefault="00AC04FA" w:rsidP="00583731">
      <w:pPr>
        <w:ind w:firstLine="187"/>
        <w:rPr>
          <w:rFonts w:ascii="Times New Roman" w:hAnsi="Times New Roman" w:cs="Times New Roman"/>
          <w:lang w:val="vi-VN"/>
        </w:rPr>
      </w:pPr>
      <w:r w:rsidRPr="00583731">
        <w:rPr>
          <w:rFonts w:ascii="Times New Roman" w:hAnsi="Times New Roman" w:cs="Times New Roman"/>
        </w:rPr>
        <w:t>Trong</w:t>
      </w:r>
      <w:r w:rsidRPr="00583731">
        <w:rPr>
          <w:rFonts w:ascii="Times New Roman" w:hAnsi="Times New Roman" w:cs="Times New Roman"/>
          <w:lang w:val="vi-VN"/>
        </w:rPr>
        <w:t xml:space="preserve"> quá trình đánh giá tín dụng, thì </w:t>
      </w:r>
      <w:r w:rsidR="00940E78" w:rsidRPr="00583731">
        <w:rPr>
          <w:rFonts w:ascii="Times New Roman" w:hAnsi="Times New Roman" w:cs="Times New Roman"/>
          <w:lang w:val="vi-VN"/>
        </w:rPr>
        <w:t>PayLater (underwriting process) cần xét đến 2 thông tin sau:</w:t>
      </w:r>
    </w:p>
    <w:p w14:paraId="01C213CF" w14:textId="52E9D598" w:rsidR="00940E78" w:rsidRPr="00583731" w:rsidRDefault="00940E78" w:rsidP="00C127B5">
      <w:pPr>
        <w:pStyle w:val="ListParagraph"/>
        <w:numPr>
          <w:ilvl w:val="0"/>
          <w:numId w:val="15"/>
        </w:numPr>
        <w:rPr>
          <w:rFonts w:ascii="Times New Roman" w:hAnsi="Times New Roman" w:cs="Times New Roman"/>
          <w:lang w:val="vi-VN"/>
        </w:rPr>
      </w:pPr>
      <w:r w:rsidRPr="00583731">
        <w:rPr>
          <w:rFonts w:ascii="Times New Roman" w:hAnsi="Times New Roman" w:cs="Times New Roman"/>
          <w:lang w:val="vi-VN"/>
        </w:rPr>
        <w:lastRenderedPageBreak/>
        <w:t xml:space="preserve">Giá trị </w:t>
      </w:r>
      <w:del w:id="301" w:author="Hang Vu Thi (BSD-ITP)" w:date="2021-03-26T19:51:00Z">
        <w:r w:rsidRPr="00583731" w:rsidDel="00F1786E">
          <w:rPr>
            <w:rFonts w:ascii="Times New Roman" w:hAnsi="Times New Roman" w:cs="Times New Roman"/>
            <w:lang w:val="vi-VN"/>
          </w:rPr>
          <w:delText xml:space="preserve">nhóm nợ </w:delText>
        </w:r>
      </w:del>
      <w:ins w:id="302" w:author="Hang Vu Thi (BSD-ITP)" w:date="2021-03-26T19:51:00Z">
        <w:r w:rsidR="00F1786E" w:rsidRPr="00583731">
          <w:rPr>
            <w:rFonts w:ascii="Times New Roman" w:hAnsi="Times New Roman" w:cs="Times New Roman"/>
            <w:lang w:val="vi-VN"/>
          </w:rPr>
          <w:t xml:space="preserve"> </w:t>
        </w:r>
      </w:ins>
      <w:ins w:id="303" w:author="Hang Vu Thi (BSD-ITP)" w:date="2021-03-26T19:52:00Z">
        <w:r w:rsidR="00F1786E" w:rsidRPr="00583731">
          <w:rPr>
            <w:rFonts w:ascii="Times New Roman" w:hAnsi="Times New Roman" w:cs="Times New Roman"/>
            <w:lang w:val="vi-VN"/>
          </w:rPr>
          <w:t xml:space="preserve">ngày </w:t>
        </w:r>
      </w:ins>
      <w:ins w:id="304" w:author="Hang Vu Thi (BSD-ITP)" w:date="2021-03-26T19:51:00Z">
        <w:r w:rsidR="00F1786E" w:rsidRPr="00583731">
          <w:rPr>
            <w:rFonts w:ascii="Times New Roman" w:hAnsi="Times New Roman" w:cs="Times New Roman"/>
            <w:lang w:val="vi-VN"/>
          </w:rPr>
          <w:t xml:space="preserve">quá hạn </w:t>
        </w:r>
      </w:ins>
      <w:r w:rsidRPr="00583731">
        <w:rPr>
          <w:rFonts w:ascii="Times New Roman" w:hAnsi="Times New Roman" w:cs="Times New Roman"/>
          <w:lang w:val="vi-VN"/>
        </w:rPr>
        <w:t>LF_DPD cao nhất của khách hàng đang lưu giữ trong LMS</w:t>
      </w:r>
      <w:ins w:id="305" w:author="Hang Vu Thi (BSD-ITP)" w:date="2021-03-26T19:49:00Z">
        <w:r w:rsidR="00F1786E" w:rsidRPr="00583731">
          <w:rPr>
            <w:rFonts w:ascii="Times New Roman" w:hAnsi="Times New Roman" w:cs="Times New Roman"/>
            <w:lang w:val="vi-VN"/>
          </w:rPr>
          <w:t xml:space="preserve"> và W4</w:t>
        </w:r>
      </w:ins>
      <w:ins w:id="306" w:author="Tran Thach Anh" w:date="2021-03-30T17:15:00Z">
        <w:r w:rsidR="00763B37" w:rsidRPr="00583731">
          <w:rPr>
            <w:rFonts w:ascii="Times New Roman" w:hAnsi="Times New Roman" w:cs="Times New Roman"/>
            <w:lang w:val="vi-VN"/>
          </w:rPr>
          <w:t xml:space="preserve"> (chi </w:t>
        </w:r>
      </w:ins>
      <w:ins w:id="307" w:author="Tran Thach Anh" w:date="2021-03-30T17:16:00Z">
        <w:r w:rsidR="00763B37" w:rsidRPr="00583731">
          <w:rPr>
            <w:rFonts w:ascii="Times New Roman" w:hAnsi="Times New Roman" w:cs="Times New Roman"/>
            <w:lang w:val="vi-VN"/>
          </w:rPr>
          <w:t>tiết thông tin truy vấn tương tự</w:t>
        </w:r>
        <w:r w:rsidR="00827606" w:rsidRPr="00583731">
          <w:rPr>
            <w:rFonts w:ascii="Times New Roman" w:hAnsi="Times New Roman" w:cs="Times New Roman"/>
            <w:lang w:val="vi-VN"/>
          </w:rPr>
          <w:t xml:space="preserve"> của Way4 định nghĩa ở DR</w:t>
        </w:r>
        <w:r w:rsidR="002B1784" w:rsidRPr="00583731">
          <w:rPr>
            <w:rFonts w:ascii="Times New Roman" w:hAnsi="Times New Roman" w:cs="Times New Roman"/>
            <w:lang w:val="vi-VN"/>
          </w:rPr>
          <w:t>_</w:t>
        </w:r>
        <w:r w:rsidR="00827606" w:rsidRPr="00583731">
          <w:rPr>
            <w:rFonts w:ascii="Times New Roman" w:hAnsi="Times New Roman" w:cs="Times New Roman"/>
            <w:lang w:val="vi-VN"/>
          </w:rPr>
          <w:t>Vol_14)</w:t>
        </w:r>
      </w:ins>
      <w:r w:rsidRPr="00583731">
        <w:rPr>
          <w:rFonts w:ascii="Times New Roman" w:hAnsi="Times New Roman" w:cs="Times New Roman"/>
          <w:lang w:val="vi-VN"/>
        </w:rPr>
        <w:t>.</w:t>
      </w:r>
    </w:p>
    <w:p w14:paraId="312CF352" w14:textId="2CE35040" w:rsidR="00940E78" w:rsidRPr="00583731" w:rsidRDefault="00940E78" w:rsidP="00C127B5">
      <w:pPr>
        <w:pStyle w:val="ListParagraph"/>
        <w:numPr>
          <w:ilvl w:val="0"/>
          <w:numId w:val="15"/>
        </w:numPr>
        <w:rPr>
          <w:rFonts w:ascii="Times New Roman" w:hAnsi="Times New Roman" w:cs="Times New Roman"/>
          <w:lang w:val="vi-VN"/>
        </w:rPr>
      </w:pPr>
      <w:r w:rsidRPr="00583731">
        <w:rPr>
          <w:rFonts w:ascii="Times New Roman" w:hAnsi="Times New Roman" w:cs="Times New Roman"/>
          <w:lang w:val="vi-VN"/>
        </w:rPr>
        <w:t xml:space="preserve">Tổng </w:t>
      </w:r>
      <w:del w:id="308" w:author="Hang Vu Thi (BSD-ITP)" w:date="2021-03-26T19:51:00Z">
        <w:r w:rsidRPr="00583731" w:rsidDel="00F1786E">
          <w:rPr>
            <w:rFonts w:ascii="Times New Roman" w:hAnsi="Times New Roman" w:cs="Times New Roman"/>
            <w:lang w:val="vi-VN"/>
          </w:rPr>
          <w:delText xml:space="preserve">giá trị tổng </w:delText>
        </w:r>
      </w:del>
      <w:r w:rsidRPr="00583731">
        <w:rPr>
          <w:rFonts w:ascii="Times New Roman" w:hAnsi="Times New Roman" w:cs="Times New Roman"/>
          <w:lang w:val="vi-VN"/>
        </w:rPr>
        <w:t xml:space="preserve">dư nợ </w:t>
      </w:r>
      <w:del w:id="309" w:author="Hang Vu Thi (BSD-ITP)" w:date="2021-03-26T19:51:00Z">
        <w:r w:rsidRPr="00583731" w:rsidDel="00F1786E">
          <w:rPr>
            <w:rFonts w:ascii="Times New Roman" w:hAnsi="Times New Roman" w:cs="Times New Roman"/>
            <w:lang w:val="vi-VN"/>
          </w:rPr>
          <w:delText xml:space="preserve">cho vay </w:delText>
        </w:r>
      </w:del>
      <w:r w:rsidRPr="00583731">
        <w:rPr>
          <w:rFonts w:ascii="Times New Roman" w:hAnsi="Times New Roman" w:cs="Times New Roman"/>
          <w:lang w:val="vi-VN"/>
        </w:rPr>
        <w:t>hiện tại LF_OUTSTANDING_BAL trong LMS</w:t>
      </w:r>
      <w:ins w:id="310" w:author="Hang Vu Thi (BSD-ITP)" w:date="2021-03-26T19:50:00Z">
        <w:r w:rsidR="00F1786E" w:rsidRPr="00583731">
          <w:rPr>
            <w:rFonts w:ascii="Times New Roman" w:hAnsi="Times New Roman" w:cs="Times New Roman"/>
            <w:lang w:val="vi-VN"/>
          </w:rPr>
          <w:t xml:space="preserve"> và W4 ( bao gồm dư nợ cho vay và dư nợ thẻ tín dụng</w:t>
        </w:r>
      </w:ins>
      <w:ins w:id="311" w:author="Tran Thach Anh" w:date="2021-03-30T17:16:00Z">
        <w:r w:rsidR="00827606" w:rsidRPr="00583731">
          <w:rPr>
            <w:rFonts w:ascii="Times New Roman" w:hAnsi="Times New Roman" w:cs="Times New Roman"/>
            <w:lang w:val="vi-VN"/>
          </w:rPr>
          <w:t xml:space="preserve"> – chi tiết thông tin tương tự của Way4 định nghĩa ở DR_Vol_14</w:t>
        </w:r>
      </w:ins>
      <w:ins w:id="312" w:author="Hang Vu Thi (BSD-ITP)" w:date="2021-03-26T19:50:00Z">
        <w:r w:rsidR="00F1786E" w:rsidRPr="00583731">
          <w:rPr>
            <w:rFonts w:ascii="Times New Roman" w:hAnsi="Times New Roman" w:cs="Times New Roman"/>
            <w:lang w:val="vi-VN"/>
          </w:rPr>
          <w:t>)</w:t>
        </w:r>
      </w:ins>
      <w:r w:rsidRPr="00583731">
        <w:rPr>
          <w:rFonts w:ascii="Times New Roman" w:hAnsi="Times New Roman" w:cs="Times New Roman"/>
          <w:lang w:val="vi-VN"/>
        </w:rPr>
        <w:t>.</w:t>
      </w:r>
    </w:p>
    <w:p w14:paraId="43EC4688" w14:textId="156638C4" w:rsidR="00940E78" w:rsidRPr="00583731" w:rsidRDefault="00186748" w:rsidP="00583731">
      <w:pPr>
        <w:ind w:firstLine="187"/>
        <w:rPr>
          <w:rFonts w:ascii="Times New Roman" w:hAnsi="Times New Roman" w:cs="Times New Roman"/>
          <w:lang w:val="vi-VN"/>
        </w:rPr>
      </w:pPr>
      <w:r w:rsidRPr="00583731">
        <w:rPr>
          <w:rFonts w:ascii="Times New Roman" w:hAnsi="Times New Roman" w:cs="Times New Roman"/>
          <w:lang w:val="vi-VN"/>
        </w:rPr>
        <w:t>Do cần cung cấp thông tin trên, phương án thực hiện sẽ như sau:</w:t>
      </w:r>
    </w:p>
    <w:p w14:paraId="0D9C6BA8" w14:textId="4D4C22E3" w:rsidR="00186748" w:rsidRPr="00583731" w:rsidRDefault="00186748" w:rsidP="00C127B5">
      <w:pPr>
        <w:pStyle w:val="ListParagraph"/>
        <w:numPr>
          <w:ilvl w:val="0"/>
          <w:numId w:val="16"/>
        </w:numPr>
        <w:rPr>
          <w:rFonts w:ascii="Times New Roman" w:hAnsi="Times New Roman" w:cs="Times New Roman"/>
          <w:lang w:val="vi-VN"/>
        </w:rPr>
      </w:pPr>
      <w:r w:rsidRPr="00583731">
        <w:rPr>
          <w:rFonts w:ascii="Times New Roman" w:hAnsi="Times New Roman" w:cs="Times New Roman"/>
          <w:lang w:val="vi-VN"/>
        </w:rPr>
        <w:t>LFVN cung cấp câu lệnh SQL để lấy 2 thông tin trên, với tham số đầu vào tìm kiếm là mã số CIF của khách hàng đã tồn tại trên hệ thống.</w:t>
      </w:r>
    </w:p>
    <w:p w14:paraId="7CE34689" w14:textId="0A9315B9" w:rsidR="00186748" w:rsidRPr="00583731" w:rsidRDefault="00186748" w:rsidP="00C127B5">
      <w:pPr>
        <w:pStyle w:val="ListParagraph"/>
        <w:numPr>
          <w:ilvl w:val="0"/>
          <w:numId w:val="16"/>
        </w:numPr>
        <w:rPr>
          <w:rFonts w:ascii="Times New Roman" w:hAnsi="Times New Roman" w:cs="Times New Roman"/>
          <w:lang w:val="vi-VN"/>
        </w:rPr>
      </w:pPr>
      <w:r w:rsidRPr="00583731">
        <w:rPr>
          <w:rFonts w:ascii="Times New Roman" w:hAnsi="Times New Roman" w:cs="Times New Roman"/>
          <w:lang w:val="vi-VN"/>
        </w:rPr>
        <w:t>ESI sẽ thực hiện tạo một ứng dụng API để phục vụ riêng cho mục đích này.</w:t>
      </w:r>
    </w:p>
    <w:p w14:paraId="67B0D7F8" w14:textId="22C31433" w:rsidR="0037228B" w:rsidRPr="00583731" w:rsidRDefault="00C96093" w:rsidP="00C127B5">
      <w:pPr>
        <w:pStyle w:val="ListParagraph"/>
        <w:numPr>
          <w:ilvl w:val="0"/>
          <w:numId w:val="16"/>
        </w:numPr>
        <w:rPr>
          <w:rFonts w:ascii="Times New Roman" w:hAnsi="Times New Roman" w:cs="Times New Roman"/>
          <w:lang w:val="vi-VN"/>
        </w:rPr>
      </w:pPr>
      <w:r w:rsidRPr="00583731">
        <w:rPr>
          <w:rFonts w:ascii="Times New Roman" w:hAnsi="Times New Roman" w:cs="Times New Roman"/>
          <w:lang w:val="vi-VN"/>
        </w:rPr>
        <w:t xml:space="preserve">LFVN triển khai gắn vào hệ thống hiện tại để PayLater Underwriting process </w:t>
      </w:r>
      <w:r w:rsidR="000304F2" w:rsidRPr="00583731">
        <w:rPr>
          <w:rFonts w:ascii="Times New Roman" w:hAnsi="Times New Roman" w:cs="Times New Roman"/>
          <w:lang w:val="vi-VN"/>
        </w:rPr>
        <w:t>gọi hàm API.</w:t>
      </w:r>
    </w:p>
    <w:p w14:paraId="7C3497BF" w14:textId="25EC43E6" w:rsidR="006E7B42" w:rsidRPr="00583731" w:rsidRDefault="006E7B42" w:rsidP="00583731">
      <w:pPr>
        <w:pStyle w:val="Heading3"/>
        <w:numPr>
          <w:ilvl w:val="2"/>
          <w:numId w:val="2"/>
        </w:numPr>
        <w:rPr>
          <w:lang w:val="vi-VN"/>
        </w:rPr>
      </w:pPr>
      <w:bookmarkStart w:id="313" w:name="_Toc67467867"/>
      <w:r w:rsidRPr="00583731">
        <w:t>Technical</w:t>
      </w:r>
      <w:r w:rsidRPr="00583731">
        <w:rPr>
          <w:lang w:val="vi-VN"/>
        </w:rPr>
        <w:t xml:space="preserve"> Detail</w:t>
      </w:r>
      <w:bookmarkEnd w:id="313"/>
    </w:p>
    <w:p w14:paraId="73F59309" w14:textId="075FF927" w:rsidR="000304F2" w:rsidRPr="00583731" w:rsidRDefault="000304F2" w:rsidP="000304F2">
      <w:pPr>
        <w:rPr>
          <w:rFonts w:ascii="Times New Roman" w:hAnsi="Times New Roman" w:cs="Times New Roman"/>
          <w:lang w:val="vi-VN"/>
        </w:rPr>
      </w:pPr>
      <w:r w:rsidRPr="00583731">
        <w:rPr>
          <w:rFonts w:ascii="Times New Roman" w:hAnsi="Times New Roman" w:cs="Times New Roman"/>
          <w:lang w:val="vi-VN"/>
        </w:rPr>
        <w:t xml:space="preserve">Hàm API được tạo ra sẽ xây dựng trên nền công nghệ ESI-Apps của ESI, và </w:t>
      </w:r>
      <w:r w:rsidR="0015264C" w:rsidRPr="00583731">
        <w:rPr>
          <w:rFonts w:ascii="Times New Roman" w:hAnsi="Times New Roman" w:cs="Times New Roman"/>
          <w:lang w:val="vi-VN"/>
        </w:rPr>
        <w:t>thoả mãn các yếu tố sau:</w:t>
      </w:r>
    </w:p>
    <w:p w14:paraId="0C532817" w14:textId="3A83061C" w:rsidR="0015264C" w:rsidRPr="00583731" w:rsidRDefault="0015264C" w:rsidP="00C127B5">
      <w:pPr>
        <w:pStyle w:val="ListParagraph"/>
        <w:numPr>
          <w:ilvl w:val="0"/>
          <w:numId w:val="17"/>
        </w:numPr>
        <w:rPr>
          <w:rFonts w:ascii="Times New Roman" w:hAnsi="Times New Roman" w:cs="Times New Roman"/>
          <w:lang w:val="vi-VN"/>
        </w:rPr>
      </w:pPr>
      <w:r w:rsidRPr="00583731">
        <w:rPr>
          <w:rFonts w:ascii="Times New Roman" w:hAnsi="Times New Roman" w:cs="Times New Roman"/>
          <w:lang w:val="vi-VN"/>
        </w:rPr>
        <w:t>Giao thức HTTP, kiểu triển khai REST API.</w:t>
      </w:r>
    </w:p>
    <w:p w14:paraId="07E61421" w14:textId="71FCDA64" w:rsidR="0015264C" w:rsidRPr="00583731" w:rsidRDefault="0015264C" w:rsidP="00C127B5">
      <w:pPr>
        <w:pStyle w:val="ListParagraph"/>
        <w:numPr>
          <w:ilvl w:val="0"/>
          <w:numId w:val="17"/>
        </w:numPr>
        <w:rPr>
          <w:rFonts w:ascii="Times New Roman" w:hAnsi="Times New Roman" w:cs="Times New Roman"/>
          <w:lang w:val="vi-VN"/>
        </w:rPr>
      </w:pPr>
      <w:r w:rsidRPr="00583731">
        <w:rPr>
          <w:rFonts w:ascii="Times New Roman" w:hAnsi="Times New Roman" w:cs="Times New Roman"/>
          <w:lang w:val="vi-VN"/>
        </w:rPr>
        <w:t>Xác thực bằng Username/password qua HTTP Basic Authentication và có thể hạn chế IP gọi (tuỳ chọn).</w:t>
      </w:r>
    </w:p>
    <w:p w14:paraId="1B1EC1F1" w14:textId="5F9B6E65" w:rsidR="0015264C" w:rsidRPr="00583731" w:rsidRDefault="0015264C" w:rsidP="00C127B5">
      <w:pPr>
        <w:pStyle w:val="ListParagraph"/>
        <w:numPr>
          <w:ilvl w:val="0"/>
          <w:numId w:val="17"/>
        </w:numPr>
        <w:rPr>
          <w:rFonts w:ascii="Times New Roman" w:hAnsi="Times New Roman" w:cs="Times New Roman"/>
          <w:lang w:val="vi-VN"/>
        </w:rPr>
      </w:pPr>
      <w:r w:rsidRPr="00583731">
        <w:rPr>
          <w:rFonts w:ascii="Times New Roman" w:hAnsi="Times New Roman" w:cs="Times New Roman"/>
          <w:lang w:val="vi-VN"/>
        </w:rPr>
        <w:t>Đóng gói dữ liệu: JSON hoặc XML.</w:t>
      </w:r>
    </w:p>
    <w:p w14:paraId="08AE6490" w14:textId="77777777" w:rsidR="006E7B42" w:rsidRPr="00583731" w:rsidRDefault="006E7B42" w:rsidP="00583731">
      <w:pPr>
        <w:pStyle w:val="Heading3"/>
        <w:numPr>
          <w:ilvl w:val="2"/>
          <w:numId w:val="2"/>
        </w:numPr>
      </w:pPr>
      <w:bookmarkStart w:id="314" w:name="_Toc67467868"/>
      <w:r w:rsidRPr="00583731">
        <w:t>Testing and Sample</w:t>
      </w:r>
      <w:bookmarkEnd w:id="314"/>
    </w:p>
    <w:p w14:paraId="2554AAA0" w14:textId="60DCE1BB" w:rsidR="006E7B42" w:rsidRPr="00583731" w:rsidRDefault="006E7B42" w:rsidP="00583731">
      <w:pPr>
        <w:pStyle w:val="Heading3"/>
        <w:numPr>
          <w:ilvl w:val="2"/>
          <w:numId w:val="2"/>
        </w:numPr>
      </w:pPr>
      <w:bookmarkStart w:id="315" w:name="_Toc67467869"/>
      <w:r w:rsidRPr="00583731">
        <w:t>Limitation</w:t>
      </w:r>
      <w:bookmarkEnd w:id="315"/>
    </w:p>
    <w:sectPr w:rsidR="006E7B42" w:rsidRPr="00583731" w:rsidSect="00BC1245">
      <w:headerReference w:type="default" r:id="rId11"/>
      <w:footerReference w:type="default" r:id="rId12"/>
      <w:footerReference w:type="first" r:id="rId13"/>
      <w:pgSz w:w="11900" w:h="16840"/>
      <w:pgMar w:top="1560" w:right="851" w:bottom="1418" w:left="915" w:header="601"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Anh Vu Hong (MKTD-PD)" w:date="2021-03-26T14:45:00Z" w:initials="AVH(">
    <w:p w14:paraId="171EFF38" w14:textId="1FF107B6" w:rsidR="00583731" w:rsidRPr="00B12B19" w:rsidRDefault="00583731">
      <w:pPr>
        <w:pStyle w:val="CommentText"/>
        <w:rPr>
          <w:rFonts w:ascii="Times New Roman" w:hAnsi="Times New Roman" w:cs="Times New Roman"/>
        </w:rPr>
      </w:pPr>
      <w:r>
        <w:rPr>
          <w:rStyle w:val="CommentReference"/>
        </w:rPr>
        <w:annotationRef/>
      </w:r>
      <w:r w:rsidRPr="00B12B19">
        <w:rPr>
          <w:rFonts w:ascii="Times New Roman" w:hAnsi="Times New Roman" w:cs="Times New Roman"/>
        </w:rPr>
        <w:t xml:space="preserve">Thêm trường hợp tài khoản </w:t>
      </w:r>
      <w:r>
        <w:rPr>
          <w:rFonts w:ascii="Times New Roman" w:hAnsi="Times New Roman" w:cs="Times New Roman"/>
        </w:rPr>
        <w:t xml:space="preserve">Paylater </w:t>
      </w:r>
      <w:r w:rsidRPr="00B12B19">
        <w:rPr>
          <w:rFonts w:ascii="Times New Roman" w:hAnsi="Times New Roman" w:cs="Times New Roman"/>
        </w:rPr>
        <w:t>đã bị đóng</w:t>
      </w:r>
      <w:r>
        <w:rPr>
          <w:rFonts w:ascii="Times New Roman" w:hAnsi="Times New Roman" w:cs="Times New Roman"/>
        </w:rPr>
        <w:t xml:space="preserve"> trên Way4</w:t>
      </w:r>
    </w:p>
  </w:comment>
  <w:comment w:id="28" w:author="Tran Thach Anh" w:date="2021-03-26T15:18:00Z" w:initials="TTA">
    <w:p w14:paraId="59F7685C" w14:textId="50830DED" w:rsidR="00583731" w:rsidRPr="00613B1F" w:rsidRDefault="00583731">
      <w:pPr>
        <w:pStyle w:val="CommentText"/>
        <w:rPr>
          <w:rFonts w:ascii="Calibri" w:hAnsi="Calibri" w:cs="Calibri"/>
          <w:lang w:val="vi-VN"/>
        </w:rPr>
      </w:pPr>
      <w:r>
        <w:rPr>
          <w:rStyle w:val="CommentReference"/>
        </w:rPr>
        <w:annotationRef/>
      </w:r>
      <w:r>
        <w:t>Anh đề</w:t>
      </w:r>
      <w:r>
        <w:rPr>
          <w:lang w:val="vi-VN"/>
        </w:rPr>
        <w:t xml:space="preserve"> nghị viết BRD tách riêng mục các rule check với Way4, thành mục riêng, DR Vol khác. Vì DR Vol này và solution anh đề xuất là dành cho LOS thôi</w:t>
      </w:r>
    </w:p>
  </w:comment>
  <w:comment w:id="31" w:author="Anh Vu Hong (MKTD-PD)" w:date="2021-03-26T14:43:00Z" w:initials="AVH(">
    <w:p w14:paraId="4E971ED3" w14:textId="56B1B229" w:rsidR="00583731" w:rsidRPr="002D0A0F" w:rsidRDefault="00583731">
      <w:pPr>
        <w:pStyle w:val="CommentText"/>
        <w:rPr>
          <w:rFonts w:ascii="Times New Roman" w:hAnsi="Times New Roman" w:cs="Times New Roman"/>
          <w:lang w:val="vi-VN"/>
        </w:rPr>
      </w:pPr>
      <w:r w:rsidRPr="00B12B19">
        <w:rPr>
          <w:rStyle w:val="CommentReference"/>
          <w:rFonts w:ascii="Times New Roman" w:hAnsi="Times New Roman" w:cs="Times New Roman"/>
        </w:rPr>
        <w:annotationRef/>
      </w:r>
      <w:r w:rsidRPr="002D0A0F">
        <w:rPr>
          <w:rFonts w:ascii="Times New Roman" w:hAnsi="Times New Roman" w:cs="Times New Roman"/>
          <w:lang w:val="vi-VN"/>
        </w:rPr>
        <w:t>Bổ sung</w:t>
      </w:r>
    </w:p>
  </w:comment>
  <w:comment w:id="32" w:author="Anh Vu Hong (MKTD-PD)" w:date="2021-03-26T14:53:00Z" w:initials="AVH(">
    <w:p w14:paraId="45F615DD" w14:textId="4BC63ECE" w:rsidR="00583731" w:rsidRPr="002D0A0F" w:rsidRDefault="00583731">
      <w:pPr>
        <w:pStyle w:val="CommentText"/>
        <w:rPr>
          <w:rFonts w:ascii="Times New Roman" w:hAnsi="Times New Roman" w:cs="Times New Roman"/>
          <w:lang w:val="vi-VN"/>
        </w:rPr>
      </w:pPr>
      <w:r>
        <w:rPr>
          <w:rStyle w:val="CommentReference"/>
        </w:rPr>
        <w:annotationRef/>
      </w:r>
      <w:r w:rsidRPr="002D0A0F">
        <w:rPr>
          <w:rFonts w:ascii="Times New Roman" w:hAnsi="Times New Roman" w:cs="Times New Roman"/>
          <w:lang w:val="vi-VN"/>
        </w:rPr>
        <w:t>Bổ sung</w:t>
      </w:r>
    </w:p>
  </w:comment>
  <w:comment w:id="133" w:author="Hang Vu Thi (BSD-ITP)" w:date="2021-03-26T19:04:00Z" w:initials="HVT(">
    <w:p w14:paraId="0670E772" w14:textId="3F485AC3" w:rsidR="00583731" w:rsidRPr="003B0766" w:rsidRDefault="00583731">
      <w:pPr>
        <w:pStyle w:val="CommentText"/>
        <w:rPr>
          <w:lang w:val="vi-VN"/>
        </w:rPr>
      </w:pPr>
      <w:r>
        <w:rPr>
          <w:rStyle w:val="CommentReference"/>
        </w:rPr>
        <w:annotationRef/>
      </w:r>
      <w:r w:rsidRPr="003B0766">
        <w:rPr>
          <w:lang w:val="vi-VN"/>
        </w:rPr>
        <w:t>Điểm này cần làm rõ hơn.</w:t>
      </w:r>
    </w:p>
  </w:comment>
  <w:comment w:id="134" w:author="Tran Thach Anh" w:date="2021-03-26T21:52:00Z" w:initials="TTA">
    <w:p w14:paraId="3F57FCE9" w14:textId="3AFE6DBB" w:rsidR="00583731" w:rsidRPr="00852EBF" w:rsidRDefault="00583731">
      <w:pPr>
        <w:pStyle w:val="CommentText"/>
        <w:rPr>
          <w:rFonts w:ascii="Calibri" w:hAnsi="Calibri" w:cs="Calibri"/>
          <w:lang w:val="vi-VN"/>
        </w:rPr>
      </w:pPr>
      <w:r>
        <w:rPr>
          <w:rStyle w:val="CommentReference"/>
        </w:rPr>
        <w:annotationRef/>
      </w:r>
      <w:r w:rsidRPr="00583731">
        <w:rPr>
          <w:lang w:val="vi-VN"/>
        </w:rPr>
        <w:t>Cái</w:t>
      </w:r>
      <w:r>
        <w:rPr>
          <w:lang w:val="vi-VN"/>
        </w:rPr>
        <w:t xml:space="preserve"> này đã mô tả, nhưng cần làm rõ hơn để hiểu rõ mục đích và cách th</w:t>
      </w:r>
      <w:r>
        <w:rPr>
          <w:rFonts w:ascii="Calibri" w:hAnsi="Calibri" w:cs="Calibri"/>
          <w:lang w:val="vi-VN"/>
        </w:rPr>
        <w:t>ức để đảm bảo dữ liệu đúng đắn.</w:t>
      </w:r>
    </w:p>
  </w:comment>
  <w:comment w:id="135" w:author="Hang Vu Thi (BSD-ITP)" w:date="2021-03-26T19:05:00Z" w:initials="HVT(">
    <w:p w14:paraId="0A8AECF6" w14:textId="6FC9946A" w:rsidR="00583731" w:rsidRPr="003B0766" w:rsidRDefault="00583731">
      <w:pPr>
        <w:pStyle w:val="CommentText"/>
        <w:rPr>
          <w:rFonts w:asciiTheme="minorHAnsi" w:hAnsiTheme="minorHAnsi"/>
          <w:lang w:val="vi-VN"/>
        </w:rPr>
      </w:pPr>
      <w:r>
        <w:rPr>
          <w:rStyle w:val="CommentReference"/>
        </w:rPr>
        <w:annotationRef/>
      </w:r>
      <w:r w:rsidRPr="003B0766">
        <w:rPr>
          <w:lang w:val="vi-VN"/>
        </w:rPr>
        <w:t>Cần phân biệt và tách rât rõ số</w:t>
      </w:r>
      <w:r>
        <w:rPr>
          <w:lang w:val="vi-VN"/>
        </w:rPr>
        <w:t xml:space="preserve"> CIF tránh nhầm lẫn.</w:t>
      </w:r>
    </w:p>
    <w:p w14:paraId="0BE706CA" w14:textId="58C78527" w:rsidR="00583731" w:rsidRPr="003B0766" w:rsidRDefault="00583731">
      <w:pPr>
        <w:pStyle w:val="CommentText"/>
        <w:rPr>
          <w:lang w:val="vi-VN"/>
        </w:rPr>
      </w:pPr>
      <w:r w:rsidRPr="003B0766">
        <w:rPr>
          <w:lang w:val="vi-VN"/>
        </w:rPr>
        <w:t>Số CIF trên LOS là số duy nhất dùng để tham chiếu tới tất cả các hệ thống.</w:t>
      </w:r>
    </w:p>
  </w:comment>
  <w:comment w:id="139" w:author="Anh Vu Hong (MKTD-PD)" w:date="2021-03-26T14:47:00Z" w:initials="AVH(">
    <w:p w14:paraId="013E3009" w14:textId="44658DA1" w:rsidR="00583731" w:rsidRPr="002D0A0F" w:rsidRDefault="00583731">
      <w:pPr>
        <w:pStyle w:val="CommentText"/>
        <w:rPr>
          <w:rFonts w:ascii="Times New Roman" w:hAnsi="Times New Roman" w:cs="Times New Roman"/>
          <w:lang w:val="vi-VN"/>
        </w:rPr>
      </w:pPr>
      <w:r>
        <w:rPr>
          <w:rStyle w:val="CommentReference"/>
        </w:rPr>
        <w:annotationRef/>
      </w:r>
      <w:r w:rsidRPr="002D0A0F">
        <w:rPr>
          <w:rFonts w:ascii="Times New Roman" w:hAnsi="Times New Roman" w:cs="Times New Roman"/>
          <w:lang w:val="vi-VN"/>
        </w:rPr>
        <w:t>Phần cập nhật thông tin xem thêm góp ý bên dưới</w:t>
      </w:r>
    </w:p>
  </w:comment>
  <w:comment w:id="166" w:author="Anh Vu Hong (MKTD-PD)" w:date="2021-03-26T14:25:00Z" w:initials="AVH(">
    <w:p w14:paraId="226B1652" w14:textId="77777777" w:rsidR="00583731" w:rsidRPr="002D0A0F" w:rsidRDefault="00583731" w:rsidP="002B62E2">
      <w:pPr>
        <w:pStyle w:val="CommentText"/>
        <w:rPr>
          <w:rFonts w:ascii="Times New Roman" w:hAnsi="Times New Roman" w:cs="Times New Roman"/>
          <w:lang w:val="vi-VN"/>
        </w:rPr>
      </w:pPr>
      <w:r>
        <w:rPr>
          <w:rStyle w:val="CommentReference"/>
        </w:rPr>
        <w:annotationRef/>
      </w:r>
      <w:r w:rsidRPr="002D0A0F">
        <w:rPr>
          <w:rFonts w:ascii="Times New Roman" w:hAnsi="Times New Roman" w:cs="Times New Roman"/>
          <w:lang w:val="vi-VN"/>
        </w:rPr>
        <w:t>'a. Trường hợp tồn tại TCIF/CIF trên LOS:</w:t>
      </w:r>
    </w:p>
    <w:p w14:paraId="01441CB0" w14:textId="77777777" w:rsidR="00583731" w:rsidRPr="002D0A0F" w:rsidRDefault="00583731" w:rsidP="002B62E2">
      <w:pPr>
        <w:pStyle w:val="CommentText"/>
        <w:rPr>
          <w:rFonts w:ascii="Times New Roman" w:hAnsi="Times New Roman" w:cs="Times New Roman"/>
          <w:lang w:val="vi-VN"/>
        </w:rPr>
      </w:pPr>
      <w:r w:rsidRPr="002D0A0F">
        <w:rPr>
          <w:rFonts w:ascii="Times New Roman" w:hAnsi="Times New Roman" w:cs="Times New Roman"/>
          <w:lang w:val="vi-VN"/>
        </w:rPr>
        <w:t>--&gt; Ssử dụng số TCIF/CIF đã có trên hệ thống LOS.</w:t>
      </w:r>
    </w:p>
    <w:p w14:paraId="2D0D37B2" w14:textId="77777777" w:rsidR="00583731" w:rsidRPr="002D0A0F" w:rsidRDefault="00583731" w:rsidP="002B62E2">
      <w:pPr>
        <w:pStyle w:val="CommentText"/>
        <w:rPr>
          <w:rFonts w:ascii="Times New Roman" w:hAnsi="Times New Roman" w:cs="Times New Roman"/>
          <w:lang w:val="vi-VN"/>
        </w:rPr>
      </w:pPr>
      <w:r w:rsidRPr="002D0A0F">
        <w:rPr>
          <w:rFonts w:ascii="Times New Roman" w:hAnsi="Times New Roman" w:cs="Times New Roman"/>
          <w:lang w:val="vi-VN"/>
        </w:rPr>
        <w:t>Thông tin cần điều chỉnh như sau:</w:t>
      </w:r>
    </w:p>
    <w:p w14:paraId="6F1E8480" w14:textId="06D2F310" w:rsidR="00583731" w:rsidRPr="002D0A0F" w:rsidRDefault="00583731" w:rsidP="002B62E2">
      <w:pPr>
        <w:pStyle w:val="CommentText"/>
        <w:rPr>
          <w:rFonts w:ascii="Times New Roman" w:hAnsi="Times New Roman" w:cs="Times New Roman"/>
          <w:lang w:val="vi-VN"/>
        </w:rPr>
      </w:pPr>
      <w:r w:rsidRPr="002D0A0F">
        <w:rPr>
          <w:rFonts w:ascii="Times New Roman" w:hAnsi="Times New Roman" w:cs="Times New Roman"/>
          <w:lang w:val="vi-VN"/>
        </w:rPr>
        <w:t>- Trường hợp 1: Có TCIF, APL có trạng thái Close và trạng thái Decision Reject hoặc ko có phê duyệt: cập nhật theo thông tin KH mới từ Paylater lên LOS =&gt;Lấy thông tin CIF từ Paylater sang Way4</w:t>
      </w:r>
    </w:p>
    <w:p w14:paraId="00CE09DE" w14:textId="260A1CA6" w:rsidR="00583731" w:rsidRPr="002D0A0F" w:rsidRDefault="00583731" w:rsidP="002B62E2">
      <w:pPr>
        <w:pStyle w:val="CommentText"/>
        <w:rPr>
          <w:rFonts w:ascii="Times New Roman" w:hAnsi="Times New Roman" w:cs="Times New Roman"/>
          <w:lang w:val="vi-VN"/>
        </w:rPr>
      </w:pPr>
      <w:r w:rsidRPr="002D0A0F">
        <w:rPr>
          <w:rFonts w:ascii="Times New Roman" w:hAnsi="Times New Roman" w:cs="Times New Roman"/>
          <w:lang w:val="vi-VN"/>
        </w:rPr>
        <w:t>-Trường hợp 2: có CIF, trạng thái Close và trạng thái phê duyệt Approve: ko cập nhật thông tin CIF trên LOS, thông tin KH chỉ lưu ở hệ thống Paylater =&gt; Lấy thông tin CIF từ LOS sang Way4</w:t>
      </w:r>
    </w:p>
    <w:p w14:paraId="53C08EF6" w14:textId="179302D3" w:rsidR="00583731" w:rsidRPr="002D0A0F" w:rsidRDefault="00583731" w:rsidP="00083510">
      <w:pPr>
        <w:pStyle w:val="CommentText"/>
        <w:rPr>
          <w:rFonts w:ascii="Times New Roman" w:hAnsi="Times New Roman" w:cs="Times New Roman"/>
          <w:lang w:val="vi-VN"/>
        </w:rPr>
      </w:pPr>
      <w:r w:rsidRPr="002D0A0F">
        <w:rPr>
          <w:rFonts w:ascii="Times New Roman" w:hAnsi="Times New Roman" w:cs="Times New Roman"/>
          <w:lang w:val="vi-VN"/>
        </w:rPr>
        <w:t>-Trường hợp 3: có CIF, trạng thái Close và trạng thái phê duyệt Approve/Reject/Pending (lẫn cả 3 trạng thái): ko cập nhật thông tin CIF trên LOS, thông tin KH chỉ lưu ở hệ thống Paylater =&gt; Lấy thông tin CIF từ LOS sang Way4</w:t>
      </w:r>
    </w:p>
    <w:p w14:paraId="48321BE4" w14:textId="203816F2" w:rsidR="00583731" w:rsidRPr="002D0A0F" w:rsidRDefault="00583731" w:rsidP="002B62E2">
      <w:pPr>
        <w:pStyle w:val="CommentText"/>
        <w:rPr>
          <w:rFonts w:ascii="Times New Roman" w:hAnsi="Times New Roman" w:cs="Times New Roman"/>
          <w:lang w:val="vi-VN"/>
        </w:rPr>
      </w:pPr>
    </w:p>
    <w:p w14:paraId="40917462" w14:textId="4AAB4322" w:rsidR="00583731" w:rsidRPr="002D0A0F" w:rsidRDefault="00583731" w:rsidP="002B62E2">
      <w:pPr>
        <w:pStyle w:val="CommentText"/>
        <w:rPr>
          <w:rFonts w:ascii="Times New Roman" w:hAnsi="Times New Roman" w:cs="Times New Roman"/>
          <w:lang w:val="vi-VN"/>
        </w:rPr>
      </w:pPr>
    </w:p>
    <w:p w14:paraId="28699D23" w14:textId="122CB1AE" w:rsidR="00583731" w:rsidRPr="002D0A0F" w:rsidRDefault="00583731" w:rsidP="0080126F">
      <w:pPr>
        <w:pStyle w:val="CommentText"/>
        <w:rPr>
          <w:rFonts w:ascii="Times New Roman" w:hAnsi="Times New Roman" w:cs="Times New Roman"/>
          <w:lang w:val="vi-VN"/>
        </w:rPr>
      </w:pPr>
      <w:r w:rsidRPr="002D0A0F">
        <w:rPr>
          <w:rFonts w:ascii="Times New Roman" w:hAnsi="Times New Roman" w:cs="Times New Roman"/>
          <w:lang w:val="vi-VN"/>
        </w:rPr>
        <w:t>Tuy nhiên lưu ý đối với phần thông tin Email của Trường hợp 2 và 3:</w:t>
      </w:r>
    </w:p>
    <w:p w14:paraId="57A9152F" w14:textId="57FFC46D" w:rsidR="00583731" w:rsidRDefault="00583731" w:rsidP="00C127B5">
      <w:pPr>
        <w:pStyle w:val="CommentText"/>
        <w:numPr>
          <w:ilvl w:val="0"/>
          <w:numId w:val="20"/>
        </w:numPr>
        <w:rPr>
          <w:rFonts w:ascii="Times New Roman" w:hAnsi="Times New Roman" w:cs="Times New Roman"/>
        </w:rPr>
      </w:pPr>
      <w:r>
        <w:rPr>
          <w:rFonts w:ascii="Times New Roman" w:hAnsi="Times New Roman" w:cs="Times New Roman"/>
        </w:rPr>
        <w:t>KH đã có CIF trên Way4: không lấy thông tin email từ Paylater sang Way4</w:t>
      </w:r>
    </w:p>
    <w:p w14:paraId="1E4E37A7" w14:textId="5BC5F94B" w:rsidR="00583731" w:rsidRPr="0080126F" w:rsidRDefault="00583731" w:rsidP="00C127B5">
      <w:pPr>
        <w:pStyle w:val="CommentText"/>
        <w:numPr>
          <w:ilvl w:val="0"/>
          <w:numId w:val="20"/>
        </w:numPr>
        <w:rPr>
          <w:rFonts w:ascii="Times New Roman" w:hAnsi="Times New Roman" w:cs="Times New Roman"/>
        </w:rPr>
      </w:pPr>
      <w:r>
        <w:rPr>
          <w:rFonts w:ascii="Times New Roman" w:hAnsi="Times New Roman" w:cs="Times New Roman"/>
        </w:rPr>
        <w:t>KH chưa có CIF trên Way4: lấy thông tin email từ Paylater sang Way4</w:t>
      </w:r>
    </w:p>
  </w:comment>
  <w:comment w:id="277" w:author="Tran Thach Anh" w:date="2021-03-26T15:25:00Z" w:initials="TTA">
    <w:p w14:paraId="3D8658B1" w14:textId="63C64AAB" w:rsidR="00583731" w:rsidRPr="00781FE4" w:rsidRDefault="00583731">
      <w:pPr>
        <w:pStyle w:val="CommentText"/>
        <w:rPr>
          <w:rFonts w:ascii="Times New Roman" w:hAnsi="Times New Roman" w:cs="Times New Roman"/>
          <w:lang w:val="vi-VN"/>
        </w:rPr>
      </w:pPr>
      <w:r>
        <w:rPr>
          <w:rStyle w:val="CommentReference"/>
        </w:rPr>
        <w:annotationRef/>
      </w:r>
      <w:r w:rsidRPr="00781FE4">
        <w:rPr>
          <w:rFonts w:ascii="Times New Roman" w:hAnsi="Times New Roman" w:cs="Times New Roman"/>
          <w:lang w:val="vi-VN"/>
        </w:rPr>
        <w:t>Cái này là trùng với trường hợp 2? 1 phần.</w:t>
      </w:r>
    </w:p>
  </w:comment>
  <w:comment w:id="285" w:author="Hang Vu Thi (BSD-ITP)" w:date="2021-03-26T19:54:00Z" w:initials="HVT(">
    <w:p w14:paraId="098DE153" w14:textId="55940D22" w:rsidR="00583731" w:rsidRPr="0089403F" w:rsidRDefault="00583731">
      <w:pPr>
        <w:pStyle w:val="CommentText"/>
        <w:rPr>
          <w:lang w:val="vi-VN"/>
        </w:rPr>
      </w:pPr>
      <w:r>
        <w:rPr>
          <w:rStyle w:val="CommentReference"/>
        </w:rPr>
        <w:annotationRef/>
      </w:r>
      <w:r w:rsidRPr="0089403F">
        <w:rPr>
          <w:lang w:val="vi-VN"/>
        </w:rPr>
        <w:t>Thông tin này đã chốt cần gửi sang mức issuingcontract của W4</w:t>
      </w:r>
    </w:p>
  </w:comment>
  <w:comment w:id="283" w:author="Anh Vu Hong (MKTD-PD)" w:date="2021-03-26T14:06:00Z" w:initials="AVH(">
    <w:p w14:paraId="62B9F14C" w14:textId="601C44D7" w:rsidR="00583731" w:rsidRPr="002D0A0F" w:rsidRDefault="00583731">
      <w:pPr>
        <w:pStyle w:val="CommentText"/>
        <w:rPr>
          <w:rFonts w:ascii="Times New Roman" w:hAnsi="Times New Roman" w:cs="Times New Roman"/>
          <w:lang w:val="vi-VN"/>
        </w:rPr>
      </w:pPr>
      <w:r>
        <w:rPr>
          <w:rStyle w:val="CommentReference"/>
        </w:rPr>
        <w:annotationRef/>
      </w:r>
      <w:r w:rsidRPr="002D0A0F">
        <w:rPr>
          <w:rFonts w:ascii="Times New Roman" w:hAnsi="Times New Roman" w:cs="Times New Roman"/>
          <w:lang w:val="vi-VN"/>
        </w:rPr>
        <w:t>Kiểm tra lại với phần cấu hình sản phẩm xem thông tin lưu ở cấp nào (Liability hay Issuing Contract), với Paylater thông tin này không lưu ở cấp CIF</w:t>
      </w:r>
    </w:p>
  </w:comment>
  <w:comment w:id="284" w:author="Tran Thach Anh" w:date="2021-03-26T15:26:00Z" w:initials="TTA">
    <w:p w14:paraId="492B75F6" w14:textId="452D9CFA" w:rsidR="00583731" w:rsidRPr="0027508A" w:rsidRDefault="00583731">
      <w:pPr>
        <w:pStyle w:val="CommentText"/>
        <w:rPr>
          <w:rFonts w:ascii="Calibri" w:hAnsi="Calibri" w:cs="Calibri"/>
          <w:lang w:val="vi-VN"/>
        </w:rPr>
      </w:pPr>
      <w:r>
        <w:rPr>
          <w:rStyle w:val="CommentReference"/>
        </w:rPr>
        <w:annotationRef/>
      </w:r>
      <w:r>
        <w:rPr>
          <w:lang w:val="vi-VN"/>
        </w:rPr>
        <w:t>Phần này liên quan đ</w:t>
      </w:r>
      <w:r>
        <w:rPr>
          <w:rFonts w:ascii="Calibri" w:hAnsi="Calibri" w:cs="Calibri"/>
          <w:lang w:val="vi-VN"/>
        </w:rPr>
        <w:t>ến Way4, nếu không sử dụng thông tin này cập nhật vào LOS thì xoá field này, chỉ giữ ở DR liên quan với Way4.</w:t>
      </w:r>
    </w:p>
  </w:comment>
  <w:comment w:id="299" w:author="Tran Thach Anh" w:date="2021-03-26T21:55:00Z" w:initials="TTA">
    <w:p w14:paraId="78E23D17" w14:textId="55DA4110" w:rsidR="00583731" w:rsidRPr="00FE41F1" w:rsidRDefault="00583731">
      <w:pPr>
        <w:pStyle w:val="CommentText"/>
        <w:rPr>
          <w:rFonts w:ascii="Calibri" w:hAnsi="Calibri" w:cs="Calibri"/>
          <w:lang w:val="vi-VN"/>
        </w:rPr>
      </w:pPr>
      <w:r>
        <w:rPr>
          <w:rStyle w:val="CommentReference"/>
        </w:rPr>
        <w:annotationRef/>
      </w:r>
      <w:r>
        <w:rPr>
          <w:lang w:val="vi-VN"/>
        </w:rPr>
        <w:t xml:space="preserve">Phần liên quan đến </w:t>
      </w:r>
      <w:r>
        <w:rPr>
          <w:rFonts w:ascii="Calibri" w:hAnsi="Calibri" w:cs="Calibri"/>
          <w:lang w:val="vi-VN"/>
        </w:rPr>
        <w:t>W4 thì mô tả trong phần giao tiếp W4, vì lý do còn nhiều API khác. Nếu để trong đây thì cần nêu rõ là note tham chiếu đến DR liên quan đến Underwriting khác.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1EFF38" w15:done="0"/>
  <w15:commentEx w15:paraId="59F7685C" w15:paraIdParent="171EFF38" w15:done="0"/>
  <w15:commentEx w15:paraId="4E971ED3" w15:done="1"/>
  <w15:commentEx w15:paraId="45F615DD" w15:done="1"/>
  <w15:commentEx w15:paraId="0670E772" w15:done="1"/>
  <w15:commentEx w15:paraId="3F57FCE9" w15:paraIdParent="0670E772" w15:done="1"/>
  <w15:commentEx w15:paraId="0BE706CA" w15:done="1"/>
  <w15:commentEx w15:paraId="013E3009" w15:done="0"/>
  <w15:commentEx w15:paraId="1E4E37A7" w15:done="0"/>
  <w15:commentEx w15:paraId="3D8658B1" w15:done="0"/>
  <w15:commentEx w15:paraId="098DE153" w15:done="0"/>
  <w15:commentEx w15:paraId="62B9F14C" w15:done="0"/>
  <w15:commentEx w15:paraId="492B75F6" w15:paraIdParent="62B9F14C" w15:done="0"/>
  <w15:commentEx w15:paraId="78E23D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79AE" w16cex:dateUtc="2021-03-26T08:18:00Z"/>
  <w16cex:commentExtensible w16cex:durableId="2408D634" w16cex:dateUtc="2021-03-26T14:52:00Z"/>
  <w16cex:commentExtensible w16cex:durableId="24087B76" w16cex:dateUtc="2021-03-26T08:25:00Z"/>
  <w16cex:commentExtensible w16cex:durableId="24087BBB" w16cex:dateUtc="2021-03-26T08:26:00Z"/>
  <w16cex:commentExtensible w16cex:durableId="2408D6ED" w16cex:dateUtc="2021-03-26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1EFF38" w16cid:durableId="24087971"/>
  <w16cid:commentId w16cid:paraId="59F7685C" w16cid:durableId="240879AE"/>
  <w16cid:commentId w16cid:paraId="4E971ED3" w16cid:durableId="24087972"/>
  <w16cid:commentId w16cid:paraId="45F615DD" w16cid:durableId="24087973"/>
  <w16cid:commentId w16cid:paraId="0670E772" w16cid:durableId="2408D619"/>
  <w16cid:commentId w16cid:paraId="3F57FCE9" w16cid:durableId="2408D634"/>
  <w16cid:commentId w16cid:paraId="0BE706CA" w16cid:durableId="2408D61A"/>
  <w16cid:commentId w16cid:paraId="013E3009" w16cid:durableId="24087974"/>
  <w16cid:commentId w16cid:paraId="1E4E37A7" w16cid:durableId="24087975"/>
  <w16cid:commentId w16cid:paraId="3D8658B1" w16cid:durableId="24087B76"/>
  <w16cid:commentId w16cid:paraId="098DE153" w16cid:durableId="2408D61E"/>
  <w16cid:commentId w16cid:paraId="62B9F14C" w16cid:durableId="24087976"/>
  <w16cid:commentId w16cid:paraId="492B75F6" w16cid:durableId="24087BBB"/>
  <w16cid:commentId w16cid:paraId="78E23D17" w16cid:durableId="2408D6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03A9D" w14:textId="77777777" w:rsidR="000F35C0" w:rsidRDefault="000F35C0" w:rsidP="00A16382">
      <w:pPr>
        <w:spacing w:after="0" w:line="240" w:lineRule="auto"/>
      </w:pPr>
      <w:r>
        <w:separator/>
      </w:r>
    </w:p>
  </w:endnote>
  <w:endnote w:type="continuationSeparator" w:id="0">
    <w:p w14:paraId="5C5833C6" w14:textId="77777777" w:rsidR="000F35C0" w:rsidRDefault="000F35C0"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49484913" w:rsidR="00583731" w:rsidRPr="008B4A25" w:rsidRDefault="00583731"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E77881">
      <w:rPr>
        <w:noProof/>
        <w:color w:val="0C8EDC"/>
        <w:sz w:val="16"/>
        <w:szCs w:val="12"/>
      </w:rPr>
      <w:t>11</w:t>
    </w:r>
    <w:r w:rsidRPr="00483959">
      <w:rPr>
        <w:color w:val="0C8EDC"/>
        <w:sz w:val="16"/>
        <w:szCs w:val="12"/>
      </w:rPr>
      <w:fldChar w:fldCharType="end"/>
    </w:r>
    <w:r>
      <w:rPr>
        <w:color w:val="0C8EDC"/>
        <w:sz w:val="16"/>
        <w:szCs w:val="12"/>
      </w:rPr>
      <w:t>/</w:t>
    </w:r>
    <w:fldSimple w:instr=" NUMPAGES  \* Arabic  \* MERGEFORMAT ">
      <w:r w:rsidR="00E77881" w:rsidRPr="00E77881">
        <w:rPr>
          <w:noProof/>
          <w:color w:val="0C8EDC"/>
          <w:sz w:val="16"/>
          <w:szCs w:val="12"/>
        </w:rPr>
        <w:t>11</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583731" w:rsidRPr="002E2175" w:rsidRDefault="00583731"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BA80C" w14:textId="77777777" w:rsidR="000F35C0" w:rsidRDefault="000F35C0" w:rsidP="00A16382">
      <w:pPr>
        <w:spacing w:after="0" w:line="240" w:lineRule="auto"/>
      </w:pPr>
      <w:r>
        <w:separator/>
      </w:r>
    </w:p>
  </w:footnote>
  <w:footnote w:type="continuationSeparator" w:id="0">
    <w:p w14:paraId="4E9CC1FB" w14:textId="77777777" w:rsidR="000F35C0" w:rsidRDefault="000F35C0"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6F0F900C" w:rsidR="00583731" w:rsidRPr="001504C8" w:rsidRDefault="00583731" w:rsidP="006275C5">
    <w:pPr>
      <w:pStyle w:val="Header"/>
    </w:pPr>
    <w:r>
      <w:rPr>
        <w:noProof/>
        <w:lang w:eastAsia="ko-KR"/>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Content>
        <w:r w:rsidRPr="001504C8">
          <w:t>Discovery Report</w:t>
        </w:r>
      </w:sdtContent>
    </w:sdt>
    <w:r>
      <w:rPr>
        <w:noProof/>
        <w:lang w:eastAsia="ko-KR"/>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FD659A"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" strokeweight=".25pt">
              <o:lock v:ext="edit" shapetype="f"/>
            </v:line>
          </w:pict>
        </mc:Fallback>
      </mc:AlternateContent>
    </w:r>
    <w:r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Content>
        <w:r>
          <w:t>Client Authentication with LOS</w:t>
        </w:r>
      </w:sdtContent>
    </w:sdt>
  </w:p>
  <w:p w14:paraId="68D765E2" w14:textId="679F930A" w:rsidR="00583731" w:rsidRPr="00A75AAF" w:rsidRDefault="00583731" w:rsidP="001B7F83">
    <w:pPr>
      <w:pStyle w:val="Header"/>
    </w:pPr>
    <w:r>
      <w:t xml:space="preserve">Version: </w:t>
    </w:r>
    <w:fldSimple w:instr=" DOCPROPERTY  Version  \* MERGEFORMAT ">
      <w:r>
        <w:t>0.1</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BB3"/>
    <w:multiLevelType w:val="hybridMultilevel"/>
    <w:tmpl w:val="B2ACEB26"/>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4" w15:restartNumberingAfterBreak="0">
    <w:nsid w:val="209E0B83"/>
    <w:multiLevelType w:val="hybridMultilevel"/>
    <w:tmpl w:val="97586FAE"/>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5" w15:restartNumberingAfterBreak="0">
    <w:nsid w:val="225B393F"/>
    <w:multiLevelType w:val="hybridMultilevel"/>
    <w:tmpl w:val="C71652AC"/>
    <w:lvl w:ilvl="0" w:tplc="3634F9E0">
      <w:numFmt w:val="bullet"/>
      <w:lvlText w:val="-"/>
      <w:lvlJc w:val="left"/>
      <w:pPr>
        <w:ind w:left="882" w:hanging="360"/>
      </w:pPr>
      <w:rPr>
        <w:rFonts w:ascii="Times New Roman" w:eastAsiaTheme="minorEastAsia" w:hAnsi="Times New Roman" w:cs="Times New Roman"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15:restartNumberingAfterBreak="0">
    <w:nsid w:val="22B541D4"/>
    <w:multiLevelType w:val="hybridMultilevel"/>
    <w:tmpl w:val="B9C40A32"/>
    <w:lvl w:ilvl="0" w:tplc="FBC094BC">
      <w:start w:val="4"/>
      <w:numFmt w:val="bullet"/>
      <w:lvlText w:val="-"/>
      <w:lvlJc w:val="left"/>
      <w:pPr>
        <w:ind w:left="1080" w:hanging="360"/>
      </w:pPr>
      <w:rPr>
        <w:rFonts w:ascii="Calibri" w:eastAsia="Times New Roman" w:hAnsi="Calibri" w:cs="Calibri" w:hint="default"/>
        <w:b w:val="0"/>
      </w:rPr>
    </w:lvl>
    <w:lvl w:ilvl="1" w:tplc="906624BA">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46708A84">
      <w:numFmt w:val="bullet"/>
      <w:lvlText w:val=""/>
      <w:lvlJc w:val="left"/>
      <w:pPr>
        <w:ind w:left="3960" w:hanging="360"/>
      </w:pPr>
      <w:rPr>
        <w:rFonts w:ascii="Wingdings" w:eastAsia="Times New Roman" w:hAnsi="Wingdings" w:cs="Times New Roman" w:hint="default"/>
        <w:b w:val="0"/>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F0256"/>
    <w:multiLevelType w:val="multilevel"/>
    <w:tmpl w:val="3D28A418"/>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7F453E"/>
    <w:multiLevelType w:val="hybridMultilevel"/>
    <w:tmpl w:val="335CA560"/>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9"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2E8301C"/>
    <w:multiLevelType w:val="hybridMultilevel"/>
    <w:tmpl w:val="CAB892A0"/>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2"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DA17CB"/>
    <w:multiLevelType w:val="hybridMultilevel"/>
    <w:tmpl w:val="1BBAFDB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5" w15:restartNumberingAfterBreak="0">
    <w:nsid w:val="490516E9"/>
    <w:multiLevelType w:val="hybridMultilevel"/>
    <w:tmpl w:val="571C4BB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6"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7"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9" w15:restartNumberingAfterBreak="0">
    <w:nsid w:val="6C833C17"/>
    <w:multiLevelType w:val="hybridMultilevel"/>
    <w:tmpl w:val="C8D65DC0"/>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AFA4CF8A">
      <w:numFmt w:val="bullet"/>
      <w:lvlText w:val="-"/>
      <w:lvlJc w:val="left"/>
      <w:pPr>
        <w:ind w:left="2682" w:hanging="360"/>
      </w:pPr>
      <w:rPr>
        <w:rFonts w:ascii="Times New Roman" w:eastAsiaTheme="minorEastAsia" w:hAnsi="Times New Roman" w:cs="Times New Roman"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0" w15:restartNumberingAfterBreak="0">
    <w:nsid w:val="6CD616C8"/>
    <w:multiLevelType w:val="hybridMultilevel"/>
    <w:tmpl w:val="34389D28"/>
    <w:lvl w:ilvl="0" w:tplc="408A39B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560DC"/>
    <w:multiLevelType w:val="hybridMultilevel"/>
    <w:tmpl w:val="2FD20D8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16"/>
  </w:num>
  <w:num w:numId="2">
    <w:abstractNumId w:val="7"/>
  </w:num>
  <w:num w:numId="3">
    <w:abstractNumId w:val="10"/>
  </w:num>
  <w:num w:numId="4">
    <w:abstractNumId w:val="17"/>
  </w:num>
  <w:num w:numId="5">
    <w:abstractNumId w:val="13"/>
  </w:num>
  <w:num w:numId="6">
    <w:abstractNumId w:val="9"/>
  </w:num>
  <w:num w:numId="7">
    <w:abstractNumId w:val="1"/>
  </w:num>
  <w:num w:numId="8">
    <w:abstractNumId w:val="18"/>
  </w:num>
  <w:num w:numId="9">
    <w:abstractNumId w:val="3"/>
  </w:num>
  <w:num w:numId="10">
    <w:abstractNumId w:val="12"/>
  </w:num>
  <w:num w:numId="11">
    <w:abstractNumId w:val="2"/>
  </w:num>
  <w:num w:numId="12">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0"/>
  </w:num>
  <w:num w:numId="15">
    <w:abstractNumId w:val="8"/>
  </w:num>
  <w:num w:numId="16">
    <w:abstractNumId w:val="14"/>
  </w:num>
  <w:num w:numId="17">
    <w:abstractNumId w:val="4"/>
  </w:num>
  <w:num w:numId="18">
    <w:abstractNumId w:val="15"/>
  </w:num>
  <w:num w:numId="19">
    <w:abstractNumId w:val="11"/>
  </w:num>
  <w:num w:numId="20">
    <w:abstractNumId w:val="5"/>
  </w:num>
  <w:num w:numId="21">
    <w:abstractNumId w:val="19"/>
  </w:num>
  <w:num w:numId="22">
    <w:abstractNumId w:val="6"/>
  </w:num>
  <w:num w:numId="23">
    <w:abstractNumId w:val="18"/>
  </w:num>
  <w:num w:numId="24">
    <w:abstractNumId w:val="18"/>
  </w:num>
  <w:num w:numId="25">
    <w:abstractNumId w:val="18"/>
  </w:num>
  <w:num w:numId="26">
    <w:abstractNumId w:val="20"/>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g Vu Thi (BSD-ITP)">
    <w15:presenceInfo w15:providerId="AD" w15:userId="S-1-5-21-265473955-2867300308-2568920781-1109"/>
  </w15:person>
  <w15:person w15:author="Anh Vu Hong (MKTD-PD)">
    <w15:presenceInfo w15:providerId="AD" w15:userId="S-1-5-21-265473955-2867300308-2568920781-1148"/>
  </w15:person>
  <w15:person w15:author="Tran Thach Anh">
    <w15:presenceInfo w15:providerId="None" w15:userId="Tran Thach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oNotDisplayPageBoundaries/>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ttachedTemplate r:id="rId1"/>
  <w:trackRevisions/>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49DB"/>
    <w:rsid w:val="00005A14"/>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6F4B"/>
    <w:rsid w:val="00027ED4"/>
    <w:rsid w:val="000304F2"/>
    <w:rsid w:val="00031561"/>
    <w:rsid w:val="00031847"/>
    <w:rsid w:val="0003307C"/>
    <w:rsid w:val="00035FF1"/>
    <w:rsid w:val="00041490"/>
    <w:rsid w:val="00043577"/>
    <w:rsid w:val="0004480A"/>
    <w:rsid w:val="0004545B"/>
    <w:rsid w:val="00046B29"/>
    <w:rsid w:val="00050811"/>
    <w:rsid w:val="000509CA"/>
    <w:rsid w:val="0005117C"/>
    <w:rsid w:val="00051A94"/>
    <w:rsid w:val="0005256B"/>
    <w:rsid w:val="000532E8"/>
    <w:rsid w:val="000532EB"/>
    <w:rsid w:val="00054833"/>
    <w:rsid w:val="00056019"/>
    <w:rsid w:val="00056D47"/>
    <w:rsid w:val="00057101"/>
    <w:rsid w:val="00060FB8"/>
    <w:rsid w:val="000651B4"/>
    <w:rsid w:val="00066507"/>
    <w:rsid w:val="00067A3E"/>
    <w:rsid w:val="00067CC1"/>
    <w:rsid w:val="00071D37"/>
    <w:rsid w:val="00071DA8"/>
    <w:rsid w:val="00073513"/>
    <w:rsid w:val="00077666"/>
    <w:rsid w:val="00077EB1"/>
    <w:rsid w:val="000801CB"/>
    <w:rsid w:val="0008167A"/>
    <w:rsid w:val="000832F6"/>
    <w:rsid w:val="000834A5"/>
    <w:rsid w:val="00083510"/>
    <w:rsid w:val="0008429C"/>
    <w:rsid w:val="00086E45"/>
    <w:rsid w:val="00090C6C"/>
    <w:rsid w:val="00092961"/>
    <w:rsid w:val="0009454C"/>
    <w:rsid w:val="00097A47"/>
    <w:rsid w:val="000A1D32"/>
    <w:rsid w:val="000A27CE"/>
    <w:rsid w:val="000A34CC"/>
    <w:rsid w:val="000A4196"/>
    <w:rsid w:val="000A45C3"/>
    <w:rsid w:val="000A496B"/>
    <w:rsid w:val="000A67BD"/>
    <w:rsid w:val="000A6E76"/>
    <w:rsid w:val="000A7B79"/>
    <w:rsid w:val="000A7C90"/>
    <w:rsid w:val="000B0C04"/>
    <w:rsid w:val="000B191B"/>
    <w:rsid w:val="000B32DC"/>
    <w:rsid w:val="000B345D"/>
    <w:rsid w:val="000B4534"/>
    <w:rsid w:val="000B4D91"/>
    <w:rsid w:val="000B669C"/>
    <w:rsid w:val="000B6D6A"/>
    <w:rsid w:val="000B6E89"/>
    <w:rsid w:val="000C0452"/>
    <w:rsid w:val="000C0603"/>
    <w:rsid w:val="000C36C8"/>
    <w:rsid w:val="000C5027"/>
    <w:rsid w:val="000D09DB"/>
    <w:rsid w:val="000D0BA3"/>
    <w:rsid w:val="000D0C9B"/>
    <w:rsid w:val="000D12AB"/>
    <w:rsid w:val="000D281D"/>
    <w:rsid w:val="000D44C0"/>
    <w:rsid w:val="000D4740"/>
    <w:rsid w:val="000D50A5"/>
    <w:rsid w:val="000D53DD"/>
    <w:rsid w:val="000D54D7"/>
    <w:rsid w:val="000D754A"/>
    <w:rsid w:val="000D76F6"/>
    <w:rsid w:val="000E1071"/>
    <w:rsid w:val="000E25B8"/>
    <w:rsid w:val="000E37C6"/>
    <w:rsid w:val="000E3EA5"/>
    <w:rsid w:val="000E48F5"/>
    <w:rsid w:val="000E71F6"/>
    <w:rsid w:val="000E789C"/>
    <w:rsid w:val="000F0AD8"/>
    <w:rsid w:val="000F12D8"/>
    <w:rsid w:val="000F35C0"/>
    <w:rsid w:val="000F4AA0"/>
    <w:rsid w:val="000F4ADB"/>
    <w:rsid w:val="000F4C58"/>
    <w:rsid w:val="000F4F2D"/>
    <w:rsid w:val="000F5497"/>
    <w:rsid w:val="000F5FEE"/>
    <w:rsid w:val="000F64B1"/>
    <w:rsid w:val="000F6646"/>
    <w:rsid w:val="000F7927"/>
    <w:rsid w:val="001004DB"/>
    <w:rsid w:val="00100DBB"/>
    <w:rsid w:val="00101B15"/>
    <w:rsid w:val="00101D4D"/>
    <w:rsid w:val="001037A4"/>
    <w:rsid w:val="001046E0"/>
    <w:rsid w:val="001061C7"/>
    <w:rsid w:val="001065DB"/>
    <w:rsid w:val="00107A57"/>
    <w:rsid w:val="001101D7"/>
    <w:rsid w:val="00110ECD"/>
    <w:rsid w:val="00111682"/>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4A02"/>
    <w:rsid w:val="00124ECF"/>
    <w:rsid w:val="00125BED"/>
    <w:rsid w:val="0012649D"/>
    <w:rsid w:val="00126561"/>
    <w:rsid w:val="0012755D"/>
    <w:rsid w:val="0012764F"/>
    <w:rsid w:val="001308D1"/>
    <w:rsid w:val="00132020"/>
    <w:rsid w:val="00132B12"/>
    <w:rsid w:val="00135B79"/>
    <w:rsid w:val="00137CB5"/>
    <w:rsid w:val="001406C6"/>
    <w:rsid w:val="00140CB7"/>
    <w:rsid w:val="00141F96"/>
    <w:rsid w:val="00143208"/>
    <w:rsid w:val="00143741"/>
    <w:rsid w:val="00146123"/>
    <w:rsid w:val="00146153"/>
    <w:rsid w:val="0014774E"/>
    <w:rsid w:val="00147882"/>
    <w:rsid w:val="001504C8"/>
    <w:rsid w:val="00151528"/>
    <w:rsid w:val="001519A7"/>
    <w:rsid w:val="0015264C"/>
    <w:rsid w:val="00156180"/>
    <w:rsid w:val="00156204"/>
    <w:rsid w:val="001662F6"/>
    <w:rsid w:val="00166B53"/>
    <w:rsid w:val="00166C12"/>
    <w:rsid w:val="0016738A"/>
    <w:rsid w:val="00170A7B"/>
    <w:rsid w:val="00174A18"/>
    <w:rsid w:val="00174AAA"/>
    <w:rsid w:val="00174B75"/>
    <w:rsid w:val="001766C6"/>
    <w:rsid w:val="001769ED"/>
    <w:rsid w:val="00177332"/>
    <w:rsid w:val="0017754D"/>
    <w:rsid w:val="00181405"/>
    <w:rsid w:val="001838F1"/>
    <w:rsid w:val="001839C8"/>
    <w:rsid w:val="001840F0"/>
    <w:rsid w:val="00184A87"/>
    <w:rsid w:val="00184BE8"/>
    <w:rsid w:val="00185DE5"/>
    <w:rsid w:val="00186748"/>
    <w:rsid w:val="001871A4"/>
    <w:rsid w:val="00187A39"/>
    <w:rsid w:val="00187ABE"/>
    <w:rsid w:val="00187B42"/>
    <w:rsid w:val="00192A41"/>
    <w:rsid w:val="0019418D"/>
    <w:rsid w:val="00194B09"/>
    <w:rsid w:val="00196443"/>
    <w:rsid w:val="001A023B"/>
    <w:rsid w:val="001A0FBE"/>
    <w:rsid w:val="001A254B"/>
    <w:rsid w:val="001A25AB"/>
    <w:rsid w:val="001A276F"/>
    <w:rsid w:val="001A4310"/>
    <w:rsid w:val="001A4BC6"/>
    <w:rsid w:val="001A540C"/>
    <w:rsid w:val="001A6649"/>
    <w:rsid w:val="001A7473"/>
    <w:rsid w:val="001A7BAC"/>
    <w:rsid w:val="001B0806"/>
    <w:rsid w:val="001B31CB"/>
    <w:rsid w:val="001B601F"/>
    <w:rsid w:val="001B64A8"/>
    <w:rsid w:val="001B7BB4"/>
    <w:rsid w:val="001B7E9F"/>
    <w:rsid w:val="001B7F83"/>
    <w:rsid w:val="001C6431"/>
    <w:rsid w:val="001C6588"/>
    <w:rsid w:val="001C660E"/>
    <w:rsid w:val="001C6882"/>
    <w:rsid w:val="001D496F"/>
    <w:rsid w:val="001D4F49"/>
    <w:rsid w:val="001D5FF9"/>
    <w:rsid w:val="001D6814"/>
    <w:rsid w:val="001D746C"/>
    <w:rsid w:val="001E0AB1"/>
    <w:rsid w:val="001E1CA6"/>
    <w:rsid w:val="001E4952"/>
    <w:rsid w:val="001E55B9"/>
    <w:rsid w:val="001E5BB9"/>
    <w:rsid w:val="001E6571"/>
    <w:rsid w:val="001E72C1"/>
    <w:rsid w:val="001E77B2"/>
    <w:rsid w:val="001E7CA4"/>
    <w:rsid w:val="001F06C5"/>
    <w:rsid w:val="001F07BF"/>
    <w:rsid w:val="001F4EE7"/>
    <w:rsid w:val="001F5B4B"/>
    <w:rsid w:val="001F64E6"/>
    <w:rsid w:val="001F6527"/>
    <w:rsid w:val="001F685D"/>
    <w:rsid w:val="002002B9"/>
    <w:rsid w:val="00200BBE"/>
    <w:rsid w:val="00202B2A"/>
    <w:rsid w:val="00203C8C"/>
    <w:rsid w:val="00211603"/>
    <w:rsid w:val="0021190E"/>
    <w:rsid w:val="00213823"/>
    <w:rsid w:val="00216754"/>
    <w:rsid w:val="002175B0"/>
    <w:rsid w:val="0022525A"/>
    <w:rsid w:val="002277D1"/>
    <w:rsid w:val="002360FD"/>
    <w:rsid w:val="00236B5F"/>
    <w:rsid w:val="0023705F"/>
    <w:rsid w:val="00237648"/>
    <w:rsid w:val="00240122"/>
    <w:rsid w:val="002412D7"/>
    <w:rsid w:val="00241B66"/>
    <w:rsid w:val="0024236B"/>
    <w:rsid w:val="002425AE"/>
    <w:rsid w:val="00245398"/>
    <w:rsid w:val="002460BD"/>
    <w:rsid w:val="00246DE5"/>
    <w:rsid w:val="00250781"/>
    <w:rsid w:val="0025140C"/>
    <w:rsid w:val="00257382"/>
    <w:rsid w:val="002620BB"/>
    <w:rsid w:val="0026277D"/>
    <w:rsid w:val="0026314D"/>
    <w:rsid w:val="00264B60"/>
    <w:rsid w:val="00264BC2"/>
    <w:rsid w:val="00265081"/>
    <w:rsid w:val="00265C4B"/>
    <w:rsid w:val="00267126"/>
    <w:rsid w:val="002678D6"/>
    <w:rsid w:val="00274861"/>
    <w:rsid w:val="0027508A"/>
    <w:rsid w:val="00280AB8"/>
    <w:rsid w:val="002832BD"/>
    <w:rsid w:val="00285252"/>
    <w:rsid w:val="00287D36"/>
    <w:rsid w:val="00290D1E"/>
    <w:rsid w:val="00291706"/>
    <w:rsid w:val="00292123"/>
    <w:rsid w:val="00293381"/>
    <w:rsid w:val="0029350E"/>
    <w:rsid w:val="00293E3C"/>
    <w:rsid w:val="002953BE"/>
    <w:rsid w:val="002957DD"/>
    <w:rsid w:val="0029684A"/>
    <w:rsid w:val="002973CD"/>
    <w:rsid w:val="002A19C6"/>
    <w:rsid w:val="002A2EBC"/>
    <w:rsid w:val="002A453D"/>
    <w:rsid w:val="002A54AD"/>
    <w:rsid w:val="002A676F"/>
    <w:rsid w:val="002B0554"/>
    <w:rsid w:val="002B0CB7"/>
    <w:rsid w:val="002B13E4"/>
    <w:rsid w:val="002B166B"/>
    <w:rsid w:val="002B1784"/>
    <w:rsid w:val="002B35D9"/>
    <w:rsid w:val="002B5BCD"/>
    <w:rsid w:val="002B5E39"/>
    <w:rsid w:val="002B62E2"/>
    <w:rsid w:val="002B6ADD"/>
    <w:rsid w:val="002C0CA7"/>
    <w:rsid w:val="002C13A3"/>
    <w:rsid w:val="002C3158"/>
    <w:rsid w:val="002C34E2"/>
    <w:rsid w:val="002C424B"/>
    <w:rsid w:val="002C6AE1"/>
    <w:rsid w:val="002C7BD8"/>
    <w:rsid w:val="002D0063"/>
    <w:rsid w:val="002D099E"/>
    <w:rsid w:val="002D0A0F"/>
    <w:rsid w:val="002D0E6A"/>
    <w:rsid w:val="002D14B9"/>
    <w:rsid w:val="002D1969"/>
    <w:rsid w:val="002D586F"/>
    <w:rsid w:val="002D594B"/>
    <w:rsid w:val="002D6AF0"/>
    <w:rsid w:val="002D73AA"/>
    <w:rsid w:val="002D7F03"/>
    <w:rsid w:val="002E11D7"/>
    <w:rsid w:val="002E135C"/>
    <w:rsid w:val="002E14E6"/>
    <w:rsid w:val="002E1A25"/>
    <w:rsid w:val="002E1A4E"/>
    <w:rsid w:val="002E2175"/>
    <w:rsid w:val="002E2219"/>
    <w:rsid w:val="002E2C55"/>
    <w:rsid w:val="002E2EE5"/>
    <w:rsid w:val="002E33DD"/>
    <w:rsid w:val="002E47F7"/>
    <w:rsid w:val="002E4D5A"/>
    <w:rsid w:val="002E6478"/>
    <w:rsid w:val="002E64FF"/>
    <w:rsid w:val="002E651D"/>
    <w:rsid w:val="002F0CF5"/>
    <w:rsid w:val="002F1A1C"/>
    <w:rsid w:val="002F3951"/>
    <w:rsid w:val="002F4646"/>
    <w:rsid w:val="002F4E7B"/>
    <w:rsid w:val="002F55DA"/>
    <w:rsid w:val="002F5C7C"/>
    <w:rsid w:val="002F7D0F"/>
    <w:rsid w:val="00301D1F"/>
    <w:rsid w:val="003058AB"/>
    <w:rsid w:val="00305DEF"/>
    <w:rsid w:val="00306323"/>
    <w:rsid w:val="00310041"/>
    <w:rsid w:val="00310576"/>
    <w:rsid w:val="003105E4"/>
    <w:rsid w:val="00312B0D"/>
    <w:rsid w:val="00312B8F"/>
    <w:rsid w:val="00313EA6"/>
    <w:rsid w:val="00315883"/>
    <w:rsid w:val="003158B0"/>
    <w:rsid w:val="0031592B"/>
    <w:rsid w:val="00315CFE"/>
    <w:rsid w:val="00315D5B"/>
    <w:rsid w:val="0031637C"/>
    <w:rsid w:val="00316C89"/>
    <w:rsid w:val="00316F47"/>
    <w:rsid w:val="0031780F"/>
    <w:rsid w:val="00320053"/>
    <w:rsid w:val="00320080"/>
    <w:rsid w:val="003216CC"/>
    <w:rsid w:val="003220B5"/>
    <w:rsid w:val="00323F8A"/>
    <w:rsid w:val="00324675"/>
    <w:rsid w:val="00326A68"/>
    <w:rsid w:val="00330122"/>
    <w:rsid w:val="003305E4"/>
    <w:rsid w:val="0033069D"/>
    <w:rsid w:val="00330DEA"/>
    <w:rsid w:val="0033121E"/>
    <w:rsid w:val="00332E9D"/>
    <w:rsid w:val="003370D4"/>
    <w:rsid w:val="0033744F"/>
    <w:rsid w:val="0034005C"/>
    <w:rsid w:val="00340219"/>
    <w:rsid w:val="00341393"/>
    <w:rsid w:val="00342FBF"/>
    <w:rsid w:val="00343D79"/>
    <w:rsid w:val="00344CE9"/>
    <w:rsid w:val="00344E7A"/>
    <w:rsid w:val="003465C8"/>
    <w:rsid w:val="00346A2E"/>
    <w:rsid w:val="00347A0D"/>
    <w:rsid w:val="00350069"/>
    <w:rsid w:val="0035062B"/>
    <w:rsid w:val="00352F95"/>
    <w:rsid w:val="00354964"/>
    <w:rsid w:val="00355E78"/>
    <w:rsid w:val="0036048C"/>
    <w:rsid w:val="00360AC2"/>
    <w:rsid w:val="003623BB"/>
    <w:rsid w:val="00362D81"/>
    <w:rsid w:val="003649B6"/>
    <w:rsid w:val="00364AD0"/>
    <w:rsid w:val="003664C6"/>
    <w:rsid w:val="0037117E"/>
    <w:rsid w:val="0037206C"/>
    <w:rsid w:val="0037228B"/>
    <w:rsid w:val="00372644"/>
    <w:rsid w:val="0037284D"/>
    <w:rsid w:val="00372EA2"/>
    <w:rsid w:val="00373408"/>
    <w:rsid w:val="00374ABC"/>
    <w:rsid w:val="003776CB"/>
    <w:rsid w:val="00377A85"/>
    <w:rsid w:val="003822C4"/>
    <w:rsid w:val="00384080"/>
    <w:rsid w:val="00384D9D"/>
    <w:rsid w:val="003877E7"/>
    <w:rsid w:val="00391780"/>
    <w:rsid w:val="0039687F"/>
    <w:rsid w:val="003A08D9"/>
    <w:rsid w:val="003A37AE"/>
    <w:rsid w:val="003A5362"/>
    <w:rsid w:val="003A65DB"/>
    <w:rsid w:val="003A6729"/>
    <w:rsid w:val="003A6786"/>
    <w:rsid w:val="003A6D25"/>
    <w:rsid w:val="003A7753"/>
    <w:rsid w:val="003B0766"/>
    <w:rsid w:val="003B33FC"/>
    <w:rsid w:val="003B5076"/>
    <w:rsid w:val="003B6A94"/>
    <w:rsid w:val="003C0D14"/>
    <w:rsid w:val="003C12BA"/>
    <w:rsid w:val="003C1413"/>
    <w:rsid w:val="003C2911"/>
    <w:rsid w:val="003C3DF5"/>
    <w:rsid w:val="003C518A"/>
    <w:rsid w:val="003C7560"/>
    <w:rsid w:val="003C7F95"/>
    <w:rsid w:val="003D1694"/>
    <w:rsid w:val="003D1DF6"/>
    <w:rsid w:val="003D2F7E"/>
    <w:rsid w:val="003D4A8E"/>
    <w:rsid w:val="003D6218"/>
    <w:rsid w:val="003D6BEF"/>
    <w:rsid w:val="003E19AE"/>
    <w:rsid w:val="003E22EB"/>
    <w:rsid w:val="003E2466"/>
    <w:rsid w:val="003E4216"/>
    <w:rsid w:val="003E5D27"/>
    <w:rsid w:val="003E62A6"/>
    <w:rsid w:val="003E768C"/>
    <w:rsid w:val="003F0569"/>
    <w:rsid w:val="003F0BE5"/>
    <w:rsid w:val="003F14C8"/>
    <w:rsid w:val="003F1BF4"/>
    <w:rsid w:val="003F2718"/>
    <w:rsid w:val="003F3086"/>
    <w:rsid w:val="003F3319"/>
    <w:rsid w:val="003F565B"/>
    <w:rsid w:val="003F65C6"/>
    <w:rsid w:val="004010A6"/>
    <w:rsid w:val="00401618"/>
    <w:rsid w:val="004029BA"/>
    <w:rsid w:val="004029E1"/>
    <w:rsid w:val="00402D86"/>
    <w:rsid w:val="00404007"/>
    <w:rsid w:val="00404D36"/>
    <w:rsid w:val="00406851"/>
    <w:rsid w:val="00407808"/>
    <w:rsid w:val="00411175"/>
    <w:rsid w:val="00411588"/>
    <w:rsid w:val="00411866"/>
    <w:rsid w:val="00411AD9"/>
    <w:rsid w:val="00412317"/>
    <w:rsid w:val="0041266F"/>
    <w:rsid w:val="0041551C"/>
    <w:rsid w:val="00415B79"/>
    <w:rsid w:val="00417119"/>
    <w:rsid w:val="0041748C"/>
    <w:rsid w:val="00420CEF"/>
    <w:rsid w:val="00421FB7"/>
    <w:rsid w:val="00423238"/>
    <w:rsid w:val="00426FB4"/>
    <w:rsid w:val="00427A94"/>
    <w:rsid w:val="004315EE"/>
    <w:rsid w:val="00433028"/>
    <w:rsid w:val="004336B8"/>
    <w:rsid w:val="00436B69"/>
    <w:rsid w:val="00436C19"/>
    <w:rsid w:val="00440B03"/>
    <w:rsid w:val="00440D63"/>
    <w:rsid w:val="00441F49"/>
    <w:rsid w:val="00442BE4"/>
    <w:rsid w:val="00443F0C"/>
    <w:rsid w:val="0044468B"/>
    <w:rsid w:val="0044483C"/>
    <w:rsid w:val="0044513A"/>
    <w:rsid w:val="004464EE"/>
    <w:rsid w:val="00446EB5"/>
    <w:rsid w:val="0044742D"/>
    <w:rsid w:val="00447AA4"/>
    <w:rsid w:val="004534CA"/>
    <w:rsid w:val="00454FB0"/>
    <w:rsid w:val="00455E4C"/>
    <w:rsid w:val="004562AD"/>
    <w:rsid w:val="004577DA"/>
    <w:rsid w:val="00457968"/>
    <w:rsid w:val="00457CBE"/>
    <w:rsid w:val="00457D1B"/>
    <w:rsid w:val="004610AF"/>
    <w:rsid w:val="0046200A"/>
    <w:rsid w:val="00462D84"/>
    <w:rsid w:val="004635EA"/>
    <w:rsid w:val="00464DCD"/>
    <w:rsid w:val="004655A2"/>
    <w:rsid w:val="004656F3"/>
    <w:rsid w:val="004719CA"/>
    <w:rsid w:val="00471AA4"/>
    <w:rsid w:val="00472AD7"/>
    <w:rsid w:val="00473E78"/>
    <w:rsid w:val="00476F34"/>
    <w:rsid w:val="00480ADE"/>
    <w:rsid w:val="0048168E"/>
    <w:rsid w:val="00481EBA"/>
    <w:rsid w:val="0048211B"/>
    <w:rsid w:val="00482207"/>
    <w:rsid w:val="00482E6C"/>
    <w:rsid w:val="004833C5"/>
    <w:rsid w:val="004841DE"/>
    <w:rsid w:val="00484441"/>
    <w:rsid w:val="004844FF"/>
    <w:rsid w:val="0048713E"/>
    <w:rsid w:val="00487917"/>
    <w:rsid w:val="00487FB3"/>
    <w:rsid w:val="00490A5B"/>
    <w:rsid w:val="00490DBF"/>
    <w:rsid w:val="0049127A"/>
    <w:rsid w:val="004921A9"/>
    <w:rsid w:val="00493B8D"/>
    <w:rsid w:val="0049401F"/>
    <w:rsid w:val="00494389"/>
    <w:rsid w:val="0049443D"/>
    <w:rsid w:val="00494B65"/>
    <w:rsid w:val="0049670F"/>
    <w:rsid w:val="004A26AA"/>
    <w:rsid w:val="004A2AA8"/>
    <w:rsid w:val="004A4789"/>
    <w:rsid w:val="004A68DB"/>
    <w:rsid w:val="004A784A"/>
    <w:rsid w:val="004A7CD7"/>
    <w:rsid w:val="004B01AD"/>
    <w:rsid w:val="004B0382"/>
    <w:rsid w:val="004B10F9"/>
    <w:rsid w:val="004B156C"/>
    <w:rsid w:val="004B2222"/>
    <w:rsid w:val="004B28B3"/>
    <w:rsid w:val="004B317C"/>
    <w:rsid w:val="004B33B5"/>
    <w:rsid w:val="004B54A9"/>
    <w:rsid w:val="004C0EB6"/>
    <w:rsid w:val="004C1AD9"/>
    <w:rsid w:val="004C3CD0"/>
    <w:rsid w:val="004C4261"/>
    <w:rsid w:val="004C5742"/>
    <w:rsid w:val="004C7220"/>
    <w:rsid w:val="004C770D"/>
    <w:rsid w:val="004D1C1B"/>
    <w:rsid w:val="004D22C7"/>
    <w:rsid w:val="004D29B0"/>
    <w:rsid w:val="004D39A0"/>
    <w:rsid w:val="004D518C"/>
    <w:rsid w:val="004D5BA2"/>
    <w:rsid w:val="004D6F9C"/>
    <w:rsid w:val="004D77DF"/>
    <w:rsid w:val="004E15F4"/>
    <w:rsid w:val="004E3D65"/>
    <w:rsid w:val="004E41C4"/>
    <w:rsid w:val="004E6EF3"/>
    <w:rsid w:val="004E7533"/>
    <w:rsid w:val="004E7B56"/>
    <w:rsid w:val="004E7F0F"/>
    <w:rsid w:val="004F2C29"/>
    <w:rsid w:val="004F3B1A"/>
    <w:rsid w:val="004F5CC2"/>
    <w:rsid w:val="004F67D3"/>
    <w:rsid w:val="004F77F4"/>
    <w:rsid w:val="005005EE"/>
    <w:rsid w:val="005006C0"/>
    <w:rsid w:val="005013F2"/>
    <w:rsid w:val="00502683"/>
    <w:rsid w:val="00502D2B"/>
    <w:rsid w:val="00502F79"/>
    <w:rsid w:val="005052D3"/>
    <w:rsid w:val="00505A09"/>
    <w:rsid w:val="0050606E"/>
    <w:rsid w:val="00507404"/>
    <w:rsid w:val="00510BDD"/>
    <w:rsid w:val="00510C53"/>
    <w:rsid w:val="00510CC6"/>
    <w:rsid w:val="00511A8C"/>
    <w:rsid w:val="00512238"/>
    <w:rsid w:val="00514590"/>
    <w:rsid w:val="00515EE9"/>
    <w:rsid w:val="00517A75"/>
    <w:rsid w:val="00517E08"/>
    <w:rsid w:val="00520AC5"/>
    <w:rsid w:val="00520E99"/>
    <w:rsid w:val="00523DF0"/>
    <w:rsid w:val="005244BD"/>
    <w:rsid w:val="00526995"/>
    <w:rsid w:val="005273AC"/>
    <w:rsid w:val="0053081D"/>
    <w:rsid w:val="005318F2"/>
    <w:rsid w:val="0053224B"/>
    <w:rsid w:val="00535030"/>
    <w:rsid w:val="005351FF"/>
    <w:rsid w:val="00535873"/>
    <w:rsid w:val="00535AB7"/>
    <w:rsid w:val="005368D5"/>
    <w:rsid w:val="005370B6"/>
    <w:rsid w:val="005415CB"/>
    <w:rsid w:val="0054184C"/>
    <w:rsid w:val="00542172"/>
    <w:rsid w:val="00544A7E"/>
    <w:rsid w:val="00545F53"/>
    <w:rsid w:val="00547343"/>
    <w:rsid w:val="00547A0F"/>
    <w:rsid w:val="00550F63"/>
    <w:rsid w:val="00552E24"/>
    <w:rsid w:val="00553393"/>
    <w:rsid w:val="00553AF1"/>
    <w:rsid w:val="00553D7B"/>
    <w:rsid w:val="00554096"/>
    <w:rsid w:val="005552E1"/>
    <w:rsid w:val="005555D8"/>
    <w:rsid w:val="00555CF7"/>
    <w:rsid w:val="00555F3C"/>
    <w:rsid w:val="00557068"/>
    <w:rsid w:val="0056070D"/>
    <w:rsid w:val="00562682"/>
    <w:rsid w:val="00565E6C"/>
    <w:rsid w:val="0056673D"/>
    <w:rsid w:val="00567397"/>
    <w:rsid w:val="005674BD"/>
    <w:rsid w:val="00571C58"/>
    <w:rsid w:val="005746A5"/>
    <w:rsid w:val="00576FA6"/>
    <w:rsid w:val="005778EB"/>
    <w:rsid w:val="0058149D"/>
    <w:rsid w:val="00582F1E"/>
    <w:rsid w:val="00583132"/>
    <w:rsid w:val="00583731"/>
    <w:rsid w:val="005842E8"/>
    <w:rsid w:val="005859C7"/>
    <w:rsid w:val="0058663A"/>
    <w:rsid w:val="00590959"/>
    <w:rsid w:val="00591BBC"/>
    <w:rsid w:val="00591C9B"/>
    <w:rsid w:val="00591D39"/>
    <w:rsid w:val="00593589"/>
    <w:rsid w:val="005937ED"/>
    <w:rsid w:val="00593ED0"/>
    <w:rsid w:val="00594707"/>
    <w:rsid w:val="00594FEE"/>
    <w:rsid w:val="0059566F"/>
    <w:rsid w:val="00595966"/>
    <w:rsid w:val="00597C45"/>
    <w:rsid w:val="005A1E5D"/>
    <w:rsid w:val="005A303D"/>
    <w:rsid w:val="005A363E"/>
    <w:rsid w:val="005A3C1C"/>
    <w:rsid w:val="005A6CB8"/>
    <w:rsid w:val="005A7A58"/>
    <w:rsid w:val="005B031C"/>
    <w:rsid w:val="005B0C9E"/>
    <w:rsid w:val="005B166F"/>
    <w:rsid w:val="005B1B23"/>
    <w:rsid w:val="005B1FC1"/>
    <w:rsid w:val="005B2367"/>
    <w:rsid w:val="005B5A26"/>
    <w:rsid w:val="005C0078"/>
    <w:rsid w:val="005C0A0B"/>
    <w:rsid w:val="005C1CDA"/>
    <w:rsid w:val="005C1F09"/>
    <w:rsid w:val="005C2394"/>
    <w:rsid w:val="005C24C5"/>
    <w:rsid w:val="005C2B5A"/>
    <w:rsid w:val="005C2F8A"/>
    <w:rsid w:val="005C40F1"/>
    <w:rsid w:val="005C4499"/>
    <w:rsid w:val="005C66FB"/>
    <w:rsid w:val="005C778E"/>
    <w:rsid w:val="005C7C38"/>
    <w:rsid w:val="005D09A7"/>
    <w:rsid w:val="005D0C7A"/>
    <w:rsid w:val="005D121E"/>
    <w:rsid w:val="005D12FF"/>
    <w:rsid w:val="005D2546"/>
    <w:rsid w:val="005D2BD1"/>
    <w:rsid w:val="005D47FA"/>
    <w:rsid w:val="005D5BF4"/>
    <w:rsid w:val="005D6D37"/>
    <w:rsid w:val="005D762F"/>
    <w:rsid w:val="005D7C84"/>
    <w:rsid w:val="005E0359"/>
    <w:rsid w:val="005E1333"/>
    <w:rsid w:val="005E1534"/>
    <w:rsid w:val="005E410F"/>
    <w:rsid w:val="005E426A"/>
    <w:rsid w:val="005E4FD7"/>
    <w:rsid w:val="005E529B"/>
    <w:rsid w:val="005E5D44"/>
    <w:rsid w:val="005E648E"/>
    <w:rsid w:val="005E652F"/>
    <w:rsid w:val="005E7196"/>
    <w:rsid w:val="005E735F"/>
    <w:rsid w:val="005E7B54"/>
    <w:rsid w:val="005F0AD7"/>
    <w:rsid w:val="005F12A9"/>
    <w:rsid w:val="005F2116"/>
    <w:rsid w:val="005F4A62"/>
    <w:rsid w:val="005F5999"/>
    <w:rsid w:val="005F6574"/>
    <w:rsid w:val="005F7757"/>
    <w:rsid w:val="00600573"/>
    <w:rsid w:val="00600DA4"/>
    <w:rsid w:val="00600FDD"/>
    <w:rsid w:val="00601D1D"/>
    <w:rsid w:val="00601FE4"/>
    <w:rsid w:val="0060210B"/>
    <w:rsid w:val="00602663"/>
    <w:rsid w:val="00604941"/>
    <w:rsid w:val="006050C1"/>
    <w:rsid w:val="00605744"/>
    <w:rsid w:val="006107B0"/>
    <w:rsid w:val="00613B1F"/>
    <w:rsid w:val="00613FD9"/>
    <w:rsid w:val="0061481E"/>
    <w:rsid w:val="0061597A"/>
    <w:rsid w:val="00616376"/>
    <w:rsid w:val="006165EB"/>
    <w:rsid w:val="0062002C"/>
    <w:rsid w:val="006203E9"/>
    <w:rsid w:val="00620979"/>
    <w:rsid w:val="00620A80"/>
    <w:rsid w:val="00620F8B"/>
    <w:rsid w:val="00621713"/>
    <w:rsid w:val="00622C56"/>
    <w:rsid w:val="006244BD"/>
    <w:rsid w:val="006252D7"/>
    <w:rsid w:val="00625825"/>
    <w:rsid w:val="00625E0F"/>
    <w:rsid w:val="00626172"/>
    <w:rsid w:val="00626B0A"/>
    <w:rsid w:val="006275C5"/>
    <w:rsid w:val="00627622"/>
    <w:rsid w:val="00630161"/>
    <w:rsid w:val="0063030A"/>
    <w:rsid w:val="00631F96"/>
    <w:rsid w:val="0063237F"/>
    <w:rsid w:val="00635D37"/>
    <w:rsid w:val="00636230"/>
    <w:rsid w:val="00637BB3"/>
    <w:rsid w:val="0064138F"/>
    <w:rsid w:val="00641D32"/>
    <w:rsid w:val="00643DFA"/>
    <w:rsid w:val="0064436C"/>
    <w:rsid w:val="00644C47"/>
    <w:rsid w:val="00645666"/>
    <w:rsid w:val="00645C7C"/>
    <w:rsid w:val="00647CED"/>
    <w:rsid w:val="00650B0B"/>
    <w:rsid w:val="006513B9"/>
    <w:rsid w:val="00651C1A"/>
    <w:rsid w:val="00652AA8"/>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3B1E"/>
    <w:rsid w:val="006846EF"/>
    <w:rsid w:val="0069014A"/>
    <w:rsid w:val="00690250"/>
    <w:rsid w:val="00690F1E"/>
    <w:rsid w:val="006910FE"/>
    <w:rsid w:val="006921B4"/>
    <w:rsid w:val="006922B6"/>
    <w:rsid w:val="00693C98"/>
    <w:rsid w:val="006A02AC"/>
    <w:rsid w:val="006A03DA"/>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692B"/>
    <w:rsid w:val="006B76A1"/>
    <w:rsid w:val="006B7A6E"/>
    <w:rsid w:val="006B7CF2"/>
    <w:rsid w:val="006C0ADF"/>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57FE"/>
    <w:rsid w:val="006E67CC"/>
    <w:rsid w:val="006E7B42"/>
    <w:rsid w:val="006F107D"/>
    <w:rsid w:val="006F4676"/>
    <w:rsid w:val="006F4985"/>
    <w:rsid w:val="006F4AA7"/>
    <w:rsid w:val="006F4BF6"/>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BF3"/>
    <w:rsid w:val="00736DFC"/>
    <w:rsid w:val="007419CF"/>
    <w:rsid w:val="00742B16"/>
    <w:rsid w:val="00743039"/>
    <w:rsid w:val="007450F9"/>
    <w:rsid w:val="0074597B"/>
    <w:rsid w:val="00745F50"/>
    <w:rsid w:val="00746211"/>
    <w:rsid w:val="00747006"/>
    <w:rsid w:val="00750C3A"/>
    <w:rsid w:val="007531F0"/>
    <w:rsid w:val="00753962"/>
    <w:rsid w:val="00754CA1"/>
    <w:rsid w:val="0075549C"/>
    <w:rsid w:val="00755EB0"/>
    <w:rsid w:val="007574C1"/>
    <w:rsid w:val="00763583"/>
    <w:rsid w:val="00763B37"/>
    <w:rsid w:val="00764F2D"/>
    <w:rsid w:val="00765928"/>
    <w:rsid w:val="00771265"/>
    <w:rsid w:val="007739FD"/>
    <w:rsid w:val="00774BB5"/>
    <w:rsid w:val="00774CF6"/>
    <w:rsid w:val="00775D93"/>
    <w:rsid w:val="00777345"/>
    <w:rsid w:val="007805F3"/>
    <w:rsid w:val="00780917"/>
    <w:rsid w:val="00781358"/>
    <w:rsid w:val="00781FE4"/>
    <w:rsid w:val="007825AC"/>
    <w:rsid w:val="00784093"/>
    <w:rsid w:val="00784A84"/>
    <w:rsid w:val="00785511"/>
    <w:rsid w:val="0078639D"/>
    <w:rsid w:val="00786C0B"/>
    <w:rsid w:val="0078758B"/>
    <w:rsid w:val="0079015F"/>
    <w:rsid w:val="0079079E"/>
    <w:rsid w:val="007908A4"/>
    <w:rsid w:val="00794CC5"/>
    <w:rsid w:val="007A02C5"/>
    <w:rsid w:val="007A0EC1"/>
    <w:rsid w:val="007A3FDC"/>
    <w:rsid w:val="007A4163"/>
    <w:rsid w:val="007A4B64"/>
    <w:rsid w:val="007B0DF1"/>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635C"/>
    <w:rsid w:val="007E7328"/>
    <w:rsid w:val="007E79F0"/>
    <w:rsid w:val="007E7C39"/>
    <w:rsid w:val="007F0E0F"/>
    <w:rsid w:val="007F1BD1"/>
    <w:rsid w:val="007F2501"/>
    <w:rsid w:val="007F2970"/>
    <w:rsid w:val="007F57C1"/>
    <w:rsid w:val="007F6904"/>
    <w:rsid w:val="007F7705"/>
    <w:rsid w:val="007F7BC8"/>
    <w:rsid w:val="008009AF"/>
    <w:rsid w:val="0080126F"/>
    <w:rsid w:val="0080380A"/>
    <w:rsid w:val="00803997"/>
    <w:rsid w:val="00804B49"/>
    <w:rsid w:val="00806140"/>
    <w:rsid w:val="0080661A"/>
    <w:rsid w:val="00810051"/>
    <w:rsid w:val="008109F7"/>
    <w:rsid w:val="0081118E"/>
    <w:rsid w:val="00811764"/>
    <w:rsid w:val="00811845"/>
    <w:rsid w:val="00811BE3"/>
    <w:rsid w:val="00814B8D"/>
    <w:rsid w:val="00817C79"/>
    <w:rsid w:val="00820D03"/>
    <w:rsid w:val="00823912"/>
    <w:rsid w:val="00823EB3"/>
    <w:rsid w:val="00825197"/>
    <w:rsid w:val="0082630E"/>
    <w:rsid w:val="00826653"/>
    <w:rsid w:val="00827606"/>
    <w:rsid w:val="00827AA2"/>
    <w:rsid w:val="00831B72"/>
    <w:rsid w:val="00832D5C"/>
    <w:rsid w:val="00832E1D"/>
    <w:rsid w:val="00834B03"/>
    <w:rsid w:val="00835634"/>
    <w:rsid w:val="008375E5"/>
    <w:rsid w:val="00840291"/>
    <w:rsid w:val="00841B29"/>
    <w:rsid w:val="00842526"/>
    <w:rsid w:val="008439CF"/>
    <w:rsid w:val="00843CCC"/>
    <w:rsid w:val="00844146"/>
    <w:rsid w:val="00844C96"/>
    <w:rsid w:val="00844DF5"/>
    <w:rsid w:val="0084710C"/>
    <w:rsid w:val="008471EC"/>
    <w:rsid w:val="008500DC"/>
    <w:rsid w:val="00850FB5"/>
    <w:rsid w:val="00851DC2"/>
    <w:rsid w:val="008522E5"/>
    <w:rsid w:val="00852EBF"/>
    <w:rsid w:val="0085439D"/>
    <w:rsid w:val="00854C74"/>
    <w:rsid w:val="008572AA"/>
    <w:rsid w:val="00857F1C"/>
    <w:rsid w:val="00862D60"/>
    <w:rsid w:val="00862DD1"/>
    <w:rsid w:val="00863479"/>
    <w:rsid w:val="00863C88"/>
    <w:rsid w:val="00863D7A"/>
    <w:rsid w:val="00864A02"/>
    <w:rsid w:val="00864B05"/>
    <w:rsid w:val="008665C3"/>
    <w:rsid w:val="008668B6"/>
    <w:rsid w:val="00870F89"/>
    <w:rsid w:val="00871981"/>
    <w:rsid w:val="00871E0C"/>
    <w:rsid w:val="00872E0F"/>
    <w:rsid w:val="00874560"/>
    <w:rsid w:val="00877B96"/>
    <w:rsid w:val="00882A77"/>
    <w:rsid w:val="00882DD9"/>
    <w:rsid w:val="0088373D"/>
    <w:rsid w:val="008839BA"/>
    <w:rsid w:val="00884EBA"/>
    <w:rsid w:val="0088573E"/>
    <w:rsid w:val="00886A2E"/>
    <w:rsid w:val="00887F5A"/>
    <w:rsid w:val="00892A03"/>
    <w:rsid w:val="0089354D"/>
    <w:rsid w:val="00893B6E"/>
    <w:rsid w:val="0089403F"/>
    <w:rsid w:val="0089525C"/>
    <w:rsid w:val="0089684F"/>
    <w:rsid w:val="008A0EE1"/>
    <w:rsid w:val="008A194F"/>
    <w:rsid w:val="008A1979"/>
    <w:rsid w:val="008A2A1A"/>
    <w:rsid w:val="008A2D16"/>
    <w:rsid w:val="008A313A"/>
    <w:rsid w:val="008A6062"/>
    <w:rsid w:val="008A6EFC"/>
    <w:rsid w:val="008A72CB"/>
    <w:rsid w:val="008B0A53"/>
    <w:rsid w:val="008B1713"/>
    <w:rsid w:val="008B2A85"/>
    <w:rsid w:val="008B4A25"/>
    <w:rsid w:val="008B59EC"/>
    <w:rsid w:val="008B60C7"/>
    <w:rsid w:val="008B6F3B"/>
    <w:rsid w:val="008C3522"/>
    <w:rsid w:val="008C42C4"/>
    <w:rsid w:val="008C43A9"/>
    <w:rsid w:val="008C4B65"/>
    <w:rsid w:val="008C67CE"/>
    <w:rsid w:val="008C7217"/>
    <w:rsid w:val="008D1CBA"/>
    <w:rsid w:val="008D23E9"/>
    <w:rsid w:val="008D48F4"/>
    <w:rsid w:val="008D4C9D"/>
    <w:rsid w:val="008D4CF5"/>
    <w:rsid w:val="008D55F2"/>
    <w:rsid w:val="008D5FF6"/>
    <w:rsid w:val="008D736B"/>
    <w:rsid w:val="008E0014"/>
    <w:rsid w:val="008E0633"/>
    <w:rsid w:val="008E17FB"/>
    <w:rsid w:val="008E2DE5"/>
    <w:rsid w:val="008E3009"/>
    <w:rsid w:val="008E47C4"/>
    <w:rsid w:val="008E70C6"/>
    <w:rsid w:val="008F0700"/>
    <w:rsid w:val="008F3F11"/>
    <w:rsid w:val="0090047E"/>
    <w:rsid w:val="009020AB"/>
    <w:rsid w:val="00902CFA"/>
    <w:rsid w:val="009069A8"/>
    <w:rsid w:val="00907F03"/>
    <w:rsid w:val="0091177B"/>
    <w:rsid w:val="009133B6"/>
    <w:rsid w:val="00914DEA"/>
    <w:rsid w:val="00917B93"/>
    <w:rsid w:val="009201D0"/>
    <w:rsid w:val="009205B2"/>
    <w:rsid w:val="0092096D"/>
    <w:rsid w:val="00923D13"/>
    <w:rsid w:val="00924580"/>
    <w:rsid w:val="009246C2"/>
    <w:rsid w:val="009274E2"/>
    <w:rsid w:val="00931CDF"/>
    <w:rsid w:val="00932C59"/>
    <w:rsid w:val="00934F50"/>
    <w:rsid w:val="00935465"/>
    <w:rsid w:val="0093615E"/>
    <w:rsid w:val="00936474"/>
    <w:rsid w:val="00940E78"/>
    <w:rsid w:val="00942BFC"/>
    <w:rsid w:val="00943B29"/>
    <w:rsid w:val="0094462C"/>
    <w:rsid w:val="00946124"/>
    <w:rsid w:val="00946483"/>
    <w:rsid w:val="00946E23"/>
    <w:rsid w:val="00946F3A"/>
    <w:rsid w:val="00947B4F"/>
    <w:rsid w:val="00950E1C"/>
    <w:rsid w:val="00951CFD"/>
    <w:rsid w:val="00954479"/>
    <w:rsid w:val="009548F7"/>
    <w:rsid w:val="00954F1B"/>
    <w:rsid w:val="00962246"/>
    <w:rsid w:val="009633F2"/>
    <w:rsid w:val="0096420D"/>
    <w:rsid w:val="009652B1"/>
    <w:rsid w:val="009701AF"/>
    <w:rsid w:val="00972381"/>
    <w:rsid w:val="00972733"/>
    <w:rsid w:val="00973500"/>
    <w:rsid w:val="009739BE"/>
    <w:rsid w:val="0097631A"/>
    <w:rsid w:val="00976D57"/>
    <w:rsid w:val="009770B7"/>
    <w:rsid w:val="0097768D"/>
    <w:rsid w:val="009813BB"/>
    <w:rsid w:val="00981D2A"/>
    <w:rsid w:val="00981EF1"/>
    <w:rsid w:val="00982144"/>
    <w:rsid w:val="00983211"/>
    <w:rsid w:val="00985442"/>
    <w:rsid w:val="00987D08"/>
    <w:rsid w:val="0099131E"/>
    <w:rsid w:val="00991360"/>
    <w:rsid w:val="0099178A"/>
    <w:rsid w:val="00993DAF"/>
    <w:rsid w:val="00994D97"/>
    <w:rsid w:val="009950F0"/>
    <w:rsid w:val="009955C3"/>
    <w:rsid w:val="00997FE3"/>
    <w:rsid w:val="009A0562"/>
    <w:rsid w:val="009A1E7B"/>
    <w:rsid w:val="009A6C11"/>
    <w:rsid w:val="009B2D1E"/>
    <w:rsid w:val="009B3033"/>
    <w:rsid w:val="009B3288"/>
    <w:rsid w:val="009B35F1"/>
    <w:rsid w:val="009B38CA"/>
    <w:rsid w:val="009B4129"/>
    <w:rsid w:val="009B5F8F"/>
    <w:rsid w:val="009C0D6F"/>
    <w:rsid w:val="009C1013"/>
    <w:rsid w:val="009C1342"/>
    <w:rsid w:val="009C38EA"/>
    <w:rsid w:val="009C6E58"/>
    <w:rsid w:val="009C6F1D"/>
    <w:rsid w:val="009C7D22"/>
    <w:rsid w:val="009D436A"/>
    <w:rsid w:val="009D6818"/>
    <w:rsid w:val="009E082C"/>
    <w:rsid w:val="009E1AD9"/>
    <w:rsid w:val="009E59D4"/>
    <w:rsid w:val="009F082F"/>
    <w:rsid w:val="009F08D7"/>
    <w:rsid w:val="009F166D"/>
    <w:rsid w:val="009F2E06"/>
    <w:rsid w:val="009F32DC"/>
    <w:rsid w:val="009F4AED"/>
    <w:rsid w:val="009F52DE"/>
    <w:rsid w:val="009F6ECE"/>
    <w:rsid w:val="009F73E4"/>
    <w:rsid w:val="009F7C83"/>
    <w:rsid w:val="00A030EC"/>
    <w:rsid w:val="00A07225"/>
    <w:rsid w:val="00A07E1B"/>
    <w:rsid w:val="00A1091F"/>
    <w:rsid w:val="00A11127"/>
    <w:rsid w:val="00A1274E"/>
    <w:rsid w:val="00A12882"/>
    <w:rsid w:val="00A13F1F"/>
    <w:rsid w:val="00A140B7"/>
    <w:rsid w:val="00A14C03"/>
    <w:rsid w:val="00A16382"/>
    <w:rsid w:val="00A16793"/>
    <w:rsid w:val="00A1691D"/>
    <w:rsid w:val="00A16B82"/>
    <w:rsid w:val="00A20779"/>
    <w:rsid w:val="00A211E1"/>
    <w:rsid w:val="00A2197A"/>
    <w:rsid w:val="00A22BD7"/>
    <w:rsid w:val="00A235DF"/>
    <w:rsid w:val="00A236C2"/>
    <w:rsid w:val="00A23CFB"/>
    <w:rsid w:val="00A24707"/>
    <w:rsid w:val="00A25CA1"/>
    <w:rsid w:val="00A262DD"/>
    <w:rsid w:val="00A26559"/>
    <w:rsid w:val="00A267D9"/>
    <w:rsid w:val="00A26BFF"/>
    <w:rsid w:val="00A27744"/>
    <w:rsid w:val="00A27FC3"/>
    <w:rsid w:val="00A3069A"/>
    <w:rsid w:val="00A336E5"/>
    <w:rsid w:val="00A33734"/>
    <w:rsid w:val="00A33A1A"/>
    <w:rsid w:val="00A33E2F"/>
    <w:rsid w:val="00A34A5F"/>
    <w:rsid w:val="00A34F00"/>
    <w:rsid w:val="00A3769A"/>
    <w:rsid w:val="00A415C3"/>
    <w:rsid w:val="00A425EB"/>
    <w:rsid w:val="00A43C30"/>
    <w:rsid w:val="00A44B50"/>
    <w:rsid w:val="00A45E89"/>
    <w:rsid w:val="00A4652F"/>
    <w:rsid w:val="00A467CD"/>
    <w:rsid w:val="00A46A6D"/>
    <w:rsid w:val="00A477FF"/>
    <w:rsid w:val="00A47D94"/>
    <w:rsid w:val="00A50402"/>
    <w:rsid w:val="00A514A7"/>
    <w:rsid w:val="00A538F9"/>
    <w:rsid w:val="00A53A23"/>
    <w:rsid w:val="00A549DB"/>
    <w:rsid w:val="00A5515A"/>
    <w:rsid w:val="00A553FE"/>
    <w:rsid w:val="00A556D5"/>
    <w:rsid w:val="00A55F17"/>
    <w:rsid w:val="00A561E0"/>
    <w:rsid w:val="00A60CCA"/>
    <w:rsid w:val="00A63EB8"/>
    <w:rsid w:val="00A65727"/>
    <w:rsid w:val="00A70990"/>
    <w:rsid w:val="00A71DE1"/>
    <w:rsid w:val="00A72214"/>
    <w:rsid w:val="00A7253B"/>
    <w:rsid w:val="00A73A3C"/>
    <w:rsid w:val="00A73BB4"/>
    <w:rsid w:val="00A73E4E"/>
    <w:rsid w:val="00A752BB"/>
    <w:rsid w:val="00A75AAF"/>
    <w:rsid w:val="00A8167E"/>
    <w:rsid w:val="00A81ACC"/>
    <w:rsid w:val="00A8428F"/>
    <w:rsid w:val="00A84F68"/>
    <w:rsid w:val="00A932B6"/>
    <w:rsid w:val="00A95E61"/>
    <w:rsid w:val="00A967F1"/>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665B"/>
    <w:rsid w:val="00AB7821"/>
    <w:rsid w:val="00AB7CD6"/>
    <w:rsid w:val="00AC04FA"/>
    <w:rsid w:val="00AC0CBF"/>
    <w:rsid w:val="00AC2776"/>
    <w:rsid w:val="00AC3C70"/>
    <w:rsid w:val="00AC3FFF"/>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E13DD"/>
    <w:rsid w:val="00AE3A23"/>
    <w:rsid w:val="00AE5F66"/>
    <w:rsid w:val="00AE7329"/>
    <w:rsid w:val="00AF0108"/>
    <w:rsid w:val="00AF25C2"/>
    <w:rsid w:val="00AF37F8"/>
    <w:rsid w:val="00AF506A"/>
    <w:rsid w:val="00AF5B80"/>
    <w:rsid w:val="00B00473"/>
    <w:rsid w:val="00B01500"/>
    <w:rsid w:val="00B0279A"/>
    <w:rsid w:val="00B02B05"/>
    <w:rsid w:val="00B06A1B"/>
    <w:rsid w:val="00B07F3A"/>
    <w:rsid w:val="00B10F81"/>
    <w:rsid w:val="00B12044"/>
    <w:rsid w:val="00B12B19"/>
    <w:rsid w:val="00B13B26"/>
    <w:rsid w:val="00B13E94"/>
    <w:rsid w:val="00B15430"/>
    <w:rsid w:val="00B167A2"/>
    <w:rsid w:val="00B177FE"/>
    <w:rsid w:val="00B17AF7"/>
    <w:rsid w:val="00B2040B"/>
    <w:rsid w:val="00B207AE"/>
    <w:rsid w:val="00B22F75"/>
    <w:rsid w:val="00B23BE6"/>
    <w:rsid w:val="00B24345"/>
    <w:rsid w:val="00B256A9"/>
    <w:rsid w:val="00B25A73"/>
    <w:rsid w:val="00B25F4E"/>
    <w:rsid w:val="00B26718"/>
    <w:rsid w:val="00B26FFA"/>
    <w:rsid w:val="00B27A16"/>
    <w:rsid w:val="00B3051C"/>
    <w:rsid w:val="00B31132"/>
    <w:rsid w:val="00B31328"/>
    <w:rsid w:val="00B31E7D"/>
    <w:rsid w:val="00B335CC"/>
    <w:rsid w:val="00B34668"/>
    <w:rsid w:val="00B3630D"/>
    <w:rsid w:val="00B36DD0"/>
    <w:rsid w:val="00B37581"/>
    <w:rsid w:val="00B37FF7"/>
    <w:rsid w:val="00B40F77"/>
    <w:rsid w:val="00B43C0B"/>
    <w:rsid w:val="00B445AA"/>
    <w:rsid w:val="00B4692B"/>
    <w:rsid w:val="00B47D9A"/>
    <w:rsid w:val="00B521AC"/>
    <w:rsid w:val="00B524C9"/>
    <w:rsid w:val="00B52D27"/>
    <w:rsid w:val="00B532D1"/>
    <w:rsid w:val="00B53FAF"/>
    <w:rsid w:val="00B54BBD"/>
    <w:rsid w:val="00B54E4C"/>
    <w:rsid w:val="00B55EE9"/>
    <w:rsid w:val="00B5689E"/>
    <w:rsid w:val="00B601B4"/>
    <w:rsid w:val="00B604E3"/>
    <w:rsid w:val="00B60BA4"/>
    <w:rsid w:val="00B61736"/>
    <w:rsid w:val="00B62C98"/>
    <w:rsid w:val="00B64565"/>
    <w:rsid w:val="00B6511D"/>
    <w:rsid w:val="00B6593F"/>
    <w:rsid w:val="00B70199"/>
    <w:rsid w:val="00B717FB"/>
    <w:rsid w:val="00B72DD8"/>
    <w:rsid w:val="00B73520"/>
    <w:rsid w:val="00B746CC"/>
    <w:rsid w:val="00B74971"/>
    <w:rsid w:val="00B77A81"/>
    <w:rsid w:val="00B77E55"/>
    <w:rsid w:val="00B80CC8"/>
    <w:rsid w:val="00B81305"/>
    <w:rsid w:val="00B817BE"/>
    <w:rsid w:val="00B84932"/>
    <w:rsid w:val="00B84E69"/>
    <w:rsid w:val="00B86A62"/>
    <w:rsid w:val="00B9090B"/>
    <w:rsid w:val="00B94458"/>
    <w:rsid w:val="00B95653"/>
    <w:rsid w:val="00B95850"/>
    <w:rsid w:val="00B95B99"/>
    <w:rsid w:val="00B97D33"/>
    <w:rsid w:val="00BA026A"/>
    <w:rsid w:val="00BA0ED3"/>
    <w:rsid w:val="00BA13D7"/>
    <w:rsid w:val="00BA1576"/>
    <w:rsid w:val="00BA2A27"/>
    <w:rsid w:val="00BA3106"/>
    <w:rsid w:val="00BA3F54"/>
    <w:rsid w:val="00BA5BE8"/>
    <w:rsid w:val="00BA6AB3"/>
    <w:rsid w:val="00BA7AA8"/>
    <w:rsid w:val="00BA7E65"/>
    <w:rsid w:val="00BB0068"/>
    <w:rsid w:val="00BB0A73"/>
    <w:rsid w:val="00BB11FD"/>
    <w:rsid w:val="00BB34D8"/>
    <w:rsid w:val="00BB4922"/>
    <w:rsid w:val="00BB5D51"/>
    <w:rsid w:val="00BB6041"/>
    <w:rsid w:val="00BB6246"/>
    <w:rsid w:val="00BB6E81"/>
    <w:rsid w:val="00BC1245"/>
    <w:rsid w:val="00BC312B"/>
    <w:rsid w:val="00BC34AE"/>
    <w:rsid w:val="00BC41C1"/>
    <w:rsid w:val="00BC462E"/>
    <w:rsid w:val="00BC46FC"/>
    <w:rsid w:val="00BC68A8"/>
    <w:rsid w:val="00BC6E5F"/>
    <w:rsid w:val="00BC722D"/>
    <w:rsid w:val="00BD01F6"/>
    <w:rsid w:val="00BD1744"/>
    <w:rsid w:val="00BD2255"/>
    <w:rsid w:val="00BD2995"/>
    <w:rsid w:val="00BD2A00"/>
    <w:rsid w:val="00BD5048"/>
    <w:rsid w:val="00BE00E0"/>
    <w:rsid w:val="00BE4113"/>
    <w:rsid w:val="00BE4710"/>
    <w:rsid w:val="00BE4F4F"/>
    <w:rsid w:val="00BE50D5"/>
    <w:rsid w:val="00BE5BBA"/>
    <w:rsid w:val="00BF08A5"/>
    <w:rsid w:val="00BF0B33"/>
    <w:rsid w:val="00BF0F35"/>
    <w:rsid w:val="00BF14A8"/>
    <w:rsid w:val="00BF298B"/>
    <w:rsid w:val="00BF46D3"/>
    <w:rsid w:val="00BF6903"/>
    <w:rsid w:val="00BF6D7A"/>
    <w:rsid w:val="00BF6F01"/>
    <w:rsid w:val="00C016CA"/>
    <w:rsid w:val="00C04BAF"/>
    <w:rsid w:val="00C04F9F"/>
    <w:rsid w:val="00C05B6C"/>
    <w:rsid w:val="00C0605B"/>
    <w:rsid w:val="00C06672"/>
    <w:rsid w:val="00C127B5"/>
    <w:rsid w:val="00C12B1D"/>
    <w:rsid w:val="00C142C5"/>
    <w:rsid w:val="00C14B43"/>
    <w:rsid w:val="00C15386"/>
    <w:rsid w:val="00C15E1B"/>
    <w:rsid w:val="00C16588"/>
    <w:rsid w:val="00C16FA9"/>
    <w:rsid w:val="00C17DF0"/>
    <w:rsid w:val="00C20489"/>
    <w:rsid w:val="00C20907"/>
    <w:rsid w:val="00C209F0"/>
    <w:rsid w:val="00C21620"/>
    <w:rsid w:val="00C226E2"/>
    <w:rsid w:val="00C2361C"/>
    <w:rsid w:val="00C246A9"/>
    <w:rsid w:val="00C252EB"/>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930"/>
    <w:rsid w:val="00C40A94"/>
    <w:rsid w:val="00C412CF"/>
    <w:rsid w:val="00C41634"/>
    <w:rsid w:val="00C4348B"/>
    <w:rsid w:val="00C4513A"/>
    <w:rsid w:val="00C452AF"/>
    <w:rsid w:val="00C45AD2"/>
    <w:rsid w:val="00C47826"/>
    <w:rsid w:val="00C517EB"/>
    <w:rsid w:val="00C522B6"/>
    <w:rsid w:val="00C53A33"/>
    <w:rsid w:val="00C53C58"/>
    <w:rsid w:val="00C557BC"/>
    <w:rsid w:val="00C55D6A"/>
    <w:rsid w:val="00C55EB0"/>
    <w:rsid w:val="00C566B4"/>
    <w:rsid w:val="00C57B2E"/>
    <w:rsid w:val="00C57BF0"/>
    <w:rsid w:val="00C61F05"/>
    <w:rsid w:val="00C6235B"/>
    <w:rsid w:val="00C638C3"/>
    <w:rsid w:val="00C6402B"/>
    <w:rsid w:val="00C64A3E"/>
    <w:rsid w:val="00C64C1B"/>
    <w:rsid w:val="00C670BA"/>
    <w:rsid w:val="00C72AEF"/>
    <w:rsid w:val="00C736DF"/>
    <w:rsid w:val="00C74BD0"/>
    <w:rsid w:val="00C74D38"/>
    <w:rsid w:val="00C760C7"/>
    <w:rsid w:val="00C772E2"/>
    <w:rsid w:val="00C80A55"/>
    <w:rsid w:val="00C80BE6"/>
    <w:rsid w:val="00C83827"/>
    <w:rsid w:val="00C86386"/>
    <w:rsid w:val="00C86600"/>
    <w:rsid w:val="00C868CA"/>
    <w:rsid w:val="00C877FF"/>
    <w:rsid w:val="00C92849"/>
    <w:rsid w:val="00C93417"/>
    <w:rsid w:val="00C93A33"/>
    <w:rsid w:val="00C94139"/>
    <w:rsid w:val="00C95597"/>
    <w:rsid w:val="00C95893"/>
    <w:rsid w:val="00C96093"/>
    <w:rsid w:val="00C97521"/>
    <w:rsid w:val="00C975C9"/>
    <w:rsid w:val="00CA0B5A"/>
    <w:rsid w:val="00CA1142"/>
    <w:rsid w:val="00CA3D0D"/>
    <w:rsid w:val="00CA4007"/>
    <w:rsid w:val="00CA42FB"/>
    <w:rsid w:val="00CA5861"/>
    <w:rsid w:val="00CA5894"/>
    <w:rsid w:val="00CA77A5"/>
    <w:rsid w:val="00CA791C"/>
    <w:rsid w:val="00CB011A"/>
    <w:rsid w:val="00CB0B8F"/>
    <w:rsid w:val="00CB2229"/>
    <w:rsid w:val="00CB50F3"/>
    <w:rsid w:val="00CB52DC"/>
    <w:rsid w:val="00CB5A77"/>
    <w:rsid w:val="00CB71B3"/>
    <w:rsid w:val="00CC1EC0"/>
    <w:rsid w:val="00CC29AD"/>
    <w:rsid w:val="00CC5728"/>
    <w:rsid w:val="00CC5E09"/>
    <w:rsid w:val="00CC6381"/>
    <w:rsid w:val="00CD200A"/>
    <w:rsid w:val="00CD5FA5"/>
    <w:rsid w:val="00CD66E4"/>
    <w:rsid w:val="00CD67BA"/>
    <w:rsid w:val="00CE1FAB"/>
    <w:rsid w:val="00CE3500"/>
    <w:rsid w:val="00CE5198"/>
    <w:rsid w:val="00CE575A"/>
    <w:rsid w:val="00CE5C0E"/>
    <w:rsid w:val="00CE78A3"/>
    <w:rsid w:val="00CF0D54"/>
    <w:rsid w:val="00CF109E"/>
    <w:rsid w:val="00CF1830"/>
    <w:rsid w:val="00CF2C53"/>
    <w:rsid w:val="00CF5513"/>
    <w:rsid w:val="00CF5CCA"/>
    <w:rsid w:val="00CF642B"/>
    <w:rsid w:val="00D00560"/>
    <w:rsid w:val="00D00A4E"/>
    <w:rsid w:val="00D0100B"/>
    <w:rsid w:val="00D02EC8"/>
    <w:rsid w:val="00D03C0E"/>
    <w:rsid w:val="00D04223"/>
    <w:rsid w:val="00D044AD"/>
    <w:rsid w:val="00D10621"/>
    <w:rsid w:val="00D12177"/>
    <w:rsid w:val="00D13724"/>
    <w:rsid w:val="00D14C70"/>
    <w:rsid w:val="00D1553B"/>
    <w:rsid w:val="00D16632"/>
    <w:rsid w:val="00D1756D"/>
    <w:rsid w:val="00D201DF"/>
    <w:rsid w:val="00D20372"/>
    <w:rsid w:val="00D21487"/>
    <w:rsid w:val="00D22474"/>
    <w:rsid w:val="00D2379F"/>
    <w:rsid w:val="00D237BE"/>
    <w:rsid w:val="00D23B5E"/>
    <w:rsid w:val="00D27D38"/>
    <w:rsid w:val="00D309A1"/>
    <w:rsid w:val="00D33591"/>
    <w:rsid w:val="00D33A01"/>
    <w:rsid w:val="00D33D7E"/>
    <w:rsid w:val="00D345C3"/>
    <w:rsid w:val="00D3485E"/>
    <w:rsid w:val="00D3575D"/>
    <w:rsid w:val="00D37A7B"/>
    <w:rsid w:val="00D37B93"/>
    <w:rsid w:val="00D402EF"/>
    <w:rsid w:val="00D43301"/>
    <w:rsid w:val="00D43E71"/>
    <w:rsid w:val="00D450A4"/>
    <w:rsid w:val="00D45A9C"/>
    <w:rsid w:val="00D46283"/>
    <w:rsid w:val="00D50B39"/>
    <w:rsid w:val="00D515D9"/>
    <w:rsid w:val="00D5200C"/>
    <w:rsid w:val="00D52284"/>
    <w:rsid w:val="00D529DA"/>
    <w:rsid w:val="00D52C26"/>
    <w:rsid w:val="00D52E39"/>
    <w:rsid w:val="00D53575"/>
    <w:rsid w:val="00D5388B"/>
    <w:rsid w:val="00D55C32"/>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0DA"/>
    <w:rsid w:val="00D73D89"/>
    <w:rsid w:val="00D7593D"/>
    <w:rsid w:val="00D7612A"/>
    <w:rsid w:val="00D76AFE"/>
    <w:rsid w:val="00D7719D"/>
    <w:rsid w:val="00D81A87"/>
    <w:rsid w:val="00D81FF5"/>
    <w:rsid w:val="00D829F2"/>
    <w:rsid w:val="00D82FF0"/>
    <w:rsid w:val="00D8337E"/>
    <w:rsid w:val="00D8381C"/>
    <w:rsid w:val="00D8580B"/>
    <w:rsid w:val="00D86184"/>
    <w:rsid w:val="00D862CA"/>
    <w:rsid w:val="00D873B9"/>
    <w:rsid w:val="00D90571"/>
    <w:rsid w:val="00D9077E"/>
    <w:rsid w:val="00D907C3"/>
    <w:rsid w:val="00D908EE"/>
    <w:rsid w:val="00D915EC"/>
    <w:rsid w:val="00D93193"/>
    <w:rsid w:val="00D938CC"/>
    <w:rsid w:val="00D94976"/>
    <w:rsid w:val="00D971DE"/>
    <w:rsid w:val="00DA2593"/>
    <w:rsid w:val="00DA395E"/>
    <w:rsid w:val="00DA46BB"/>
    <w:rsid w:val="00DA54B4"/>
    <w:rsid w:val="00DA59C9"/>
    <w:rsid w:val="00DA655C"/>
    <w:rsid w:val="00DA661A"/>
    <w:rsid w:val="00DA6AB9"/>
    <w:rsid w:val="00DB1AEB"/>
    <w:rsid w:val="00DB380E"/>
    <w:rsid w:val="00DB3C6C"/>
    <w:rsid w:val="00DB688D"/>
    <w:rsid w:val="00DB6E50"/>
    <w:rsid w:val="00DB72F7"/>
    <w:rsid w:val="00DB7544"/>
    <w:rsid w:val="00DC106E"/>
    <w:rsid w:val="00DC12FC"/>
    <w:rsid w:val="00DC31D7"/>
    <w:rsid w:val="00DC56FE"/>
    <w:rsid w:val="00DC7406"/>
    <w:rsid w:val="00DD181C"/>
    <w:rsid w:val="00DD3439"/>
    <w:rsid w:val="00DD65BC"/>
    <w:rsid w:val="00DD6602"/>
    <w:rsid w:val="00DE0741"/>
    <w:rsid w:val="00DE0F3C"/>
    <w:rsid w:val="00DE1E76"/>
    <w:rsid w:val="00DE3DD1"/>
    <w:rsid w:val="00DE4709"/>
    <w:rsid w:val="00DE4EBC"/>
    <w:rsid w:val="00DE560F"/>
    <w:rsid w:val="00DE7D75"/>
    <w:rsid w:val="00DF0416"/>
    <w:rsid w:val="00DF0C97"/>
    <w:rsid w:val="00DF436F"/>
    <w:rsid w:val="00DF7BBB"/>
    <w:rsid w:val="00E017ED"/>
    <w:rsid w:val="00E03E9A"/>
    <w:rsid w:val="00E04FD0"/>
    <w:rsid w:val="00E06594"/>
    <w:rsid w:val="00E067A5"/>
    <w:rsid w:val="00E07101"/>
    <w:rsid w:val="00E07BDC"/>
    <w:rsid w:val="00E130B1"/>
    <w:rsid w:val="00E140F8"/>
    <w:rsid w:val="00E146B1"/>
    <w:rsid w:val="00E15229"/>
    <w:rsid w:val="00E165CE"/>
    <w:rsid w:val="00E17C5F"/>
    <w:rsid w:val="00E17CCD"/>
    <w:rsid w:val="00E2092D"/>
    <w:rsid w:val="00E215AE"/>
    <w:rsid w:val="00E21D9D"/>
    <w:rsid w:val="00E21DA0"/>
    <w:rsid w:val="00E25048"/>
    <w:rsid w:val="00E255B8"/>
    <w:rsid w:val="00E26F75"/>
    <w:rsid w:val="00E34B3D"/>
    <w:rsid w:val="00E3527C"/>
    <w:rsid w:val="00E358F5"/>
    <w:rsid w:val="00E36217"/>
    <w:rsid w:val="00E4048F"/>
    <w:rsid w:val="00E4198B"/>
    <w:rsid w:val="00E44273"/>
    <w:rsid w:val="00E442CB"/>
    <w:rsid w:val="00E45611"/>
    <w:rsid w:val="00E45AB1"/>
    <w:rsid w:val="00E460BC"/>
    <w:rsid w:val="00E51D9E"/>
    <w:rsid w:val="00E527C7"/>
    <w:rsid w:val="00E53A27"/>
    <w:rsid w:val="00E5752A"/>
    <w:rsid w:val="00E603FE"/>
    <w:rsid w:val="00E61531"/>
    <w:rsid w:val="00E6168A"/>
    <w:rsid w:val="00E63712"/>
    <w:rsid w:val="00E64157"/>
    <w:rsid w:val="00E66007"/>
    <w:rsid w:val="00E67121"/>
    <w:rsid w:val="00E67210"/>
    <w:rsid w:val="00E67A28"/>
    <w:rsid w:val="00E703D4"/>
    <w:rsid w:val="00E70586"/>
    <w:rsid w:val="00E70A2E"/>
    <w:rsid w:val="00E72284"/>
    <w:rsid w:val="00E73FC9"/>
    <w:rsid w:val="00E74968"/>
    <w:rsid w:val="00E77881"/>
    <w:rsid w:val="00E80DDC"/>
    <w:rsid w:val="00E842A8"/>
    <w:rsid w:val="00E86F41"/>
    <w:rsid w:val="00E86FAE"/>
    <w:rsid w:val="00E908AC"/>
    <w:rsid w:val="00E91721"/>
    <w:rsid w:val="00E959ED"/>
    <w:rsid w:val="00E962C4"/>
    <w:rsid w:val="00EA0909"/>
    <w:rsid w:val="00EA09F4"/>
    <w:rsid w:val="00EA2181"/>
    <w:rsid w:val="00EA3C6A"/>
    <w:rsid w:val="00EA5FB8"/>
    <w:rsid w:val="00EB1641"/>
    <w:rsid w:val="00EB2386"/>
    <w:rsid w:val="00EB292B"/>
    <w:rsid w:val="00EB2B24"/>
    <w:rsid w:val="00EB3571"/>
    <w:rsid w:val="00EB3E62"/>
    <w:rsid w:val="00EB46EC"/>
    <w:rsid w:val="00EB4F1B"/>
    <w:rsid w:val="00EB5016"/>
    <w:rsid w:val="00EB5302"/>
    <w:rsid w:val="00EB5D81"/>
    <w:rsid w:val="00EB71F3"/>
    <w:rsid w:val="00EC12FC"/>
    <w:rsid w:val="00EC1D4D"/>
    <w:rsid w:val="00EC1DEC"/>
    <w:rsid w:val="00EC2CE4"/>
    <w:rsid w:val="00EC2DDF"/>
    <w:rsid w:val="00EC397A"/>
    <w:rsid w:val="00EC466C"/>
    <w:rsid w:val="00EC4D4D"/>
    <w:rsid w:val="00EC799F"/>
    <w:rsid w:val="00ED04A8"/>
    <w:rsid w:val="00ED2AF4"/>
    <w:rsid w:val="00ED30B1"/>
    <w:rsid w:val="00ED3234"/>
    <w:rsid w:val="00ED5572"/>
    <w:rsid w:val="00ED5BFA"/>
    <w:rsid w:val="00ED688B"/>
    <w:rsid w:val="00ED7107"/>
    <w:rsid w:val="00ED7D7A"/>
    <w:rsid w:val="00EE03BF"/>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2F0E"/>
    <w:rsid w:val="00F13049"/>
    <w:rsid w:val="00F13BDD"/>
    <w:rsid w:val="00F14E4D"/>
    <w:rsid w:val="00F154BF"/>
    <w:rsid w:val="00F154CB"/>
    <w:rsid w:val="00F16031"/>
    <w:rsid w:val="00F165EF"/>
    <w:rsid w:val="00F1773A"/>
    <w:rsid w:val="00F1786E"/>
    <w:rsid w:val="00F2063D"/>
    <w:rsid w:val="00F21A7E"/>
    <w:rsid w:val="00F231D0"/>
    <w:rsid w:val="00F2539F"/>
    <w:rsid w:val="00F25719"/>
    <w:rsid w:val="00F30306"/>
    <w:rsid w:val="00F30835"/>
    <w:rsid w:val="00F31393"/>
    <w:rsid w:val="00F318C3"/>
    <w:rsid w:val="00F32846"/>
    <w:rsid w:val="00F32F83"/>
    <w:rsid w:val="00F33510"/>
    <w:rsid w:val="00F358F2"/>
    <w:rsid w:val="00F4021B"/>
    <w:rsid w:val="00F408CD"/>
    <w:rsid w:val="00F410BC"/>
    <w:rsid w:val="00F41B7F"/>
    <w:rsid w:val="00F425AF"/>
    <w:rsid w:val="00F42907"/>
    <w:rsid w:val="00F438EC"/>
    <w:rsid w:val="00F44091"/>
    <w:rsid w:val="00F45CD3"/>
    <w:rsid w:val="00F45F66"/>
    <w:rsid w:val="00F507C4"/>
    <w:rsid w:val="00F51A8C"/>
    <w:rsid w:val="00F5475A"/>
    <w:rsid w:val="00F554EF"/>
    <w:rsid w:val="00F555F6"/>
    <w:rsid w:val="00F56BAB"/>
    <w:rsid w:val="00F56D8A"/>
    <w:rsid w:val="00F57B03"/>
    <w:rsid w:val="00F6153E"/>
    <w:rsid w:val="00F63AC7"/>
    <w:rsid w:val="00F640DF"/>
    <w:rsid w:val="00F643F9"/>
    <w:rsid w:val="00F663E3"/>
    <w:rsid w:val="00F66AD6"/>
    <w:rsid w:val="00F67113"/>
    <w:rsid w:val="00F702D3"/>
    <w:rsid w:val="00F71685"/>
    <w:rsid w:val="00F718C0"/>
    <w:rsid w:val="00F73F21"/>
    <w:rsid w:val="00F7482A"/>
    <w:rsid w:val="00F757A2"/>
    <w:rsid w:val="00F75F75"/>
    <w:rsid w:val="00F7635A"/>
    <w:rsid w:val="00F77AAE"/>
    <w:rsid w:val="00F8387D"/>
    <w:rsid w:val="00F84CD0"/>
    <w:rsid w:val="00F851C3"/>
    <w:rsid w:val="00F864CF"/>
    <w:rsid w:val="00F8726B"/>
    <w:rsid w:val="00F87A9D"/>
    <w:rsid w:val="00F909A8"/>
    <w:rsid w:val="00F91411"/>
    <w:rsid w:val="00F91B2D"/>
    <w:rsid w:val="00F91B8F"/>
    <w:rsid w:val="00F91FCC"/>
    <w:rsid w:val="00F93356"/>
    <w:rsid w:val="00F9404B"/>
    <w:rsid w:val="00F959A1"/>
    <w:rsid w:val="00F95E86"/>
    <w:rsid w:val="00FA1C07"/>
    <w:rsid w:val="00FA249A"/>
    <w:rsid w:val="00FA2D02"/>
    <w:rsid w:val="00FA2DE6"/>
    <w:rsid w:val="00FA350A"/>
    <w:rsid w:val="00FA43DE"/>
    <w:rsid w:val="00FA5FB1"/>
    <w:rsid w:val="00FA6B6A"/>
    <w:rsid w:val="00FB084F"/>
    <w:rsid w:val="00FB1064"/>
    <w:rsid w:val="00FB1246"/>
    <w:rsid w:val="00FB3D93"/>
    <w:rsid w:val="00FB5DC6"/>
    <w:rsid w:val="00FB679C"/>
    <w:rsid w:val="00FC0396"/>
    <w:rsid w:val="00FC16B0"/>
    <w:rsid w:val="00FC3C8D"/>
    <w:rsid w:val="00FC441B"/>
    <w:rsid w:val="00FC4853"/>
    <w:rsid w:val="00FC4CBB"/>
    <w:rsid w:val="00FC4E0E"/>
    <w:rsid w:val="00FC62EE"/>
    <w:rsid w:val="00FC72BA"/>
    <w:rsid w:val="00FD09D0"/>
    <w:rsid w:val="00FD327A"/>
    <w:rsid w:val="00FD4481"/>
    <w:rsid w:val="00FD5278"/>
    <w:rsid w:val="00FD5626"/>
    <w:rsid w:val="00FD6B2B"/>
    <w:rsid w:val="00FD6BA9"/>
    <w:rsid w:val="00FE1E3C"/>
    <w:rsid w:val="00FE2F3C"/>
    <w:rsid w:val="00FE41F1"/>
    <w:rsid w:val="00FE62CD"/>
    <w:rsid w:val="00FE665C"/>
    <w:rsid w:val="00FE6FD0"/>
    <w:rsid w:val="00FF1363"/>
    <w:rsid w:val="00FF27FB"/>
    <w:rsid w:val="00FF2837"/>
    <w:rsid w:val="00FF2B50"/>
    <w:rsid w:val="00FF31C4"/>
    <w:rsid w:val="00FF33A9"/>
    <w:rsid w:val="00FF3C17"/>
    <w:rsid w:val="00FF4BD6"/>
    <w:rsid w:val="00FF5077"/>
    <w:rsid w:val="00FF50AA"/>
    <w:rsid w:val="00FF606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9"/>
    <w:qFormat/>
    <w:rsid w:val="00583731"/>
    <w:pPr>
      <w:numPr>
        <w:ilvl w:val="0"/>
        <w:numId w:val="0"/>
      </w:numPr>
      <w:tabs>
        <w:tab w:val="clear" w:pos="0"/>
        <w:tab w:val="clear" w:pos="260"/>
        <w:tab w:val="clear" w:pos="426"/>
        <w:tab w:val="clear" w:pos="520"/>
        <w:tab w:val="clear" w:pos="993"/>
      </w:tabs>
      <w:spacing w:before="200" w:after="0" w:line="276" w:lineRule="auto"/>
      <w:outlineLvl w:val="2"/>
      <w:pPrChange w:id="0" w:author="Hang Vu Thi (BSD-ITP)" w:date="2021-04-09T11:20:00Z">
        <w:pPr>
          <w:keepNext/>
          <w:keepLines/>
          <w:numPr>
            <w:ilvl w:val="2"/>
            <w:numId w:val="2"/>
          </w:numPr>
          <w:spacing w:before="200" w:line="276" w:lineRule="auto"/>
          <w:ind w:left="1224" w:hanging="504"/>
          <w:outlineLvl w:val="2"/>
        </w:pPr>
      </w:pPrChange>
    </w:pPr>
    <w:rPr>
      <w:sz w:val="28"/>
      <w:szCs w:val="28"/>
      <w:lang w:val="en-US" w:eastAsia="en-US"/>
      <w:rPrChange w:id="0" w:author="Hang Vu Thi (BSD-ITP)" w:date="2021-04-09T11:20:00Z">
        <w:rPr>
          <w:rFonts w:ascii="Century Gothic" w:hAnsi="Century Gothic"/>
          <w:b/>
          <w:bCs/>
          <w:color w:val="000000" w:themeColor="text1"/>
          <w:sz w:val="28"/>
          <w:szCs w:val="28"/>
          <w:lang w:val="en-US" w:eastAsia="en-US" w:bidi="ar-SA"/>
        </w:rPr>
      </w:rPrChange>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CF1830"/>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CF1830"/>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583731"/>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B23BE6"/>
    <w:pPr>
      <w:pageBreakBefore/>
      <w:numPr>
        <w:numId w:val="2"/>
      </w:numPr>
      <w:spacing w:before="480"/>
    </w:pPr>
  </w:style>
  <w:style w:type="character" w:customStyle="1" w:styleId="Heading1NumberedChar">
    <w:name w:val="Heading 1 Numbered Char"/>
    <w:basedOn w:val="Heading1Char"/>
    <w:link w:val="Heading1Numbered"/>
    <w:rsid w:val="00B23BE6"/>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25186559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51179578">
      <w:bodyDiv w:val="1"/>
      <w:marLeft w:val="0"/>
      <w:marRight w:val="0"/>
      <w:marTop w:val="0"/>
      <w:marBottom w:val="0"/>
      <w:divBdr>
        <w:top w:val="none" w:sz="0" w:space="0" w:color="auto"/>
        <w:left w:val="none" w:sz="0" w:space="0" w:color="auto"/>
        <w:bottom w:val="none" w:sz="0" w:space="0" w:color="auto"/>
        <w:right w:val="none" w:sz="0" w:space="0" w:color="auto"/>
      </w:divBdr>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35943296">
      <w:bodyDiv w:val="1"/>
      <w:marLeft w:val="0"/>
      <w:marRight w:val="0"/>
      <w:marTop w:val="0"/>
      <w:marBottom w:val="0"/>
      <w:divBdr>
        <w:top w:val="none" w:sz="0" w:space="0" w:color="auto"/>
        <w:left w:val="none" w:sz="0" w:space="0" w:color="auto"/>
        <w:bottom w:val="none" w:sz="0" w:space="0" w:color="auto"/>
        <w:right w:val="none" w:sz="0" w:space="0" w:color="auto"/>
      </w:divBdr>
    </w:div>
    <w:div w:id="967588843">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477255586">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592818296">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37046866">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08633617">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51F0E"/>
    <w:rsid w:val="00171D16"/>
    <w:rsid w:val="001874DB"/>
    <w:rsid w:val="001C0506"/>
    <w:rsid w:val="001F6489"/>
    <w:rsid w:val="00233B6B"/>
    <w:rsid w:val="002356B6"/>
    <w:rsid w:val="00241FFA"/>
    <w:rsid w:val="002463EA"/>
    <w:rsid w:val="00260882"/>
    <w:rsid w:val="00275B2A"/>
    <w:rsid w:val="00280434"/>
    <w:rsid w:val="002C38FC"/>
    <w:rsid w:val="002D2BA8"/>
    <w:rsid w:val="002D7633"/>
    <w:rsid w:val="002F2C1C"/>
    <w:rsid w:val="00316C34"/>
    <w:rsid w:val="00330A9E"/>
    <w:rsid w:val="00331449"/>
    <w:rsid w:val="0034260B"/>
    <w:rsid w:val="00383AAF"/>
    <w:rsid w:val="003A65D8"/>
    <w:rsid w:val="003A7CFD"/>
    <w:rsid w:val="003B2208"/>
    <w:rsid w:val="003C72D6"/>
    <w:rsid w:val="003E526A"/>
    <w:rsid w:val="00420B0F"/>
    <w:rsid w:val="004A4CF5"/>
    <w:rsid w:val="004C26D5"/>
    <w:rsid w:val="004E3779"/>
    <w:rsid w:val="00535037"/>
    <w:rsid w:val="00537A3E"/>
    <w:rsid w:val="00574522"/>
    <w:rsid w:val="005A5A3A"/>
    <w:rsid w:val="005D1534"/>
    <w:rsid w:val="005D1618"/>
    <w:rsid w:val="005E2323"/>
    <w:rsid w:val="00650D08"/>
    <w:rsid w:val="006944C2"/>
    <w:rsid w:val="006C4AB9"/>
    <w:rsid w:val="006F23B4"/>
    <w:rsid w:val="00714548"/>
    <w:rsid w:val="00721FBE"/>
    <w:rsid w:val="00724F14"/>
    <w:rsid w:val="00746C3F"/>
    <w:rsid w:val="00752573"/>
    <w:rsid w:val="007D7C03"/>
    <w:rsid w:val="007E1EB0"/>
    <w:rsid w:val="007F0560"/>
    <w:rsid w:val="007F7EC5"/>
    <w:rsid w:val="00842B11"/>
    <w:rsid w:val="008913BE"/>
    <w:rsid w:val="0089294E"/>
    <w:rsid w:val="008C012E"/>
    <w:rsid w:val="008C2CD9"/>
    <w:rsid w:val="00906971"/>
    <w:rsid w:val="009326FB"/>
    <w:rsid w:val="00964E3B"/>
    <w:rsid w:val="009777ED"/>
    <w:rsid w:val="0098083C"/>
    <w:rsid w:val="009A49AB"/>
    <w:rsid w:val="009D3001"/>
    <w:rsid w:val="009E5A58"/>
    <w:rsid w:val="009F2253"/>
    <w:rsid w:val="009F4FA9"/>
    <w:rsid w:val="00A6240C"/>
    <w:rsid w:val="00A86F3F"/>
    <w:rsid w:val="00AA688E"/>
    <w:rsid w:val="00AA7F16"/>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CD25F3"/>
    <w:rsid w:val="00CF27FE"/>
    <w:rsid w:val="00D042DC"/>
    <w:rsid w:val="00D04863"/>
    <w:rsid w:val="00D22554"/>
    <w:rsid w:val="00D357C5"/>
    <w:rsid w:val="00D956FA"/>
    <w:rsid w:val="00D974A3"/>
    <w:rsid w:val="00DE16A5"/>
    <w:rsid w:val="00DE5590"/>
    <w:rsid w:val="00E23624"/>
    <w:rsid w:val="00E66672"/>
    <w:rsid w:val="00E71106"/>
    <w:rsid w:val="00E76D09"/>
    <w:rsid w:val="00EC78CD"/>
    <w:rsid w:val="00ED3942"/>
    <w:rsid w:val="00EE131B"/>
    <w:rsid w:val="00EE146C"/>
    <w:rsid w:val="00F211AC"/>
    <w:rsid w:val="00F40DB1"/>
    <w:rsid w:val="00F431D9"/>
    <w:rsid w:val="00F52508"/>
    <w:rsid w:val="00F70FBF"/>
    <w:rsid w:val="00F722BE"/>
    <w:rsid w:val="00F77E42"/>
    <w:rsid w:val="00FB49F7"/>
    <w:rsid w:val="00FD211D"/>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9860B-C2C4-4240-AB6B-6B72BAEF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1</TotalTime>
  <Pages>11</Pages>
  <Words>2869</Words>
  <Characters>16356</Characters>
  <Application>Microsoft Office Word</Application>
  <DocSecurity>0</DocSecurity>
  <Lines>136</Lines>
  <Paragraphs>38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Lotte Finance Vietnam</Manager>
  <Company>ESI</Company>
  <LinksUpToDate>false</LinksUpToDate>
  <CharactersWithSpaces>19187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Client Authentication with LOS</dc:subject>
  <dc:creator>Thach Anh Tran</dc:creator>
  <cp:keywords/>
  <dc:description/>
  <cp:lastModifiedBy>Hang Vu Thi (BSD-ITP)</cp:lastModifiedBy>
  <cp:revision>2</cp:revision>
  <cp:lastPrinted>2018-03-19T10:37:00Z</cp:lastPrinted>
  <dcterms:created xsi:type="dcterms:W3CDTF">2021-04-09T04:23:00Z</dcterms:created>
  <dcterms:modified xsi:type="dcterms:W3CDTF">2021-04-09T04:23:00Z</dcterms:modified>
  <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name="Client" pid="7">
    <vt:lpwstr>LFVN</vt:lpwstr>
  </property>
  <property fmtid="{D5CDD505-2E9C-101B-9397-08002B2CF9AE}" name="Fasoo_Trace_ID" pid="8">
    <vt:lpwstr>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</vt:lpwstr>
  </property>
  <property fmtid="{D5CDD505-2E9C-101B-9397-08002B2CF9AE}" name="Project Code" pid="9">
    <vt:lpwstr>OWVN_ESI_BNPL1</vt:lpwstr>
  </property>
  <property fmtid="{D5CDD505-2E9C-101B-9397-08002B2CF9AE}" name="Status" pid="10">
    <vt:lpwstr>Draft</vt:lpwstr>
  </property>
  <property fmtid="{D5CDD505-2E9C-101B-9397-08002B2CF9AE}" name="Version" pid="11">
    <vt:lpwstr>0.1</vt:lpwstr>
  </property>
</Properties>
</file>
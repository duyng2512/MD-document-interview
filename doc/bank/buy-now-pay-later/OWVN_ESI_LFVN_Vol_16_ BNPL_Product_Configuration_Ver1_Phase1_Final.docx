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7484DD" w14:textId="77777777" w:rsidR="00132B12" w:rsidRPr="002B0CB7" w:rsidRDefault="00132B12" w:rsidP="006275C5">
      <w:pPr>
        <w:pStyle w:val="Title"/>
      </w:pPr>
      <w:bookmarkStart w:id="0" w:name="_GoBack"/>
      <w:bookmarkEnd w:id="0"/>
    </w:p>
    <w:p w14:paraId="6919D738" w14:textId="77777777" w:rsidR="00132B12" w:rsidRPr="002B0CB7" w:rsidRDefault="00132B12" w:rsidP="006275C5">
      <w:pPr>
        <w:pStyle w:val="Title"/>
      </w:pPr>
    </w:p>
    <w:p w14:paraId="1F625D62" w14:textId="77777777" w:rsidR="00132B12" w:rsidRPr="002B0CB7" w:rsidRDefault="00132B12" w:rsidP="006275C5">
      <w:pPr>
        <w:pStyle w:val="Title"/>
      </w:pPr>
    </w:p>
    <w:p w14:paraId="1BA52A82" w14:textId="77777777" w:rsidR="00132B12" w:rsidRPr="002B0CB7" w:rsidRDefault="00132B12" w:rsidP="006275C5">
      <w:pPr>
        <w:pStyle w:val="Title"/>
      </w:pPr>
    </w:p>
    <w:p w14:paraId="2A5C6FA8" w14:textId="77777777" w:rsidR="00132B12" w:rsidRPr="002B0CB7" w:rsidRDefault="00132B12" w:rsidP="006275C5">
      <w:pPr>
        <w:pStyle w:val="Title"/>
      </w:pPr>
    </w:p>
    <w:p w14:paraId="479CFBE4" w14:textId="77777777" w:rsidR="00593589" w:rsidRPr="002B0CB7" w:rsidRDefault="00593589" w:rsidP="00593589">
      <w:pPr>
        <w:pStyle w:val="Title"/>
      </w:pPr>
    </w:p>
    <w:p w14:paraId="699E46AF" w14:textId="77777777" w:rsidR="00FC62EE" w:rsidRPr="002B0CB7" w:rsidRDefault="00505403" w:rsidP="00FC62EE">
      <w:pPr>
        <w:pStyle w:val="Title"/>
      </w:pPr>
      <w:sdt>
        <w:sdtPr>
          <w:alias w:val="Title"/>
          <w:tag w:val=""/>
          <w:id w:val="1642379254"/>
          <w:placeholder>
            <w:docPart w:val="AF416D7C3F6B4B6C889EB6FA0438EC7A"/>
          </w:placeholder>
          <w:dataBinding w:prefixMappings="xmlns:ns0='http://purl.org/dc/elements/1.1/' xmlns:ns1='http://schemas.openxmlformats.org/package/2006/metadata/core-properties' " w:xpath="/ns1:coreProperties[1]/ns0:title[1]" w:storeItemID="{6C3C8BC8-F283-45AE-878A-BAB7291924A1}"/>
          <w:text/>
        </w:sdtPr>
        <w:sdtEndPr/>
        <w:sdtContent>
          <w:r w:rsidR="00FC62EE" w:rsidRPr="002B0CB7">
            <w:t>Discovery Report</w:t>
          </w:r>
        </w:sdtContent>
      </w:sdt>
    </w:p>
    <w:sdt>
      <w:sdtPr>
        <w:alias w:val="Subject"/>
        <w:tag w:val=""/>
        <w:id w:val="-338542671"/>
        <w:placeholder>
          <w:docPart w:val="F383BD0C558341019B163DD62B211A48"/>
        </w:placeholder>
        <w:dataBinding w:prefixMappings="xmlns:ns0='http://purl.org/dc/elements/1.1/' xmlns:ns1='http://schemas.openxmlformats.org/package/2006/metadata/core-properties' " w:xpath="/ns1:coreProperties[1]/ns0:subject[1]" w:storeItemID="{6C3C8BC8-F283-45AE-878A-BAB7291924A1}"/>
        <w:text/>
      </w:sdtPr>
      <w:sdtEndPr/>
      <w:sdtContent>
        <w:p w14:paraId="780AA2AE" w14:textId="05879B53" w:rsidR="00FC62EE" w:rsidRPr="002B0CB7" w:rsidRDefault="00402C1E" w:rsidP="00FC62EE">
          <w:pPr>
            <w:pStyle w:val="Subject"/>
          </w:pPr>
          <w:r>
            <w:t>Buy Now Pay Later</w:t>
          </w:r>
          <w:r w:rsidR="003579DA" w:rsidRPr="003579DA">
            <w:t xml:space="preserve"> Product Configuration</w:t>
          </w:r>
        </w:p>
      </w:sdtContent>
    </w:sdt>
    <w:p w14:paraId="4B0FD7C2" w14:textId="77777777" w:rsidR="00FC62EE" w:rsidRPr="002B0CB7" w:rsidRDefault="00FC62EE" w:rsidP="00FC62EE">
      <w:pPr>
        <w:pStyle w:val="InternalComments"/>
      </w:pPr>
    </w:p>
    <w:p w14:paraId="39D512B5" w14:textId="7AF06E71" w:rsidR="00FC62EE" w:rsidRPr="002B0CB7" w:rsidRDefault="00F4021B" w:rsidP="00FC62EE">
      <w:pPr>
        <w:pStyle w:val="Subject"/>
      </w:pPr>
      <w:r>
        <w:t>Lotte Finance Vietnam</w:t>
      </w:r>
    </w:p>
    <w:p w14:paraId="3E3B6C71" w14:textId="4EE115E1" w:rsidR="00FC62EE" w:rsidRPr="002B0CB7" w:rsidRDefault="00FC62EE" w:rsidP="00AA62F9">
      <w:pPr>
        <w:pStyle w:val="DocProperties"/>
      </w:pPr>
      <w:r w:rsidRPr="002B0CB7">
        <w:t>Version</w:t>
      </w:r>
      <w:r w:rsidRPr="002B0CB7">
        <w:tab/>
      </w:r>
      <w:r w:rsidR="00C011A3">
        <w:t>1</w:t>
      </w:r>
      <w:r>
        <w:t>.</w:t>
      </w:r>
      <w:r w:rsidR="00C011A3">
        <w:t>0</w:t>
      </w:r>
    </w:p>
    <w:p w14:paraId="08BBF7DB" w14:textId="3961EBD8" w:rsidR="00FC62EE" w:rsidRPr="002B0CB7" w:rsidRDefault="00FC62EE" w:rsidP="00AA62F9">
      <w:pPr>
        <w:pStyle w:val="DocProperties"/>
      </w:pPr>
      <w:r w:rsidRPr="002B0CB7">
        <w:t>Status:</w:t>
      </w:r>
      <w:r w:rsidRPr="002B0CB7">
        <w:tab/>
      </w:r>
      <w:r w:rsidR="00C011A3">
        <w:t>Final</w:t>
      </w:r>
    </w:p>
    <w:p w14:paraId="2E204701" w14:textId="600BC76B" w:rsidR="00FC62EE" w:rsidRPr="002B0CB7" w:rsidRDefault="00FC62EE" w:rsidP="00AA62F9">
      <w:pPr>
        <w:pStyle w:val="DocProperties"/>
      </w:pPr>
      <w:r w:rsidRPr="002B0CB7">
        <w:t>Date:</w:t>
      </w:r>
      <w:r w:rsidRPr="002B0CB7">
        <w:tab/>
      </w:r>
      <w:sdt>
        <w:sdtPr>
          <w:alias w:val="Publish Date"/>
          <w:tag w:val=""/>
          <w:id w:val="78182261"/>
          <w:placeholder>
            <w:docPart w:val="C62BAB3D5FB9491ABA9D6C2EAB702685"/>
          </w:placeholder>
          <w:dataBinding w:prefixMappings="xmlns:ns0='http://schemas.microsoft.com/office/2006/coverPageProps' " w:xpath="/ns0:CoverPageProperties[1]/ns0:PublishDate[1]" w:storeItemID="{55AF091B-3C7A-41E3-B477-F2FDAA23CFDA}"/>
          <w:date w:fullDate="2021-04-08T00:00:00Z">
            <w:dateFormat w:val="dd.MM.yyyy"/>
            <w:lid w:val="ru-RU"/>
            <w:storeMappedDataAs w:val="dateTime"/>
            <w:calendar w:val="gregorian"/>
          </w:date>
        </w:sdtPr>
        <w:sdtEndPr/>
        <w:sdtContent>
          <w:r w:rsidR="001677C1">
            <w:rPr>
              <w:lang w:val="ru-RU"/>
            </w:rPr>
            <w:t>08.04.2021</w:t>
          </w:r>
        </w:sdtContent>
      </w:sdt>
    </w:p>
    <w:p w14:paraId="2750BEEA" w14:textId="4551E77C" w:rsidR="00FC62EE" w:rsidRPr="002B0CB7" w:rsidRDefault="00FC62EE" w:rsidP="00AA62F9">
      <w:pPr>
        <w:pStyle w:val="DocProperties"/>
      </w:pPr>
      <w:r w:rsidRPr="002B0CB7">
        <w:t>Prepared by:</w:t>
      </w:r>
      <w:r w:rsidRPr="002B0CB7">
        <w:tab/>
      </w:r>
    </w:p>
    <w:p w14:paraId="5FB8F0C5" w14:textId="566B9714" w:rsidR="00FC62EE" w:rsidRPr="002B0CB7" w:rsidRDefault="00FC62EE" w:rsidP="00AA62F9">
      <w:pPr>
        <w:pStyle w:val="DocProperties"/>
      </w:pPr>
      <w:r w:rsidRPr="002B0CB7">
        <w:t>Author:</w:t>
      </w:r>
      <w:r w:rsidRPr="002B0CB7">
        <w:tab/>
      </w:r>
    </w:p>
    <w:p w14:paraId="54F9A6A2" w14:textId="7F06D053" w:rsidR="00FC62EE" w:rsidRPr="002B0CB7" w:rsidRDefault="00FC62EE" w:rsidP="00AA62F9">
      <w:pPr>
        <w:pStyle w:val="DocProperties"/>
        <w:rPr>
          <w:noProof/>
        </w:rPr>
      </w:pPr>
      <w:r w:rsidRPr="002B0CB7">
        <w:t>Approved By:</w:t>
      </w:r>
      <w:r w:rsidRPr="002B0CB7">
        <w:tab/>
      </w:r>
      <w:sdt>
        <w:sdtPr>
          <w:rPr>
            <w:noProof/>
          </w:rPr>
          <w:alias w:val="Manager"/>
          <w:tag w:val=""/>
          <w:id w:val="-1109505479"/>
          <w:placeholder>
            <w:docPart w:val="36E77CD7CA0D4DFFAB3EDC65A609BFA8"/>
          </w:placeholder>
          <w:showingPlcHdr/>
          <w:dataBinding w:prefixMappings="xmlns:ns0='http://schemas.openxmlformats.org/officeDocument/2006/extended-properties' " w:xpath="/ns0:Properties[1]/ns0:Manager[1]" w:storeItemID="{6668398D-A668-4E3E-A5EB-62B293D839F1}"/>
          <w:text/>
        </w:sdtPr>
        <w:sdtEndPr/>
        <w:sdtContent>
          <w:r w:rsidR="00F4021B" w:rsidRPr="009E74D3">
            <w:rPr>
              <w:rStyle w:val="PlaceholderText"/>
            </w:rPr>
            <w:t>[Manager]</w:t>
          </w:r>
        </w:sdtContent>
      </w:sdt>
    </w:p>
    <w:p w14:paraId="2379B0D1" w14:textId="77777777" w:rsidR="00C57BF0" w:rsidRPr="002B0CB7" w:rsidRDefault="00C57BF0">
      <w:pPr>
        <w:spacing w:after="0" w:line="240" w:lineRule="auto"/>
        <w:ind w:left="0"/>
        <w:rPr>
          <w:b/>
        </w:rPr>
      </w:pPr>
      <w:r w:rsidRPr="002B0CB7">
        <w:br w:type="page"/>
      </w:r>
    </w:p>
    <w:bookmarkStart w:id="1" w:name="_Toc68792013" w:displacedByCustomXml="next"/>
    <w:bookmarkStart w:id="2" w:name="_Toc375807280" w:displacedByCustomXml="next"/>
    <w:sdt>
      <w:sdtPr>
        <w:rPr>
          <w:rFonts w:eastAsiaTheme="minorEastAsia" w:cstheme="minorBidi"/>
          <w:b w:val="0"/>
          <w:bCs w:val="0"/>
          <w:w w:val="100"/>
          <w:sz w:val="18"/>
          <w:szCs w:val="24"/>
        </w:rPr>
        <w:id w:val="39285065"/>
        <w:docPartObj>
          <w:docPartGallery w:val="Table of Contents"/>
          <w:docPartUnique/>
        </w:docPartObj>
      </w:sdtPr>
      <w:sdtEndPr>
        <w:rPr>
          <w:sz w:val="20"/>
        </w:rPr>
      </w:sdtEndPr>
      <w:sdtContent>
        <w:p w14:paraId="0E811014" w14:textId="77777777" w:rsidR="00CB5A77" w:rsidRPr="002B0CB7" w:rsidRDefault="00CB5A77" w:rsidP="00435AF5">
          <w:pPr>
            <w:pStyle w:val="Heading1Numbered"/>
          </w:pPr>
          <w:r w:rsidRPr="002B0CB7">
            <w:t xml:space="preserve">Table of </w:t>
          </w:r>
          <w:r w:rsidR="0049670F" w:rsidRPr="002B0CB7">
            <w:t>C</w:t>
          </w:r>
          <w:r w:rsidRPr="002B0CB7">
            <w:t>ontents</w:t>
          </w:r>
          <w:bookmarkEnd w:id="1"/>
        </w:p>
        <w:p w14:paraId="0040BABA" w14:textId="0E872EB1" w:rsidR="00FA14F3" w:rsidRDefault="00DC12FC">
          <w:pPr>
            <w:pStyle w:val="TOC1"/>
            <w:tabs>
              <w:tab w:val="left" w:pos="660"/>
              <w:tab w:val="right" w:leader="dot" w:pos="10124"/>
            </w:tabs>
            <w:rPr>
              <w:rFonts w:asciiTheme="minorHAnsi" w:hAnsiTheme="minorHAnsi"/>
              <w:noProof/>
              <w:color w:val="auto"/>
              <w:sz w:val="22"/>
              <w:szCs w:val="22"/>
              <w:lang w:eastAsia="en-US"/>
            </w:rPr>
          </w:pPr>
          <w:r w:rsidRPr="002B0CB7">
            <w:rPr>
              <w:b/>
              <w:noProof/>
            </w:rPr>
            <w:fldChar w:fldCharType="begin"/>
          </w:r>
          <w:r w:rsidR="00CB5A77" w:rsidRPr="002B0CB7">
            <w:instrText xml:space="preserve"> TOC \o "1-3" \h \z \u </w:instrText>
          </w:r>
          <w:r w:rsidRPr="002B0CB7">
            <w:rPr>
              <w:b/>
              <w:noProof/>
            </w:rPr>
            <w:fldChar w:fldCharType="separate"/>
          </w:r>
          <w:hyperlink w:anchor="_Toc68792013" w:history="1">
            <w:r w:rsidR="00FA14F3" w:rsidRPr="002A7873">
              <w:rPr>
                <w:rStyle w:val="Hyperlink"/>
                <w:noProof/>
              </w:rPr>
              <w:t>1.</w:t>
            </w:r>
            <w:r w:rsidR="00FA14F3">
              <w:rPr>
                <w:rFonts w:asciiTheme="minorHAnsi" w:hAnsiTheme="minorHAnsi"/>
                <w:noProof/>
                <w:color w:val="auto"/>
                <w:sz w:val="22"/>
                <w:szCs w:val="22"/>
                <w:lang w:eastAsia="en-US"/>
              </w:rPr>
              <w:tab/>
            </w:r>
            <w:r w:rsidR="00FA14F3" w:rsidRPr="002A7873">
              <w:rPr>
                <w:rStyle w:val="Hyperlink"/>
                <w:noProof/>
              </w:rPr>
              <w:t>Table of Contents</w:t>
            </w:r>
            <w:r w:rsidR="00FA14F3">
              <w:rPr>
                <w:noProof/>
                <w:webHidden/>
              </w:rPr>
              <w:tab/>
            </w:r>
            <w:r w:rsidR="00FA14F3">
              <w:rPr>
                <w:noProof/>
                <w:webHidden/>
              </w:rPr>
              <w:fldChar w:fldCharType="begin"/>
            </w:r>
            <w:r w:rsidR="00FA14F3">
              <w:rPr>
                <w:noProof/>
                <w:webHidden/>
              </w:rPr>
              <w:instrText xml:space="preserve"> PAGEREF _Toc68792013 \h </w:instrText>
            </w:r>
            <w:r w:rsidR="00FA14F3">
              <w:rPr>
                <w:noProof/>
                <w:webHidden/>
              </w:rPr>
            </w:r>
            <w:r w:rsidR="00FA14F3">
              <w:rPr>
                <w:noProof/>
                <w:webHidden/>
              </w:rPr>
              <w:fldChar w:fldCharType="separate"/>
            </w:r>
            <w:r w:rsidR="00FA14F3">
              <w:rPr>
                <w:noProof/>
                <w:webHidden/>
              </w:rPr>
              <w:t>2</w:t>
            </w:r>
            <w:r w:rsidR="00FA14F3">
              <w:rPr>
                <w:noProof/>
                <w:webHidden/>
              </w:rPr>
              <w:fldChar w:fldCharType="end"/>
            </w:r>
          </w:hyperlink>
        </w:p>
        <w:p w14:paraId="4E482F76" w14:textId="667AAFE5" w:rsidR="00FA14F3" w:rsidRDefault="00505403">
          <w:pPr>
            <w:pStyle w:val="TOC1"/>
            <w:tabs>
              <w:tab w:val="left" w:pos="660"/>
              <w:tab w:val="right" w:leader="dot" w:pos="10124"/>
            </w:tabs>
            <w:rPr>
              <w:rFonts w:asciiTheme="minorHAnsi" w:hAnsiTheme="minorHAnsi"/>
              <w:noProof/>
              <w:color w:val="auto"/>
              <w:sz w:val="22"/>
              <w:szCs w:val="22"/>
              <w:lang w:eastAsia="en-US"/>
            </w:rPr>
          </w:pPr>
          <w:hyperlink w:anchor="_Toc68792014" w:history="1">
            <w:r w:rsidR="00FA14F3" w:rsidRPr="002A7873">
              <w:rPr>
                <w:rStyle w:val="Hyperlink"/>
                <w:noProof/>
              </w:rPr>
              <w:t>2.</w:t>
            </w:r>
            <w:r w:rsidR="00FA14F3">
              <w:rPr>
                <w:rFonts w:asciiTheme="minorHAnsi" w:hAnsiTheme="minorHAnsi"/>
                <w:noProof/>
                <w:color w:val="auto"/>
                <w:sz w:val="22"/>
                <w:szCs w:val="22"/>
                <w:lang w:eastAsia="en-US"/>
              </w:rPr>
              <w:tab/>
            </w:r>
            <w:r w:rsidR="00FA14F3" w:rsidRPr="002A7873">
              <w:rPr>
                <w:rStyle w:val="Hyperlink"/>
                <w:noProof/>
              </w:rPr>
              <w:t>History of changes</w:t>
            </w:r>
            <w:r w:rsidR="00FA14F3">
              <w:rPr>
                <w:noProof/>
                <w:webHidden/>
              </w:rPr>
              <w:tab/>
            </w:r>
            <w:r w:rsidR="00FA14F3">
              <w:rPr>
                <w:noProof/>
                <w:webHidden/>
              </w:rPr>
              <w:fldChar w:fldCharType="begin"/>
            </w:r>
            <w:r w:rsidR="00FA14F3">
              <w:rPr>
                <w:noProof/>
                <w:webHidden/>
              </w:rPr>
              <w:instrText xml:space="preserve"> PAGEREF _Toc68792014 \h </w:instrText>
            </w:r>
            <w:r w:rsidR="00FA14F3">
              <w:rPr>
                <w:noProof/>
                <w:webHidden/>
              </w:rPr>
            </w:r>
            <w:r w:rsidR="00FA14F3">
              <w:rPr>
                <w:noProof/>
                <w:webHidden/>
              </w:rPr>
              <w:fldChar w:fldCharType="separate"/>
            </w:r>
            <w:r w:rsidR="00FA14F3">
              <w:rPr>
                <w:noProof/>
                <w:webHidden/>
              </w:rPr>
              <w:t>5</w:t>
            </w:r>
            <w:r w:rsidR="00FA14F3">
              <w:rPr>
                <w:noProof/>
                <w:webHidden/>
              </w:rPr>
              <w:fldChar w:fldCharType="end"/>
            </w:r>
          </w:hyperlink>
        </w:p>
        <w:p w14:paraId="42519D0E" w14:textId="257A4E7F" w:rsidR="00FA14F3" w:rsidRDefault="00505403">
          <w:pPr>
            <w:pStyle w:val="TOC1"/>
            <w:tabs>
              <w:tab w:val="left" w:pos="660"/>
              <w:tab w:val="right" w:leader="dot" w:pos="10124"/>
            </w:tabs>
            <w:rPr>
              <w:rFonts w:asciiTheme="minorHAnsi" w:hAnsiTheme="minorHAnsi"/>
              <w:noProof/>
              <w:color w:val="auto"/>
              <w:sz w:val="22"/>
              <w:szCs w:val="22"/>
              <w:lang w:eastAsia="en-US"/>
            </w:rPr>
          </w:pPr>
          <w:hyperlink w:anchor="_Toc68792015" w:history="1">
            <w:r w:rsidR="00FA14F3" w:rsidRPr="002A7873">
              <w:rPr>
                <w:rStyle w:val="Hyperlink"/>
                <w:noProof/>
              </w:rPr>
              <w:t>3.</w:t>
            </w:r>
            <w:r w:rsidR="00FA14F3">
              <w:rPr>
                <w:rFonts w:asciiTheme="minorHAnsi" w:hAnsiTheme="minorHAnsi"/>
                <w:noProof/>
                <w:color w:val="auto"/>
                <w:sz w:val="22"/>
                <w:szCs w:val="22"/>
                <w:lang w:eastAsia="en-US"/>
              </w:rPr>
              <w:tab/>
            </w:r>
            <w:r w:rsidR="00FA14F3" w:rsidRPr="002A7873">
              <w:rPr>
                <w:rStyle w:val="Hyperlink"/>
                <w:noProof/>
              </w:rPr>
              <w:t>Introduction</w:t>
            </w:r>
            <w:r w:rsidR="00FA14F3">
              <w:rPr>
                <w:noProof/>
                <w:webHidden/>
              </w:rPr>
              <w:tab/>
            </w:r>
            <w:r w:rsidR="00FA14F3">
              <w:rPr>
                <w:noProof/>
                <w:webHidden/>
              </w:rPr>
              <w:fldChar w:fldCharType="begin"/>
            </w:r>
            <w:r w:rsidR="00FA14F3">
              <w:rPr>
                <w:noProof/>
                <w:webHidden/>
              </w:rPr>
              <w:instrText xml:space="preserve"> PAGEREF _Toc68792015 \h </w:instrText>
            </w:r>
            <w:r w:rsidR="00FA14F3">
              <w:rPr>
                <w:noProof/>
                <w:webHidden/>
              </w:rPr>
            </w:r>
            <w:r w:rsidR="00FA14F3">
              <w:rPr>
                <w:noProof/>
                <w:webHidden/>
              </w:rPr>
              <w:fldChar w:fldCharType="separate"/>
            </w:r>
            <w:r w:rsidR="00FA14F3">
              <w:rPr>
                <w:noProof/>
                <w:webHidden/>
              </w:rPr>
              <w:t>6</w:t>
            </w:r>
            <w:r w:rsidR="00FA14F3">
              <w:rPr>
                <w:noProof/>
                <w:webHidden/>
              </w:rPr>
              <w:fldChar w:fldCharType="end"/>
            </w:r>
          </w:hyperlink>
        </w:p>
        <w:p w14:paraId="50030C7C" w14:textId="2B50A289" w:rsidR="00FA14F3" w:rsidRDefault="00505403">
          <w:pPr>
            <w:pStyle w:val="TOC2"/>
            <w:tabs>
              <w:tab w:val="left" w:pos="880"/>
              <w:tab w:val="right" w:leader="dot" w:pos="10124"/>
            </w:tabs>
            <w:rPr>
              <w:rFonts w:asciiTheme="minorHAnsi" w:hAnsiTheme="minorHAnsi"/>
              <w:noProof/>
              <w:color w:val="auto"/>
              <w:sz w:val="22"/>
              <w:szCs w:val="22"/>
              <w:lang w:eastAsia="en-US"/>
            </w:rPr>
          </w:pPr>
          <w:hyperlink w:anchor="_Toc68792016" w:history="1">
            <w:r w:rsidR="00FA14F3" w:rsidRPr="002A7873">
              <w:rPr>
                <w:rStyle w:val="Hyperlink"/>
                <w:noProof/>
              </w:rPr>
              <w:t>3.1.</w:t>
            </w:r>
            <w:r w:rsidR="00FA14F3">
              <w:rPr>
                <w:rFonts w:asciiTheme="minorHAnsi" w:hAnsiTheme="minorHAnsi"/>
                <w:noProof/>
                <w:color w:val="auto"/>
                <w:sz w:val="22"/>
                <w:szCs w:val="22"/>
                <w:lang w:eastAsia="en-US"/>
              </w:rPr>
              <w:tab/>
            </w:r>
            <w:r w:rsidR="00FA14F3" w:rsidRPr="002A7873">
              <w:rPr>
                <w:rStyle w:val="Hyperlink"/>
                <w:noProof/>
              </w:rPr>
              <w:t>Notations</w:t>
            </w:r>
            <w:r w:rsidR="00FA14F3">
              <w:rPr>
                <w:noProof/>
                <w:webHidden/>
              </w:rPr>
              <w:tab/>
            </w:r>
            <w:r w:rsidR="00FA14F3">
              <w:rPr>
                <w:noProof/>
                <w:webHidden/>
              </w:rPr>
              <w:fldChar w:fldCharType="begin"/>
            </w:r>
            <w:r w:rsidR="00FA14F3">
              <w:rPr>
                <w:noProof/>
                <w:webHidden/>
              </w:rPr>
              <w:instrText xml:space="preserve"> PAGEREF _Toc68792016 \h </w:instrText>
            </w:r>
            <w:r w:rsidR="00FA14F3">
              <w:rPr>
                <w:noProof/>
                <w:webHidden/>
              </w:rPr>
            </w:r>
            <w:r w:rsidR="00FA14F3">
              <w:rPr>
                <w:noProof/>
                <w:webHidden/>
              </w:rPr>
              <w:fldChar w:fldCharType="separate"/>
            </w:r>
            <w:r w:rsidR="00FA14F3">
              <w:rPr>
                <w:noProof/>
                <w:webHidden/>
              </w:rPr>
              <w:t>6</w:t>
            </w:r>
            <w:r w:rsidR="00FA14F3">
              <w:rPr>
                <w:noProof/>
                <w:webHidden/>
              </w:rPr>
              <w:fldChar w:fldCharType="end"/>
            </w:r>
          </w:hyperlink>
        </w:p>
        <w:p w14:paraId="2002C831" w14:textId="566D2724" w:rsidR="00FA14F3" w:rsidRDefault="00505403">
          <w:pPr>
            <w:pStyle w:val="TOC1"/>
            <w:tabs>
              <w:tab w:val="left" w:pos="660"/>
              <w:tab w:val="right" w:leader="dot" w:pos="10124"/>
            </w:tabs>
            <w:rPr>
              <w:rFonts w:asciiTheme="minorHAnsi" w:hAnsiTheme="minorHAnsi"/>
              <w:noProof/>
              <w:color w:val="auto"/>
              <w:sz w:val="22"/>
              <w:szCs w:val="22"/>
              <w:lang w:eastAsia="en-US"/>
            </w:rPr>
          </w:pPr>
          <w:hyperlink w:anchor="_Toc68792017" w:history="1">
            <w:r w:rsidR="00FA14F3" w:rsidRPr="002A7873">
              <w:rPr>
                <w:rStyle w:val="Hyperlink"/>
                <w:noProof/>
              </w:rPr>
              <w:t>4.</w:t>
            </w:r>
            <w:r w:rsidR="00FA14F3">
              <w:rPr>
                <w:rFonts w:asciiTheme="minorHAnsi" w:hAnsiTheme="minorHAnsi"/>
                <w:noProof/>
                <w:color w:val="auto"/>
                <w:sz w:val="22"/>
                <w:szCs w:val="22"/>
                <w:lang w:eastAsia="en-US"/>
              </w:rPr>
              <w:tab/>
            </w:r>
            <w:r w:rsidR="00FA14F3" w:rsidRPr="002A7873">
              <w:rPr>
                <w:rStyle w:val="Hyperlink"/>
                <w:noProof/>
              </w:rPr>
              <w:t>Buy Now Pay Later Product Requirements</w:t>
            </w:r>
            <w:r w:rsidR="00FA14F3">
              <w:rPr>
                <w:noProof/>
                <w:webHidden/>
              </w:rPr>
              <w:tab/>
            </w:r>
            <w:r w:rsidR="00FA14F3">
              <w:rPr>
                <w:noProof/>
                <w:webHidden/>
              </w:rPr>
              <w:fldChar w:fldCharType="begin"/>
            </w:r>
            <w:r w:rsidR="00FA14F3">
              <w:rPr>
                <w:noProof/>
                <w:webHidden/>
              </w:rPr>
              <w:instrText xml:space="preserve"> PAGEREF _Toc68792017 \h </w:instrText>
            </w:r>
            <w:r w:rsidR="00FA14F3">
              <w:rPr>
                <w:noProof/>
                <w:webHidden/>
              </w:rPr>
            </w:r>
            <w:r w:rsidR="00FA14F3">
              <w:rPr>
                <w:noProof/>
                <w:webHidden/>
              </w:rPr>
              <w:fldChar w:fldCharType="separate"/>
            </w:r>
            <w:r w:rsidR="00FA14F3">
              <w:rPr>
                <w:noProof/>
                <w:webHidden/>
              </w:rPr>
              <w:t>7</w:t>
            </w:r>
            <w:r w:rsidR="00FA14F3">
              <w:rPr>
                <w:noProof/>
                <w:webHidden/>
              </w:rPr>
              <w:fldChar w:fldCharType="end"/>
            </w:r>
          </w:hyperlink>
        </w:p>
        <w:p w14:paraId="25C6BCCB" w14:textId="2BA1004A" w:rsidR="00FA14F3" w:rsidRDefault="00505403">
          <w:pPr>
            <w:pStyle w:val="TOC2"/>
            <w:tabs>
              <w:tab w:val="left" w:pos="880"/>
              <w:tab w:val="right" w:leader="dot" w:pos="10124"/>
            </w:tabs>
            <w:rPr>
              <w:rFonts w:asciiTheme="minorHAnsi" w:hAnsiTheme="minorHAnsi"/>
              <w:noProof/>
              <w:color w:val="auto"/>
              <w:sz w:val="22"/>
              <w:szCs w:val="22"/>
              <w:lang w:eastAsia="en-US"/>
            </w:rPr>
          </w:pPr>
          <w:hyperlink w:anchor="_Toc68792018" w:history="1">
            <w:r w:rsidR="00FA14F3" w:rsidRPr="002A7873">
              <w:rPr>
                <w:rStyle w:val="Hyperlink"/>
                <w:noProof/>
              </w:rPr>
              <w:t>4.1.</w:t>
            </w:r>
            <w:r w:rsidR="00FA14F3">
              <w:rPr>
                <w:rFonts w:asciiTheme="minorHAnsi" w:hAnsiTheme="minorHAnsi"/>
                <w:noProof/>
                <w:color w:val="auto"/>
                <w:sz w:val="22"/>
                <w:szCs w:val="22"/>
                <w:lang w:eastAsia="en-US"/>
              </w:rPr>
              <w:tab/>
            </w:r>
            <w:r w:rsidR="00FA14F3" w:rsidRPr="002A7873">
              <w:rPr>
                <w:rStyle w:val="Hyperlink"/>
                <w:noProof/>
              </w:rPr>
              <w:t>REQPR001. Buy Now Pay Later Issuing Product</w:t>
            </w:r>
            <w:r w:rsidR="00FA14F3">
              <w:rPr>
                <w:noProof/>
                <w:webHidden/>
              </w:rPr>
              <w:tab/>
            </w:r>
            <w:r w:rsidR="00FA14F3">
              <w:rPr>
                <w:noProof/>
                <w:webHidden/>
              </w:rPr>
              <w:fldChar w:fldCharType="begin"/>
            </w:r>
            <w:r w:rsidR="00FA14F3">
              <w:rPr>
                <w:noProof/>
                <w:webHidden/>
              </w:rPr>
              <w:instrText xml:space="preserve"> PAGEREF _Toc68792018 \h </w:instrText>
            </w:r>
            <w:r w:rsidR="00FA14F3">
              <w:rPr>
                <w:noProof/>
                <w:webHidden/>
              </w:rPr>
            </w:r>
            <w:r w:rsidR="00FA14F3">
              <w:rPr>
                <w:noProof/>
                <w:webHidden/>
              </w:rPr>
              <w:fldChar w:fldCharType="separate"/>
            </w:r>
            <w:r w:rsidR="00FA14F3">
              <w:rPr>
                <w:noProof/>
                <w:webHidden/>
              </w:rPr>
              <w:t>7</w:t>
            </w:r>
            <w:r w:rsidR="00FA14F3">
              <w:rPr>
                <w:noProof/>
                <w:webHidden/>
              </w:rPr>
              <w:fldChar w:fldCharType="end"/>
            </w:r>
          </w:hyperlink>
        </w:p>
        <w:p w14:paraId="54458C0A" w14:textId="66EAA235" w:rsidR="00FA14F3" w:rsidRDefault="00505403">
          <w:pPr>
            <w:pStyle w:val="TOC3"/>
            <w:tabs>
              <w:tab w:val="left" w:pos="1100"/>
              <w:tab w:val="right" w:leader="dot" w:pos="10124"/>
            </w:tabs>
            <w:rPr>
              <w:rFonts w:asciiTheme="minorHAnsi" w:hAnsiTheme="minorHAnsi"/>
              <w:noProof/>
              <w:color w:val="auto"/>
              <w:sz w:val="22"/>
              <w:szCs w:val="22"/>
              <w:lang w:eastAsia="en-US"/>
            </w:rPr>
          </w:pPr>
          <w:hyperlink w:anchor="_Toc68792019" w:history="1">
            <w:r w:rsidR="00FA14F3" w:rsidRPr="002A7873">
              <w:rPr>
                <w:rStyle w:val="Hyperlink"/>
                <w:noProof/>
                <w14:scene3d>
                  <w14:camera w14:prst="orthographicFront"/>
                  <w14:lightRig w14:rig="threePt" w14:dir="t">
                    <w14:rot w14:lat="0" w14:lon="0" w14:rev="0"/>
                  </w14:lightRig>
                </w14:scene3d>
              </w:rPr>
              <w:t>4.1.1.</w:t>
            </w:r>
            <w:r w:rsidR="00FA14F3">
              <w:rPr>
                <w:rFonts w:asciiTheme="minorHAnsi" w:hAnsiTheme="minorHAnsi"/>
                <w:noProof/>
                <w:color w:val="auto"/>
                <w:sz w:val="22"/>
                <w:szCs w:val="22"/>
                <w:lang w:eastAsia="en-US"/>
              </w:rPr>
              <w:tab/>
            </w:r>
            <w:r w:rsidR="00FA14F3" w:rsidRPr="002A7873">
              <w:rPr>
                <w:rStyle w:val="Hyperlink"/>
                <w:noProof/>
              </w:rPr>
              <w:t>Business Requirement</w:t>
            </w:r>
            <w:r w:rsidR="00FA14F3">
              <w:rPr>
                <w:noProof/>
                <w:webHidden/>
              </w:rPr>
              <w:tab/>
            </w:r>
            <w:r w:rsidR="00FA14F3">
              <w:rPr>
                <w:noProof/>
                <w:webHidden/>
              </w:rPr>
              <w:fldChar w:fldCharType="begin"/>
            </w:r>
            <w:r w:rsidR="00FA14F3">
              <w:rPr>
                <w:noProof/>
                <w:webHidden/>
              </w:rPr>
              <w:instrText xml:space="preserve"> PAGEREF _Toc68792019 \h </w:instrText>
            </w:r>
            <w:r w:rsidR="00FA14F3">
              <w:rPr>
                <w:noProof/>
                <w:webHidden/>
              </w:rPr>
            </w:r>
            <w:r w:rsidR="00FA14F3">
              <w:rPr>
                <w:noProof/>
                <w:webHidden/>
              </w:rPr>
              <w:fldChar w:fldCharType="separate"/>
            </w:r>
            <w:r w:rsidR="00FA14F3">
              <w:rPr>
                <w:noProof/>
                <w:webHidden/>
              </w:rPr>
              <w:t>7</w:t>
            </w:r>
            <w:r w:rsidR="00FA14F3">
              <w:rPr>
                <w:noProof/>
                <w:webHidden/>
              </w:rPr>
              <w:fldChar w:fldCharType="end"/>
            </w:r>
          </w:hyperlink>
        </w:p>
        <w:p w14:paraId="0B1A42BD" w14:textId="7AE7E8E8" w:rsidR="00FA14F3" w:rsidRDefault="00505403">
          <w:pPr>
            <w:pStyle w:val="TOC3"/>
            <w:tabs>
              <w:tab w:val="left" w:pos="1100"/>
              <w:tab w:val="right" w:leader="dot" w:pos="10124"/>
            </w:tabs>
            <w:rPr>
              <w:rFonts w:asciiTheme="minorHAnsi" w:hAnsiTheme="minorHAnsi"/>
              <w:noProof/>
              <w:color w:val="auto"/>
              <w:sz w:val="22"/>
              <w:szCs w:val="22"/>
              <w:lang w:eastAsia="en-US"/>
            </w:rPr>
          </w:pPr>
          <w:hyperlink w:anchor="_Toc68792020" w:history="1">
            <w:r w:rsidR="00FA14F3" w:rsidRPr="002A7873">
              <w:rPr>
                <w:rStyle w:val="Hyperlink"/>
                <w:noProof/>
                <w14:scene3d>
                  <w14:camera w14:prst="orthographicFront"/>
                  <w14:lightRig w14:rig="threePt" w14:dir="t">
                    <w14:rot w14:lat="0" w14:lon="0" w14:rev="0"/>
                  </w14:lightRig>
                </w14:scene3d>
              </w:rPr>
              <w:t>4.1.2.</w:t>
            </w:r>
            <w:r w:rsidR="00FA14F3">
              <w:rPr>
                <w:rFonts w:asciiTheme="minorHAnsi" w:hAnsiTheme="minorHAnsi"/>
                <w:noProof/>
                <w:color w:val="auto"/>
                <w:sz w:val="22"/>
                <w:szCs w:val="22"/>
                <w:lang w:eastAsia="en-US"/>
              </w:rPr>
              <w:tab/>
            </w:r>
            <w:r w:rsidR="00FA14F3" w:rsidRPr="002A7873">
              <w:rPr>
                <w:rStyle w:val="Hyperlink"/>
                <w:noProof/>
              </w:rPr>
              <w:t>Technical Detail</w:t>
            </w:r>
            <w:r w:rsidR="00FA14F3">
              <w:rPr>
                <w:noProof/>
                <w:webHidden/>
              </w:rPr>
              <w:tab/>
            </w:r>
            <w:r w:rsidR="00FA14F3">
              <w:rPr>
                <w:noProof/>
                <w:webHidden/>
              </w:rPr>
              <w:fldChar w:fldCharType="begin"/>
            </w:r>
            <w:r w:rsidR="00FA14F3">
              <w:rPr>
                <w:noProof/>
                <w:webHidden/>
              </w:rPr>
              <w:instrText xml:space="preserve"> PAGEREF _Toc68792020 \h </w:instrText>
            </w:r>
            <w:r w:rsidR="00FA14F3">
              <w:rPr>
                <w:noProof/>
                <w:webHidden/>
              </w:rPr>
            </w:r>
            <w:r w:rsidR="00FA14F3">
              <w:rPr>
                <w:noProof/>
                <w:webHidden/>
              </w:rPr>
              <w:fldChar w:fldCharType="separate"/>
            </w:r>
            <w:r w:rsidR="00FA14F3">
              <w:rPr>
                <w:noProof/>
                <w:webHidden/>
              </w:rPr>
              <w:t>7</w:t>
            </w:r>
            <w:r w:rsidR="00FA14F3">
              <w:rPr>
                <w:noProof/>
                <w:webHidden/>
              </w:rPr>
              <w:fldChar w:fldCharType="end"/>
            </w:r>
          </w:hyperlink>
        </w:p>
        <w:p w14:paraId="097EFDBE" w14:textId="6DB3FCFF" w:rsidR="00FA14F3" w:rsidRDefault="00505403">
          <w:pPr>
            <w:pStyle w:val="TOC3"/>
            <w:tabs>
              <w:tab w:val="left" w:pos="1100"/>
              <w:tab w:val="right" w:leader="dot" w:pos="10124"/>
            </w:tabs>
            <w:rPr>
              <w:rFonts w:asciiTheme="minorHAnsi" w:hAnsiTheme="minorHAnsi"/>
              <w:noProof/>
              <w:color w:val="auto"/>
              <w:sz w:val="22"/>
              <w:szCs w:val="22"/>
              <w:lang w:eastAsia="en-US"/>
            </w:rPr>
          </w:pPr>
          <w:hyperlink w:anchor="_Toc68792021" w:history="1">
            <w:r w:rsidR="00FA14F3" w:rsidRPr="002A7873">
              <w:rPr>
                <w:rStyle w:val="Hyperlink"/>
                <w:noProof/>
                <w14:scene3d>
                  <w14:camera w14:prst="orthographicFront"/>
                  <w14:lightRig w14:rig="threePt" w14:dir="t">
                    <w14:rot w14:lat="0" w14:lon="0" w14:rev="0"/>
                  </w14:lightRig>
                </w14:scene3d>
              </w:rPr>
              <w:t>4.1.3.</w:t>
            </w:r>
            <w:r w:rsidR="00FA14F3">
              <w:rPr>
                <w:rFonts w:asciiTheme="minorHAnsi" w:hAnsiTheme="minorHAnsi"/>
                <w:noProof/>
                <w:color w:val="auto"/>
                <w:sz w:val="22"/>
                <w:szCs w:val="22"/>
                <w:lang w:eastAsia="en-US"/>
              </w:rPr>
              <w:tab/>
            </w:r>
            <w:r w:rsidR="00FA14F3" w:rsidRPr="002A7873">
              <w:rPr>
                <w:rStyle w:val="Hyperlink"/>
                <w:noProof/>
              </w:rPr>
              <w:t>Testing and Sample</w:t>
            </w:r>
            <w:r w:rsidR="00FA14F3">
              <w:rPr>
                <w:noProof/>
                <w:webHidden/>
              </w:rPr>
              <w:tab/>
            </w:r>
            <w:r w:rsidR="00FA14F3">
              <w:rPr>
                <w:noProof/>
                <w:webHidden/>
              </w:rPr>
              <w:fldChar w:fldCharType="begin"/>
            </w:r>
            <w:r w:rsidR="00FA14F3">
              <w:rPr>
                <w:noProof/>
                <w:webHidden/>
              </w:rPr>
              <w:instrText xml:space="preserve"> PAGEREF _Toc68792021 \h </w:instrText>
            </w:r>
            <w:r w:rsidR="00FA14F3">
              <w:rPr>
                <w:noProof/>
                <w:webHidden/>
              </w:rPr>
            </w:r>
            <w:r w:rsidR="00FA14F3">
              <w:rPr>
                <w:noProof/>
                <w:webHidden/>
              </w:rPr>
              <w:fldChar w:fldCharType="separate"/>
            </w:r>
            <w:r w:rsidR="00FA14F3">
              <w:rPr>
                <w:noProof/>
                <w:webHidden/>
              </w:rPr>
              <w:t>7</w:t>
            </w:r>
            <w:r w:rsidR="00FA14F3">
              <w:rPr>
                <w:noProof/>
                <w:webHidden/>
              </w:rPr>
              <w:fldChar w:fldCharType="end"/>
            </w:r>
          </w:hyperlink>
        </w:p>
        <w:p w14:paraId="67D91486" w14:textId="51DAF38B" w:rsidR="00FA14F3" w:rsidRDefault="00505403">
          <w:pPr>
            <w:pStyle w:val="TOC3"/>
            <w:tabs>
              <w:tab w:val="left" w:pos="1100"/>
              <w:tab w:val="right" w:leader="dot" w:pos="10124"/>
            </w:tabs>
            <w:rPr>
              <w:rFonts w:asciiTheme="minorHAnsi" w:hAnsiTheme="minorHAnsi"/>
              <w:noProof/>
              <w:color w:val="auto"/>
              <w:sz w:val="22"/>
              <w:szCs w:val="22"/>
              <w:lang w:eastAsia="en-US"/>
            </w:rPr>
          </w:pPr>
          <w:hyperlink w:anchor="_Toc68792022" w:history="1">
            <w:r w:rsidR="00FA14F3" w:rsidRPr="002A7873">
              <w:rPr>
                <w:rStyle w:val="Hyperlink"/>
                <w:noProof/>
                <w14:scene3d>
                  <w14:camera w14:prst="orthographicFront"/>
                  <w14:lightRig w14:rig="threePt" w14:dir="t">
                    <w14:rot w14:lat="0" w14:lon="0" w14:rev="0"/>
                  </w14:lightRig>
                </w14:scene3d>
              </w:rPr>
              <w:t>4.1.4.</w:t>
            </w:r>
            <w:r w:rsidR="00FA14F3">
              <w:rPr>
                <w:rFonts w:asciiTheme="minorHAnsi" w:hAnsiTheme="minorHAnsi"/>
                <w:noProof/>
                <w:color w:val="auto"/>
                <w:sz w:val="22"/>
                <w:szCs w:val="22"/>
                <w:lang w:eastAsia="en-US"/>
              </w:rPr>
              <w:tab/>
            </w:r>
            <w:r w:rsidR="00FA14F3" w:rsidRPr="002A7873">
              <w:rPr>
                <w:rStyle w:val="Hyperlink"/>
                <w:noProof/>
              </w:rPr>
              <w:t>Limitation</w:t>
            </w:r>
            <w:r w:rsidR="00FA14F3">
              <w:rPr>
                <w:noProof/>
                <w:webHidden/>
              </w:rPr>
              <w:tab/>
            </w:r>
            <w:r w:rsidR="00FA14F3">
              <w:rPr>
                <w:noProof/>
                <w:webHidden/>
              </w:rPr>
              <w:fldChar w:fldCharType="begin"/>
            </w:r>
            <w:r w:rsidR="00FA14F3">
              <w:rPr>
                <w:noProof/>
                <w:webHidden/>
              </w:rPr>
              <w:instrText xml:space="preserve"> PAGEREF _Toc68792022 \h </w:instrText>
            </w:r>
            <w:r w:rsidR="00FA14F3">
              <w:rPr>
                <w:noProof/>
                <w:webHidden/>
              </w:rPr>
            </w:r>
            <w:r w:rsidR="00FA14F3">
              <w:rPr>
                <w:noProof/>
                <w:webHidden/>
              </w:rPr>
              <w:fldChar w:fldCharType="separate"/>
            </w:r>
            <w:r w:rsidR="00FA14F3">
              <w:rPr>
                <w:noProof/>
                <w:webHidden/>
              </w:rPr>
              <w:t>7</w:t>
            </w:r>
            <w:r w:rsidR="00FA14F3">
              <w:rPr>
                <w:noProof/>
                <w:webHidden/>
              </w:rPr>
              <w:fldChar w:fldCharType="end"/>
            </w:r>
          </w:hyperlink>
        </w:p>
        <w:p w14:paraId="0DF542DB" w14:textId="48F9DFE4" w:rsidR="00FA14F3" w:rsidRDefault="00505403">
          <w:pPr>
            <w:pStyle w:val="TOC2"/>
            <w:tabs>
              <w:tab w:val="left" w:pos="880"/>
              <w:tab w:val="right" w:leader="dot" w:pos="10124"/>
            </w:tabs>
            <w:rPr>
              <w:rFonts w:asciiTheme="minorHAnsi" w:hAnsiTheme="minorHAnsi"/>
              <w:noProof/>
              <w:color w:val="auto"/>
              <w:sz w:val="22"/>
              <w:szCs w:val="22"/>
              <w:lang w:eastAsia="en-US"/>
            </w:rPr>
          </w:pPr>
          <w:hyperlink w:anchor="_Toc68792023" w:history="1">
            <w:r w:rsidR="00FA14F3" w:rsidRPr="002A7873">
              <w:rPr>
                <w:rStyle w:val="Hyperlink"/>
                <w:noProof/>
              </w:rPr>
              <w:t>4.2.</w:t>
            </w:r>
            <w:r w:rsidR="00FA14F3">
              <w:rPr>
                <w:rFonts w:asciiTheme="minorHAnsi" w:hAnsiTheme="minorHAnsi"/>
                <w:noProof/>
                <w:color w:val="auto"/>
                <w:sz w:val="22"/>
                <w:szCs w:val="22"/>
                <w:lang w:eastAsia="en-US"/>
              </w:rPr>
              <w:tab/>
            </w:r>
            <w:r w:rsidR="00FA14F3" w:rsidRPr="002A7873">
              <w:rPr>
                <w:rStyle w:val="Hyperlink"/>
                <w:noProof/>
              </w:rPr>
              <w:t>REQPR002. Product Client/Contract Hierarchy</w:t>
            </w:r>
            <w:r w:rsidR="00FA14F3">
              <w:rPr>
                <w:noProof/>
                <w:webHidden/>
              </w:rPr>
              <w:tab/>
            </w:r>
            <w:r w:rsidR="00FA14F3">
              <w:rPr>
                <w:noProof/>
                <w:webHidden/>
              </w:rPr>
              <w:fldChar w:fldCharType="begin"/>
            </w:r>
            <w:r w:rsidR="00FA14F3">
              <w:rPr>
                <w:noProof/>
                <w:webHidden/>
              </w:rPr>
              <w:instrText xml:space="preserve"> PAGEREF _Toc68792023 \h </w:instrText>
            </w:r>
            <w:r w:rsidR="00FA14F3">
              <w:rPr>
                <w:noProof/>
                <w:webHidden/>
              </w:rPr>
            </w:r>
            <w:r w:rsidR="00FA14F3">
              <w:rPr>
                <w:noProof/>
                <w:webHidden/>
              </w:rPr>
              <w:fldChar w:fldCharType="separate"/>
            </w:r>
            <w:r w:rsidR="00FA14F3">
              <w:rPr>
                <w:noProof/>
                <w:webHidden/>
              </w:rPr>
              <w:t>7</w:t>
            </w:r>
            <w:r w:rsidR="00FA14F3">
              <w:rPr>
                <w:noProof/>
                <w:webHidden/>
              </w:rPr>
              <w:fldChar w:fldCharType="end"/>
            </w:r>
          </w:hyperlink>
        </w:p>
        <w:p w14:paraId="15128DCC" w14:textId="11388F69" w:rsidR="00FA14F3" w:rsidRDefault="00505403">
          <w:pPr>
            <w:pStyle w:val="TOC3"/>
            <w:tabs>
              <w:tab w:val="left" w:pos="1100"/>
              <w:tab w:val="right" w:leader="dot" w:pos="10124"/>
            </w:tabs>
            <w:rPr>
              <w:rFonts w:asciiTheme="minorHAnsi" w:hAnsiTheme="minorHAnsi"/>
              <w:noProof/>
              <w:color w:val="auto"/>
              <w:sz w:val="22"/>
              <w:szCs w:val="22"/>
              <w:lang w:eastAsia="en-US"/>
            </w:rPr>
          </w:pPr>
          <w:hyperlink w:anchor="_Toc68792024" w:history="1">
            <w:r w:rsidR="00FA14F3" w:rsidRPr="002A7873">
              <w:rPr>
                <w:rStyle w:val="Hyperlink"/>
                <w:noProof/>
                <w14:scene3d>
                  <w14:camera w14:prst="orthographicFront"/>
                  <w14:lightRig w14:rig="threePt" w14:dir="t">
                    <w14:rot w14:lat="0" w14:lon="0" w14:rev="0"/>
                  </w14:lightRig>
                </w14:scene3d>
              </w:rPr>
              <w:t>4.2.1.</w:t>
            </w:r>
            <w:r w:rsidR="00FA14F3">
              <w:rPr>
                <w:rFonts w:asciiTheme="minorHAnsi" w:hAnsiTheme="minorHAnsi"/>
                <w:noProof/>
                <w:color w:val="auto"/>
                <w:sz w:val="22"/>
                <w:szCs w:val="22"/>
                <w:lang w:eastAsia="en-US"/>
              </w:rPr>
              <w:tab/>
            </w:r>
            <w:r w:rsidR="00FA14F3" w:rsidRPr="002A7873">
              <w:rPr>
                <w:rStyle w:val="Hyperlink"/>
                <w:noProof/>
              </w:rPr>
              <w:t>Business Requirement</w:t>
            </w:r>
            <w:r w:rsidR="00FA14F3">
              <w:rPr>
                <w:noProof/>
                <w:webHidden/>
              </w:rPr>
              <w:tab/>
            </w:r>
            <w:r w:rsidR="00FA14F3">
              <w:rPr>
                <w:noProof/>
                <w:webHidden/>
              </w:rPr>
              <w:fldChar w:fldCharType="begin"/>
            </w:r>
            <w:r w:rsidR="00FA14F3">
              <w:rPr>
                <w:noProof/>
                <w:webHidden/>
              </w:rPr>
              <w:instrText xml:space="preserve"> PAGEREF _Toc68792024 \h </w:instrText>
            </w:r>
            <w:r w:rsidR="00FA14F3">
              <w:rPr>
                <w:noProof/>
                <w:webHidden/>
              </w:rPr>
            </w:r>
            <w:r w:rsidR="00FA14F3">
              <w:rPr>
                <w:noProof/>
                <w:webHidden/>
              </w:rPr>
              <w:fldChar w:fldCharType="separate"/>
            </w:r>
            <w:r w:rsidR="00FA14F3">
              <w:rPr>
                <w:noProof/>
                <w:webHidden/>
              </w:rPr>
              <w:t>7</w:t>
            </w:r>
            <w:r w:rsidR="00FA14F3">
              <w:rPr>
                <w:noProof/>
                <w:webHidden/>
              </w:rPr>
              <w:fldChar w:fldCharType="end"/>
            </w:r>
          </w:hyperlink>
        </w:p>
        <w:p w14:paraId="03D69478" w14:textId="5A4E1888" w:rsidR="00FA14F3" w:rsidRDefault="00505403">
          <w:pPr>
            <w:pStyle w:val="TOC3"/>
            <w:tabs>
              <w:tab w:val="left" w:pos="1100"/>
              <w:tab w:val="right" w:leader="dot" w:pos="10124"/>
            </w:tabs>
            <w:rPr>
              <w:rFonts w:asciiTheme="minorHAnsi" w:hAnsiTheme="minorHAnsi"/>
              <w:noProof/>
              <w:color w:val="auto"/>
              <w:sz w:val="22"/>
              <w:szCs w:val="22"/>
              <w:lang w:eastAsia="en-US"/>
            </w:rPr>
          </w:pPr>
          <w:hyperlink w:anchor="_Toc68792025" w:history="1">
            <w:r w:rsidR="00FA14F3" w:rsidRPr="002A7873">
              <w:rPr>
                <w:rStyle w:val="Hyperlink"/>
                <w:noProof/>
                <w14:scene3d>
                  <w14:camera w14:prst="orthographicFront"/>
                  <w14:lightRig w14:rig="threePt" w14:dir="t">
                    <w14:rot w14:lat="0" w14:lon="0" w14:rev="0"/>
                  </w14:lightRig>
                </w14:scene3d>
              </w:rPr>
              <w:t>4.2.2.</w:t>
            </w:r>
            <w:r w:rsidR="00FA14F3">
              <w:rPr>
                <w:rFonts w:asciiTheme="minorHAnsi" w:hAnsiTheme="minorHAnsi"/>
                <w:noProof/>
                <w:color w:val="auto"/>
                <w:sz w:val="22"/>
                <w:szCs w:val="22"/>
                <w:lang w:eastAsia="en-US"/>
              </w:rPr>
              <w:tab/>
            </w:r>
            <w:r w:rsidR="00FA14F3" w:rsidRPr="002A7873">
              <w:rPr>
                <w:rStyle w:val="Hyperlink"/>
                <w:noProof/>
              </w:rPr>
              <w:t>Technical Detail</w:t>
            </w:r>
            <w:r w:rsidR="00FA14F3">
              <w:rPr>
                <w:noProof/>
                <w:webHidden/>
              </w:rPr>
              <w:tab/>
            </w:r>
            <w:r w:rsidR="00FA14F3">
              <w:rPr>
                <w:noProof/>
                <w:webHidden/>
              </w:rPr>
              <w:fldChar w:fldCharType="begin"/>
            </w:r>
            <w:r w:rsidR="00FA14F3">
              <w:rPr>
                <w:noProof/>
                <w:webHidden/>
              </w:rPr>
              <w:instrText xml:space="preserve"> PAGEREF _Toc68792025 \h </w:instrText>
            </w:r>
            <w:r w:rsidR="00FA14F3">
              <w:rPr>
                <w:noProof/>
                <w:webHidden/>
              </w:rPr>
            </w:r>
            <w:r w:rsidR="00FA14F3">
              <w:rPr>
                <w:noProof/>
                <w:webHidden/>
              </w:rPr>
              <w:fldChar w:fldCharType="separate"/>
            </w:r>
            <w:r w:rsidR="00FA14F3">
              <w:rPr>
                <w:noProof/>
                <w:webHidden/>
              </w:rPr>
              <w:t>8</w:t>
            </w:r>
            <w:r w:rsidR="00FA14F3">
              <w:rPr>
                <w:noProof/>
                <w:webHidden/>
              </w:rPr>
              <w:fldChar w:fldCharType="end"/>
            </w:r>
          </w:hyperlink>
        </w:p>
        <w:p w14:paraId="5A0A6C66" w14:textId="6F84F2A7" w:rsidR="00FA14F3" w:rsidRDefault="00505403">
          <w:pPr>
            <w:pStyle w:val="TOC3"/>
            <w:tabs>
              <w:tab w:val="left" w:pos="1100"/>
              <w:tab w:val="right" w:leader="dot" w:pos="10124"/>
            </w:tabs>
            <w:rPr>
              <w:rFonts w:asciiTheme="minorHAnsi" w:hAnsiTheme="minorHAnsi"/>
              <w:noProof/>
              <w:color w:val="auto"/>
              <w:sz w:val="22"/>
              <w:szCs w:val="22"/>
              <w:lang w:eastAsia="en-US"/>
            </w:rPr>
          </w:pPr>
          <w:hyperlink w:anchor="_Toc68792026" w:history="1">
            <w:r w:rsidR="00FA14F3" w:rsidRPr="002A7873">
              <w:rPr>
                <w:rStyle w:val="Hyperlink"/>
                <w:noProof/>
                <w14:scene3d>
                  <w14:camera w14:prst="orthographicFront"/>
                  <w14:lightRig w14:rig="threePt" w14:dir="t">
                    <w14:rot w14:lat="0" w14:lon="0" w14:rev="0"/>
                  </w14:lightRig>
                </w14:scene3d>
              </w:rPr>
              <w:t>4.2.3.</w:t>
            </w:r>
            <w:r w:rsidR="00FA14F3">
              <w:rPr>
                <w:rFonts w:asciiTheme="minorHAnsi" w:hAnsiTheme="minorHAnsi"/>
                <w:noProof/>
                <w:color w:val="auto"/>
                <w:sz w:val="22"/>
                <w:szCs w:val="22"/>
                <w:lang w:eastAsia="en-US"/>
              </w:rPr>
              <w:tab/>
            </w:r>
            <w:r w:rsidR="00FA14F3" w:rsidRPr="002A7873">
              <w:rPr>
                <w:rStyle w:val="Hyperlink"/>
                <w:noProof/>
              </w:rPr>
              <w:t>Testing and Sample</w:t>
            </w:r>
            <w:r w:rsidR="00FA14F3">
              <w:rPr>
                <w:noProof/>
                <w:webHidden/>
              </w:rPr>
              <w:tab/>
            </w:r>
            <w:r w:rsidR="00FA14F3">
              <w:rPr>
                <w:noProof/>
                <w:webHidden/>
              </w:rPr>
              <w:fldChar w:fldCharType="begin"/>
            </w:r>
            <w:r w:rsidR="00FA14F3">
              <w:rPr>
                <w:noProof/>
                <w:webHidden/>
              </w:rPr>
              <w:instrText xml:space="preserve"> PAGEREF _Toc68792026 \h </w:instrText>
            </w:r>
            <w:r w:rsidR="00FA14F3">
              <w:rPr>
                <w:noProof/>
                <w:webHidden/>
              </w:rPr>
            </w:r>
            <w:r w:rsidR="00FA14F3">
              <w:rPr>
                <w:noProof/>
                <w:webHidden/>
              </w:rPr>
              <w:fldChar w:fldCharType="separate"/>
            </w:r>
            <w:r w:rsidR="00FA14F3">
              <w:rPr>
                <w:noProof/>
                <w:webHidden/>
              </w:rPr>
              <w:t>8</w:t>
            </w:r>
            <w:r w:rsidR="00FA14F3">
              <w:rPr>
                <w:noProof/>
                <w:webHidden/>
              </w:rPr>
              <w:fldChar w:fldCharType="end"/>
            </w:r>
          </w:hyperlink>
        </w:p>
        <w:p w14:paraId="5CED76B8" w14:textId="6FA9BA4A" w:rsidR="00FA14F3" w:rsidRDefault="00505403">
          <w:pPr>
            <w:pStyle w:val="TOC3"/>
            <w:tabs>
              <w:tab w:val="left" w:pos="1100"/>
              <w:tab w:val="right" w:leader="dot" w:pos="10124"/>
            </w:tabs>
            <w:rPr>
              <w:rFonts w:asciiTheme="minorHAnsi" w:hAnsiTheme="minorHAnsi"/>
              <w:noProof/>
              <w:color w:val="auto"/>
              <w:sz w:val="22"/>
              <w:szCs w:val="22"/>
              <w:lang w:eastAsia="en-US"/>
            </w:rPr>
          </w:pPr>
          <w:hyperlink w:anchor="_Toc68792027" w:history="1">
            <w:r w:rsidR="00FA14F3" w:rsidRPr="002A7873">
              <w:rPr>
                <w:rStyle w:val="Hyperlink"/>
                <w:noProof/>
                <w14:scene3d>
                  <w14:camera w14:prst="orthographicFront"/>
                  <w14:lightRig w14:rig="threePt" w14:dir="t">
                    <w14:rot w14:lat="0" w14:lon="0" w14:rev="0"/>
                  </w14:lightRig>
                </w14:scene3d>
              </w:rPr>
              <w:t>4.2.4.</w:t>
            </w:r>
            <w:r w:rsidR="00FA14F3">
              <w:rPr>
                <w:rFonts w:asciiTheme="minorHAnsi" w:hAnsiTheme="minorHAnsi"/>
                <w:noProof/>
                <w:color w:val="auto"/>
                <w:sz w:val="22"/>
                <w:szCs w:val="22"/>
                <w:lang w:eastAsia="en-US"/>
              </w:rPr>
              <w:tab/>
            </w:r>
            <w:r w:rsidR="00FA14F3" w:rsidRPr="002A7873">
              <w:rPr>
                <w:rStyle w:val="Hyperlink"/>
                <w:noProof/>
              </w:rPr>
              <w:t>Limitation</w:t>
            </w:r>
            <w:r w:rsidR="00FA14F3">
              <w:rPr>
                <w:noProof/>
                <w:webHidden/>
              </w:rPr>
              <w:tab/>
            </w:r>
            <w:r w:rsidR="00FA14F3">
              <w:rPr>
                <w:noProof/>
                <w:webHidden/>
              </w:rPr>
              <w:fldChar w:fldCharType="begin"/>
            </w:r>
            <w:r w:rsidR="00FA14F3">
              <w:rPr>
                <w:noProof/>
                <w:webHidden/>
              </w:rPr>
              <w:instrText xml:space="preserve"> PAGEREF _Toc68792027 \h </w:instrText>
            </w:r>
            <w:r w:rsidR="00FA14F3">
              <w:rPr>
                <w:noProof/>
                <w:webHidden/>
              </w:rPr>
            </w:r>
            <w:r w:rsidR="00FA14F3">
              <w:rPr>
                <w:noProof/>
                <w:webHidden/>
              </w:rPr>
              <w:fldChar w:fldCharType="separate"/>
            </w:r>
            <w:r w:rsidR="00FA14F3">
              <w:rPr>
                <w:noProof/>
                <w:webHidden/>
              </w:rPr>
              <w:t>8</w:t>
            </w:r>
            <w:r w:rsidR="00FA14F3">
              <w:rPr>
                <w:noProof/>
                <w:webHidden/>
              </w:rPr>
              <w:fldChar w:fldCharType="end"/>
            </w:r>
          </w:hyperlink>
        </w:p>
        <w:p w14:paraId="1CF05FBD" w14:textId="2F7AB946" w:rsidR="00FA14F3" w:rsidRDefault="00505403">
          <w:pPr>
            <w:pStyle w:val="TOC2"/>
            <w:tabs>
              <w:tab w:val="left" w:pos="880"/>
              <w:tab w:val="right" w:leader="dot" w:pos="10124"/>
            </w:tabs>
            <w:rPr>
              <w:rFonts w:asciiTheme="minorHAnsi" w:hAnsiTheme="minorHAnsi"/>
              <w:noProof/>
              <w:color w:val="auto"/>
              <w:sz w:val="22"/>
              <w:szCs w:val="22"/>
              <w:lang w:eastAsia="en-US"/>
            </w:rPr>
          </w:pPr>
          <w:hyperlink w:anchor="_Toc68792028" w:history="1">
            <w:r w:rsidR="00FA14F3" w:rsidRPr="002A7873">
              <w:rPr>
                <w:rStyle w:val="Hyperlink"/>
                <w:noProof/>
              </w:rPr>
              <w:t>4.3.</w:t>
            </w:r>
            <w:r w:rsidR="00FA14F3">
              <w:rPr>
                <w:rFonts w:asciiTheme="minorHAnsi" w:hAnsiTheme="minorHAnsi"/>
                <w:noProof/>
                <w:color w:val="auto"/>
                <w:sz w:val="22"/>
                <w:szCs w:val="22"/>
                <w:lang w:eastAsia="en-US"/>
              </w:rPr>
              <w:tab/>
            </w:r>
            <w:r w:rsidR="00FA14F3" w:rsidRPr="002A7873">
              <w:rPr>
                <w:rStyle w:val="Hyperlink"/>
                <w:noProof/>
              </w:rPr>
              <w:t>REQPR003. Contract Production</w:t>
            </w:r>
            <w:r w:rsidR="00FA14F3">
              <w:rPr>
                <w:noProof/>
                <w:webHidden/>
              </w:rPr>
              <w:tab/>
            </w:r>
            <w:r w:rsidR="00FA14F3">
              <w:rPr>
                <w:noProof/>
                <w:webHidden/>
              </w:rPr>
              <w:fldChar w:fldCharType="begin"/>
            </w:r>
            <w:r w:rsidR="00FA14F3">
              <w:rPr>
                <w:noProof/>
                <w:webHidden/>
              </w:rPr>
              <w:instrText xml:space="preserve"> PAGEREF _Toc68792028 \h </w:instrText>
            </w:r>
            <w:r w:rsidR="00FA14F3">
              <w:rPr>
                <w:noProof/>
                <w:webHidden/>
              </w:rPr>
            </w:r>
            <w:r w:rsidR="00FA14F3">
              <w:rPr>
                <w:noProof/>
                <w:webHidden/>
              </w:rPr>
              <w:fldChar w:fldCharType="separate"/>
            </w:r>
            <w:r w:rsidR="00FA14F3">
              <w:rPr>
                <w:noProof/>
                <w:webHidden/>
              </w:rPr>
              <w:t>8</w:t>
            </w:r>
            <w:r w:rsidR="00FA14F3">
              <w:rPr>
                <w:noProof/>
                <w:webHidden/>
              </w:rPr>
              <w:fldChar w:fldCharType="end"/>
            </w:r>
          </w:hyperlink>
        </w:p>
        <w:p w14:paraId="4C95A8E8" w14:textId="0898B5F2" w:rsidR="00FA14F3" w:rsidRDefault="00505403">
          <w:pPr>
            <w:pStyle w:val="TOC3"/>
            <w:tabs>
              <w:tab w:val="left" w:pos="1100"/>
              <w:tab w:val="right" w:leader="dot" w:pos="10124"/>
            </w:tabs>
            <w:rPr>
              <w:rFonts w:asciiTheme="minorHAnsi" w:hAnsiTheme="minorHAnsi"/>
              <w:noProof/>
              <w:color w:val="auto"/>
              <w:sz w:val="22"/>
              <w:szCs w:val="22"/>
              <w:lang w:eastAsia="en-US"/>
            </w:rPr>
          </w:pPr>
          <w:hyperlink w:anchor="_Toc68792029" w:history="1">
            <w:r w:rsidR="00FA14F3" w:rsidRPr="002A7873">
              <w:rPr>
                <w:rStyle w:val="Hyperlink"/>
                <w:noProof/>
                <w14:scene3d>
                  <w14:camera w14:prst="orthographicFront"/>
                  <w14:lightRig w14:rig="threePt" w14:dir="t">
                    <w14:rot w14:lat="0" w14:lon="0" w14:rev="0"/>
                  </w14:lightRig>
                </w14:scene3d>
              </w:rPr>
              <w:t>4.3.1.</w:t>
            </w:r>
            <w:r w:rsidR="00FA14F3">
              <w:rPr>
                <w:rFonts w:asciiTheme="minorHAnsi" w:hAnsiTheme="minorHAnsi"/>
                <w:noProof/>
                <w:color w:val="auto"/>
                <w:sz w:val="22"/>
                <w:szCs w:val="22"/>
                <w:lang w:eastAsia="en-US"/>
              </w:rPr>
              <w:tab/>
            </w:r>
            <w:r w:rsidR="00FA14F3" w:rsidRPr="002A7873">
              <w:rPr>
                <w:rStyle w:val="Hyperlink"/>
                <w:noProof/>
              </w:rPr>
              <w:t>REQPR003.01. Contract Production Process</w:t>
            </w:r>
            <w:r w:rsidR="00FA14F3">
              <w:rPr>
                <w:noProof/>
                <w:webHidden/>
              </w:rPr>
              <w:tab/>
            </w:r>
            <w:r w:rsidR="00FA14F3">
              <w:rPr>
                <w:noProof/>
                <w:webHidden/>
              </w:rPr>
              <w:fldChar w:fldCharType="begin"/>
            </w:r>
            <w:r w:rsidR="00FA14F3">
              <w:rPr>
                <w:noProof/>
                <w:webHidden/>
              </w:rPr>
              <w:instrText xml:space="preserve"> PAGEREF _Toc68792029 \h </w:instrText>
            </w:r>
            <w:r w:rsidR="00FA14F3">
              <w:rPr>
                <w:noProof/>
                <w:webHidden/>
              </w:rPr>
            </w:r>
            <w:r w:rsidR="00FA14F3">
              <w:rPr>
                <w:noProof/>
                <w:webHidden/>
              </w:rPr>
              <w:fldChar w:fldCharType="separate"/>
            </w:r>
            <w:r w:rsidR="00FA14F3">
              <w:rPr>
                <w:noProof/>
                <w:webHidden/>
              </w:rPr>
              <w:t>8</w:t>
            </w:r>
            <w:r w:rsidR="00FA14F3">
              <w:rPr>
                <w:noProof/>
                <w:webHidden/>
              </w:rPr>
              <w:fldChar w:fldCharType="end"/>
            </w:r>
          </w:hyperlink>
        </w:p>
        <w:p w14:paraId="247D9E8E" w14:textId="597B621B" w:rsidR="00FA14F3" w:rsidRDefault="00505403">
          <w:pPr>
            <w:pStyle w:val="TOC3"/>
            <w:tabs>
              <w:tab w:val="left" w:pos="1100"/>
              <w:tab w:val="right" w:leader="dot" w:pos="10124"/>
            </w:tabs>
            <w:rPr>
              <w:rFonts w:asciiTheme="minorHAnsi" w:hAnsiTheme="minorHAnsi"/>
              <w:noProof/>
              <w:color w:val="auto"/>
              <w:sz w:val="22"/>
              <w:szCs w:val="22"/>
              <w:lang w:eastAsia="en-US"/>
            </w:rPr>
          </w:pPr>
          <w:hyperlink w:anchor="_Toc68792030" w:history="1">
            <w:r w:rsidR="00FA14F3" w:rsidRPr="002A7873">
              <w:rPr>
                <w:rStyle w:val="Hyperlink"/>
                <w:noProof/>
                <w14:scene3d>
                  <w14:camera w14:prst="orthographicFront"/>
                  <w14:lightRig w14:rig="threePt" w14:dir="t">
                    <w14:rot w14:lat="0" w14:lon="0" w14:rev="0"/>
                  </w14:lightRig>
                </w14:scene3d>
              </w:rPr>
              <w:t>4.3.2.</w:t>
            </w:r>
            <w:r w:rsidR="00FA14F3">
              <w:rPr>
                <w:rFonts w:asciiTheme="minorHAnsi" w:hAnsiTheme="minorHAnsi"/>
                <w:noProof/>
                <w:color w:val="auto"/>
                <w:sz w:val="22"/>
                <w:szCs w:val="22"/>
                <w:lang w:eastAsia="en-US"/>
              </w:rPr>
              <w:tab/>
            </w:r>
            <w:r w:rsidR="00FA14F3" w:rsidRPr="002A7873">
              <w:rPr>
                <w:rStyle w:val="Hyperlink"/>
                <w:noProof/>
              </w:rPr>
              <w:t>REQPR003.02. Contract Expiration</w:t>
            </w:r>
            <w:r w:rsidR="00FA14F3">
              <w:rPr>
                <w:noProof/>
                <w:webHidden/>
              </w:rPr>
              <w:tab/>
            </w:r>
            <w:r w:rsidR="00FA14F3">
              <w:rPr>
                <w:noProof/>
                <w:webHidden/>
              </w:rPr>
              <w:fldChar w:fldCharType="begin"/>
            </w:r>
            <w:r w:rsidR="00FA14F3">
              <w:rPr>
                <w:noProof/>
                <w:webHidden/>
              </w:rPr>
              <w:instrText xml:space="preserve"> PAGEREF _Toc68792030 \h </w:instrText>
            </w:r>
            <w:r w:rsidR="00FA14F3">
              <w:rPr>
                <w:noProof/>
                <w:webHidden/>
              </w:rPr>
            </w:r>
            <w:r w:rsidR="00FA14F3">
              <w:rPr>
                <w:noProof/>
                <w:webHidden/>
              </w:rPr>
              <w:fldChar w:fldCharType="separate"/>
            </w:r>
            <w:r w:rsidR="00FA14F3">
              <w:rPr>
                <w:noProof/>
                <w:webHidden/>
              </w:rPr>
              <w:t>9</w:t>
            </w:r>
            <w:r w:rsidR="00FA14F3">
              <w:rPr>
                <w:noProof/>
                <w:webHidden/>
              </w:rPr>
              <w:fldChar w:fldCharType="end"/>
            </w:r>
          </w:hyperlink>
        </w:p>
        <w:p w14:paraId="02387200" w14:textId="726EF57D" w:rsidR="00FA14F3" w:rsidRDefault="00505403">
          <w:pPr>
            <w:pStyle w:val="TOC3"/>
            <w:tabs>
              <w:tab w:val="left" w:pos="1100"/>
              <w:tab w:val="right" w:leader="dot" w:pos="10124"/>
            </w:tabs>
            <w:rPr>
              <w:rFonts w:asciiTheme="minorHAnsi" w:hAnsiTheme="minorHAnsi"/>
              <w:noProof/>
              <w:color w:val="auto"/>
              <w:sz w:val="22"/>
              <w:szCs w:val="22"/>
              <w:lang w:eastAsia="en-US"/>
            </w:rPr>
          </w:pPr>
          <w:hyperlink w:anchor="_Toc68792031" w:history="1">
            <w:r w:rsidR="00FA14F3" w:rsidRPr="002A7873">
              <w:rPr>
                <w:rStyle w:val="Hyperlink"/>
                <w:noProof/>
                <w14:scene3d>
                  <w14:camera w14:prst="orthographicFront"/>
                  <w14:lightRig w14:rig="threePt" w14:dir="t">
                    <w14:rot w14:lat="0" w14:lon="0" w14:rev="0"/>
                  </w14:lightRig>
                </w14:scene3d>
              </w:rPr>
              <w:t>4.3.3.</w:t>
            </w:r>
            <w:r w:rsidR="00FA14F3">
              <w:rPr>
                <w:rFonts w:asciiTheme="minorHAnsi" w:hAnsiTheme="minorHAnsi"/>
                <w:noProof/>
                <w:color w:val="auto"/>
                <w:sz w:val="22"/>
                <w:szCs w:val="22"/>
                <w:lang w:eastAsia="en-US"/>
              </w:rPr>
              <w:tab/>
            </w:r>
            <w:r w:rsidR="00FA14F3" w:rsidRPr="002A7873">
              <w:rPr>
                <w:rStyle w:val="Hyperlink"/>
                <w:noProof/>
              </w:rPr>
              <w:t>REQPR003.03. Contract Closure</w:t>
            </w:r>
            <w:r w:rsidR="00FA14F3">
              <w:rPr>
                <w:noProof/>
                <w:webHidden/>
              </w:rPr>
              <w:tab/>
            </w:r>
            <w:r w:rsidR="00FA14F3">
              <w:rPr>
                <w:noProof/>
                <w:webHidden/>
              </w:rPr>
              <w:fldChar w:fldCharType="begin"/>
            </w:r>
            <w:r w:rsidR="00FA14F3">
              <w:rPr>
                <w:noProof/>
                <w:webHidden/>
              </w:rPr>
              <w:instrText xml:space="preserve"> PAGEREF _Toc68792031 \h </w:instrText>
            </w:r>
            <w:r w:rsidR="00FA14F3">
              <w:rPr>
                <w:noProof/>
                <w:webHidden/>
              </w:rPr>
            </w:r>
            <w:r w:rsidR="00FA14F3">
              <w:rPr>
                <w:noProof/>
                <w:webHidden/>
              </w:rPr>
              <w:fldChar w:fldCharType="separate"/>
            </w:r>
            <w:r w:rsidR="00FA14F3">
              <w:rPr>
                <w:noProof/>
                <w:webHidden/>
              </w:rPr>
              <w:t>9</w:t>
            </w:r>
            <w:r w:rsidR="00FA14F3">
              <w:rPr>
                <w:noProof/>
                <w:webHidden/>
              </w:rPr>
              <w:fldChar w:fldCharType="end"/>
            </w:r>
          </w:hyperlink>
        </w:p>
        <w:p w14:paraId="4A7A1742" w14:textId="6A541E54" w:rsidR="00FA14F3" w:rsidRDefault="00505403">
          <w:pPr>
            <w:pStyle w:val="TOC2"/>
            <w:tabs>
              <w:tab w:val="left" w:pos="880"/>
              <w:tab w:val="right" w:leader="dot" w:pos="10124"/>
            </w:tabs>
            <w:rPr>
              <w:rFonts w:asciiTheme="minorHAnsi" w:hAnsiTheme="minorHAnsi"/>
              <w:noProof/>
              <w:color w:val="auto"/>
              <w:sz w:val="22"/>
              <w:szCs w:val="22"/>
              <w:lang w:eastAsia="en-US"/>
            </w:rPr>
          </w:pPr>
          <w:hyperlink w:anchor="_Toc68792032" w:history="1">
            <w:r w:rsidR="00FA14F3" w:rsidRPr="002A7873">
              <w:rPr>
                <w:rStyle w:val="Hyperlink"/>
                <w:noProof/>
              </w:rPr>
              <w:t>4.4.</w:t>
            </w:r>
            <w:r w:rsidR="00FA14F3">
              <w:rPr>
                <w:rFonts w:asciiTheme="minorHAnsi" w:hAnsiTheme="minorHAnsi"/>
                <w:noProof/>
                <w:color w:val="auto"/>
                <w:sz w:val="22"/>
                <w:szCs w:val="22"/>
                <w:lang w:eastAsia="en-US"/>
              </w:rPr>
              <w:tab/>
            </w:r>
            <w:r w:rsidR="00FA14F3" w:rsidRPr="002A7873">
              <w:rPr>
                <w:rStyle w:val="Hyperlink"/>
                <w:noProof/>
              </w:rPr>
              <w:t>REQPR004. Statement Date</w:t>
            </w:r>
            <w:r w:rsidR="00FA14F3">
              <w:rPr>
                <w:noProof/>
                <w:webHidden/>
              </w:rPr>
              <w:tab/>
            </w:r>
            <w:r w:rsidR="00FA14F3">
              <w:rPr>
                <w:noProof/>
                <w:webHidden/>
              </w:rPr>
              <w:fldChar w:fldCharType="begin"/>
            </w:r>
            <w:r w:rsidR="00FA14F3">
              <w:rPr>
                <w:noProof/>
                <w:webHidden/>
              </w:rPr>
              <w:instrText xml:space="preserve"> PAGEREF _Toc68792032 \h </w:instrText>
            </w:r>
            <w:r w:rsidR="00FA14F3">
              <w:rPr>
                <w:noProof/>
                <w:webHidden/>
              </w:rPr>
            </w:r>
            <w:r w:rsidR="00FA14F3">
              <w:rPr>
                <w:noProof/>
                <w:webHidden/>
              </w:rPr>
              <w:fldChar w:fldCharType="separate"/>
            </w:r>
            <w:r w:rsidR="00FA14F3">
              <w:rPr>
                <w:noProof/>
                <w:webHidden/>
              </w:rPr>
              <w:t>10</w:t>
            </w:r>
            <w:r w:rsidR="00FA14F3">
              <w:rPr>
                <w:noProof/>
                <w:webHidden/>
              </w:rPr>
              <w:fldChar w:fldCharType="end"/>
            </w:r>
          </w:hyperlink>
        </w:p>
        <w:p w14:paraId="48DB0DBA" w14:textId="5EBE7EA3" w:rsidR="00FA14F3" w:rsidRDefault="00505403">
          <w:pPr>
            <w:pStyle w:val="TOC3"/>
            <w:tabs>
              <w:tab w:val="left" w:pos="1100"/>
              <w:tab w:val="right" w:leader="dot" w:pos="10124"/>
            </w:tabs>
            <w:rPr>
              <w:rFonts w:asciiTheme="minorHAnsi" w:hAnsiTheme="minorHAnsi"/>
              <w:noProof/>
              <w:color w:val="auto"/>
              <w:sz w:val="22"/>
              <w:szCs w:val="22"/>
              <w:lang w:eastAsia="en-US"/>
            </w:rPr>
          </w:pPr>
          <w:hyperlink w:anchor="_Toc68792033" w:history="1">
            <w:r w:rsidR="00FA14F3" w:rsidRPr="002A7873">
              <w:rPr>
                <w:rStyle w:val="Hyperlink"/>
                <w:noProof/>
                <w14:scene3d>
                  <w14:camera w14:prst="orthographicFront"/>
                  <w14:lightRig w14:rig="threePt" w14:dir="t">
                    <w14:rot w14:lat="0" w14:lon="0" w14:rev="0"/>
                  </w14:lightRig>
                </w14:scene3d>
              </w:rPr>
              <w:t>4.4.1.</w:t>
            </w:r>
            <w:r w:rsidR="00FA14F3">
              <w:rPr>
                <w:rFonts w:asciiTheme="minorHAnsi" w:hAnsiTheme="minorHAnsi"/>
                <w:noProof/>
                <w:color w:val="auto"/>
                <w:sz w:val="22"/>
                <w:szCs w:val="22"/>
                <w:lang w:eastAsia="en-US"/>
              </w:rPr>
              <w:tab/>
            </w:r>
            <w:r w:rsidR="00FA14F3" w:rsidRPr="002A7873">
              <w:rPr>
                <w:rStyle w:val="Hyperlink"/>
                <w:noProof/>
              </w:rPr>
              <w:t>Business Requirement</w:t>
            </w:r>
            <w:r w:rsidR="00FA14F3">
              <w:rPr>
                <w:noProof/>
                <w:webHidden/>
              </w:rPr>
              <w:tab/>
            </w:r>
            <w:r w:rsidR="00FA14F3">
              <w:rPr>
                <w:noProof/>
                <w:webHidden/>
              </w:rPr>
              <w:fldChar w:fldCharType="begin"/>
            </w:r>
            <w:r w:rsidR="00FA14F3">
              <w:rPr>
                <w:noProof/>
                <w:webHidden/>
              </w:rPr>
              <w:instrText xml:space="preserve"> PAGEREF _Toc68792033 \h </w:instrText>
            </w:r>
            <w:r w:rsidR="00FA14F3">
              <w:rPr>
                <w:noProof/>
                <w:webHidden/>
              </w:rPr>
            </w:r>
            <w:r w:rsidR="00FA14F3">
              <w:rPr>
                <w:noProof/>
                <w:webHidden/>
              </w:rPr>
              <w:fldChar w:fldCharType="separate"/>
            </w:r>
            <w:r w:rsidR="00FA14F3">
              <w:rPr>
                <w:noProof/>
                <w:webHidden/>
              </w:rPr>
              <w:t>10</w:t>
            </w:r>
            <w:r w:rsidR="00FA14F3">
              <w:rPr>
                <w:noProof/>
                <w:webHidden/>
              </w:rPr>
              <w:fldChar w:fldCharType="end"/>
            </w:r>
          </w:hyperlink>
        </w:p>
        <w:p w14:paraId="16AA85BE" w14:textId="1879EB22" w:rsidR="00FA14F3" w:rsidRDefault="00505403">
          <w:pPr>
            <w:pStyle w:val="TOC3"/>
            <w:tabs>
              <w:tab w:val="left" w:pos="1100"/>
              <w:tab w:val="right" w:leader="dot" w:pos="10124"/>
            </w:tabs>
            <w:rPr>
              <w:rFonts w:asciiTheme="minorHAnsi" w:hAnsiTheme="minorHAnsi"/>
              <w:noProof/>
              <w:color w:val="auto"/>
              <w:sz w:val="22"/>
              <w:szCs w:val="22"/>
              <w:lang w:eastAsia="en-US"/>
            </w:rPr>
          </w:pPr>
          <w:hyperlink w:anchor="_Toc68792034" w:history="1">
            <w:r w:rsidR="00FA14F3" w:rsidRPr="002A7873">
              <w:rPr>
                <w:rStyle w:val="Hyperlink"/>
                <w:noProof/>
                <w14:scene3d>
                  <w14:camera w14:prst="orthographicFront"/>
                  <w14:lightRig w14:rig="threePt" w14:dir="t">
                    <w14:rot w14:lat="0" w14:lon="0" w14:rev="0"/>
                  </w14:lightRig>
                </w14:scene3d>
              </w:rPr>
              <w:t>4.4.2.</w:t>
            </w:r>
            <w:r w:rsidR="00FA14F3">
              <w:rPr>
                <w:rFonts w:asciiTheme="minorHAnsi" w:hAnsiTheme="minorHAnsi"/>
                <w:noProof/>
                <w:color w:val="auto"/>
                <w:sz w:val="22"/>
                <w:szCs w:val="22"/>
                <w:lang w:eastAsia="en-US"/>
              </w:rPr>
              <w:tab/>
            </w:r>
            <w:r w:rsidR="00FA14F3" w:rsidRPr="002A7873">
              <w:rPr>
                <w:rStyle w:val="Hyperlink"/>
                <w:noProof/>
              </w:rPr>
              <w:t>Technical Detail</w:t>
            </w:r>
            <w:r w:rsidR="00FA14F3">
              <w:rPr>
                <w:noProof/>
                <w:webHidden/>
              </w:rPr>
              <w:tab/>
            </w:r>
            <w:r w:rsidR="00FA14F3">
              <w:rPr>
                <w:noProof/>
                <w:webHidden/>
              </w:rPr>
              <w:fldChar w:fldCharType="begin"/>
            </w:r>
            <w:r w:rsidR="00FA14F3">
              <w:rPr>
                <w:noProof/>
                <w:webHidden/>
              </w:rPr>
              <w:instrText xml:space="preserve"> PAGEREF _Toc68792034 \h </w:instrText>
            </w:r>
            <w:r w:rsidR="00FA14F3">
              <w:rPr>
                <w:noProof/>
                <w:webHidden/>
              </w:rPr>
            </w:r>
            <w:r w:rsidR="00FA14F3">
              <w:rPr>
                <w:noProof/>
                <w:webHidden/>
              </w:rPr>
              <w:fldChar w:fldCharType="separate"/>
            </w:r>
            <w:r w:rsidR="00FA14F3">
              <w:rPr>
                <w:noProof/>
                <w:webHidden/>
              </w:rPr>
              <w:t>11</w:t>
            </w:r>
            <w:r w:rsidR="00FA14F3">
              <w:rPr>
                <w:noProof/>
                <w:webHidden/>
              </w:rPr>
              <w:fldChar w:fldCharType="end"/>
            </w:r>
          </w:hyperlink>
        </w:p>
        <w:p w14:paraId="26D99674" w14:textId="36E6616A" w:rsidR="00FA14F3" w:rsidRDefault="00505403">
          <w:pPr>
            <w:pStyle w:val="TOC3"/>
            <w:tabs>
              <w:tab w:val="left" w:pos="1100"/>
              <w:tab w:val="right" w:leader="dot" w:pos="10124"/>
            </w:tabs>
            <w:rPr>
              <w:rFonts w:asciiTheme="minorHAnsi" w:hAnsiTheme="minorHAnsi"/>
              <w:noProof/>
              <w:color w:val="auto"/>
              <w:sz w:val="22"/>
              <w:szCs w:val="22"/>
              <w:lang w:eastAsia="en-US"/>
            </w:rPr>
          </w:pPr>
          <w:hyperlink w:anchor="_Toc68792035" w:history="1">
            <w:r w:rsidR="00FA14F3" w:rsidRPr="002A7873">
              <w:rPr>
                <w:rStyle w:val="Hyperlink"/>
                <w:noProof/>
                <w14:scene3d>
                  <w14:camera w14:prst="orthographicFront"/>
                  <w14:lightRig w14:rig="threePt" w14:dir="t">
                    <w14:rot w14:lat="0" w14:lon="0" w14:rev="0"/>
                  </w14:lightRig>
                </w14:scene3d>
              </w:rPr>
              <w:t>4.4.3.</w:t>
            </w:r>
            <w:r w:rsidR="00FA14F3">
              <w:rPr>
                <w:rFonts w:asciiTheme="minorHAnsi" w:hAnsiTheme="minorHAnsi"/>
                <w:noProof/>
                <w:color w:val="auto"/>
                <w:sz w:val="22"/>
                <w:szCs w:val="22"/>
                <w:lang w:eastAsia="en-US"/>
              </w:rPr>
              <w:tab/>
            </w:r>
            <w:r w:rsidR="00FA14F3" w:rsidRPr="002A7873">
              <w:rPr>
                <w:rStyle w:val="Hyperlink"/>
                <w:noProof/>
              </w:rPr>
              <w:t>Testing and Sample</w:t>
            </w:r>
            <w:r w:rsidR="00FA14F3">
              <w:rPr>
                <w:noProof/>
                <w:webHidden/>
              </w:rPr>
              <w:tab/>
            </w:r>
            <w:r w:rsidR="00FA14F3">
              <w:rPr>
                <w:noProof/>
                <w:webHidden/>
              </w:rPr>
              <w:fldChar w:fldCharType="begin"/>
            </w:r>
            <w:r w:rsidR="00FA14F3">
              <w:rPr>
                <w:noProof/>
                <w:webHidden/>
              </w:rPr>
              <w:instrText xml:space="preserve"> PAGEREF _Toc68792035 \h </w:instrText>
            </w:r>
            <w:r w:rsidR="00FA14F3">
              <w:rPr>
                <w:noProof/>
                <w:webHidden/>
              </w:rPr>
            </w:r>
            <w:r w:rsidR="00FA14F3">
              <w:rPr>
                <w:noProof/>
                <w:webHidden/>
              </w:rPr>
              <w:fldChar w:fldCharType="separate"/>
            </w:r>
            <w:r w:rsidR="00FA14F3">
              <w:rPr>
                <w:noProof/>
                <w:webHidden/>
              </w:rPr>
              <w:t>12</w:t>
            </w:r>
            <w:r w:rsidR="00FA14F3">
              <w:rPr>
                <w:noProof/>
                <w:webHidden/>
              </w:rPr>
              <w:fldChar w:fldCharType="end"/>
            </w:r>
          </w:hyperlink>
        </w:p>
        <w:p w14:paraId="046D9E1C" w14:textId="68376E0D" w:rsidR="00FA14F3" w:rsidRDefault="00505403">
          <w:pPr>
            <w:pStyle w:val="TOC3"/>
            <w:tabs>
              <w:tab w:val="left" w:pos="1100"/>
              <w:tab w:val="right" w:leader="dot" w:pos="10124"/>
            </w:tabs>
            <w:rPr>
              <w:rFonts w:asciiTheme="minorHAnsi" w:hAnsiTheme="minorHAnsi"/>
              <w:noProof/>
              <w:color w:val="auto"/>
              <w:sz w:val="22"/>
              <w:szCs w:val="22"/>
              <w:lang w:eastAsia="en-US"/>
            </w:rPr>
          </w:pPr>
          <w:hyperlink w:anchor="_Toc68792036" w:history="1">
            <w:r w:rsidR="00FA14F3" w:rsidRPr="002A7873">
              <w:rPr>
                <w:rStyle w:val="Hyperlink"/>
                <w:noProof/>
                <w14:scene3d>
                  <w14:camera w14:prst="orthographicFront"/>
                  <w14:lightRig w14:rig="threePt" w14:dir="t">
                    <w14:rot w14:lat="0" w14:lon="0" w14:rev="0"/>
                  </w14:lightRig>
                </w14:scene3d>
              </w:rPr>
              <w:t>4.4.4.</w:t>
            </w:r>
            <w:r w:rsidR="00FA14F3">
              <w:rPr>
                <w:rFonts w:asciiTheme="minorHAnsi" w:hAnsiTheme="minorHAnsi"/>
                <w:noProof/>
                <w:color w:val="auto"/>
                <w:sz w:val="22"/>
                <w:szCs w:val="22"/>
                <w:lang w:eastAsia="en-US"/>
              </w:rPr>
              <w:tab/>
            </w:r>
            <w:r w:rsidR="00FA14F3" w:rsidRPr="002A7873">
              <w:rPr>
                <w:rStyle w:val="Hyperlink"/>
                <w:noProof/>
              </w:rPr>
              <w:t>Limitation</w:t>
            </w:r>
            <w:r w:rsidR="00FA14F3">
              <w:rPr>
                <w:noProof/>
                <w:webHidden/>
              </w:rPr>
              <w:tab/>
            </w:r>
            <w:r w:rsidR="00FA14F3">
              <w:rPr>
                <w:noProof/>
                <w:webHidden/>
              </w:rPr>
              <w:fldChar w:fldCharType="begin"/>
            </w:r>
            <w:r w:rsidR="00FA14F3">
              <w:rPr>
                <w:noProof/>
                <w:webHidden/>
              </w:rPr>
              <w:instrText xml:space="preserve"> PAGEREF _Toc68792036 \h </w:instrText>
            </w:r>
            <w:r w:rsidR="00FA14F3">
              <w:rPr>
                <w:noProof/>
                <w:webHidden/>
              </w:rPr>
            </w:r>
            <w:r w:rsidR="00FA14F3">
              <w:rPr>
                <w:noProof/>
                <w:webHidden/>
              </w:rPr>
              <w:fldChar w:fldCharType="separate"/>
            </w:r>
            <w:r w:rsidR="00FA14F3">
              <w:rPr>
                <w:noProof/>
                <w:webHidden/>
              </w:rPr>
              <w:t>12</w:t>
            </w:r>
            <w:r w:rsidR="00FA14F3">
              <w:rPr>
                <w:noProof/>
                <w:webHidden/>
              </w:rPr>
              <w:fldChar w:fldCharType="end"/>
            </w:r>
          </w:hyperlink>
        </w:p>
        <w:p w14:paraId="7C5753F6" w14:textId="139B91B2" w:rsidR="00FA14F3" w:rsidRDefault="00505403">
          <w:pPr>
            <w:pStyle w:val="TOC2"/>
            <w:tabs>
              <w:tab w:val="left" w:pos="880"/>
              <w:tab w:val="right" w:leader="dot" w:pos="10124"/>
            </w:tabs>
            <w:rPr>
              <w:rFonts w:asciiTheme="minorHAnsi" w:hAnsiTheme="minorHAnsi"/>
              <w:noProof/>
              <w:color w:val="auto"/>
              <w:sz w:val="22"/>
              <w:szCs w:val="22"/>
              <w:lang w:eastAsia="en-US"/>
            </w:rPr>
          </w:pPr>
          <w:hyperlink w:anchor="_Toc68792037" w:history="1">
            <w:r w:rsidR="00FA14F3" w:rsidRPr="002A7873">
              <w:rPr>
                <w:rStyle w:val="Hyperlink"/>
                <w:noProof/>
              </w:rPr>
              <w:t>4.5.</w:t>
            </w:r>
            <w:r w:rsidR="00FA14F3">
              <w:rPr>
                <w:rFonts w:asciiTheme="minorHAnsi" w:hAnsiTheme="minorHAnsi"/>
                <w:noProof/>
                <w:color w:val="auto"/>
                <w:sz w:val="22"/>
                <w:szCs w:val="22"/>
                <w:lang w:eastAsia="en-US"/>
              </w:rPr>
              <w:tab/>
            </w:r>
            <w:r w:rsidR="00FA14F3" w:rsidRPr="002A7873">
              <w:rPr>
                <w:rStyle w:val="Hyperlink"/>
                <w:noProof/>
              </w:rPr>
              <w:t>REQPR005. Credit/Usage Limit</w:t>
            </w:r>
            <w:r w:rsidR="00FA14F3">
              <w:rPr>
                <w:noProof/>
                <w:webHidden/>
              </w:rPr>
              <w:tab/>
            </w:r>
            <w:r w:rsidR="00FA14F3">
              <w:rPr>
                <w:noProof/>
                <w:webHidden/>
              </w:rPr>
              <w:fldChar w:fldCharType="begin"/>
            </w:r>
            <w:r w:rsidR="00FA14F3">
              <w:rPr>
                <w:noProof/>
                <w:webHidden/>
              </w:rPr>
              <w:instrText xml:space="preserve"> PAGEREF _Toc68792037 \h </w:instrText>
            </w:r>
            <w:r w:rsidR="00FA14F3">
              <w:rPr>
                <w:noProof/>
                <w:webHidden/>
              </w:rPr>
            </w:r>
            <w:r w:rsidR="00FA14F3">
              <w:rPr>
                <w:noProof/>
                <w:webHidden/>
              </w:rPr>
              <w:fldChar w:fldCharType="separate"/>
            </w:r>
            <w:r w:rsidR="00FA14F3">
              <w:rPr>
                <w:noProof/>
                <w:webHidden/>
              </w:rPr>
              <w:t>12</w:t>
            </w:r>
            <w:r w:rsidR="00FA14F3">
              <w:rPr>
                <w:noProof/>
                <w:webHidden/>
              </w:rPr>
              <w:fldChar w:fldCharType="end"/>
            </w:r>
          </w:hyperlink>
        </w:p>
        <w:p w14:paraId="3D3D029F" w14:textId="3BB35DB1" w:rsidR="00FA14F3" w:rsidRDefault="00505403">
          <w:pPr>
            <w:pStyle w:val="TOC3"/>
            <w:tabs>
              <w:tab w:val="left" w:pos="1100"/>
              <w:tab w:val="right" w:leader="dot" w:pos="10124"/>
            </w:tabs>
            <w:rPr>
              <w:rFonts w:asciiTheme="minorHAnsi" w:hAnsiTheme="minorHAnsi"/>
              <w:noProof/>
              <w:color w:val="auto"/>
              <w:sz w:val="22"/>
              <w:szCs w:val="22"/>
              <w:lang w:eastAsia="en-US"/>
            </w:rPr>
          </w:pPr>
          <w:hyperlink w:anchor="_Toc68792038" w:history="1">
            <w:r w:rsidR="00FA14F3" w:rsidRPr="002A7873">
              <w:rPr>
                <w:rStyle w:val="Hyperlink"/>
                <w:noProof/>
                <w14:scene3d>
                  <w14:camera w14:prst="orthographicFront"/>
                  <w14:lightRig w14:rig="threePt" w14:dir="t">
                    <w14:rot w14:lat="0" w14:lon="0" w14:rev="0"/>
                  </w14:lightRig>
                </w14:scene3d>
              </w:rPr>
              <w:t>4.5.1.</w:t>
            </w:r>
            <w:r w:rsidR="00FA14F3">
              <w:rPr>
                <w:rFonts w:asciiTheme="minorHAnsi" w:hAnsiTheme="minorHAnsi"/>
                <w:noProof/>
                <w:color w:val="auto"/>
                <w:sz w:val="22"/>
                <w:szCs w:val="22"/>
                <w:lang w:eastAsia="en-US"/>
              </w:rPr>
              <w:tab/>
            </w:r>
            <w:r w:rsidR="00FA14F3" w:rsidRPr="002A7873">
              <w:rPr>
                <w:rStyle w:val="Hyperlink"/>
                <w:noProof/>
              </w:rPr>
              <w:t>Business Requirement</w:t>
            </w:r>
            <w:r w:rsidR="00FA14F3">
              <w:rPr>
                <w:noProof/>
                <w:webHidden/>
              </w:rPr>
              <w:tab/>
            </w:r>
            <w:r w:rsidR="00FA14F3">
              <w:rPr>
                <w:noProof/>
                <w:webHidden/>
              </w:rPr>
              <w:fldChar w:fldCharType="begin"/>
            </w:r>
            <w:r w:rsidR="00FA14F3">
              <w:rPr>
                <w:noProof/>
                <w:webHidden/>
              </w:rPr>
              <w:instrText xml:space="preserve"> PAGEREF _Toc68792038 \h </w:instrText>
            </w:r>
            <w:r w:rsidR="00FA14F3">
              <w:rPr>
                <w:noProof/>
                <w:webHidden/>
              </w:rPr>
            </w:r>
            <w:r w:rsidR="00FA14F3">
              <w:rPr>
                <w:noProof/>
                <w:webHidden/>
              </w:rPr>
              <w:fldChar w:fldCharType="separate"/>
            </w:r>
            <w:r w:rsidR="00FA14F3">
              <w:rPr>
                <w:noProof/>
                <w:webHidden/>
              </w:rPr>
              <w:t>12</w:t>
            </w:r>
            <w:r w:rsidR="00FA14F3">
              <w:rPr>
                <w:noProof/>
                <w:webHidden/>
              </w:rPr>
              <w:fldChar w:fldCharType="end"/>
            </w:r>
          </w:hyperlink>
        </w:p>
        <w:p w14:paraId="689A6A25" w14:textId="1104CF40" w:rsidR="00FA14F3" w:rsidRDefault="00505403">
          <w:pPr>
            <w:pStyle w:val="TOC3"/>
            <w:tabs>
              <w:tab w:val="left" w:pos="1100"/>
              <w:tab w:val="right" w:leader="dot" w:pos="10124"/>
            </w:tabs>
            <w:rPr>
              <w:rFonts w:asciiTheme="minorHAnsi" w:hAnsiTheme="minorHAnsi"/>
              <w:noProof/>
              <w:color w:val="auto"/>
              <w:sz w:val="22"/>
              <w:szCs w:val="22"/>
              <w:lang w:eastAsia="en-US"/>
            </w:rPr>
          </w:pPr>
          <w:hyperlink w:anchor="_Toc68792039" w:history="1">
            <w:r w:rsidR="00FA14F3" w:rsidRPr="002A7873">
              <w:rPr>
                <w:rStyle w:val="Hyperlink"/>
                <w:noProof/>
                <w14:scene3d>
                  <w14:camera w14:prst="orthographicFront"/>
                  <w14:lightRig w14:rig="threePt" w14:dir="t">
                    <w14:rot w14:lat="0" w14:lon="0" w14:rev="0"/>
                  </w14:lightRig>
                </w14:scene3d>
              </w:rPr>
              <w:t>4.5.2.</w:t>
            </w:r>
            <w:r w:rsidR="00FA14F3">
              <w:rPr>
                <w:rFonts w:asciiTheme="minorHAnsi" w:hAnsiTheme="minorHAnsi"/>
                <w:noProof/>
                <w:color w:val="auto"/>
                <w:sz w:val="22"/>
                <w:szCs w:val="22"/>
                <w:lang w:eastAsia="en-US"/>
              </w:rPr>
              <w:tab/>
            </w:r>
            <w:r w:rsidR="00FA14F3" w:rsidRPr="002A7873">
              <w:rPr>
                <w:rStyle w:val="Hyperlink"/>
                <w:noProof/>
              </w:rPr>
              <w:t>Technical Detail</w:t>
            </w:r>
            <w:r w:rsidR="00FA14F3">
              <w:rPr>
                <w:noProof/>
                <w:webHidden/>
              </w:rPr>
              <w:tab/>
            </w:r>
            <w:r w:rsidR="00FA14F3">
              <w:rPr>
                <w:noProof/>
                <w:webHidden/>
              </w:rPr>
              <w:fldChar w:fldCharType="begin"/>
            </w:r>
            <w:r w:rsidR="00FA14F3">
              <w:rPr>
                <w:noProof/>
                <w:webHidden/>
              </w:rPr>
              <w:instrText xml:space="preserve"> PAGEREF _Toc68792039 \h </w:instrText>
            </w:r>
            <w:r w:rsidR="00FA14F3">
              <w:rPr>
                <w:noProof/>
                <w:webHidden/>
              </w:rPr>
            </w:r>
            <w:r w:rsidR="00FA14F3">
              <w:rPr>
                <w:noProof/>
                <w:webHidden/>
              </w:rPr>
              <w:fldChar w:fldCharType="separate"/>
            </w:r>
            <w:r w:rsidR="00FA14F3">
              <w:rPr>
                <w:noProof/>
                <w:webHidden/>
              </w:rPr>
              <w:t>12</w:t>
            </w:r>
            <w:r w:rsidR="00FA14F3">
              <w:rPr>
                <w:noProof/>
                <w:webHidden/>
              </w:rPr>
              <w:fldChar w:fldCharType="end"/>
            </w:r>
          </w:hyperlink>
        </w:p>
        <w:p w14:paraId="06E70C39" w14:textId="7690B15F" w:rsidR="00FA14F3" w:rsidRDefault="00505403">
          <w:pPr>
            <w:pStyle w:val="TOC3"/>
            <w:tabs>
              <w:tab w:val="left" w:pos="1100"/>
              <w:tab w:val="right" w:leader="dot" w:pos="10124"/>
            </w:tabs>
            <w:rPr>
              <w:rFonts w:asciiTheme="minorHAnsi" w:hAnsiTheme="minorHAnsi"/>
              <w:noProof/>
              <w:color w:val="auto"/>
              <w:sz w:val="22"/>
              <w:szCs w:val="22"/>
              <w:lang w:eastAsia="en-US"/>
            </w:rPr>
          </w:pPr>
          <w:hyperlink w:anchor="_Toc68792040" w:history="1">
            <w:r w:rsidR="00FA14F3" w:rsidRPr="002A7873">
              <w:rPr>
                <w:rStyle w:val="Hyperlink"/>
                <w:noProof/>
                <w14:scene3d>
                  <w14:camera w14:prst="orthographicFront"/>
                  <w14:lightRig w14:rig="threePt" w14:dir="t">
                    <w14:rot w14:lat="0" w14:lon="0" w14:rev="0"/>
                  </w14:lightRig>
                </w14:scene3d>
              </w:rPr>
              <w:t>4.5.3.</w:t>
            </w:r>
            <w:r w:rsidR="00FA14F3">
              <w:rPr>
                <w:rFonts w:asciiTheme="minorHAnsi" w:hAnsiTheme="minorHAnsi"/>
                <w:noProof/>
                <w:color w:val="auto"/>
                <w:sz w:val="22"/>
                <w:szCs w:val="22"/>
                <w:lang w:eastAsia="en-US"/>
              </w:rPr>
              <w:tab/>
            </w:r>
            <w:r w:rsidR="00FA14F3" w:rsidRPr="002A7873">
              <w:rPr>
                <w:rStyle w:val="Hyperlink"/>
                <w:noProof/>
              </w:rPr>
              <w:t>Testing and Sample</w:t>
            </w:r>
            <w:r w:rsidR="00FA14F3">
              <w:rPr>
                <w:noProof/>
                <w:webHidden/>
              </w:rPr>
              <w:tab/>
            </w:r>
            <w:r w:rsidR="00FA14F3">
              <w:rPr>
                <w:noProof/>
                <w:webHidden/>
              </w:rPr>
              <w:fldChar w:fldCharType="begin"/>
            </w:r>
            <w:r w:rsidR="00FA14F3">
              <w:rPr>
                <w:noProof/>
                <w:webHidden/>
              </w:rPr>
              <w:instrText xml:space="preserve"> PAGEREF _Toc68792040 \h </w:instrText>
            </w:r>
            <w:r w:rsidR="00FA14F3">
              <w:rPr>
                <w:noProof/>
                <w:webHidden/>
              </w:rPr>
            </w:r>
            <w:r w:rsidR="00FA14F3">
              <w:rPr>
                <w:noProof/>
                <w:webHidden/>
              </w:rPr>
              <w:fldChar w:fldCharType="separate"/>
            </w:r>
            <w:r w:rsidR="00FA14F3">
              <w:rPr>
                <w:noProof/>
                <w:webHidden/>
              </w:rPr>
              <w:t>12</w:t>
            </w:r>
            <w:r w:rsidR="00FA14F3">
              <w:rPr>
                <w:noProof/>
                <w:webHidden/>
              </w:rPr>
              <w:fldChar w:fldCharType="end"/>
            </w:r>
          </w:hyperlink>
        </w:p>
        <w:p w14:paraId="68CCA711" w14:textId="34192F6F" w:rsidR="00FA14F3" w:rsidRDefault="00505403">
          <w:pPr>
            <w:pStyle w:val="TOC3"/>
            <w:tabs>
              <w:tab w:val="left" w:pos="1100"/>
              <w:tab w:val="right" w:leader="dot" w:pos="10124"/>
            </w:tabs>
            <w:rPr>
              <w:rFonts w:asciiTheme="minorHAnsi" w:hAnsiTheme="minorHAnsi"/>
              <w:noProof/>
              <w:color w:val="auto"/>
              <w:sz w:val="22"/>
              <w:szCs w:val="22"/>
              <w:lang w:eastAsia="en-US"/>
            </w:rPr>
          </w:pPr>
          <w:hyperlink w:anchor="_Toc68792041" w:history="1">
            <w:r w:rsidR="00FA14F3" w:rsidRPr="002A7873">
              <w:rPr>
                <w:rStyle w:val="Hyperlink"/>
                <w:noProof/>
                <w14:scene3d>
                  <w14:camera w14:prst="orthographicFront"/>
                  <w14:lightRig w14:rig="threePt" w14:dir="t">
                    <w14:rot w14:lat="0" w14:lon="0" w14:rev="0"/>
                  </w14:lightRig>
                </w14:scene3d>
              </w:rPr>
              <w:t>4.5.4.</w:t>
            </w:r>
            <w:r w:rsidR="00FA14F3">
              <w:rPr>
                <w:rFonts w:asciiTheme="minorHAnsi" w:hAnsiTheme="minorHAnsi"/>
                <w:noProof/>
                <w:color w:val="auto"/>
                <w:sz w:val="22"/>
                <w:szCs w:val="22"/>
                <w:lang w:eastAsia="en-US"/>
              </w:rPr>
              <w:tab/>
            </w:r>
            <w:r w:rsidR="00FA14F3" w:rsidRPr="002A7873">
              <w:rPr>
                <w:rStyle w:val="Hyperlink"/>
                <w:noProof/>
              </w:rPr>
              <w:t>Limitation</w:t>
            </w:r>
            <w:r w:rsidR="00FA14F3">
              <w:rPr>
                <w:noProof/>
                <w:webHidden/>
              </w:rPr>
              <w:tab/>
            </w:r>
            <w:r w:rsidR="00FA14F3">
              <w:rPr>
                <w:noProof/>
                <w:webHidden/>
              </w:rPr>
              <w:fldChar w:fldCharType="begin"/>
            </w:r>
            <w:r w:rsidR="00FA14F3">
              <w:rPr>
                <w:noProof/>
                <w:webHidden/>
              </w:rPr>
              <w:instrText xml:space="preserve"> PAGEREF _Toc68792041 \h </w:instrText>
            </w:r>
            <w:r w:rsidR="00FA14F3">
              <w:rPr>
                <w:noProof/>
                <w:webHidden/>
              </w:rPr>
            </w:r>
            <w:r w:rsidR="00FA14F3">
              <w:rPr>
                <w:noProof/>
                <w:webHidden/>
              </w:rPr>
              <w:fldChar w:fldCharType="separate"/>
            </w:r>
            <w:r w:rsidR="00FA14F3">
              <w:rPr>
                <w:noProof/>
                <w:webHidden/>
              </w:rPr>
              <w:t>12</w:t>
            </w:r>
            <w:r w:rsidR="00FA14F3">
              <w:rPr>
                <w:noProof/>
                <w:webHidden/>
              </w:rPr>
              <w:fldChar w:fldCharType="end"/>
            </w:r>
          </w:hyperlink>
        </w:p>
        <w:p w14:paraId="0E323881" w14:textId="6CD36B7B" w:rsidR="00FA14F3" w:rsidRDefault="00505403">
          <w:pPr>
            <w:pStyle w:val="TOC2"/>
            <w:tabs>
              <w:tab w:val="left" w:pos="880"/>
              <w:tab w:val="right" w:leader="dot" w:pos="10124"/>
            </w:tabs>
            <w:rPr>
              <w:rFonts w:asciiTheme="minorHAnsi" w:hAnsiTheme="minorHAnsi"/>
              <w:noProof/>
              <w:color w:val="auto"/>
              <w:sz w:val="22"/>
              <w:szCs w:val="22"/>
              <w:lang w:eastAsia="en-US"/>
            </w:rPr>
          </w:pPr>
          <w:hyperlink w:anchor="_Toc68792042" w:history="1">
            <w:r w:rsidR="00FA14F3" w:rsidRPr="002A7873">
              <w:rPr>
                <w:rStyle w:val="Hyperlink"/>
                <w:noProof/>
              </w:rPr>
              <w:t>4.6.</w:t>
            </w:r>
            <w:r w:rsidR="00FA14F3">
              <w:rPr>
                <w:rFonts w:asciiTheme="minorHAnsi" w:hAnsiTheme="minorHAnsi"/>
                <w:noProof/>
                <w:color w:val="auto"/>
                <w:sz w:val="22"/>
                <w:szCs w:val="22"/>
                <w:lang w:eastAsia="en-US"/>
              </w:rPr>
              <w:tab/>
            </w:r>
            <w:r w:rsidR="00FA14F3" w:rsidRPr="002A7873">
              <w:rPr>
                <w:rStyle w:val="Hyperlink"/>
                <w:noProof/>
              </w:rPr>
              <w:t>REQPR006. Accounting Setup</w:t>
            </w:r>
            <w:r w:rsidR="00FA14F3">
              <w:rPr>
                <w:noProof/>
                <w:webHidden/>
              </w:rPr>
              <w:tab/>
            </w:r>
            <w:r w:rsidR="00FA14F3">
              <w:rPr>
                <w:noProof/>
                <w:webHidden/>
              </w:rPr>
              <w:fldChar w:fldCharType="begin"/>
            </w:r>
            <w:r w:rsidR="00FA14F3">
              <w:rPr>
                <w:noProof/>
                <w:webHidden/>
              </w:rPr>
              <w:instrText xml:space="preserve"> PAGEREF _Toc68792042 \h </w:instrText>
            </w:r>
            <w:r w:rsidR="00FA14F3">
              <w:rPr>
                <w:noProof/>
                <w:webHidden/>
              </w:rPr>
            </w:r>
            <w:r w:rsidR="00FA14F3">
              <w:rPr>
                <w:noProof/>
                <w:webHidden/>
              </w:rPr>
              <w:fldChar w:fldCharType="separate"/>
            </w:r>
            <w:r w:rsidR="00FA14F3">
              <w:rPr>
                <w:noProof/>
                <w:webHidden/>
              </w:rPr>
              <w:t>12</w:t>
            </w:r>
            <w:r w:rsidR="00FA14F3">
              <w:rPr>
                <w:noProof/>
                <w:webHidden/>
              </w:rPr>
              <w:fldChar w:fldCharType="end"/>
            </w:r>
          </w:hyperlink>
        </w:p>
        <w:p w14:paraId="37AE73F9" w14:textId="4C9177E4" w:rsidR="00FA14F3" w:rsidRDefault="00505403">
          <w:pPr>
            <w:pStyle w:val="TOC3"/>
            <w:tabs>
              <w:tab w:val="left" w:pos="1100"/>
              <w:tab w:val="right" w:leader="dot" w:pos="10124"/>
            </w:tabs>
            <w:rPr>
              <w:rFonts w:asciiTheme="minorHAnsi" w:hAnsiTheme="minorHAnsi"/>
              <w:noProof/>
              <w:color w:val="auto"/>
              <w:sz w:val="22"/>
              <w:szCs w:val="22"/>
              <w:lang w:eastAsia="en-US"/>
            </w:rPr>
          </w:pPr>
          <w:hyperlink w:anchor="_Toc68792043" w:history="1">
            <w:r w:rsidR="00FA14F3" w:rsidRPr="002A7873">
              <w:rPr>
                <w:rStyle w:val="Hyperlink"/>
                <w:noProof/>
                <w14:scene3d>
                  <w14:camera w14:prst="orthographicFront"/>
                  <w14:lightRig w14:rig="threePt" w14:dir="t">
                    <w14:rot w14:lat="0" w14:lon="0" w14:rev="0"/>
                  </w14:lightRig>
                </w14:scene3d>
              </w:rPr>
              <w:t>4.6.1.</w:t>
            </w:r>
            <w:r w:rsidR="00FA14F3">
              <w:rPr>
                <w:rFonts w:asciiTheme="minorHAnsi" w:hAnsiTheme="minorHAnsi"/>
                <w:noProof/>
                <w:color w:val="auto"/>
                <w:sz w:val="22"/>
                <w:szCs w:val="22"/>
                <w:lang w:eastAsia="en-US"/>
              </w:rPr>
              <w:tab/>
            </w:r>
            <w:r w:rsidR="00FA14F3" w:rsidRPr="002A7873">
              <w:rPr>
                <w:rStyle w:val="Hyperlink"/>
                <w:noProof/>
              </w:rPr>
              <w:t>Business Requirement</w:t>
            </w:r>
            <w:r w:rsidR="00FA14F3">
              <w:rPr>
                <w:noProof/>
                <w:webHidden/>
              </w:rPr>
              <w:tab/>
            </w:r>
            <w:r w:rsidR="00FA14F3">
              <w:rPr>
                <w:noProof/>
                <w:webHidden/>
              </w:rPr>
              <w:fldChar w:fldCharType="begin"/>
            </w:r>
            <w:r w:rsidR="00FA14F3">
              <w:rPr>
                <w:noProof/>
                <w:webHidden/>
              </w:rPr>
              <w:instrText xml:space="preserve"> PAGEREF _Toc68792043 \h </w:instrText>
            </w:r>
            <w:r w:rsidR="00FA14F3">
              <w:rPr>
                <w:noProof/>
                <w:webHidden/>
              </w:rPr>
            </w:r>
            <w:r w:rsidR="00FA14F3">
              <w:rPr>
                <w:noProof/>
                <w:webHidden/>
              </w:rPr>
              <w:fldChar w:fldCharType="separate"/>
            </w:r>
            <w:r w:rsidR="00FA14F3">
              <w:rPr>
                <w:noProof/>
                <w:webHidden/>
              </w:rPr>
              <w:t>12</w:t>
            </w:r>
            <w:r w:rsidR="00FA14F3">
              <w:rPr>
                <w:noProof/>
                <w:webHidden/>
              </w:rPr>
              <w:fldChar w:fldCharType="end"/>
            </w:r>
          </w:hyperlink>
        </w:p>
        <w:p w14:paraId="3AA3D965" w14:textId="1CF46452" w:rsidR="00FA14F3" w:rsidRDefault="00505403">
          <w:pPr>
            <w:pStyle w:val="TOC3"/>
            <w:tabs>
              <w:tab w:val="left" w:pos="1100"/>
              <w:tab w:val="right" w:leader="dot" w:pos="10124"/>
            </w:tabs>
            <w:rPr>
              <w:rFonts w:asciiTheme="minorHAnsi" w:hAnsiTheme="minorHAnsi"/>
              <w:noProof/>
              <w:color w:val="auto"/>
              <w:sz w:val="22"/>
              <w:szCs w:val="22"/>
              <w:lang w:eastAsia="en-US"/>
            </w:rPr>
          </w:pPr>
          <w:hyperlink w:anchor="_Toc68792044" w:history="1">
            <w:r w:rsidR="00FA14F3" w:rsidRPr="002A7873">
              <w:rPr>
                <w:rStyle w:val="Hyperlink"/>
                <w:noProof/>
                <w14:scene3d>
                  <w14:camera w14:prst="orthographicFront"/>
                  <w14:lightRig w14:rig="threePt" w14:dir="t">
                    <w14:rot w14:lat="0" w14:lon="0" w14:rev="0"/>
                  </w14:lightRig>
                </w14:scene3d>
              </w:rPr>
              <w:t>4.6.2.</w:t>
            </w:r>
            <w:r w:rsidR="00FA14F3">
              <w:rPr>
                <w:rFonts w:asciiTheme="minorHAnsi" w:hAnsiTheme="minorHAnsi"/>
                <w:noProof/>
                <w:color w:val="auto"/>
                <w:sz w:val="22"/>
                <w:szCs w:val="22"/>
                <w:lang w:eastAsia="en-US"/>
              </w:rPr>
              <w:tab/>
            </w:r>
            <w:r w:rsidR="00FA14F3" w:rsidRPr="002A7873">
              <w:rPr>
                <w:rStyle w:val="Hyperlink"/>
                <w:noProof/>
              </w:rPr>
              <w:t>Technical Detail</w:t>
            </w:r>
            <w:r w:rsidR="00FA14F3">
              <w:rPr>
                <w:noProof/>
                <w:webHidden/>
              </w:rPr>
              <w:tab/>
            </w:r>
            <w:r w:rsidR="00FA14F3">
              <w:rPr>
                <w:noProof/>
                <w:webHidden/>
              </w:rPr>
              <w:fldChar w:fldCharType="begin"/>
            </w:r>
            <w:r w:rsidR="00FA14F3">
              <w:rPr>
                <w:noProof/>
                <w:webHidden/>
              </w:rPr>
              <w:instrText xml:space="preserve"> PAGEREF _Toc68792044 \h </w:instrText>
            </w:r>
            <w:r w:rsidR="00FA14F3">
              <w:rPr>
                <w:noProof/>
                <w:webHidden/>
              </w:rPr>
            </w:r>
            <w:r w:rsidR="00FA14F3">
              <w:rPr>
                <w:noProof/>
                <w:webHidden/>
              </w:rPr>
              <w:fldChar w:fldCharType="separate"/>
            </w:r>
            <w:r w:rsidR="00FA14F3">
              <w:rPr>
                <w:noProof/>
                <w:webHidden/>
              </w:rPr>
              <w:t>16</w:t>
            </w:r>
            <w:r w:rsidR="00FA14F3">
              <w:rPr>
                <w:noProof/>
                <w:webHidden/>
              </w:rPr>
              <w:fldChar w:fldCharType="end"/>
            </w:r>
          </w:hyperlink>
        </w:p>
        <w:p w14:paraId="3AD7CB89" w14:textId="23F53CED" w:rsidR="00FA14F3" w:rsidRDefault="00505403">
          <w:pPr>
            <w:pStyle w:val="TOC3"/>
            <w:tabs>
              <w:tab w:val="left" w:pos="1100"/>
              <w:tab w:val="right" w:leader="dot" w:pos="10124"/>
            </w:tabs>
            <w:rPr>
              <w:rFonts w:asciiTheme="minorHAnsi" w:hAnsiTheme="minorHAnsi"/>
              <w:noProof/>
              <w:color w:val="auto"/>
              <w:sz w:val="22"/>
              <w:szCs w:val="22"/>
              <w:lang w:eastAsia="en-US"/>
            </w:rPr>
          </w:pPr>
          <w:hyperlink w:anchor="_Toc68792045" w:history="1">
            <w:r w:rsidR="00FA14F3" w:rsidRPr="002A7873">
              <w:rPr>
                <w:rStyle w:val="Hyperlink"/>
                <w:noProof/>
                <w14:scene3d>
                  <w14:camera w14:prst="orthographicFront"/>
                  <w14:lightRig w14:rig="threePt" w14:dir="t">
                    <w14:rot w14:lat="0" w14:lon="0" w14:rev="0"/>
                  </w14:lightRig>
                </w14:scene3d>
              </w:rPr>
              <w:t>4.6.3.</w:t>
            </w:r>
            <w:r w:rsidR="00FA14F3">
              <w:rPr>
                <w:rFonts w:asciiTheme="minorHAnsi" w:hAnsiTheme="minorHAnsi"/>
                <w:noProof/>
                <w:color w:val="auto"/>
                <w:sz w:val="22"/>
                <w:szCs w:val="22"/>
                <w:lang w:eastAsia="en-US"/>
              </w:rPr>
              <w:tab/>
            </w:r>
            <w:r w:rsidR="00FA14F3" w:rsidRPr="002A7873">
              <w:rPr>
                <w:rStyle w:val="Hyperlink"/>
                <w:noProof/>
              </w:rPr>
              <w:t>Testing and Sample</w:t>
            </w:r>
            <w:r w:rsidR="00FA14F3">
              <w:rPr>
                <w:noProof/>
                <w:webHidden/>
              </w:rPr>
              <w:tab/>
            </w:r>
            <w:r w:rsidR="00FA14F3">
              <w:rPr>
                <w:noProof/>
                <w:webHidden/>
              </w:rPr>
              <w:fldChar w:fldCharType="begin"/>
            </w:r>
            <w:r w:rsidR="00FA14F3">
              <w:rPr>
                <w:noProof/>
                <w:webHidden/>
              </w:rPr>
              <w:instrText xml:space="preserve"> PAGEREF _Toc68792045 \h </w:instrText>
            </w:r>
            <w:r w:rsidR="00FA14F3">
              <w:rPr>
                <w:noProof/>
                <w:webHidden/>
              </w:rPr>
            </w:r>
            <w:r w:rsidR="00FA14F3">
              <w:rPr>
                <w:noProof/>
                <w:webHidden/>
              </w:rPr>
              <w:fldChar w:fldCharType="separate"/>
            </w:r>
            <w:r w:rsidR="00FA14F3">
              <w:rPr>
                <w:noProof/>
                <w:webHidden/>
              </w:rPr>
              <w:t>16</w:t>
            </w:r>
            <w:r w:rsidR="00FA14F3">
              <w:rPr>
                <w:noProof/>
                <w:webHidden/>
              </w:rPr>
              <w:fldChar w:fldCharType="end"/>
            </w:r>
          </w:hyperlink>
        </w:p>
        <w:p w14:paraId="03A82A6E" w14:textId="46C3C0AB" w:rsidR="00FA14F3" w:rsidRDefault="00505403">
          <w:pPr>
            <w:pStyle w:val="TOC3"/>
            <w:tabs>
              <w:tab w:val="left" w:pos="1100"/>
              <w:tab w:val="right" w:leader="dot" w:pos="10124"/>
            </w:tabs>
            <w:rPr>
              <w:rFonts w:asciiTheme="minorHAnsi" w:hAnsiTheme="minorHAnsi"/>
              <w:noProof/>
              <w:color w:val="auto"/>
              <w:sz w:val="22"/>
              <w:szCs w:val="22"/>
              <w:lang w:eastAsia="en-US"/>
            </w:rPr>
          </w:pPr>
          <w:hyperlink w:anchor="_Toc68792046" w:history="1">
            <w:r w:rsidR="00FA14F3" w:rsidRPr="002A7873">
              <w:rPr>
                <w:rStyle w:val="Hyperlink"/>
                <w:noProof/>
                <w14:scene3d>
                  <w14:camera w14:prst="orthographicFront"/>
                  <w14:lightRig w14:rig="threePt" w14:dir="t">
                    <w14:rot w14:lat="0" w14:lon="0" w14:rev="0"/>
                  </w14:lightRig>
                </w14:scene3d>
              </w:rPr>
              <w:t>4.6.4.</w:t>
            </w:r>
            <w:r w:rsidR="00FA14F3">
              <w:rPr>
                <w:rFonts w:asciiTheme="minorHAnsi" w:hAnsiTheme="minorHAnsi"/>
                <w:noProof/>
                <w:color w:val="auto"/>
                <w:sz w:val="22"/>
                <w:szCs w:val="22"/>
                <w:lang w:eastAsia="en-US"/>
              </w:rPr>
              <w:tab/>
            </w:r>
            <w:r w:rsidR="00FA14F3" w:rsidRPr="002A7873">
              <w:rPr>
                <w:rStyle w:val="Hyperlink"/>
                <w:noProof/>
              </w:rPr>
              <w:t>Limitation</w:t>
            </w:r>
            <w:r w:rsidR="00FA14F3">
              <w:rPr>
                <w:noProof/>
                <w:webHidden/>
              </w:rPr>
              <w:tab/>
            </w:r>
            <w:r w:rsidR="00FA14F3">
              <w:rPr>
                <w:noProof/>
                <w:webHidden/>
              </w:rPr>
              <w:fldChar w:fldCharType="begin"/>
            </w:r>
            <w:r w:rsidR="00FA14F3">
              <w:rPr>
                <w:noProof/>
                <w:webHidden/>
              </w:rPr>
              <w:instrText xml:space="preserve"> PAGEREF _Toc68792046 \h </w:instrText>
            </w:r>
            <w:r w:rsidR="00FA14F3">
              <w:rPr>
                <w:noProof/>
                <w:webHidden/>
              </w:rPr>
            </w:r>
            <w:r w:rsidR="00FA14F3">
              <w:rPr>
                <w:noProof/>
                <w:webHidden/>
              </w:rPr>
              <w:fldChar w:fldCharType="separate"/>
            </w:r>
            <w:r w:rsidR="00FA14F3">
              <w:rPr>
                <w:noProof/>
                <w:webHidden/>
              </w:rPr>
              <w:t>16</w:t>
            </w:r>
            <w:r w:rsidR="00FA14F3">
              <w:rPr>
                <w:noProof/>
                <w:webHidden/>
              </w:rPr>
              <w:fldChar w:fldCharType="end"/>
            </w:r>
          </w:hyperlink>
        </w:p>
        <w:p w14:paraId="65706166" w14:textId="16111B3B" w:rsidR="00FA14F3" w:rsidRDefault="00505403">
          <w:pPr>
            <w:pStyle w:val="TOC2"/>
            <w:tabs>
              <w:tab w:val="left" w:pos="880"/>
              <w:tab w:val="right" w:leader="dot" w:pos="10124"/>
            </w:tabs>
            <w:rPr>
              <w:rFonts w:asciiTheme="minorHAnsi" w:hAnsiTheme="minorHAnsi"/>
              <w:noProof/>
              <w:color w:val="auto"/>
              <w:sz w:val="22"/>
              <w:szCs w:val="22"/>
              <w:lang w:eastAsia="en-US"/>
            </w:rPr>
          </w:pPr>
          <w:hyperlink w:anchor="_Toc68792047" w:history="1">
            <w:r w:rsidR="00FA14F3" w:rsidRPr="002A7873">
              <w:rPr>
                <w:rStyle w:val="Hyperlink"/>
                <w:noProof/>
              </w:rPr>
              <w:t>4.7.</w:t>
            </w:r>
            <w:r w:rsidR="00FA14F3">
              <w:rPr>
                <w:rFonts w:asciiTheme="minorHAnsi" w:hAnsiTheme="minorHAnsi"/>
                <w:noProof/>
                <w:color w:val="auto"/>
                <w:sz w:val="22"/>
                <w:szCs w:val="22"/>
                <w:lang w:eastAsia="en-US"/>
              </w:rPr>
              <w:tab/>
            </w:r>
            <w:r w:rsidR="00FA14F3" w:rsidRPr="002A7873">
              <w:rPr>
                <w:rStyle w:val="Hyperlink"/>
                <w:noProof/>
              </w:rPr>
              <w:t>REQPR007. Fees</w:t>
            </w:r>
            <w:r w:rsidR="00FA14F3">
              <w:rPr>
                <w:noProof/>
                <w:webHidden/>
              </w:rPr>
              <w:tab/>
            </w:r>
            <w:r w:rsidR="00FA14F3">
              <w:rPr>
                <w:noProof/>
                <w:webHidden/>
              </w:rPr>
              <w:fldChar w:fldCharType="begin"/>
            </w:r>
            <w:r w:rsidR="00FA14F3">
              <w:rPr>
                <w:noProof/>
                <w:webHidden/>
              </w:rPr>
              <w:instrText xml:space="preserve"> PAGEREF _Toc68792047 \h </w:instrText>
            </w:r>
            <w:r w:rsidR="00FA14F3">
              <w:rPr>
                <w:noProof/>
                <w:webHidden/>
              </w:rPr>
            </w:r>
            <w:r w:rsidR="00FA14F3">
              <w:rPr>
                <w:noProof/>
                <w:webHidden/>
              </w:rPr>
              <w:fldChar w:fldCharType="separate"/>
            </w:r>
            <w:r w:rsidR="00FA14F3">
              <w:rPr>
                <w:noProof/>
                <w:webHidden/>
              </w:rPr>
              <w:t>16</w:t>
            </w:r>
            <w:r w:rsidR="00FA14F3">
              <w:rPr>
                <w:noProof/>
                <w:webHidden/>
              </w:rPr>
              <w:fldChar w:fldCharType="end"/>
            </w:r>
          </w:hyperlink>
        </w:p>
        <w:p w14:paraId="2355830A" w14:textId="5325EAD3" w:rsidR="00FA14F3" w:rsidRDefault="00505403">
          <w:pPr>
            <w:pStyle w:val="TOC3"/>
            <w:tabs>
              <w:tab w:val="left" w:pos="1100"/>
              <w:tab w:val="right" w:leader="dot" w:pos="10124"/>
            </w:tabs>
            <w:rPr>
              <w:rFonts w:asciiTheme="minorHAnsi" w:hAnsiTheme="minorHAnsi"/>
              <w:noProof/>
              <w:color w:val="auto"/>
              <w:sz w:val="22"/>
              <w:szCs w:val="22"/>
              <w:lang w:eastAsia="en-US"/>
            </w:rPr>
          </w:pPr>
          <w:hyperlink w:anchor="_Toc68792048" w:history="1">
            <w:r w:rsidR="00FA14F3" w:rsidRPr="002A7873">
              <w:rPr>
                <w:rStyle w:val="Hyperlink"/>
                <w:noProof/>
                <w14:scene3d>
                  <w14:camera w14:prst="orthographicFront"/>
                  <w14:lightRig w14:rig="threePt" w14:dir="t">
                    <w14:rot w14:lat="0" w14:lon="0" w14:rev="0"/>
                  </w14:lightRig>
                </w14:scene3d>
              </w:rPr>
              <w:t>4.7.1.</w:t>
            </w:r>
            <w:r w:rsidR="00FA14F3">
              <w:rPr>
                <w:rFonts w:asciiTheme="minorHAnsi" w:hAnsiTheme="minorHAnsi"/>
                <w:noProof/>
                <w:color w:val="auto"/>
                <w:sz w:val="22"/>
                <w:szCs w:val="22"/>
                <w:lang w:eastAsia="en-US"/>
              </w:rPr>
              <w:tab/>
            </w:r>
            <w:r w:rsidR="00FA14F3" w:rsidRPr="002A7873">
              <w:rPr>
                <w:rStyle w:val="Hyperlink"/>
                <w:noProof/>
              </w:rPr>
              <w:t>Business Requirement</w:t>
            </w:r>
            <w:r w:rsidR="00FA14F3">
              <w:rPr>
                <w:noProof/>
                <w:webHidden/>
              </w:rPr>
              <w:tab/>
            </w:r>
            <w:r w:rsidR="00FA14F3">
              <w:rPr>
                <w:noProof/>
                <w:webHidden/>
              </w:rPr>
              <w:fldChar w:fldCharType="begin"/>
            </w:r>
            <w:r w:rsidR="00FA14F3">
              <w:rPr>
                <w:noProof/>
                <w:webHidden/>
              </w:rPr>
              <w:instrText xml:space="preserve"> PAGEREF _Toc68792048 \h </w:instrText>
            </w:r>
            <w:r w:rsidR="00FA14F3">
              <w:rPr>
                <w:noProof/>
                <w:webHidden/>
              </w:rPr>
            </w:r>
            <w:r w:rsidR="00FA14F3">
              <w:rPr>
                <w:noProof/>
                <w:webHidden/>
              </w:rPr>
              <w:fldChar w:fldCharType="separate"/>
            </w:r>
            <w:r w:rsidR="00FA14F3">
              <w:rPr>
                <w:noProof/>
                <w:webHidden/>
              </w:rPr>
              <w:t>16</w:t>
            </w:r>
            <w:r w:rsidR="00FA14F3">
              <w:rPr>
                <w:noProof/>
                <w:webHidden/>
              </w:rPr>
              <w:fldChar w:fldCharType="end"/>
            </w:r>
          </w:hyperlink>
        </w:p>
        <w:p w14:paraId="2290C936" w14:textId="378BA4D0" w:rsidR="00FA14F3" w:rsidRDefault="00505403">
          <w:pPr>
            <w:pStyle w:val="TOC3"/>
            <w:tabs>
              <w:tab w:val="left" w:pos="1100"/>
              <w:tab w:val="right" w:leader="dot" w:pos="10124"/>
            </w:tabs>
            <w:rPr>
              <w:rFonts w:asciiTheme="minorHAnsi" w:hAnsiTheme="minorHAnsi"/>
              <w:noProof/>
              <w:color w:val="auto"/>
              <w:sz w:val="22"/>
              <w:szCs w:val="22"/>
              <w:lang w:eastAsia="en-US"/>
            </w:rPr>
          </w:pPr>
          <w:hyperlink w:anchor="_Toc68792049" w:history="1">
            <w:r w:rsidR="00FA14F3" w:rsidRPr="002A7873">
              <w:rPr>
                <w:rStyle w:val="Hyperlink"/>
                <w:noProof/>
                <w14:scene3d>
                  <w14:camera w14:prst="orthographicFront"/>
                  <w14:lightRig w14:rig="threePt" w14:dir="t">
                    <w14:rot w14:lat="0" w14:lon="0" w14:rev="0"/>
                  </w14:lightRig>
                </w14:scene3d>
              </w:rPr>
              <w:t>4.7.2.</w:t>
            </w:r>
            <w:r w:rsidR="00FA14F3">
              <w:rPr>
                <w:rFonts w:asciiTheme="minorHAnsi" w:hAnsiTheme="minorHAnsi"/>
                <w:noProof/>
                <w:color w:val="auto"/>
                <w:sz w:val="22"/>
                <w:szCs w:val="22"/>
                <w:lang w:eastAsia="en-US"/>
              </w:rPr>
              <w:tab/>
            </w:r>
            <w:r w:rsidR="00FA14F3" w:rsidRPr="002A7873">
              <w:rPr>
                <w:rStyle w:val="Hyperlink"/>
                <w:noProof/>
              </w:rPr>
              <w:t>Technical Detail</w:t>
            </w:r>
            <w:r w:rsidR="00FA14F3">
              <w:rPr>
                <w:noProof/>
                <w:webHidden/>
              </w:rPr>
              <w:tab/>
            </w:r>
            <w:r w:rsidR="00FA14F3">
              <w:rPr>
                <w:noProof/>
                <w:webHidden/>
              </w:rPr>
              <w:fldChar w:fldCharType="begin"/>
            </w:r>
            <w:r w:rsidR="00FA14F3">
              <w:rPr>
                <w:noProof/>
                <w:webHidden/>
              </w:rPr>
              <w:instrText xml:space="preserve"> PAGEREF _Toc68792049 \h </w:instrText>
            </w:r>
            <w:r w:rsidR="00FA14F3">
              <w:rPr>
                <w:noProof/>
                <w:webHidden/>
              </w:rPr>
            </w:r>
            <w:r w:rsidR="00FA14F3">
              <w:rPr>
                <w:noProof/>
                <w:webHidden/>
              </w:rPr>
              <w:fldChar w:fldCharType="separate"/>
            </w:r>
            <w:r w:rsidR="00FA14F3">
              <w:rPr>
                <w:noProof/>
                <w:webHidden/>
              </w:rPr>
              <w:t>16</w:t>
            </w:r>
            <w:r w:rsidR="00FA14F3">
              <w:rPr>
                <w:noProof/>
                <w:webHidden/>
              </w:rPr>
              <w:fldChar w:fldCharType="end"/>
            </w:r>
          </w:hyperlink>
        </w:p>
        <w:p w14:paraId="2783E766" w14:textId="72CF66E8" w:rsidR="00FA14F3" w:rsidRDefault="00505403">
          <w:pPr>
            <w:pStyle w:val="TOC3"/>
            <w:tabs>
              <w:tab w:val="left" w:pos="1100"/>
              <w:tab w:val="right" w:leader="dot" w:pos="10124"/>
            </w:tabs>
            <w:rPr>
              <w:rFonts w:asciiTheme="minorHAnsi" w:hAnsiTheme="minorHAnsi"/>
              <w:noProof/>
              <w:color w:val="auto"/>
              <w:sz w:val="22"/>
              <w:szCs w:val="22"/>
              <w:lang w:eastAsia="en-US"/>
            </w:rPr>
          </w:pPr>
          <w:hyperlink w:anchor="_Toc68792050" w:history="1">
            <w:r w:rsidR="00FA14F3" w:rsidRPr="002A7873">
              <w:rPr>
                <w:rStyle w:val="Hyperlink"/>
                <w:noProof/>
                <w14:scene3d>
                  <w14:camera w14:prst="orthographicFront"/>
                  <w14:lightRig w14:rig="threePt" w14:dir="t">
                    <w14:rot w14:lat="0" w14:lon="0" w14:rev="0"/>
                  </w14:lightRig>
                </w14:scene3d>
              </w:rPr>
              <w:t>4.7.3.</w:t>
            </w:r>
            <w:r w:rsidR="00FA14F3">
              <w:rPr>
                <w:rFonts w:asciiTheme="minorHAnsi" w:hAnsiTheme="minorHAnsi"/>
                <w:noProof/>
                <w:color w:val="auto"/>
                <w:sz w:val="22"/>
                <w:szCs w:val="22"/>
                <w:lang w:eastAsia="en-US"/>
              </w:rPr>
              <w:tab/>
            </w:r>
            <w:r w:rsidR="00FA14F3" w:rsidRPr="002A7873">
              <w:rPr>
                <w:rStyle w:val="Hyperlink"/>
                <w:noProof/>
              </w:rPr>
              <w:t>Testing and Sample</w:t>
            </w:r>
            <w:r w:rsidR="00FA14F3">
              <w:rPr>
                <w:noProof/>
                <w:webHidden/>
              </w:rPr>
              <w:tab/>
            </w:r>
            <w:r w:rsidR="00FA14F3">
              <w:rPr>
                <w:noProof/>
                <w:webHidden/>
              </w:rPr>
              <w:fldChar w:fldCharType="begin"/>
            </w:r>
            <w:r w:rsidR="00FA14F3">
              <w:rPr>
                <w:noProof/>
                <w:webHidden/>
              </w:rPr>
              <w:instrText xml:space="preserve"> PAGEREF _Toc68792050 \h </w:instrText>
            </w:r>
            <w:r w:rsidR="00FA14F3">
              <w:rPr>
                <w:noProof/>
                <w:webHidden/>
              </w:rPr>
            </w:r>
            <w:r w:rsidR="00FA14F3">
              <w:rPr>
                <w:noProof/>
                <w:webHidden/>
              </w:rPr>
              <w:fldChar w:fldCharType="separate"/>
            </w:r>
            <w:r w:rsidR="00FA14F3">
              <w:rPr>
                <w:noProof/>
                <w:webHidden/>
              </w:rPr>
              <w:t>17</w:t>
            </w:r>
            <w:r w:rsidR="00FA14F3">
              <w:rPr>
                <w:noProof/>
                <w:webHidden/>
              </w:rPr>
              <w:fldChar w:fldCharType="end"/>
            </w:r>
          </w:hyperlink>
        </w:p>
        <w:p w14:paraId="0A50F22D" w14:textId="5D92FAEB" w:rsidR="00FA14F3" w:rsidRDefault="00505403">
          <w:pPr>
            <w:pStyle w:val="TOC3"/>
            <w:tabs>
              <w:tab w:val="left" w:pos="1100"/>
              <w:tab w:val="right" w:leader="dot" w:pos="10124"/>
            </w:tabs>
            <w:rPr>
              <w:rFonts w:asciiTheme="minorHAnsi" w:hAnsiTheme="minorHAnsi"/>
              <w:noProof/>
              <w:color w:val="auto"/>
              <w:sz w:val="22"/>
              <w:szCs w:val="22"/>
              <w:lang w:eastAsia="en-US"/>
            </w:rPr>
          </w:pPr>
          <w:hyperlink w:anchor="_Toc68792051" w:history="1">
            <w:r w:rsidR="00FA14F3" w:rsidRPr="002A7873">
              <w:rPr>
                <w:rStyle w:val="Hyperlink"/>
                <w:noProof/>
                <w14:scene3d>
                  <w14:camera w14:prst="orthographicFront"/>
                  <w14:lightRig w14:rig="threePt" w14:dir="t">
                    <w14:rot w14:lat="0" w14:lon="0" w14:rev="0"/>
                  </w14:lightRig>
                </w14:scene3d>
              </w:rPr>
              <w:t>4.7.4.</w:t>
            </w:r>
            <w:r w:rsidR="00FA14F3">
              <w:rPr>
                <w:rFonts w:asciiTheme="minorHAnsi" w:hAnsiTheme="minorHAnsi"/>
                <w:noProof/>
                <w:color w:val="auto"/>
                <w:sz w:val="22"/>
                <w:szCs w:val="22"/>
                <w:lang w:eastAsia="en-US"/>
              </w:rPr>
              <w:tab/>
            </w:r>
            <w:r w:rsidR="00FA14F3" w:rsidRPr="002A7873">
              <w:rPr>
                <w:rStyle w:val="Hyperlink"/>
                <w:noProof/>
              </w:rPr>
              <w:t>Limitation</w:t>
            </w:r>
            <w:r w:rsidR="00FA14F3">
              <w:rPr>
                <w:noProof/>
                <w:webHidden/>
              </w:rPr>
              <w:tab/>
            </w:r>
            <w:r w:rsidR="00FA14F3">
              <w:rPr>
                <w:noProof/>
                <w:webHidden/>
              </w:rPr>
              <w:fldChar w:fldCharType="begin"/>
            </w:r>
            <w:r w:rsidR="00FA14F3">
              <w:rPr>
                <w:noProof/>
                <w:webHidden/>
              </w:rPr>
              <w:instrText xml:space="preserve"> PAGEREF _Toc68792051 \h </w:instrText>
            </w:r>
            <w:r w:rsidR="00FA14F3">
              <w:rPr>
                <w:noProof/>
                <w:webHidden/>
              </w:rPr>
            </w:r>
            <w:r w:rsidR="00FA14F3">
              <w:rPr>
                <w:noProof/>
                <w:webHidden/>
              </w:rPr>
              <w:fldChar w:fldCharType="separate"/>
            </w:r>
            <w:r w:rsidR="00FA14F3">
              <w:rPr>
                <w:noProof/>
                <w:webHidden/>
              </w:rPr>
              <w:t>17</w:t>
            </w:r>
            <w:r w:rsidR="00FA14F3">
              <w:rPr>
                <w:noProof/>
                <w:webHidden/>
              </w:rPr>
              <w:fldChar w:fldCharType="end"/>
            </w:r>
          </w:hyperlink>
        </w:p>
        <w:p w14:paraId="5E674BB6" w14:textId="44A4FA70" w:rsidR="00FA14F3" w:rsidRDefault="00505403">
          <w:pPr>
            <w:pStyle w:val="TOC2"/>
            <w:tabs>
              <w:tab w:val="left" w:pos="880"/>
              <w:tab w:val="right" w:leader="dot" w:pos="10124"/>
            </w:tabs>
            <w:rPr>
              <w:rFonts w:asciiTheme="minorHAnsi" w:hAnsiTheme="minorHAnsi"/>
              <w:noProof/>
              <w:color w:val="auto"/>
              <w:sz w:val="22"/>
              <w:szCs w:val="22"/>
              <w:lang w:eastAsia="en-US"/>
            </w:rPr>
          </w:pPr>
          <w:hyperlink w:anchor="_Toc68792052" w:history="1">
            <w:r w:rsidR="00FA14F3" w:rsidRPr="002A7873">
              <w:rPr>
                <w:rStyle w:val="Hyperlink"/>
                <w:noProof/>
              </w:rPr>
              <w:t>4.8.</w:t>
            </w:r>
            <w:r w:rsidR="00FA14F3">
              <w:rPr>
                <w:rFonts w:asciiTheme="minorHAnsi" w:hAnsiTheme="minorHAnsi"/>
                <w:noProof/>
                <w:color w:val="auto"/>
                <w:sz w:val="22"/>
                <w:szCs w:val="22"/>
                <w:lang w:eastAsia="en-US"/>
              </w:rPr>
              <w:tab/>
            </w:r>
            <w:r w:rsidR="00FA14F3" w:rsidRPr="002A7873">
              <w:rPr>
                <w:rStyle w:val="Hyperlink"/>
                <w:noProof/>
              </w:rPr>
              <w:t>REQPR008. Interest</w:t>
            </w:r>
            <w:r w:rsidR="00FA14F3">
              <w:rPr>
                <w:noProof/>
                <w:webHidden/>
              </w:rPr>
              <w:tab/>
            </w:r>
            <w:r w:rsidR="00FA14F3">
              <w:rPr>
                <w:noProof/>
                <w:webHidden/>
              </w:rPr>
              <w:fldChar w:fldCharType="begin"/>
            </w:r>
            <w:r w:rsidR="00FA14F3">
              <w:rPr>
                <w:noProof/>
                <w:webHidden/>
              </w:rPr>
              <w:instrText xml:space="preserve"> PAGEREF _Toc68792052 \h </w:instrText>
            </w:r>
            <w:r w:rsidR="00FA14F3">
              <w:rPr>
                <w:noProof/>
                <w:webHidden/>
              </w:rPr>
            </w:r>
            <w:r w:rsidR="00FA14F3">
              <w:rPr>
                <w:noProof/>
                <w:webHidden/>
              </w:rPr>
              <w:fldChar w:fldCharType="separate"/>
            </w:r>
            <w:r w:rsidR="00FA14F3">
              <w:rPr>
                <w:noProof/>
                <w:webHidden/>
              </w:rPr>
              <w:t>17</w:t>
            </w:r>
            <w:r w:rsidR="00FA14F3">
              <w:rPr>
                <w:noProof/>
                <w:webHidden/>
              </w:rPr>
              <w:fldChar w:fldCharType="end"/>
            </w:r>
          </w:hyperlink>
        </w:p>
        <w:p w14:paraId="3BD07B21" w14:textId="5F8A4089" w:rsidR="00FA14F3" w:rsidRDefault="00505403">
          <w:pPr>
            <w:pStyle w:val="TOC3"/>
            <w:tabs>
              <w:tab w:val="left" w:pos="1100"/>
              <w:tab w:val="right" w:leader="dot" w:pos="10124"/>
            </w:tabs>
            <w:rPr>
              <w:rFonts w:asciiTheme="minorHAnsi" w:hAnsiTheme="minorHAnsi"/>
              <w:noProof/>
              <w:color w:val="auto"/>
              <w:sz w:val="22"/>
              <w:szCs w:val="22"/>
              <w:lang w:eastAsia="en-US"/>
            </w:rPr>
          </w:pPr>
          <w:hyperlink w:anchor="_Toc68792053" w:history="1">
            <w:r w:rsidR="00FA14F3" w:rsidRPr="002A7873">
              <w:rPr>
                <w:rStyle w:val="Hyperlink"/>
                <w:noProof/>
                <w14:scene3d>
                  <w14:camera w14:prst="orthographicFront"/>
                  <w14:lightRig w14:rig="threePt" w14:dir="t">
                    <w14:rot w14:lat="0" w14:lon="0" w14:rev="0"/>
                  </w14:lightRig>
                </w14:scene3d>
              </w:rPr>
              <w:t>4.8.1.</w:t>
            </w:r>
            <w:r w:rsidR="00FA14F3">
              <w:rPr>
                <w:rFonts w:asciiTheme="minorHAnsi" w:hAnsiTheme="minorHAnsi"/>
                <w:noProof/>
                <w:color w:val="auto"/>
                <w:sz w:val="22"/>
                <w:szCs w:val="22"/>
                <w:lang w:eastAsia="en-US"/>
              </w:rPr>
              <w:tab/>
            </w:r>
            <w:r w:rsidR="00FA14F3" w:rsidRPr="002A7873">
              <w:rPr>
                <w:rStyle w:val="Hyperlink"/>
                <w:noProof/>
              </w:rPr>
              <w:t>Business Requirement</w:t>
            </w:r>
            <w:r w:rsidR="00FA14F3">
              <w:rPr>
                <w:noProof/>
                <w:webHidden/>
              </w:rPr>
              <w:tab/>
            </w:r>
            <w:r w:rsidR="00FA14F3">
              <w:rPr>
                <w:noProof/>
                <w:webHidden/>
              </w:rPr>
              <w:fldChar w:fldCharType="begin"/>
            </w:r>
            <w:r w:rsidR="00FA14F3">
              <w:rPr>
                <w:noProof/>
                <w:webHidden/>
              </w:rPr>
              <w:instrText xml:space="preserve"> PAGEREF _Toc68792053 \h </w:instrText>
            </w:r>
            <w:r w:rsidR="00FA14F3">
              <w:rPr>
                <w:noProof/>
                <w:webHidden/>
              </w:rPr>
            </w:r>
            <w:r w:rsidR="00FA14F3">
              <w:rPr>
                <w:noProof/>
                <w:webHidden/>
              </w:rPr>
              <w:fldChar w:fldCharType="separate"/>
            </w:r>
            <w:r w:rsidR="00FA14F3">
              <w:rPr>
                <w:noProof/>
                <w:webHidden/>
              </w:rPr>
              <w:t>17</w:t>
            </w:r>
            <w:r w:rsidR="00FA14F3">
              <w:rPr>
                <w:noProof/>
                <w:webHidden/>
              </w:rPr>
              <w:fldChar w:fldCharType="end"/>
            </w:r>
          </w:hyperlink>
        </w:p>
        <w:p w14:paraId="48107E0D" w14:textId="097EC5FE" w:rsidR="00FA14F3" w:rsidRDefault="00505403">
          <w:pPr>
            <w:pStyle w:val="TOC3"/>
            <w:tabs>
              <w:tab w:val="left" w:pos="1100"/>
              <w:tab w:val="right" w:leader="dot" w:pos="10124"/>
            </w:tabs>
            <w:rPr>
              <w:rFonts w:asciiTheme="minorHAnsi" w:hAnsiTheme="minorHAnsi"/>
              <w:noProof/>
              <w:color w:val="auto"/>
              <w:sz w:val="22"/>
              <w:szCs w:val="22"/>
              <w:lang w:eastAsia="en-US"/>
            </w:rPr>
          </w:pPr>
          <w:hyperlink w:anchor="_Toc68792054" w:history="1">
            <w:r w:rsidR="00FA14F3" w:rsidRPr="002A7873">
              <w:rPr>
                <w:rStyle w:val="Hyperlink"/>
                <w:noProof/>
                <w14:scene3d>
                  <w14:camera w14:prst="orthographicFront"/>
                  <w14:lightRig w14:rig="threePt" w14:dir="t">
                    <w14:rot w14:lat="0" w14:lon="0" w14:rev="0"/>
                  </w14:lightRig>
                </w14:scene3d>
              </w:rPr>
              <w:t>4.8.2.</w:t>
            </w:r>
            <w:r w:rsidR="00FA14F3">
              <w:rPr>
                <w:rFonts w:asciiTheme="minorHAnsi" w:hAnsiTheme="minorHAnsi"/>
                <w:noProof/>
                <w:color w:val="auto"/>
                <w:sz w:val="22"/>
                <w:szCs w:val="22"/>
                <w:lang w:eastAsia="en-US"/>
              </w:rPr>
              <w:tab/>
            </w:r>
            <w:r w:rsidR="00FA14F3" w:rsidRPr="002A7873">
              <w:rPr>
                <w:rStyle w:val="Hyperlink"/>
                <w:noProof/>
              </w:rPr>
              <w:t>Technical Detail</w:t>
            </w:r>
            <w:r w:rsidR="00FA14F3">
              <w:rPr>
                <w:noProof/>
                <w:webHidden/>
              </w:rPr>
              <w:tab/>
            </w:r>
            <w:r w:rsidR="00FA14F3">
              <w:rPr>
                <w:noProof/>
                <w:webHidden/>
              </w:rPr>
              <w:fldChar w:fldCharType="begin"/>
            </w:r>
            <w:r w:rsidR="00FA14F3">
              <w:rPr>
                <w:noProof/>
                <w:webHidden/>
              </w:rPr>
              <w:instrText xml:space="preserve"> PAGEREF _Toc68792054 \h </w:instrText>
            </w:r>
            <w:r w:rsidR="00FA14F3">
              <w:rPr>
                <w:noProof/>
                <w:webHidden/>
              </w:rPr>
            </w:r>
            <w:r w:rsidR="00FA14F3">
              <w:rPr>
                <w:noProof/>
                <w:webHidden/>
              </w:rPr>
              <w:fldChar w:fldCharType="separate"/>
            </w:r>
            <w:r w:rsidR="00FA14F3">
              <w:rPr>
                <w:noProof/>
                <w:webHidden/>
              </w:rPr>
              <w:t>18</w:t>
            </w:r>
            <w:r w:rsidR="00FA14F3">
              <w:rPr>
                <w:noProof/>
                <w:webHidden/>
              </w:rPr>
              <w:fldChar w:fldCharType="end"/>
            </w:r>
          </w:hyperlink>
        </w:p>
        <w:p w14:paraId="3BC08321" w14:textId="1F66BEF5" w:rsidR="00FA14F3" w:rsidRDefault="00505403">
          <w:pPr>
            <w:pStyle w:val="TOC3"/>
            <w:tabs>
              <w:tab w:val="left" w:pos="1100"/>
              <w:tab w:val="right" w:leader="dot" w:pos="10124"/>
            </w:tabs>
            <w:rPr>
              <w:rFonts w:asciiTheme="minorHAnsi" w:hAnsiTheme="minorHAnsi"/>
              <w:noProof/>
              <w:color w:val="auto"/>
              <w:sz w:val="22"/>
              <w:szCs w:val="22"/>
              <w:lang w:eastAsia="en-US"/>
            </w:rPr>
          </w:pPr>
          <w:hyperlink w:anchor="_Toc68792055" w:history="1">
            <w:r w:rsidR="00FA14F3" w:rsidRPr="002A7873">
              <w:rPr>
                <w:rStyle w:val="Hyperlink"/>
                <w:noProof/>
                <w14:scene3d>
                  <w14:camera w14:prst="orthographicFront"/>
                  <w14:lightRig w14:rig="threePt" w14:dir="t">
                    <w14:rot w14:lat="0" w14:lon="0" w14:rev="0"/>
                  </w14:lightRig>
                </w14:scene3d>
              </w:rPr>
              <w:t>4.8.3.</w:t>
            </w:r>
            <w:r w:rsidR="00FA14F3">
              <w:rPr>
                <w:rFonts w:asciiTheme="minorHAnsi" w:hAnsiTheme="minorHAnsi"/>
                <w:noProof/>
                <w:color w:val="auto"/>
                <w:sz w:val="22"/>
                <w:szCs w:val="22"/>
                <w:lang w:eastAsia="en-US"/>
              </w:rPr>
              <w:tab/>
            </w:r>
            <w:r w:rsidR="00FA14F3" w:rsidRPr="002A7873">
              <w:rPr>
                <w:rStyle w:val="Hyperlink"/>
                <w:noProof/>
              </w:rPr>
              <w:t>Testing and Sample</w:t>
            </w:r>
            <w:r w:rsidR="00FA14F3">
              <w:rPr>
                <w:noProof/>
                <w:webHidden/>
              </w:rPr>
              <w:tab/>
            </w:r>
            <w:r w:rsidR="00FA14F3">
              <w:rPr>
                <w:noProof/>
                <w:webHidden/>
              </w:rPr>
              <w:fldChar w:fldCharType="begin"/>
            </w:r>
            <w:r w:rsidR="00FA14F3">
              <w:rPr>
                <w:noProof/>
                <w:webHidden/>
              </w:rPr>
              <w:instrText xml:space="preserve"> PAGEREF _Toc68792055 \h </w:instrText>
            </w:r>
            <w:r w:rsidR="00FA14F3">
              <w:rPr>
                <w:noProof/>
                <w:webHidden/>
              </w:rPr>
            </w:r>
            <w:r w:rsidR="00FA14F3">
              <w:rPr>
                <w:noProof/>
                <w:webHidden/>
              </w:rPr>
              <w:fldChar w:fldCharType="separate"/>
            </w:r>
            <w:r w:rsidR="00FA14F3">
              <w:rPr>
                <w:noProof/>
                <w:webHidden/>
              </w:rPr>
              <w:t>18</w:t>
            </w:r>
            <w:r w:rsidR="00FA14F3">
              <w:rPr>
                <w:noProof/>
                <w:webHidden/>
              </w:rPr>
              <w:fldChar w:fldCharType="end"/>
            </w:r>
          </w:hyperlink>
        </w:p>
        <w:p w14:paraId="63734AA0" w14:textId="1F311287" w:rsidR="00FA14F3" w:rsidRDefault="00505403">
          <w:pPr>
            <w:pStyle w:val="TOC3"/>
            <w:tabs>
              <w:tab w:val="left" w:pos="1100"/>
              <w:tab w:val="right" w:leader="dot" w:pos="10124"/>
            </w:tabs>
            <w:rPr>
              <w:rFonts w:asciiTheme="minorHAnsi" w:hAnsiTheme="minorHAnsi"/>
              <w:noProof/>
              <w:color w:val="auto"/>
              <w:sz w:val="22"/>
              <w:szCs w:val="22"/>
              <w:lang w:eastAsia="en-US"/>
            </w:rPr>
          </w:pPr>
          <w:hyperlink w:anchor="_Toc68792056" w:history="1">
            <w:r w:rsidR="00FA14F3" w:rsidRPr="002A7873">
              <w:rPr>
                <w:rStyle w:val="Hyperlink"/>
                <w:noProof/>
                <w14:scene3d>
                  <w14:camera w14:prst="orthographicFront"/>
                  <w14:lightRig w14:rig="threePt" w14:dir="t">
                    <w14:rot w14:lat="0" w14:lon="0" w14:rev="0"/>
                  </w14:lightRig>
                </w14:scene3d>
              </w:rPr>
              <w:t>4.8.4.</w:t>
            </w:r>
            <w:r w:rsidR="00FA14F3">
              <w:rPr>
                <w:rFonts w:asciiTheme="minorHAnsi" w:hAnsiTheme="minorHAnsi"/>
                <w:noProof/>
                <w:color w:val="auto"/>
                <w:sz w:val="22"/>
                <w:szCs w:val="22"/>
                <w:lang w:eastAsia="en-US"/>
              </w:rPr>
              <w:tab/>
            </w:r>
            <w:r w:rsidR="00FA14F3" w:rsidRPr="002A7873">
              <w:rPr>
                <w:rStyle w:val="Hyperlink"/>
                <w:noProof/>
              </w:rPr>
              <w:t>Limitation</w:t>
            </w:r>
            <w:r w:rsidR="00FA14F3">
              <w:rPr>
                <w:noProof/>
                <w:webHidden/>
              </w:rPr>
              <w:tab/>
            </w:r>
            <w:r w:rsidR="00FA14F3">
              <w:rPr>
                <w:noProof/>
                <w:webHidden/>
              </w:rPr>
              <w:fldChar w:fldCharType="begin"/>
            </w:r>
            <w:r w:rsidR="00FA14F3">
              <w:rPr>
                <w:noProof/>
                <w:webHidden/>
              </w:rPr>
              <w:instrText xml:space="preserve"> PAGEREF _Toc68792056 \h </w:instrText>
            </w:r>
            <w:r w:rsidR="00FA14F3">
              <w:rPr>
                <w:noProof/>
                <w:webHidden/>
              </w:rPr>
            </w:r>
            <w:r w:rsidR="00FA14F3">
              <w:rPr>
                <w:noProof/>
                <w:webHidden/>
              </w:rPr>
              <w:fldChar w:fldCharType="separate"/>
            </w:r>
            <w:r w:rsidR="00FA14F3">
              <w:rPr>
                <w:noProof/>
                <w:webHidden/>
              </w:rPr>
              <w:t>18</w:t>
            </w:r>
            <w:r w:rsidR="00FA14F3">
              <w:rPr>
                <w:noProof/>
                <w:webHidden/>
              </w:rPr>
              <w:fldChar w:fldCharType="end"/>
            </w:r>
          </w:hyperlink>
        </w:p>
        <w:p w14:paraId="5902BA75" w14:textId="63BAEFA9" w:rsidR="00FA14F3" w:rsidRDefault="00505403">
          <w:pPr>
            <w:pStyle w:val="TOC2"/>
            <w:tabs>
              <w:tab w:val="left" w:pos="880"/>
              <w:tab w:val="right" w:leader="dot" w:pos="10124"/>
            </w:tabs>
            <w:rPr>
              <w:rFonts w:asciiTheme="minorHAnsi" w:hAnsiTheme="minorHAnsi"/>
              <w:noProof/>
              <w:color w:val="auto"/>
              <w:sz w:val="22"/>
              <w:szCs w:val="22"/>
              <w:lang w:eastAsia="en-US"/>
            </w:rPr>
          </w:pPr>
          <w:hyperlink w:anchor="_Toc68792057" w:history="1">
            <w:r w:rsidR="00FA14F3" w:rsidRPr="002A7873">
              <w:rPr>
                <w:rStyle w:val="Hyperlink"/>
                <w:noProof/>
              </w:rPr>
              <w:t>4.9.</w:t>
            </w:r>
            <w:r w:rsidR="00FA14F3">
              <w:rPr>
                <w:rFonts w:asciiTheme="minorHAnsi" w:hAnsiTheme="minorHAnsi"/>
                <w:noProof/>
                <w:color w:val="auto"/>
                <w:sz w:val="22"/>
                <w:szCs w:val="22"/>
                <w:lang w:eastAsia="en-US"/>
              </w:rPr>
              <w:tab/>
            </w:r>
            <w:r w:rsidR="00FA14F3" w:rsidRPr="002A7873">
              <w:rPr>
                <w:rStyle w:val="Hyperlink"/>
                <w:noProof/>
              </w:rPr>
              <w:t>REQPR009. Payment</w:t>
            </w:r>
            <w:r w:rsidR="00FA14F3">
              <w:rPr>
                <w:noProof/>
                <w:webHidden/>
              </w:rPr>
              <w:tab/>
            </w:r>
            <w:r w:rsidR="00FA14F3">
              <w:rPr>
                <w:noProof/>
                <w:webHidden/>
              </w:rPr>
              <w:fldChar w:fldCharType="begin"/>
            </w:r>
            <w:r w:rsidR="00FA14F3">
              <w:rPr>
                <w:noProof/>
                <w:webHidden/>
              </w:rPr>
              <w:instrText xml:space="preserve"> PAGEREF _Toc68792057 \h </w:instrText>
            </w:r>
            <w:r w:rsidR="00FA14F3">
              <w:rPr>
                <w:noProof/>
                <w:webHidden/>
              </w:rPr>
            </w:r>
            <w:r w:rsidR="00FA14F3">
              <w:rPr>
                <w:noProof/>
                <w:webHidden/>
              </w:rPr>
              <w:fldChar w:fldCharType="separate"/>
            </w:r>
            <w:r w:rsidR="00FA14F3">
              <w:rPr>
                <w:noProof/>
                <w:webHidden/>
              </w:rPr>
              <w:t>18</w:t>
            </w:r>
            <w:r w:rsidR="00FA14F3">
              <w:rPr>
                <w:noProof/>
                <w:webHidden/>
              </w:rPr>
              <w:fldChar w:fldCharType="end"/>
            </w:r>
          </w:hyperlink>
        </w:p>
        <w:p w14:paraId="58B80EA4" w14:textId="61F142F5" w:rsidR="00FA14F3" w:rsidRDefault="00505403">
          <w:pPr>
            <w:pStyle w:val="TOC3"/>
            <w:tabs>
              <w:tab w:val="left" w:pos="1100"/>
              <w:tab w:val="right" w:leader="dot" w:pos="10124"/>
            </w:tabs>
            <w:rPr>
              <w:rFonts w:asciiTheme="minorHAnsi" w:hAnsiTheme="minorHAnsi"/>
              <w:noProof/>
              <w:color w:val="auto"/>
              <w:sz w:val="22"/>
              <w:szCs w:val="22"/>
              <w:lang w:eastAsia="en-US"/>
            </w:rPr>
          </w:pPr>
          <w:hyperlink w:anchor="_Toc68792058" w:history="1">
            <w:r w:rsidR="00FA14F3" w:rsidRPr="002A7873">
              <w:rPr>
                <w:rStyle w:val="Hyperlink"/>
                <w:noProof/>
                <w14:scene3d>
                  <w14:camera w14:prst="orthographicFront"/>
                  <w14:lightRig w14:rig="threePt" w14:dir="t">
                    <w14:rot w14:lat="0" w14:lon="0" w14:rev="0"/>
                  </w14:lightRig>
                </w14:scene3d>
              </w:rPr>
              <w:t>4.9.1.</w:t>
            </w:r>
            <w:r w:rsidR="00FA14F3">
              <w:rPr>
                <w:rFonts w:asciiTheme="minorHAnsi" w:hAnsiTheme="minorHAnsi"/>
                <w:noProof/>
                <w:color w:val="auto"/>
                <w:sz w:val="22"/>
                <w:szCs w:val="22"/>
                <w:lang w:eastAsia="en-US"/>
              </w:rPr>
              <w:tab/>
            </w:r>
            <w:r w:rsidR="00FA14F3" w:rsidRPr="002A7873">
              <w:rPr>
                <w:rStyle w:val="Hyperlink"/>
                <w:noProof/>
              </w:rPr>
              <w:t>Business Requirement</w:t>
            </w:r>
            <w:r w:rsidR="00FA14F3">
              <w:rPr>
                <w:noProof/>
                <w:webHidden/>
              </w:rPr>
              <w:tab/>
            </w:r>
            <w:r w:rsidR="00FA14F3">
              <w:rPr>
                <w:noProof/>
                <w:webHidden/>
              </w:rPr>
              <w:fldChar w:fldCharType="begin"/>
            </w:r>
            <w:r w:rsidR="00FA14F3">
              <w:rPr>
                <w:noProof/>
                <w:webHidden/>
              </w:rPr>
              <w:instrText xml:space="preserve"> PAGEREF _Toc68792058 \h </w:instrText>
            </w:r>
            <w:r w:rsidR="00FA14F3">
              <w:rPr>
                <w:noProof/>
                <w:webHidden/>
              </w:rPr>
            </w:r>
            <w:r w:rsidR="00FA14F3">
              <w:rPr>
                <w:noProof/>
                <w:webHidden/>
              </w:rPr>
              <w:fldChar w:fldCharType="separate"/>
            </w:r>
            <w:r w:rsidR="00FA14F3">
              <w:rPr>
                <w:noProof/>
                <w:webHidden/>
              </w:rPr>
              <w:t>18</w:t>
            </w:r>
            <w:r w:rsidR="00FA14F3">
              <w:rPr>
                <w:noProof/>
                <w:webHidden/>
              </w:rPr>
              <w:fldChar w:fldCharType="end"/>
            </w:r>
          </w:hyperlink>
        </w:p>
        <w:p w14:paraId="28169840" w14:textId="0C0FAE1C" w:rsidR="00FA14F3" w:rsidRDefault="00505403">
          <w:pPr>
            <w:pStyle w:val="TOC3"/>
            <w:tabs>
              <w:tab w:val="left" w:pos="1100"/>
              <w:tab w:val="right" w:leader="dot" w:pos="10124"/>
            </w:tabs>
            <w:rPr>
              <w:rFonts w:asciiTheme="minorHAnsi" w:hAnsiTheme="minorHAnsi"/>
              <w:noProof/>
              <w:color w:val="auto"/>
              <w:sz w:val="22"/>
              <w:szCs w:val="22"/>
              <w:lang w:eastAsia="en-US"/>
            </w:rPr>
          </w:pPr>
          <w:hyperlink w:anchor="_Toc68792059" w:history="1">
            <w:r w:rsidR="00FA14F3" w:rsidRPr="002A7873">
              <w:rPr>
                <w:rStyle w:val="Hyperlink"/>
                <w:noProof/>
                <w14:scene3d>
                  <w14:camera w14:prst="orthographicFront"/>
                  <w14:lightRig w14:rig="threePt" w14:dir="t">
                    <w14:rot w14:lat="0" w14:lon="0" w14:rev="0"/>
                  </w14:lightRig>
                </w14:scene3d>
              </w:rPr>
              <w:t>4.9.2.</w:t>
            </w:r>
            <w:r w:rsidR="00FA14F3">
              <w:rPr>
                <w:rFonts w:asciiTheme="minorHAnsi" w:hAnsiTheme="minorHAnsi"/>
                <w:noProof/>
                <w:color w:val="auto"/>
                <w:sz w:val="22"/>
                <w:szCs w:val="22"/>
                <w:lang w:eastAsia="en-US"/>
              </w:rPr>
              <w:tab/>
            </w:r>
            <w:r w:rsidR="00FA14F3" w:rsidRPr="002A7873">
              <w:rPr>
                <w:rStyle w:val="Hyperlink"/>
                <w:noProof/>
              </w:rPr>
              <w:t>Technical Detail</w:t>
            </w:r>
            <w:r w:rsidR="00FA14F3">
              <w:rPr>
                <w:noProof/>
                <w:webHidden/>
              </w:rPr>
              <w:tab/>
            </w:r>
            <w:r w:rsidR="00FA14F3">
              <w:rPr>
                <w:noProof/>
                <w:webHidden/>
              </w:rPr>
              <w:fldChar w:fldCharType="begin"/>
            </w:r>
            <w:r w:rsidR="00FA14F3">
              <w:rPr>
                <w:noProof/>
                <w:webHidden/>
              </w:rPr>
              <w:instrText xml:space="preserve"> PAGEREF _Toc68792059 \h </w:instrText>
            </w:r>
            <w:r w:rsidR="00FA14F3">
              <w:rPr>
                <w:noProof/>
                <w:webHidden/>
              </w:rPr>
            </w:r>
            <w:r w:rsidR="00FA14F3">
              <w:rPr>
                <w:noProof/>
                <w:webHidden/>
              </w:rPr>
              <w:fldChar w:fldCharType="separate"/>
            </w:r>
            <w:r w:rsidR="00FA14F3">
              <w:rPr>
                <w:noProof/>
                <w:webHidden/>
              </w:rPr>
              <w:t>18</w:t>
            </w:r>
            <w:r w:rsidR="00FA14F3">
              <w:rPr>
                <w:noProof/>
                <w:webHidden/>
              </w:rPr>
              <w:fldChar w:fldCharType="end"/>
            </w:r>
          </w:hyperlink>
        </w:p>
        <w:p w14:paraId="05DB8D98" w14:textId="553C7B1B" w:rsidR="00FA14F3" w:rsidRDefault="00505403">
          <w:pPr>
            <w:pStyle w:val="TOC3"/>
            <w:tabs>
              <w:tab w:val="left" w:pos="1100"/>
              <w:tab w:val="right" w:leader="dot" w:pos="10124"/>
            </w:tabs>
            <w:rPr>
              <w:rFonts w:asciiTheme="minorHAnsi" w:hAnsiTheme="minorHAnsi"/>
              <w:noProof/>
              <w:color w:val="auto"/>
              <w:sz w:val="22"/>
              <w:szCs w:val="22"/>
              <w:lang w:eastAsia="en-US"/>
            </w:rPr>
          </w:pPr>
          <w:hyperlink w:anchor="_Toc68792060" w:history="1">
            <w:r w:rsidR="00FA14F3" w:rsidRPr="002A7873">
              <w:rPr>
                <w:rStyle w:val="Hyperlink"/>
                <w:noProof/>
                <w14:scene3d>
                  <w14:camera w14:prst="orthographicFront"/>
                  <w14:lightRig w14:rig="threePt" w14:dir="t">
                    <w14:rot w14:lat="0" w14:lon="0" w14:rev="0"/>
                  </w14:lightRig>
                </w14:scene3d>
              </w:rPr>
              <w:t>4.9.3.</w:t>
            </w:r>
            <w:r w:rsidR="00FA14F3">
              <w:rPr>
                <w:rFonts w:asciiTheme="minorHAnsi" w:hAnsiTheme="minorHAnsi"/>
                <w:noProof/>
                <w:color w:val="auto"/>
                <w:sz w:val="22"/>
                <w:szCs w:val="22"/>
                <w:lang w:eastAsia="en-US"/>
              </w:rPr>
              <w:tab/>
            </w:r>
            <w:r w:rsidR="00FA14F3" w:rsidRPr="002A7873">
              <w:rPr>
                <w:rStyle w:val="Hyperlink"/>
                <w:noProof/>
              </w:rPr>
              <w:t>Testing and Sample</w:t>
            </w:r>
            <w:r w:rsidR="00FA14F3">
              <w:rPr>
                <w:noProof/>
                <w:webHidden/>
              </w:rPr>
              <w:tab/>
            </w:r>
            <w:r w:rsidR="00FA14F3">
              <w:rPr>
                <w:noProof/>
                <w:webHidden/>
              </w:rPr>
              <w:fldChar w:fldCharType="begin"/>
            </w:r>
            <w:r w:rsidR="00FA14F3">
              <w:rPr>
                <w:noProof/>
                <w:webHidden/>
              </w:rPr>
              <w:instrText xml:space="preserve"> PAGEREF _Toc68792060 \h </w:instrText>
            </w:r>
            <w:r w:rsidR="00FA14F3">
              <w:rPr>
                <w:noProof/>
                <w:webHidden/>
              </w:rPr>
            </w:r>
            <w:r w:rsidR="00FA14F3">
              <w:rPr>
                <w:noProof/>
                <w:webHidden/>
              </w:rPr>
              <w:fldChar w:fldCharType="separate"/>
            </w:r>
            <w:r w:rsidR="00FA14F3">
              <w:rPr>
                <w:noProof/>
                <w:webHidden/>
              </w:rPr>
              <w:t>19</w:t>
            </w:r>
            <w:r w:rsidR="00FA14F3">
              <w:rPr>
                <w:noProof/>
                <w:webHidden/>
              </w:rPr>
              <w:fldChar w:fldCharType="end"/>
            </w:r>
          </w:hyperlink>
        </w:p>
        <w:p w14:paraId="52D3B87D" w14:textId="3F9E2F2C" w:rsidR="00FA14F3" w:rsidRDefault="00505403">
          <w:pPr>
            <w:pStyle w:val="TOC3"/>
            <w:tabs>
              <w:tab w:val="left" w:pos="1100"/>
              <w:tab w:val="right" w:leader="dot" w:pos="10124"/>
            </w:tabs>
            <w:rPr>
              <w:rFonts w:asciiTheme="minorHAnsi" w:hAnsiTheme="minorHAnsi"/>
              <w:noProof/>
              <w:color w:val="auto"/>
              <w:sz w:val="22"/>
              <w:szCs w:val="22"/>
              <w:lang w:eastAsia="en-US"/>
            </w:rPr>
          </w:pPr>
          <w:hyperlink w:anchor="_Toc68792061" w:history="1">
            <w:r w:rsidR="00FA14F3" w:rsidRPr="002A7873">
              <w:rPr>
                <w:rStyle w:val="Hyperlink"/>
                <w:noProof/>
                <w14:scene3d>
                  <w14:camera w14:prst="orthographicFront"/>
                  <w14:lightRig w14:rig="threePt" w14:dir="t">
                    <w14:rot w14:lat="0" w14:lon="0" w14:rev="0"/>
                  </w14:lightRig>
                </w14:scene3d>
              </w:rPr>
              <w:t>4.9.4.</w:t>
            </w:r>
            <w:r w:rsidR="00FA14F3">
              <w:rPr>
                <w:rFonts w:asciiTheme="minorHAnsi" w:hAnsiTheme="minorHAnsi"/>
                <w:noProof/>
                <w:color w:val="auto"/>
                <w:sz w:val="22"/>
                <w:szCs w:val="22"/>
                <w:lang w:eastAsia="en-US"/>
              </w:rPr>
              <w:tab/>
            </w:r>
            <w:r w:rsidR="00FA14F3" w:rsidRPr="002A7873">
              <w:rPr>
                <w:rStyle w:val="Hyperlink"/>
                <w:noProof/>
              </w:rPr>
              <w:t>Limitation</w:t>
            </w:r>
            <w:r w:rsidR="00FA14F3">
              <w:rPr>
                <w:noProof/>
                <w:webHidden/>
              </w:rPr>
              <w:tab/>
            </w:r>
            <w:r w:rsidR="00FA14F3">
              <w:rPr>
                <w:noProof/>
                <w:webHidden/>
              </w:rPr>
              <w:fldChar w:fldCharType="begin"/>
            </w:r>
            <w:r w:rsidR="00FA14F3">
              <w:rPr>
                <w:noProof/>
                <w:webHidden/>
              </w:rPr>
              <w:instrText xml:space="preserve"> PAGEREF _Toc68792061 \h </w:instrText>
            </w:r>
            <w:r w:rsidR="00FA14F3">
              <w:rPr>
                <w:noProof/>
                <w:webHidden/>
              </w:rPr>
            </w:r>
            <w:r w:rsidR="00FA14F3">
              <w:rPr>
                <w:noProof/>
                <w:webHidden/>
              </w:rPr>
              <w:fldChar w:fldCharType="separate"/>
            </w:r>
            <w:r w:rsidR="00FA14F3">
              <w:rPr>
                <w:noProof/>
                <w:webHidden/>
              </w:rPr>
              <w:t>19</w:t>
            </w:r>
            <w:r w:rsidR="00FA14F3">
              <w:rPr>
                <w:noProof/>
                <w:webHidden/>
              </w:rPr>
              <w:fldChar w:fldCharType="end"/>
            </w:r>
          </w:hyperlink>
        </w:p>
        <w:p w14:paraId="1F597D10" w14:textId="03C8DD9D" w:rsidR="00FA14F3" w:rsidRDefault="00505403">
          <w:pPr>
            <w:pStyle w:val="TOC2"/>
            <w:tabs>
              <w:tab w:val="left" w:pos="880"/>
              <w:tab w:val="right" w:leader="dot" w:pos="10124"/>
            </w:tabs>
            <w:rPr>
              <w:rFonts w:asciiTheme="minorHAnsi" w:hAnsiTheme="minorHAnsi"/>
              <w:noProof/>
              <w:color w:val="auto"/>
              <w:sz w:val="22"/>
              <w:szCs w:val="22"/>
              <w:lang w:eastAsia="en-US"/>
            </w:rPr>
          </w:pPr>
          <w:hyperlink w:anchor="_Toc68792062" w:history="1">
            <w:r w:rsidR="00FA14F3" w:rsidRPr="002A7873">
              <w:rPr>
                <w:rStyle w:val="Hyperlink"/>
                <w:noProof/>
              </w:rPr>
              <w:t>4.10.</w:t>
            </w:r>
            <w:r w:rsidR="00FA14F3">
              <w:rPr>
                <w:rFonts w:asciiTheme="minorHAnsi" w:hAnsiTheme="minorHAnsi"/>
                <w:noProof/>
                <w:color w:val="auto"/>
                <w:sz w:val="22"/>
                <w:szCs w:val="22"/>
                <w:lang w:eastAsia="en-US"/>
              </w:rPr>
              <w:tab/>
            </w:r>
            <w:r w:rsidR="00FA14F3" w:rsidRPr="002A7873">
              <w:rPr>
                <w:rStyle w:val="Hyperlink"/>
                <w:noProof/>
              </w:rPr>
              <w:t>REQPR0010. Issuing Contract Operation</w:t>
            </w:r>
            <w:r w:rsidR="00FA14F3">
              <w:rPr>
                <w:noProof/>
                <w:webHidden/>
              </w:rPr>
              <w:tab/>
            </w:r>
            <w:r w:rsidR="00FA14F3">
              <w:rPr>
                <w:noProof/>
                <w:webHidden/>
              </w:rPr>
              <w:fldChar w:fldCharType="begin"/>
            </w:r>
            <w:r w:rsidR="00FA14F3">
              <w:rPr>
                <w:noProof/>
                <w:webHidden/>
              </w:rPr>
              <w:instrText xml:space="preserve"> PAGEREF _Toc68792062 \h </w:instrText>
            </w:r>
            <w:r w:rsidR="00FA14F3">
              <w:rPr>
                <w:noProof/>
                <w:webHidden/>
              </w:rPr>
            </w:r>
            <w:r w:rsidR="00FA14F3">
              <w:rPr>
                <w:noProof/>
                <w:webHidden/>
              </w:rPr>
              <w:fldChar w:fldCharType="separate"/>
            </w:r>
            <w:r w:rsidR="00FA14F3">
              <w:rPr>
                <w:noProof/>
                <w:webHidden/>
              </w:rPr>
              <w:t>19</w:t>
            </w:r>
            <w:r w:rsidR="00FA14F3">
              <w:rPr>
                <w:noProof/>
                <w:webHidden/>
              </w:rPr>
              <w:fldChar w:fldCharType="end"/>
            </w:r>
          </w:hyperlink>
        </w:p>
        <w:p w14:paraId="471F86A2" w14:textId="284C390C" w:rsidR="00FA14F3" w:rsidRDefault="00505403">
          <w:pPr>
            <w:pStyle w:val="TOC3"/>
            <w:tabs>
              <w:tab w:val="left" w:pos="1320"/>
              <w:tab w:val="right" w:leader="dot" w:pos="10124"/>
            </w:tabs>
            <w:rPr>
              <w:rFonts w:asciiTheme="minorHAnsi" w:hAnsiTheme="minorHAnsi"/>
              <w:noProof/>
              <w:color w:val="auto"/>
              <w:sz w:val="22"/>
              <w:szCs w:val="22"/>
              <w:lang w:eastAsia="en-US"/>
            </w:rPr>
          </w:pPr>
          <w:hyperlink w:anchor="_Toc68792063" w:history="1">
            <w:r w:rsidR="00FA14F3" w:rsidRPr="002A7873">
              <w:rPr>
                <w:rStyle w:val="Hyperlink"/>
                <w:noProof/>
                <w:lang w:val="ru-RU"/>
                <w14:scene3d>
                  <w14:camera w14:prst="orthographicFront"/>
                  <w14:lightRig w14:rig="threePt" w14:dir="t">
                    <w14:rot w14:lat="0" w14:lon="0" w14:rev="0"/>
                  </w14:lightRig>
                </w14:scene3d>
              </w:rPr>
              <w:t>4.10.1.</w:t>
            </w:r>
            <w:r w:rsidR="00FA14F3">
              <w:rPr>
                <w:rFonts w:asciiTheme="minorHAnsi" w:hAnsiTheme="minorHAnsi"/>
                <w:noProof/>
                <w:color w:val="auto"/>
                <w:sz w:val="22"/>
                <w:szCs w:val="22"/>
                <w:lang w:eastAsia="en-US"/>
              </w:rPr>
              <w:tab/>
            </w:r>
            <w:r w:rsidR="00FA14F3" w:rsidRPr="002A7873">
              <w:rPr>
                <w:rStyle w:val="Hyperlink"/>
                <w:noProof/>
              </w:rPr>
              <w:t>REQPR0010.01. Authorization Transaction</w:t>
            </w:r>
            <w:r w:rsidR="00FA14F3">
              <w:rPr>
                <w:noProof/>
                <w:webHidden/>
              </w:rPr>
              <w:tab/>
            </w:r>
            <w:r w:rsidR="00FA14F3">
              <w:rPr>
                <w:noProof/>
                <w:webHidden/>
              </w:rPr>
              <w:fldChar w:fldCharType="begin"/>
            </w:r>
            <w:r w:rsidR="00FA14F3">
              <w:rPr>
                <w:noProof/>
                <w:webHidden/>
              </w:rPr>
              <w:instrText xml:space="preserve"> PAGEREF _Toc68792063 \h </w:instrText>
            </w:r>
            <w:r w:rsidR="00FA14F3">
              <w:rPr>
                <w:noProof/>
                <w:webHidden/>
              </w:rPr>
            </w:r>
            <w:r w:rsidR="00FA14F3">
              <w:rPr>
                <w:noProof/>
                <w:webHidden/>
              </w:rPr>
              <w:fldChar w:fldCharType="separate"/>
            </w:r>
            <w:r w:rsidR="00FA14F3">
              <w:rPr>
                <w:noProof/>
                <w:webHidden/>
              </w:rPr>
              <w:t>19</w:t>
            </w:r>
            <w:r w:rsidR="00FA14F3">
              <w:rPr>
                <w:noProof/>
                <w:webHidden/>
              </w:rPr>
              <w:fldChar w:fldCharType="end"/>
            </w:r>
          </w:hyperlink>
        </w:p>
        <w:p w14:paraId="1F7CDB0E" w14:textId="191DC9F6" w:rsidR="00FA14F3" w:rsidRDefault="00505403">
          <w:pPr>
            <w:pStyle w:val="TOC3"/>
            <w:tabs>
              <w:tab w:val="left" w:pos="1320"/>
              <w:tab w:val="right" w:leader="dot" w:pos="10124"/>
            </w:tabs>
            <w:rPr>
              <w:rFonts w:asciiTheme="minorHAnsi" w:hAnsiTheme="minorHAnsi"/>
              <w:noProof/>
              <w:color w:val="auto"/>
              <w:sz w:val="22"/>
              <w:szCs w:val="22"/>
              <w:lang w:eastAsia="en-US"/>
            </w:rPr>
          </w:pPr>
          <w:hyperlink w:anchor="_Toc68792064" w:history="1">
            <w:r w:rsidR="00FA14F3" w:rsidRPr="002A7873">
              <w:rPr>
                <w:rStyle w:val="Hyperlink"/>
                <w:noProof/>
                <w:lang w:val="ru-RU"/>
                <w14:scene3d>
                  <w14:camera w14:prst="orthographicFront"/>
                  <w14:lightRig w14:rig="threePt" w14:dir="t">
                    <w14:rot w14:lat="0" w14:lon="0" w14:rev="0"/>
                  </w14:lightRig>
                </w14:scene3d>
              </w:rPr>
              <w:t>4.10.2.</w:t>
            </w:r>
            <w:r w:rsidR="00FA14F3">
              <w:rPr>
                <w:rFonts w:asciiTheme="minorHAnsi" w:hAnsiTheme="minorHAnsi"/>
                <w:noProof/>
                <w:color w:val="auto"/>
                <w:sz w:val="22"/>
                <w:szCs w:val="22"/>
                <w:lang w:eastAsia="en-US"/>
              </w:rPr>
              <w:tab/>
            </w:r>
            <w:r w:rsidR="00FA14F3" w:rsidRPr="002A7873">
              <w:rPr>
                <w:rStyle w:val="Hyperlink"/>
                <w:noProof/>
              </w:rPr>
              <w:t>REQPR0010.02. Financial Transaction</w:t>
            </w:r>
            <w:r w:rsidR="00FA14F3">
              <w:rPr>
                <w:noProof/>
                <w:webHidden/>
              </w:rPr>
              <w:tab/>
            </w:r>
            <w:r w:rsidR="00FA14F3">
              <w:rPr>
                <w:noProof/>
                <w:webHidden/>
              </w:rPr>
              <w:fldChar w:fldCharType="begin"/>
            </w:r>
            <w:r w:rsidR="00FA14F3">
              <w:rPr>
                <w:noProof/>
                <w:webHidden/>
              </w:rPr>
              <w:instrText xml:space="preserve"> PAGEREF _Toc68792064 \h </w:instrText>
            </w:r>
            <w:r w:rsidR="00FA14F3">
              <w:rPr>
                <w:noProof/>
                <w:webHidden/>
              </w:rPr>
            </w:r>
            <w:r w:rsidR="00FA14F3">
              <w:rPr>
                <w:noProof/>
                <w:webHidden/>
              </w:rPr>
              <w:fldChar w:fldCharType="separate"/>
            </w:r>
            <w:r w:rsidR="00FA14F3">
              <w:rPr>
                <w:noProof/>
                <w:webHidden/>
              </w:rPr>
              <w:t>19</w:t>
            </w:r>
            <w:r w:rsidR="00FA14F3">
              <w:rPr>
                <w:noProof/>
                <w:webHidden/>
              </w:rPr>
              <w:fldChar w:fldCharType="end"/>
            </w:r>
          </w:hyperlink>
        </w:p>
        <w:p w14:paraId="13EC78A3" w14:textId="64781322" w:rsidR="00FA14F3" w:rsidRDefault="00505403">
          <w:pPr>
            <w:pStyle w:val="TOC3"/>
            <w:tabs>
              <w:tab w:val="left" w:pos="1320"/>
              <w:tab w:val="right" w:leader="dot" w:pos="10124"/>
            </w:tabs>
            <w:rPr>
              <w:rFonts w:asciiTheme="minorHAnsi" w:hAnsiTheme="minorHAnsi"/>
              <w:noProof/>
              <w:color w:val="auto"/>
              <w:sz w:val="22"/>
              <w:szCs w:val="22"/>
              <w:lang w:eastAsia="en-US"/>
            </w:rPr>
          </w:pPr>
          <w:hyperlink w:anchor="_Toc68792065" w:history="1">
            <w:r w:rsidR="00FA14F3" w:rsidRPr="002A7873">
              <w:rPr>
                <w:rStyle w:val="Hyperlink"/>
                <w:noProof/>
                <w:lang w:val="ru-RU"/>
                <w14:scene3d>
                  <w14:camera w14:prst="orthographicFront"/>
                  <w14:lightRig w14:rig="threePt" w14:dir="t">
                    <w14:rot w14:lat="0" w14:lon="0" w14:rev="0"/>
                  </w14:lightRig>
                </w14:scene3d>
              </w:rPr>
              <w:t>4.10.3.</w:t>
            </w:r>
            <w:r w:rsidR="00FA14F3">
              <w:rPr>
                <w:rFonts w:asciiTheme="minorHAnsi" w:hAnsiTheme="minorHAnsi"/>
                <w:noProof/>
                <w:color w:val="auto"/>
                <w:sz w:val="22"/>
                <w:szCs w:val="22"/>
                <w:lang w:eastAsia="en-US"/>
              </w:rPr>
              <w:tab/>
            </w:r>
            <w:r w:rsidR="00FA14F3" w:rsidRPr="002A7873">
              <w:rPr>
                <w:rStyle w:val="Hyperlink"/>
                <w:noProof/>
              </w:rPr>
              <w:t>REQPR0010.03. Merchant Reconciliation</w:t>
            </w:r>
            <w:r w:rsidR="00FA14F3">
              <w:rPr>
                <w:noProof/>
                <w:webHidden/>
              </w:rPr>
              <w:tab/>
            </w:r>
            <w:r w:rsidR="00FA14F3">
              <w:rPr>
                <w:noProof/>
                <w:webHidden/>
              </w:rPr>
              <w:fldChar w:fldCharType="begin"/>
            </w:r>
            <w:r w:rsidR="00FA14F3">
              <w:rPr>
                <w:noProof/>
                <w:webHidden/>
              </w:rPr>
              <w:instrText xml:space="preserve"> PAGEREF _Toc68792065 \h </w:instrText>
            </w:r>
            <w:r w:rsidR="00FA14F3">
              <w:rPr>
                <w:noProof/>
                <w:webHidden/>
              </w:rPr>
            </w:r>
            <w:r w:rsidR="00FA14F3">
              <w:rPr>
                <w:noProof/>
                <w:webHidden/>
              </w:rPr>
              <w:fldChar w:fldCharType="separate"/>
            </w:r>
            <w:r w:rsidR="00FA14F3">
              <w:rPr>
                <w:noProof/>
                <w:webHidden/>
              </w:rPr>
              <w:t>20</w:t>
            </w:r>
            <w:r w:rsidR="00FA14F3">
              <w:rPr>
                <w:noProof/>
                <w:webHidden/>
              </w:rPr>
              <w:fldChar w:fldCharType="end"/>
            </w:r>
          </w:hyperlink>
        </w:p>
        <w:p w14:paraId="71DCC2CE" w14:textId="635BEEE4" w:rsidR="00FA14F3" w:rsidRDefault="00505403">
          <w:pPr>
            <w:pStyle w:val="TOC3"/>
            <w:tabs>
              <w:tab w:val="left" w:pos="1320"/>
              <w:tab w:val="right" w:leader="dot" w:pos="10124"/>
            </w:tabs>
            <w:rPr>
              <w:rFonts w:asciiTheme="minorHAnsi" w:hAnsiTheme="minorHAnsi"/>
              <w:noProof/>
              <w:color w:val="auto"/>
              <w:sz w:val="22"/>
              <w:szCs w:val="22"/>
              <w:lang w:eastAsia="en-US"/>
            </w:rPr>
          </w:pPr>
          <w:hyperlink w:anchor="_Toc68792066" w:history="1">
            <w:r w:rsidR="00FA14F3" w:rsidRPr="002A7873">
              <w:rPr>
                <w:rStyle w:val="Hyperlink"/>
                <w:noProof/>
                <w:lang w:val="ru-RU"/>
                <w14:scene3d>
                  <w14:camera w14:prst="orthographicFront"/>
                  <w14:lightRig w14:rig="threePt" w14:dir="t">
                    <w14:rot w14:lat="0" w14:lon="0" w14:rev="0"/>
                  </w14:lightRig>
                </w14:scene3d>
              </w:rPr>
              <w:t>4.10.4.</w:t>
            </w:r>
            <w:r w:rsidR="00FA14F3">
              <w:rPr>
                <w:rFonts w:asciiTheme="minorHAnsi" w:hAnsiTheme="minorHAnsi"/>
                <w:noProof/>
                <w:color w:val="auto"/>
                <w:sz w:val="22"/>
                <w:szCs w:val="22"/>
                <w:lang w:eastAsia="en-US"/>
              </w:rPr>
              <w:tab/>
            </w:r>
            <w:r w:rsidR="00FA14F3" w:rsidRPr="002A7873">
              <w:rPr>
                <w:rStyle w:val="Hyperlink"/>
                <w:noProof/>
              </w:rPr>
              <w:t>REQPR0010.04. Reversal</w:t>
            </w:r>
            <w:r w:rsidR="00FA14F3">
              <w:rPr>
                <w:noProof/>
                <w:webHidden/>
              </w:rPr>
              <w:tab/>
            </w:r>
            <w:r w:rsidR="00FA14F3">
              <w:rPr>
                <w:noProof/>
                <w:webHidden/>
              </w:rPr>
              <w:fldChar w:fldCharType="begin"/>
            </w:r>
            <w:r w:rsidR="00FA14F3">
              <w:rPr>
                <w:noProof/>
                <w:webHidden/>
              </w:rPr>
              <w:instrText xml:space="preserve"> PAGEREF _Toc68792066 \h </w:instrText>
            </w:r>
            <w:r w:rsidR="00FA14F3">
              <w:rPr>
                <w:noProof/>
                <w:webHidden/>
              </w:rPr>
            </w:r>
            <w:r w:rsidR="00FA14F3">
              <w:rPr>
                <w:noProof/>
                <w:webHidden/>
              </w:rPr>
              <w:fldChar w:fldCharType="separate"/>
            </w:r>
            <w:r w:rsidR="00FA14F3">
              <w:rPr>
                <w:noProof/>
                <w:webHidden/>
              </w:rPr>
              <w:t>20</w:t>
            </w:r>
            <w:r w:rsidR="00FA14F3">
              <w:rPr>
                <w:noProof/>
                <w:webHidden/>
              </w:rPr>
              <w:fldChar w:fldCharType="end"/>
            </w:r>
          </w:hyperlink>
        </w:p>
        <w:p w14:paraId="3D2A3E84" w14:textId="565F8021" w:rsidR="00FA14F3" w:rsidRDefault="00505403">
          <w:pPr>
            <w:pStyle w:val="TOC3"/>
            <w:tabs>
              <w:tab w:val="left" w:pos="1320"/>
              <w:tab w:val="right" w:leader="dot" w:pos="10124"/>
            </w:tabs>
            <w:rPr>
              <w:rFonts w:asciiTheme="minorHAnsi" w:hAnsiTheme="minorHAnsi"/>
              <w:noProof/>
              <w:color w:val="auto"/>
              <w:sz w:val="22"/>
              <w:szCs w:val="22"/>
              <w:lang w:eastAsia="en-US"/>
            </w:rPr>
          </w:pPr>
          <w:hyperlink w:anchor="_Toc68792067" w:history="1">
            <w:r w:rsidR="00FA14F3" w:rsidRPr="002A7873">
              <w:rPr>
                <w:rStyle w:val="Hyperlink"/>
                <w:noProof/>
                <w14:scene3d>
                  <w14:camera w14:prst="orthographicFront"/>
                  <w14:lightRig w14:rig="threePt" w14:dir="t">
                    <w14:rot w14:lat="0" w14:lon="0" w14:rev="0"/>
                  </w14:lightRig>
                </w14:scene3d>
              </w:rPr>
              <w:t>4.10.5.</w:t>
            </w:r>
            <w:r w:rsidR="00FA14F3">
              <w:rPr>
                <w:rFonts w:asciiTheme="minorHAnsi" w:hAnsiTheme="minorHAnsi"/>
                <w:noProof/>
                <w:color w:val="auto"/>
                <w:sz w:val="22"/>
                <w:szCs w:val="22"/>
                <w:lang w:eastAsia="en-US"/>
              </w:rPr>
              <w:tab/>
            </w:r>
            <w:r w:rsidR="00FA14F3" w:rsidRPr="002A7873">
              <w:rPr>
                <w:rStyle w:val="Hyperlink"/>
                <w:noProof/>
              </w:rPr>
              <w:t>REQPR0010.05. Transfer excess money from customer closed Account</w:t>
            </w:r>
            <w:r w:rsidR="00FA14F3">
              <w:rPr>
                <w:noProof/>
                <w:webHidden/>
              </w:rPr>
              <w:tab/>
            </w:r>
            <w:r w:rsidR="00FA14F3">
              <w:rPr>
                <w:noProof/>
                <w:webHidden/>
              </w:rPr>
              <w:fldChar w:fldCharType="begin"/>
            </w:r>
            <w:r w:rsidR="00FA14F3">
              <w:rPr>
                <w:noProof/>
                <w:webHidden/>
              </w:rPr>
              <w:instrText xml:space="preserve"> PAGEREF _Toc68792067 \h </w:instrText>
            </w:r>
            <w:r w:rsidR="00FA14F3">
              <w:rPr>
                <w:noProof/>
                <w:webHidden/>
              </w:rPr>
            </w:r>
            <w:r w:rsidR="00FA14F3">
              <w:rPr>
                <w:noProof/>
                <w:webHidden/>
              </w:rPr>
              <w:fldChar w:fldCharType="separate"/>
            </w:r>
            <w:r w:rsidR="00FA14F3">
              <w:rPr>
                <w:noProof/>
                <w:webHidden/>
              </w:rPr>
              <w:t>21</w:t>
            </w:r>
            <w:r w:rsidR="00FA14F3">
              <w:rPr>
                <w:noProof/>
                <w:webHidden/>
              </w:rPr>
              <w:fldChar w:fldCharType="end"/>
            </w:r>
          </w:hyperlink>
        </w:p>
        <w:p w14:paraId="18AD142A" w14:textId="76209FEE" w:rsidR="00FA14F3" w:rsidRDefault="00505403">
          <w:pPr>
            <w:pStyle w:val="TOC2"/>
            <w:tabs>
              <w:tab w:val="left" w:pos="880"/>
              <w:tab w:val="right" w:leader="dot" w:pos="10124"/>
            </w:tabs>
            <w:rPr>
              <w:rFonts w:asciiTheme="minorHAnsi" w:hAnsiTheme="minorHAnsi"/>
              <w:noProof/>
              <w:color w:val="auto"/>
              <w:sz w:val="22"/>
              <w:szCs w:val="22"/>
              <w:lang w:eastAsia="en-US"/>
            </w:rPr>
          </w:pPr>
          <w:hyperlink w:anchor="_Toc68792068" w:history="1">
            <w:r w:rsidR="00FA14F3" w:rsidRPr="002A7873">
              <w:rPr>
                <w:rStyle w:val="Hyperlink"/>
                <w:noProof/>
              </w:rPr>
              <w:t>4.11.</w:t>
            </w:r>
            <w:r w:rsidR="00FA14F3">
              <w:rPr>
                <w:rFonts w:asciiTheme="minorHAnsi" w:hAnsiTheme="minorHAnsi"/>
                <w:noProof/>
                <w:color w:val="auto"/>
                <w:sz w:val="22"/>
                <w:szCs w:val="22"/>
                <w:lang w:eastAsia="en-US"/>
              </w:rPr>
              <w:tab/>
            </w:r>
            <w:r w:rsidR="00FA14F3" w:rsidRPr="002A7873">
              <w:rPr>
                <w:rStyle w:val="Hyperlink"/>
                <w:noProof/>
              </w:rPr>
              <w:t>REQPR011. Risk Management</w:t>
            </w:r>
            <w:r w:rsidR="00FA14F3">
              <w:rPr>
                <w:noProof/>
                <w:webHidden/>
              </w:rPr>
              <w:tab/>
            </w:r>
            <w:r w:rsidR="00FA14F3">
              <w:rPr>
                <w:noProof/>
                <w:webHidden/>
              </w:rPr>
              <w:fldChar w:fldCharType="begin"/>
            </w:r>
            <w:r w:rsidR="00FA14F3">
              <w:rPr>
                <w:noProof/>
                <w:webHidden/>
              </w:rPr>
              <w:instrText xml:space="preserve"> PAGEREF _Toc68792068 \h </w:instrText>
            </w:r>
            <w:r w:rsidR="00FA14F3">
              <w:rPr>
                <w:noProof/>
                <w:webHidden/>
              </w:rPr>
            </w:r>
            <w:r w:rsidR="00FA14F3">
              <w:rPr>
                <w:noProof/>
                <w:webHidden/>
              </w:rPr>
              <w:fldChar w:fldCharType="separate"/>
            </w:r>
            <w:r w:rsidR="00FA14F3">
              <w:rPr>
                <w:noProof/>
                <w:webHidden/>
              </w:rPr>
              <w:t>21</w:t>
            </w:r>
            <w:r w:rsidR="00FA14F3">
              <w:rPr>
                <w:noProof/>
                <w:webHidden/>
              </w:rPr>
              <w:fldChar w:fldCharType="end"/>
            </w:r>
          </w:hyperlink>
        </w:p>
        <w:p w14:paraId="42EB4A4D" w14:textId="67CCC149" w:rsidR="00FA14F3" w:rsidRDefault="00505403">
          <w:pPr>
            <w:pStyle w:val="TOC3"/>
            <w:tabs>
              <w:tab w:val="left" w:pos="1320"/>
              <w:tab w:val="right" w:leader="dot" w:pos="10124"/>
            </w:tabs>
            <w:rPr>
              <w:rFonts w:asciiTheme="minorHAnsi" w:hAnsiTheme="minorHAnsi"/>
              <w:noProof/>
              <w:color w:val="auto"/>
              <w:sz w:val="22"/>
              <w:szCs w:val="22"/>
              <w:lang w:eastAsia="en-US"/>
            </w:rPr>
          </w:pPr>
          <w:hyperlink w:anchor="_Toc68792069" w:history="1">
            <w:r w:rsidR="00FA14F3" w:rsidRPr="002A7873">
              <w:rPr>
                <w:rStyle w:val="Hyperlink"/>
                <w:noProof/>
                <w14:scene3d>
                  <w14:camera w14:prst="orthographicFront"/>
                  <w14:lightRig w14:rig="threePt" w14:dir="t">
                    <w14:rot w14:lat="0" w14:lon="0" w14:rev="0"/>
                  </w14:lightRig>
                </w14:scene3d>
              </w:rPr>
              <w:t>4.11.1.</w:t>
            </w:r>
            <w:r w:rsidR="00FA14F3">
              <w:rPr>
                <w:rFonts w:asciiTheme="minorHAnsi" w:hAnsiTheme="minorHAnsi"/>
                <w:noProof/>
                <w:color w:val="auto"/>
                <w:sz w:val="22"/>
                <w:szCs w:val="22"/>
                <w:lang w:eastAsia="en-US"/>
              </w:rPr>
              <w:tab/>
            </w:r>
            <w:r w:rsidR="00FA14F3" w:rsidRPr="002A7873">
              <w:rPr>
                <w:rStyle w:val="Hyperlink"/>
                <w:noProof/>
              </w:rPr>
              <w:t>Business Requirement</w:t>
            </w:r>
            <w:r w:rsidR="00FA14F3">
              <w:rPr>
                <w:noProof/>
                <w:webHidden/>
              </w:rPr>
              <w:tab/>
            </w:r>
            <w:r w:rsidR="00FA14F3">
              <w:rPr>
                <w:noProof/>
                <w:webHidden/>
              </w:rPr>
              <w:fldChar w:fldCharType="begin"/>
            </w:r>
            <w:r w:rsidR="00FA14F3">
              <w:rPr>
                <w:noProof/>
                <w:webHidden/>
              </w:rPr>
              <w:instrText xml:space="preserve"> PAGEREF _Toc68792069 \h </w:instrText>
            </w:r>
            <w:r w:rsidR="00FA14F3">
              <w:rPr>
                <w:noProof/>
                <w:webHidden/>
              </w:rPr>
            </w:r>
            <w:r w:rsidR="00FA14F3">
              <w:rPr>
                <w:noProof/>
                <w:webHidden/>
              </w:rPr>
              <w:fldChar w:fldCharType="separate"/>
            </w:r>
            <w:r w:rsidR="00FA14F3">
              <w:rPr>
                <w:noProof/>
                <w:webHidden/>
              </w:rPr>
              <w:t>21</w:t>
            </w:r>
            <w:r w:rsidR="00FA14F3">
              <w:rPr>
                <w:noProof/>
                <w:webHidden/>
              </w:rPr>
              <w:fldChar w:fldCharType="end"/>
            </w:r>
          </w:hyperlink>
        </w:p>
        <w:p w14:paraId="578E4AE8" w14:textId="53E362E8" w:rsidR="00FA14F3" w:rsidRDefault="00505403">
          <w:pPr>
            <w:pStyle w:val="TOC3"/>
            <w:tabs>
              <w:tab w:val="left" w:pos="1320"/>
              <w:tab w:val="right" w:leader="dot" w:pos="10124"/>
            </w:tabs>
            <w:rPr>
              <w:rFonts w:asciiTheme="minorHAnsi" w:hAnsiTheme="minorHAnsi"/>
              <w:noProof/>
              <w:color w:val="auto"/>
              <w:sz w:val="22"/>
              <w:szCs w:val="22"/>
              <w:lang w:eastAsia="en-US"/>
            </w:rPr>
          </w:pPr>
          <w:hyperlink w:anchor="_Toc68792070" w:history="1">
            <w:r w:rsidR="00FA14F3" w:rsidRPr="002A7873">
              <w:rPr>
                <w:rStyle w:val="Hyperlink"/>
                <w:noProof/>
                <w14:scene3d>
                  <w14:camera w14:prst="orthographicFront"/>
                  <w14:lightRig w14:rig="threePt" w14:dir="t">
                    <w14:rot w14:lat="0" w14:lon="0" w14:rev="0"/>
                  </w14:lightRig>
                </w14:scene3d>
              </w:rPr>
              <w:t>4.11.2.</w:t>
            </w:r>
            <w:r w:rsidR="00FA14F3">
              <w:rPr>
                <w:rFonts w:asciiTheme="minorHAnsi" w:hAnsiTheme="minorHAnsi"/>
                <w:noProof/>
                <w:color w:val="auto"/>
                <w:sz w:val="22"/>
                <w:szCs w:val="22"/>
                <w:lang w:eastAsia="en-US"/>
              </w:rPr>
              <w:tab/>
            </w:r>
            <w:r w:rsidR="00FA14F3" w:rsidRPr="002A7873">
              <w:rPr>
                <w:rStyle w:val="Hyperlink"/>
                <w:noProof/>
              </w:rPr>
              <w:t>Technical Detail</w:t>
            </w:r>
            <w:r w:rsidR="00FA14F3">
              <w:rPr>
                <w:noProof/>
                <w:webHidden/>
              </w:rPr>
              <w:tab/>
            </w:r>
            <w:r w:rsidR="00FA14F3">
              <w:rPr>
                <w:noProof/>
                <w:webHidden/>
              </w:rPr>
              <w:fldChar w:fldCharType="begin"/>
            </w:r>
            <w:r w:rsidR="00FA14F3">
              <w:rPr>
                <w:noProof/>
                <w:webHidden/>
              </w:rPr>
              <w:instrText xml:space="preserve"> PAGEREF _Toc68792070 \h </w:instrText>
            </w:r>
            <w:r w:rsidR="00FA14F3">
              <w:rPr>
                <w:noProof/>
                <w:webHidden/>
              </w:rPr>
            </w:r>
            <w:r w:rsidR="00FA14F3">
              <w:rPr>
                <w:noProof/>
                <w:webHidden/>
              </w:rPr>
              <w:fldChar w:fldCharType="separate"/>
            </w:r>
            <w:r w:rsidR="00FA14F3">
              <w:rPr>
                <w:noProof/>
                <w:webHidden/>
              </w:rPr>
              <w:t>22</w:t>
            </w:r>
            <w:r w:rsidR="00FA14F3">
              <w:rPr>
                <w:noProof/>
                <w:webHidden/>
              </w:rPr>
              <w:fldChar w:fldCharType="end"/>
            </w:r>
          </w:hyperlink>
        </w:p>
        <w:p w14:paraId="08DC8572" w14:textId="2764DEDF" w:rsidR="00FA14F3" w:rsidRDefault="00505403">
          <w:pPr>
            <w:pStyle w:val="TOC3"/>
            <w:tabs>
              <w:tab w:val="left" w:pos="1320"/>
              <w:tab w:val="right" w:leader="dot" w:pos="10124"/>
            </w:tabs>
            <w:rPr>
              <w:rFonts w:asciiTheme="minorHAnsi" w:hAnsiTheme="minorHAnsi"/>
              <w:noProof/>
              <w:color w:val="auto"/>
              <w:sz w:val="22"/>
              <w:szCs w:val="22"/>
              <w:lang w:eastAsia="en-US"/>
            </w:rPr>
          </w:pPr>
          <w:hyperlink w:anchor="_Toc68792071" w:history="1">
            <w:r w:rsidR="00FA14F3" w:rsidRPr="002A7873">
              <w:rPr>
                <w:rStyle w:val="Hyperlink"/>
                <w:noProof/>
                <w14:scene3d>
                  <w14:camera w14:prst="orthographicFront"/>
                  <w14:lightRig w14:rig="threePt" w14:dir="t">
                    <w14:rot w14:lat="0" w14:lon="0" w14:rev="0"/>
                  </w14:lightRig>
                </w14:scene3d>
              </w:rPr>
              <w:t>4.11.3.</w:t>
            </w:r>
            <w:r w:rsidR="00FA14F3">
              <w:rPr>
                <w:rFonts w:asciiTheme="minorHAnsi" w:hAnsiTheme="minorHAnsi"/>
                <w:noProof/>
                <w:color w:val="auto"/>
                <w:sz w:val="22"/>
                <w:szCs w:val="22"/>
                <w:lang w:eastAsia="en-US"/>
              </w:rPr>
              <w:tab/>
            </w:r>
            <w:r w:rsidR="00FA14F3" w:rsidRPr="002A7873">
              <w:rPr>
                <w:rStyle w:val="Hyperlink"/>
                <w:noProof/>
              </w:rPr>
              <w:t>Testing and Sample</w:t>
            </w:r>
            <w:r w:rsidR="00FA14F3">
              <w:rPr>
                <w:noProof/>
                <w:webHidden/>
              </w:rPr>
              <w:tab/>
            </w:r>
            <w:r w:rsidR="00FA14F3">
              <w:rPr>
                <w:noProof/>
                <w:webHidden/>
              </w:rPr>
              <w:fldChar w:fldCharType="begin"/>
            </w:r>
            <w:r w:rsidR="00FA14F3">
              <w:rPr>
                <w:noProof/>
                <w:webHidden/>
              </w:rPr>
              <w:instrText xml:space="preserve"> PAGEREF _Toc68792071 \h </w:instrText>
            </w:r>
            <w:r w:rsidR="00FA14F3">
              <w:rPr>
                <w:noProof/>
                <w:webHidden/>
              </w:rPr>
            </w:r>
            <w:r w:rsidR="00FA14F3">
              <w:rPr>
                <w:noProof/>
                <w:webHidden/>
              </w:rPr>
              <w:fldChar w:fldCharType="separate"/>
            </w:r>
            <w:r w:rsidR="00FA14F3">
              <w:rPr>
                <w:noProof/>
                <w:webHidden/>
              </w:rPr>
              <w:t>22</w:t>
            </w:r>
            <w:r w:rsidR="00FA14F3">
              <w:rPr>
                <w:noProof/>
                <w:webHidden/>
              </w:rPr>
              <w:fldChar w:fldCharType="end"/>
            </w:r>
          </w:hyperlink>
        </w:p>
        <w:p w14:paraId="0EF80DC1" w14:textId="14ECF8C5" w:rsidR="00FA14F3" w:rsidRDefault="00505403">
          <w:pPr>
            <w:pStyle w:val="TOC3"/>
            <w:tabs>
              <w:tab w:val="left" w:pos="1320"/>
              <w:tab w:val="right" w:leader="dot" w:pos="10124"/>
            </w:tabs>
            <w:rPr>
              <w:rFonts w:asciiTheme="minorHAnsi" w:hAnsiTheme="minorHAnsi"/>
              <w:noProof/>
              <w:color w:val="auto"/>
              <w:sz w:val="22"/>
              <w:szCs w:val="22"/>
              <w:lang w:eastAsia="en-US"/>
            </w:rPr>
          </w:pPr>
          <w:hyperlink w:anchor="_Toc68792072" w:history="1">
            <w:r w:rsidR="00FA14F3" w:rsidRPr="002A7873">
              <w:rPr>
                <w:rStyle w:val="Hyperlink"/>
                <w:noProof/>
                <w14:scene3d>
                  <w14:camera w14:prst="orthographicFront"/>
                  <w14:lightRig w14:rig="threePt" w14:dir="t">
                    <w14:rot w14:lat="0" w14:lon="0" w14:rev="0"/>
                  </w14:lightRig>
                </w14:scene3d>
              </w:rPr>
              <w:t>4.11.4.</w:t>
            </w:r>
            <w:r w:rsidR="00FA14F3">
              <w:rPr>
                <w:rFonts w:asciiTheme="minorHAnsi" w:hAnsiTheme="minorHAnsi"/>
                <w:noProof/>
                <w:color w:val="auto"/>
                <w:sz w:val="22"/>
                <w:szCs w:val="22"/>
                <w:lang w:eastAsia="en-US"/>
              </w:rPr>
              <w:tab/>
            </w:r>
            <w:r w:rsidR="00FA14F3" w:rsidRPr="002A7873">
              <w:rPr>
                <w:rStyle w:val="Hyperlink"/>
                <w:noProof/>
              </w:rPr>
              <w:t>Limitation</w:t>
            </w:r>
            <w:r w:rsidR="00FA14F3">
              <w:rPr>
                <w:noProof/>
                <w:webHidden/>
              </w:rPr>
              <w:tab/>
            </w:r>
            <w:r w:rsidR="00FA14F3">
              <w:rPr>
                <w:noProof/>
                <w:webHidden/>
              </w:rPr>
              <w:fldChar w:fldCharType="begin"/>
            </w:r>
            <w:r w:rsidR="00FA14F3">
              <w:rPr>
                <w:noProof/>
                <w:webHidden/>
              </w:rPr>
              <w:instrText xml:space="preserve"> PAGEREF _Toc68792072 \h </w:instrText>
            </w:r>
            <w:r w:rsidR="00FA14F3">
              <w:rPr>
                <w:noProof/>
                <w:webHidden/>
              </w:rPr>
            </w:r>
            <w:r w:rsidR="00FA14F3">
              <w:rPr>
                <w:noProof/>
                <w:webHidden/>
              </w:rPr>
              <w:fldChar w:fldCharType="separate"/>
            </w:r>
            <w:r w:rsidR="00FA14F3">
              <w:rPr>
                <w:noProof/>
                <w:webHidden/>
              </w:rPr>
              <w:t>22</w:t>
            </w:r>
            <w:r w:rsidR="00FA14F3">
              <w:rPr>
                <w:noProof/>
                <w:webHidden/>
              </w:rPr>
              <w:fldChar w:fldCharType="end"/>
            </w:r>
          </w:hyperlink>
        </w:p>
        <w:p w14:paraId="5D346673" w14:textId="57434C9D" w:rsidR="00FA14F3" w:rsidRDefault="00505403">
          <w:pPr>
            <w:pStyle w:val="TOC2"/>
            <w:tabs>
              <w:tab w:val="left" w:pos="880"/>
              <w:tab w:val="right" w:leader="dot" w:pos="10124"/>
            </w:tabs>
            <w:rPr>
              <w:rFonts w:asciiTheme="minorHAnsi" w:hAnsiTheme="minorHAnsi"/>
              <w:noProof/>
              <w:color w:val="auto"/>
              <w:sz w:val="22"/>
              <w:szCs w:val="22"/>
              <w:lang w:eastAsia="en-US"/>
            </w:rPr>
          </w:pPr>
          <w:hyperlink w:anchor="_Toc68792073" w:history="1">
            <w:r w:rsidR="00FA14F3" w:rsidRPr="002A7873">
              <w:rPr>
                <w:rStyle w:val="Hyperlink"/>
                <w:noProof/>
              </w:rPr>
              <w:t>4.12.</w:t>
            </w:r>
            <w:r w:rsidR="00FA14F3">
              <w:rPr>
                <w:rFonts w:asciiTheme="minorHAnsi" w:hAnsiTheme="minorHAnsi"/>
                <w:noProof/>
                <w:color w:val="auto"/>
                <w:sz w:val="22"/>
                <w:szCs w:val="22"/>
                <w:lang w:eastAsia="en-US"/>
              </w:rPr>
              <w:tab/>
            </w:r>
            <w:r w:rsidR="00FA14F3" w:rsidRPr="002A7873">
              <w:rPr>
                <w:rStyle w:val="Hyperlink"/>
                <w:noProof/>
              </w:rPr>
              <w:t>REQPR012. Instalment Scheme</w:t>
            </w:r>
            <w:r w:rsidR="00FA14F3">
              <w:rPr>
                <w:noProof/>
                <w:webHidden/>
              </w:rPr>
              <w:tab/>
            </w:r>
            <w:r w:rsidR="00FA14F3">
              <w:rPr>
                <w:noProof/>
                <w:webHidden/>
              </w:rPr>
              <w:fldChar w:fldCharType="begin"/>
            </w:r>
            <w:r w:rsidR="00FA14F3">
              <w:rPr>
                <w:noProof/>
                <w:webHidden/>
              </w:rPr>
              <w:instrText xml:space="preserve"> PAGEREF _Toc68792073 \h </w:instrText>
            </w:r>
            <w:r w:rsidR="00FA14F3">
              <w:rPr>
                <w:noProof/>
                <w:webHidden/>
              </w:rPr>
            </w:r>
            <w:r w:rsidR="00FA14F3">
              <w:rPr>
                <w:noProof/>
                <w:webHidden/>
              </w:rPr>
              <w:fldChar w:fldCharType="separate"/>
            </w:r>
            <w:r w:rsidR="00FA14F3">
              <w:rPr>
                <w:noProof/>
                <w:webHidden/>
              </w:rPr>
              <w:t>22</w:t>
            </w:r>
            <w:r w:rsidR="00FA14F3">
              <w:rPr>
                <w:noProof/>
                <w:webHidden/>
              </w:rPr>
              <w:fldChar w:fldCharType="end"/>
            </w:r>
          </w:hyperlink>
        </w:p>
        <w:p w14:paraId="3E4B329A" w14:textId="26483297" w:rsidR="00FA14F3" w:rsidRDefault="00505403">
          <w:pPr>
            <w:pStyle w:val="TOC3"/>
            <w:tabs>
              <w:tab w:val="left" w:pos="1320"/>
              <w:tab w:val="right" w:leader="dot" w:pos="10124"/>
            </w:tabs>
            <w:rPr>
              <w:rFonts w:asciiTheme="minorHAnsi" w:hAnsiTheme="minorHAnsi"/>
              <w:noProof/>
              <w:color w:val="auto"/>
              <w:sz w:val="22"/>
              <w:szCs w:val="22"/>
              <w:lang w:eastAsia="en-US"/>
            </w:rPr>
          </w:pPr>
          <w:hyperlink w:anchor="_Toc68792074" w:history="1">
            <w:r w:rsidR="00FA14F3" w:rsidRPr="002A7873">
              <w:rPr>
                <w:rStyle w:val="Hyperlink"/>
                <w:noProof/>
                <w14:scene3d>
                  <w14:camera w14:prst="orthographicFront"/>
                  <w14:lightRig w14:rig="threePt" w14:dir="t">
                    <w14:rot w14:lat="0" w14:lon="0" w14:rev="0"/>
                  </w14:lightRig>
                </w14:scene3d>
              </w:rPr>
              <w:t>4.12.1.</w:t>
            </w:r>
            <w:r w:rsidR="00FA14F3">
              <w:rPr>
                <w:rFonts w:asciiTheme="minorHAnsi" w:hAnsiTheme="minorHAnsi"/>
                <w:noProof/>
                <w:color w:val="auto"/>
                <w:sz w:val="22"/>
                <w:szCs w:val="22"/>
                <w:lang w:eastAsia="en-US"/>
              </w:rPr>
              <w:tab/>
            </w:r>
            <w:r w:rsidR="00FA14F3" w:rsidRPr="002A7873">
              <w:rPr>
                <w:rStyle w:val="Hyperlink"/>
                <w:noProof/>
              </w:rPr>
              <w:t>Business Requirement</w:t>
            </w:r>
            <w:r w:rsidR="00FA14F3">
              <w:rPr>
                <w:noProof/>
                <w:webHidden/>
              </w:rPr>
              <w:tab/>
            </w:r>
            <w:r w:rsidR="00FA14F3">
              <w:rPr>
                <w:noProof/>
                <w:webHidden/>
              </w:rPr>
              <w:fldChar w:fldCharType="begin"/>
            </w:r>
            <w:r w:rsidR="00FA14F3">
              <w:rPr>
                <w:noProof/>
                <w:webHidden/>
              </w:rPr>
              <w:instrText xml:space="preserve"> PAGEREF _Toc68792074 \h </w:instrText>
            </w:r>
            <w:r w:rsidR="00FA14F3">
              <w:rPr>
                <w:noProof/>
                <w:webHidden/>
              </w:rPr>
            </w:r>
            <w:r w:rsidR="00FA14F3">
              <w:rPr>
                <w:noProof/>
                <w:webHidden/>
              </w:rPr>
              <w:fldChar w:fldCharType="separate"/>
            </w:r>
            <w:r w:rsidR="00FA14F3">
              <w:rPr>
                <w:noProof/>
                <w:webHidden/>
              </w:rPr>
              <w:t>22</w:t>
            </w:r>
            <w:r w:rsidR="00FA14F3">
              <w:rPr>
                <w:noProof/>
                <w:webHidden/>
              </w:rPr>
              <w:fldChar w:fldCharType="end"/>
            </w:r>
          </w:hyperlink>
        </w:p>
        <w:p w14:paraId="65E11C34" w14:textId="6AF5E326" w:rsidR="00FA14F3" w:rsidRDefault="00505403">
          <w:pPr>
            <w:pStyle w:val="TOC3"/>
            <w:tabs>
              <w:tab w:val="left" w:pos="1320"/>
              <w:tab w:val="right" w:leader="dot" w:pos="10124"/>
            </w:tabs>
            <w:rPr>
              <w:rFonts w:asciiTheme="minorHAnsi" w:hAnsiTheme="minorHAnsi"/>
              <w:noProof/>
              <w:color w:val="auto"/>
              <w:sz w:val="22"/>
              <w:szCs w:val="22"/>
              <w:lang w:eastAsia="en-US"/>
            </w:rPr>
          </w:pPr>
          <w:hyperlink w:anchor="_Toc68792075" w:history="1">
            <w:r w:rsidR="00FA14F3" w:rsidRPr="002A7873">
              <w:rPr>
                <w:rStyle w:val="Hyperlink"/>
                <w:noProof/>
                <w14:scene3d>
                  <w14:camera w14:prst="orthographicFront"/>
                  <w14:lightRig w14:rig="threePt" w14:dir="t">
                    <w14:rot w14:lat="0" w14:lon="0" w14:rev="0"/>
                  </w14:lightRig>
                </w14:scene3d>
              </w:rPr>
              <w:t>4.12.2.</w:t>
            </w:r>
            <w:r w:rsidR="00FA14F3">
              <w:rPr>
                <w:rFonts w:asciiTheme="minorHAnsi" w:hAnsiTheme="minorHAnsi"/>
                <w:noProof/>
                <w:color w:val="auto"/>
                <w:sz w:val="22"/>
                <w:szCs w:val="22"/>
                <w:lang w:eastAsia="en-US"/>
              </w:rPr>
              <w:tab/>
            </w:r>
            <w:r w:rsidR="00FA14F3" w:rsidRPr="002A7873">
              <w:rPr>
                <w:rStyle w:val="Hyperlink"/>
                <w:noProof/>
              </w:rPr>
              <w:t>Technical Detail</w:t>
            </w:r>
            <w:r w:rsidR="00FA14F3">
              <w:rPr>
                <w:noProof/>
                <w:webHidden/>
              </w:rPr>
              <w:tab/>
            </w:r>
            <w:r w:rsidR="00FA14F3">
              <w:rPr>
                <w:noProof/>
                <w:webHidden/>
              </w:rPr>
              <w:fldChar w:fldCharType="begin"/>
            </w:r>
            <w:r w:rsidR="00FA14F3">
              <w:rPr>
                <w:noProof/>
                <w:webHidden/>
              </w:rPr>
              <w:instrText xml:space="preserve"> PAGEREF _Toc68792075 \h </w:instrText>
            </w:r>
            <w:r w:rsidR="00FA14F3">
              <w:rPr>
                <w:noProof/>
                <w:webHidden/>
              </w:rPr>
            </w:r>
            <w:r w:rsidR="00FA14F3">
              <w:rPr>
                <w:noProof/>
                <w:webHidden/>
              </w:rPr>
              <w:fldChar w:fldCharType="separate"/>
            </w:r>
            <w:r w:rsidR="00FA14F3">
              <w:rPr>
                <w:noProof/>
                <w:webHidden/>
              </w:rPr>
              <w:t>22</w:t>
            </w:r>
            <w:r w:rsidR="00FA14F3">
              <w:rPr>
                <w:noProof/>
                <w:webHidden/>
              </w:rPr>
              <w:fldChar w:fldCharType="end"/>
            </w:r>
          </w:hyperlink>
        </w:p>
        <w:p w14:paraId="0803E411" w14:textId="0E502424" w:rsidR="00FA14F3" w:rsidRDefault="00505403">
          <w:pPr>
            <w:pStyle w:val="TOC3"/>
            <w:tabs>
              <w:tab w:val="left" w:pos="1320"/>
              <w:tab w:val="right" w:leader="dot" w:pos="10124"/>
            </w:tabs>
            <w:rPr>
              <w:rFonts w:asciiTheme="minorHAnsi" w:hAnsiTheme="minorHAnsi"/>
              <w:noProof/>
              <w:color w:val="auto"/>
              <w:sz w:val="22"/>
              <w:szCs w:val="22"/>
              <w:lang w:eastAsia="en-US"/>
            </w:rPr>
          </w:pPr>
          <w:hyperlink w:anchor="_Toc68792076" w:history="1">
            <w:r w:rsidR="00FA14F3" w:rsidRPr="002A7873">
              <w:rPr>
                <w:rStyle w:val="Hyperlink"/>
                <w:noProof/>
                <w14:scene3d>
                  <w14:camera w14:prst="orthographicFront"/>
                  <w14:lightRig w14:rig="threePt" w14:dir="t">
                    <w14:rot w14:lat="0" w14:lon="0" w14:rev="0"/>
                  </w14:lightRig>
                </w14:scene3d>
              </w:rPr>
              <w:t>4.12.3.</w:t>
            </w:r>
            <w:r w:rsidR="00FA14F3">
              <w:rPr>
                <w:rFonts w:asciiTheme="minorHAnsi" w:hAnsiTheme="minorHAnsi"/>
                <w:noProof/>
                <w:color w:val="auto"/>
                <w:sz w:val="22"/>
                <w:szCs w:val="22"/>
                <w:lang w:eastAsia="en-US"/>
              </w:rPr>
              <w:tab/>
            </w:r>
            <w:r w:rsidR="00FA14F3" w:rsidRPr="002A7873">
              <w:rPr>
                <w:rStyle w:val="Hyperlink"/>
                <w:noProof/>
              </w:rPr>
              <w:t>Testing and Sample</w:t>
            </w:r>
            <w:r w:rsidR="00FA14F3">
              <w:rPr>
                <w:noProof/>
                <w:webHidden/>
              </w:rPr>
              <w:tab/>
            </w:r>
            <w:r w:rsidR="00FA14F3">
              <w:rPr>
                <w:noProof/>
                <w:webHidden/>
              </w:rPr>
              <w:fldChar w:fldCharType="begin"/>
            </w:r>
            <w:r w:rsidR="00FA14F3">
              <w:rPr>
                <w:noProof/>
                <w:webHidden/>
              </w:rPr>
              <w:instrText xml:space="preserve"> PAGEREF _Toc68792076 \h </w:instrText>
            </w:r>
            <w:r w:rsidR="00FA14F3">
              <w:rPr>
                <w:noProof/>
                <w:webHidden/>
              </w:rPr>
            </w:r>
            <w:r w:rsidR="00FA14F3">
              <w:rPr>
                <w:noProof/>
                <w:webHidden/>
              </w:rPr>
              <w:fldChar w:fldCharType="separate"/>
            </w:r>
            <w:r w:rsidR="00FA14F3">
              <w:rPr>
                <w:noProof/>
                <w:webHidden/>
              </w:rPr>
              <w:t>23</w:t>
            </w:r>
            <w:r w:rsidR="00FA14F3">
              <w:rPr>
                <w:noProof/>
                <w:webHidden/>
              </w:rPr>
              <w:fldChar w:fldCharType="end"/>
            </w:r>
          </w:hyperlink>
        </w:p>
        <w:p w14:paraId="1851063E" w14:textId="385B31D9" w:rsidR="00FA14F3" w:rsidRDefault="00505403">
          <w:pPr>
            <w:pStyle w:val="TOC3"/>
            <w:tabs>
              <w:tab w:val="left" w:pos="1320"/>
              <w:tab w:val="right" w:leader="dot" w:pos="10124"/>
            </w:tabs>
            <w:rPr>
              <w:rFonts w:asciiTheme="minorHAnsi" w:hAnsiTheme="minorHAnsi"/>
              <w:noProof/>
              <w:color w:val="auto"/>
              <w:sz w:val="22"/>
              <w:szCs w:val="22"/>
              <w:lang w:eastAsia="en-US"/>
            </w:rPr>
          </w:pPr>
          <w:hyperlink w:anchor="_Toc68792077" w:history="1">
            <w:r w:rsidR="00FA14F3" w:rsidRPr="002A7873">
              <w:rPr>
                <w:rStyle w:val="Hyperlink"/>
                <w:noProof/>
                <w14:scene3d>
                  <w14:camera w14:prst="orthographicFront"/>
                  <w14:lightRig w14:rig="threePt" w14:dir="t">
                    <w14:rot w14:lat="0" w14:lon="0" w14:rev="0"/>
                  </w14:lightRig>
                </w14:scene3d>
              </w:rPr>
              <w:t>4.12.4.</w:t>
            </w:r>
            <w:r w:rsidR="00FA14F3">
              <w:rPr>
                <w:rFonts w:asciiTheme="minorHAnsi" w:hAnsiTheme="minorHAnsi"/>
                <w:noProof/>
                <w:color w:val="auto"/>
                <w:sz w:val="22"/>
                <w:szCs w:val="22"/>
                <w:lang w:eastAsia="en-US"/>
              </w:rPr>
              <w:tab/>
            </w:r>
            <w:r w:rsidR="00FA14F3" w:rsidRPr="002A7873">
              <w:rPr>
                <w:rStyle w:val="Hyperlink"/>
                <w:noProof/>
              </w:rPr>
              <w:t>Limitation</w:t>
            </w:r>
            <w:r w:rsidR="00FA14F3">
              <w:rPr>
                <w:noProof/>
                <w:webHidden/>
              </w:rPr>
              <w:tab/>
            </w:r>
            <w:r w:rsidR="00FA14F3">
              <w:rPr>
                <w:noProof/>
                <w:webHidden/>
              </w:rPr>
              <w:fldChar w:fldCharType="begin"/>
            </w:r>
            <w:r w:rsidR="00FA14F3">
              <w:rPr>
                <w:noProof/>
                <w:webHidden/>
              </w:rPr>
              <w:instrText xml:space="preserve"> PAGEREF _Toc68792077 \h </w:instrText>
            </w:r>
            <w:r w:rsidR="00FA14F3">
              <w:rPr>
                <w:noProof/>
                <w:webHidden/>
              </w:rPr>
            </w:r>
            <w:r w:rsidR="00FA14F3">
              <w:rPr>
                <w:noProof/>
                <w:webHidden/>
              </w:rPr>
              <w:fldChar w:fldCharType="separate"/>
            </w:r>
            <w:r w:rsidR="00FA14F3">
              <w:rPr>
                <w:noProof/>
                <w:webHidden/>
              </w:rPr>
              <w:t>23</w:t>
            </w:r>
            <w:r w:rsidR="00FA14F3">
              <w:rPr>
                <w:noProof/>
                <w:webHidden/>
              </w:rPr>
              <w:fldChar w:fldCharType="end"/>
            </w:r>
          </w:hyperlink>
        </w:p>
        <w:p w14:paraId="7769367C" w14:textId="1555D064" w:rsidR="00FA14F3" w:rsidRDefault="00505403">
          <w:pPr>
            <w:pStyle w:val="TOC2"/>
            <w:tabs>
              <w:tab w:val="left" w:pos="880"/>
              <w:tab w:val="right" w:leader="dot" w:pos="10124"/>
            </w:tabs>
            <w:rPr>
              <w:rFonts w:asciiTheme="minorHAnsi" w:hAnsiTheme="minorHAnsi"/>
              <w:noProof/>
              <w:color w:val="auto"/>
              <w:sz w:val="22"/>
              <w:szCs w:val="22"/>
              <w:lang w:eastAsia="en-US"/>
            </w:rPr>
          </w:pPr>
          <w:hyperlink w:anchor="_Toc68792078" w:history="1">
            <w:r w:rsidR="00FA14F3" w:rsidRPr="002A7873">
              <w:rPr>
                <w:rStyle w:val="Hyperlink"/>
                <w:noProof/>
              </w:rPr>
              <w:t>4.13.</w:t>
            </w:r>
            <w:r w:rsidR="00FA14F3">
              <w:rPr>
                <w:rFonts w:asciiTheme="minorHAnsi" w:hAnsiTheme="minorHAnsi"/>
                <w:noProof/>
                <w:color w:val="auto"/>
                <w:sz w:val="22"/>
                <w:szCs w:val="22"/>
                <w:lang w:eastAsia="en-US"/>
              </w:rPr>
              <w:tab/>
            </w:r>
            <w:r w:rsidR="00FA14F3" w:rsidRPr="002A7873">
              <w:rPr>
                <w:rStyle w:val="Hyperlink"/>
                <w:noProof/>
              </w:rPr>
              <w:t>REQPR013. Notification</w:t>
            </w:r>
            <w:r w:rsidR="00FA14F3">
              <w:rPr>
                <w:noProof/>
                <w:webHidden/>
              </w:rPr>
              <w:tab/>
            </w:r>
            <w:r w:rsidR="00FA14F3">
              <w:rPr>
                <w:noProof/>
                <w:webHidden/>
              </w:rPr>
              <w:fldChar w:fldCharType="begin"/>
            </w:r>
            <w:r w:rsidR="00FA14F3">
              <w:rPr>
                <w:noProof/>
                <w:webHidden/>
              </w:rPr>
              <w:instrText xml:space="preserve"> PAGEREF _Toc68792078 \h </w:instrText>
            </w:r>
            <w:r w:rsidR="00FA14F3">
              <w:rPr>
                <w:noProof/>
                <w:webHidden/>
              </w:rPr>
            </w:r>
            <w:r w:rsidR="00FA14F3">
              <w:rPr>
                <w:noProof/>
                <w:webHidden/>
              </w:rPr>
              <w:fldChar w:fldCharType="separate"/>
            </w:r>
            <w:r w:rsidR="00FA14F3">
              <w:rPr>
                <w:noProof/>
                <w:webHidden/>
              </w:rPr>
              <w:t>23</w:t>
            </w:r>
            <w:r w:rsidR="00FA14F3">
              <w:rPr>
                <w:noProof/>
                <w:webHidden/>
              </w:rPr>
              <w:fldChar w:fldCharType="end"/>
            </w:r>
          </w:hyperlink>
        </w:p>
        <w:p w14:paraId="1A5C3B92" w14:textId="7AF316C6" w:rsidR="00FA14F3" w:rsidRDefault="00505403">
          <w:pPr>
            <w:pStyle w:val="TOC3"/>
            <w:tabs>
              <w:tab w:val="left" w:pos="1320"/>
              <w:tab w:val="right" w:leader="dot" w:pos="10124"/>
            </w:tabs>
            <w:rPr>
              <w:rFonts w:asciiTheme="minorHAnsi" w:hAnsiTheme="minorHAnsi"/>
              <w:noProof/>
              <w:color w:val="auto"/>
              <w:sz w:val="22"/>
              <w:szCs w:val="22"/>
              <w:lang w:eastAsia="en-US"/>
            </w:rPr>
          </w:pPr>
          <w:hyperlink w:anchor="_Toc68792079" w:history="1">
            <w:r w:rsidR="00FA14F3" w:rsidRPr="002A7873">
              <w:rPr>
                <w:rStyle w:val="Hyperlink"/>
                <w:noProof/>
                <w14:scene3d>
                  <w14:camera w14:prst="orthographicFront"/>
                  <w14:lightRig w14:rig="threePt" w14:dir="t">
                    <w14:rot w14:lat="0" w14:lon="0" w14:rev="0"/>
                  </w14:lightRig>
                </w14:scene3d>
              </w:rPr>
              <w:t>4.13.1.</w:t>
            </w:r>
            <w:r w:rsidR="00FA14F3">
              <w:rPr>
                <w:rFonts w:asciiTheme="minorHAnsi" w:hAnsiTheme="minorHAnsi"/>
                <w:noProof/>
                <w:color w:val="auto"/>
                <w:sz w:val="22"/>
                <w:szCs w:val="22"/>
                <w:lang w:eastAsia="en-US"/>
              </w:rPr>
              <w:tab/>
            </w:r>
            <w:r w:rsidR="00FA14F3" w:rsidRPr="002A7873">
              <w:rPr>
                <w:rStyle w:val="Hyperlink"/>
                <w:noProof/>
              </w:rPr>
              <w:t>Business Requirement</w:t>
            </w:r>
            <w:r w:rsidR="00FA14F3">
              <w:rPr>
                <w:noProof/>
                <w:webHidden/>
              </w:rPr>
              <w:tab/>
            </w:r>
            <w:r w:rsidR="00FA14F3">
              <w:rPr>
                <w:noProof/>
                <w:webHidden/>
              </w:rPr>
              <w:fldChar w:fldCharType="begin"/>
            </w:r>
            <w:r w:rsidR="00FA14F3">
              <w:rPr>
                <w:noProof/>
                <w:webHidden/>
              </w:rPr>
              <w:instrText xml:space="preserve"> PAGEREF _Toc68792079 \h </w:instrText>
            </w:r>
            <w:r w:rsidR="00FA14F3">
              <w:rPr>
                <w:noProof/>
                <w:webHidden/>
              </w:rPr>
            </w:r>
            <w:r w:rsidR="00FA14F3">
              <w:rPr>
                <w:noProof/>
                <w:webHidden/>
              </w:rPr>
              <w:fldChar w:fldCharType="separate"/>
            </w:r>
            <w:r w:rsidR="00FA14F3">
              <w:rPr>
                <w:noProof/>
                <w:webHidden/>
              </w:rPr>
              <w:t>23</w:t>
            </w:r>
            <w:r w:rsidR="00FA14F3">
              <w:rPr>
                <w:noProof/>
                <w:webHidden/>
              </w:rPr>
              <w:fldChar w:fldCharType="end"/>
            </w:r>
          </w:hyperlink>
        </w:p>
        <w:p w14:paraId="5F6601B7" w14:textId="299B9F1B" w:rsidR="00FA14F3" w:rsidRDefault="00505403">
          <w:pPr>
            <w:pStyle w:val="TOC3"/>
            <w:tabs>
              <w:tab w:val="left" w:pos="1320"/>
              <w:tab w:val="right" w:leader="dot" w:pos="10124"/>
            </w:tabs>
            <w:rPr>
              <w:rFonts w:asciiTheme="minorHAnsi" w:hAnsiTheme="minorHAnsi"/>
              <w:noProof/>
              <w:color w:val="auto"/>
              <w:sz w:val="22"/>
              <w:szCs w:val="22"/>
              <w:lang w:eastAsia="en-US"/>
            </w:rPr>
          </w:pPr>
          <w:hyperlink w:anchor="_Toc68792080" w:history="1">
            <w:r w:rsidR="00FA14F3" w:rsidRPr="002A7873">
              <w:rPr>
                <w:rStyle w:val="Hyperlink"/>
                <w:noProof/>
                <w14:scene3d>
                  <w14:camera w14:prst="orthographicFront"/>
                  <w14:lightRig w14:rig="threePt" w14:dir="t">
                    <w14:rot w14:lat="0" w14:lon="0" w14:rev="0"/>
                  </w14:lightRig>
                </w14:scene3d>
              </w:rPr>
              <w:t>4.13.2.</w:t>
            </w:r>
            <w:r w:rsidR="00FA14F3">
              <w:rPr>
                <w:rFonts w:asciiTheme="minorHAnsi" w:hAnsiTheme="minorHAnsi"/>
                <w:noProof/>
                <w:color w:val="auto"/>
                <w:sz w:val="22"/>
                <w:szCs w:val="22"/>
                <w:lang w:eastAsia="en-US"/>
              </w:rPr>
              <w:tab/>
            </w:r>
            <w:r w:rsidR="00FA14F3" w:rsidRPr="002A7873">
              <w:rPr>
                <w:rStyle w:val="Hyperlink"/>
                <w:noProof/>
              </w:rPr>
              <w:t>Technical Detail</w:t>
            </w:r>
            <w:r w:rsidR="00FA14F3">
              <w:rPr>
                <w:noProof/>
                <w:webHidden/>
              </w:rPr>
              <w:tab/>
            </w:r>
            <w:r w:rsidR="00FA14F3">
              <w:rPr>
                <w:noProof/>
                <w:webHidden/>
              </w:rPr>
              <w:fldChar w:fldCharType="begin"/>
            </w:r>
            <w:r w:rsidR="00FA14F3">
              <w:rPr>
                <w:noProof/>
                <w:webHidden/>
              </w:rPr>
              <w:instrText xml:space="preserve"> PAGEREF _Toc68792080 \h </w:instrText>
            </w:r>
            <w:r w:rsidR="00FA14F3">
              <w:rPr>
                <w:noProof/>
                <w:webHidden/>
              </w:rPr>
            </w:r>
            <w:r w:rsidR="00FA14F3">
              <w:rPr>
                <w:noProof/>
                <w:webHidden/>
              </w:rPr>
              <w:fldChar w:fldCharType="separate"/>
            </w:r>
            <w:r w:rsidR="00FA14F3">
              <w:rPr>
                <w:noProof/>
                <w:webHidden/>
              </w:rPr>
              <w:t>25</w:t>
            </w:r>
            <w:r w:rsidR="00FA14F3">
              <w:rPr>
                <w:noProof/>
                <w:webHidden/>
              </w:rPr>
              <w:fldChar w:fldCharType="end"/>
            </w:r>
          </w:hyperlink>
        </w:p>
        <w:p w14:paraId="675CB3BA" w14:textId="4AE2B30B" w:rsidR="00FA14F3" w:rsidRDefault="00505403">
          <w:pPr>
            <w:pStyle w:val="TOC3"/>
            <w:tabs>
              <w:tab w:val="left" w:pos="1320"/>
              <w:tab w:val="right" w:leader="dot" w:pos="10124"/>
            </w:tabs>
            <w:rPr>
              <w:rFonts w:asciiTheme="minorHAnsi" w:hAnsiTheme="minorHAnsi"/>
              <w:noProof/>
              <w:color w:val="auto"/>
              <w:sz w:val="22"/>
              <w:szCs w:val="22"/>
              <w:lang w:eastAsia="en-US"/>
            </w:rPr>
          </w:pPr>
          <w:hyperlink w:anchor="_Toc68792081" w:history="1">
            <w:r w:rsidR="00FA14F3" w:rsidRPr="002A7873">
              <w:rPr>
                <w:rStyle w:val="Hyperlink"/>
                <w:noProof/>
                <w14:scene3d>
                  <w14:camera w14:prst="orthographicFront"/>
                  <w14:lightRig w14:rig="threePt" w14:dir="t">
                    <w14:rot w14:lat="0" w14:lon="0" w14:rev="0"/>
                  </w14:lightRig>
                </w14:scene3d>
              </w:rPr>
              <w:t>4.13.3.</w:t>
            </w:r>
            <w:r w:rsidR="00FA14F3">
              <w:rPr>
                <w:rFonts w:asciiTheme="minorHAnsi" w:hAnsiTheme="minorHAnsi"/>
                <w:noProof/>
                <w:color w:val="auto"/>
                <w:sz w:val="22"/>
                <w:szCs w:val="22"/>
                <w:lang w:eastAsia="en-US"/>
              </w:rPr>
              <w:tab/>
            </w:r>
            <w:r w:rsidR="00FA14F3" w:rsidRPr="002A7873">
              <w:rPr>
                <w:rStyle w:val="Hyperlink"/>
                <w:noProof/>
              </w:rPr>
              <w:t>Testing and Sample</w:t>
            </w:r>
            <w:r w:rsidR="00FA14F3">
              <w:rPr>
                <w:noProof/>
                <w:webHidden/>
              </w:rPr>
              <w:tab/>
            </w:r>
            <w:r w:rsidR="00FA14F3">
              <w:rPr>
                <w:noProof/>
                <w:webHidden/>
              </w:rPr>
              <w:fldChar w:fldCharType="begin"/>
            </w:r>
            <w:r w:rsidR="00FA14F3">
              <w:rPr>
                <w:noProof/>
                <w:webHidden/>
              </w:rPr>
              <w:instrText xml:space="preserve"> PAGEREF _Toc68792081 \h </w:instrText>
            </w:r>
            <w:r w:rsidR="00FA14F3">
              <w:rPr>
                <w:noProof/>
                <w:webHidden/>
              </w:rPr>
            </w:r>
            <w:r w:rsidR="00FA14F3">
              <w:rPr>
                <w:noProof/>
                <w:webHidden/>
              </w:rPr>
              <w:fldChar w:fldCharType="separate"/>
            </w:r>
            <w:r w:rsidR="00FA14F3">
              <w:rPr>
                <w:noProof/>
                <w:webHidden/>
              </w:rPr>
              <w:t>25</w:t>
            </w:r>
            <w:r w:rsidR="00FA14F3">
              <w:rPr>
                <w:noProof/>
                <w:webHidden/>
              </w:rPr>
              <w:fldChar w:fldCharType="end"/>
            </w:r>
          </w:hyperlink>
        </w:p>
        <w:p w14:paraId="6A67D623" w14:textId="4C7EEF08" w:rsidR="00FA14F3" w:rsidRDefault="00505403">
          <w:pPr>
            <w:pStyle w:val="TOC3"/>
            <w:tabs>
              <w:tab w:val="left" w:pos="1320"/>
              <w:tab w:val="right" w:leader="dot" w:pos="10124"/>
            </w:tabs>
            <w:rPr>
              <w:rFonts w:asciiTheme="minorHAnsi" w:hAnsiTheme="minorHAnsi"/>
              <w:noProof/>
              <w:color w:val="auto"/>
              <w:sz w:val="22"/>
              <w:szCs w:val="22"/>
              <w:lang w:eastAsia="en-US"/>
            </w:rPr>
          </w:pPr>
          <w:hyperlink w:anchor="_Toc68792082" w:history="1">
            <w:r w:rsidR="00FA14F3" w:rsidRPr="002A7873">
              <w:rPr>
                <w:rStyle w:val="Hyperlink"/>
                <w:noProof/>
                <w14:scene3d>
                  <w14:camera w14:prst="orthographicFront"/>
                  <w14:lightRig w14:rig="threePt" w14:dir="t">
                    <w14:rot w14:lat="0" w14:lon="0" w14:rev="0"/>
                  </w14:lightRig>
                </w14:scene3d>
              </w:rPr>
              <w:t>4.13.4.</w:t>
            </w:r>
            <w:r w:rsidR="00FA14F3">
              <w:rPr>
                <w:rFonts w:asciiTheme="minorHAnsi" w:hAnsiTheme="minorHAnsi"/>
                <w:noProof/>
                <w:color w:val="auto"/>
                <w:sz w:val="22"/>
                <w:szCs w:val="22"/>
                <w:lang w:eastAsia="en-US"/>
              </w:rPr>
              <w:tab/>
            </w:r>
            <w:r w:rsidR="00FA14F3" w:rsidRPr="002A7873">
              <w:rPr>
                <w:rStyle w:val="Hyperlink"/>
                <w:noProof/>
              </w:rPr>
              <w:t>Limitation</w:t>
            </w:r>
            <w:r w:rsidR="00FA14F3">
              <w:rPr>
                <w:noProof/>
                <w:webHidden/>
              </w:rPr>
              <w:tab/>
            </w:r>
            <w:r w:rsidR="00FA14F3">
              <w:rPr>
                <w:noProof/>
                <w:webHidden/>
              </w:rPr>
              <w:fldChar w:fldCharType="begin"/>
            </w:r>
            <w:r w:rsidR="00FA14F3">
              <w:rPr>
                <w:noProof/>
                <w:webHidden/>
              </w:rPr>
              <w:instrText xml:space="preserve"> PAGEREF _Toc68792082 \h </w:instrText>
            </w:r>
            <w:r w:rsidR="00FA14F3">
              <w:rPr>
                <w:noProof/>
                <w:webHidden/>
              </w:rPr>
            </w:r>
            <w:r w:rsidR="00FA14F3">
              <w:rPr>
                <w:noProof/>
                <w:webHidden/>
              </w:rPr>
              <w:fldChar w:fldCharType="separate"/>
            </w:r>
            <w:r w:rsidR="00FA14F3">
              <w:rPr>
                <w:noProof/>
                <w:webHidden/>
              </w:rPr>
              <w:t>25</w:t>
            </w:r>
            <w:r w:rsidR="00FA14F3">
              <w:rPr>
                <w:noProof/>
                <w:webHidden/>
              </w:rPr>
              <w:fldChar w:fldCharType="end"/>
            </w:r>
          </w:hyperlink>
        </w:p>
        <w:p w14:paraId="2C8EE850" w14:textId="4D8C6A53" w:rsidR="00FA14F3" w:rsidRDefault="00505403">
          <w:pPr>
            <w:pStyle w:val="TOC2"/>
            <w:tabs>
              <w:tab w:val="left" w:pos="880"/>
              <w:tab w:val="right" w:leader="dot" w:pos="10124"/>
            </w:tabs>
            <w:rPr>
              <w:rFonts w:asciiTheme="minorHAnsi" w:hAnsiTheme="minorHAnsi"/>
              <w:noProof/>
              <w:color w:val="auto"/>
              <w:sz w:val="22"/>
              <w:szCs w:val="22"/>
              <w:lang w:eastAsia="en-US"/>
            </w:rPr>
          </w:pPr>
          <w:hyperlink w:anchor="_Toc68792083" w:history="1">
            <w:r w:rsidR="00FA14F3" w:rsidRPr="002A7873">
              <w:rPr>
                <w:rStyle w:val="Hyperlink"/>
                <w:noProof/>
              </w:rPr>
              <w:t>4.14.</w:t>
            </w:r>
            <w:r w:rsidR="00FA14F3">
              <w:rPr>
                <w:rFonts w:asciiTheme="minorHAnsi" w:hAnsiTheme="minorHAnsi"/>
                <w:noProof/>
                <w:color w:val="auto"/>
                <w:sz w:val="22"/>
                <w:szCs w:val="22"/>
                <w:lang w:eastAsia="en-US"/>
              </w:rPr>
              <w:tab/>
            </w:r>
            <w:r w:rsidR="00FA14F3" w:rsidRPr="002A7873">
              <w:rPr>
                <w:rStyle w:val="Hyperlink"/>
                <w:noProof/>
              </w:rPr>
              <w:t>REQPR014. Contract Blocking Status</w:t>
            </w:r>
            <w:r w:rsidR="00FA14F3">
              <w:rPr>
                <w:noProof/>
                <w:webHidden/>
              </w:rPr>
              <w:tab/>
            </w:r>
            <w:r w:rsidR="00FA14F3">
              <w:rPr>
                <w:noProof/>
                <w:webHidden/>
              </w:rPr>
              <w:fldChar w:fldCharType="begin"/>
            </w:r>
            <w:r w:rsidR="00FA14F3">
              <w:rPr>
                <w:noProof/>
                <w:webHidden/>
              </w:rPr>
              <w:instrText xml:space="preserve"> PAGEREF _Toc68792083 \h </w:instrText>
            </w:r>
            <w:r w:rsidR="00FA14F3">
              <w:rPr>
                <w:noProof/>
                <w:webHidden/>
              </w:rPr>
            </w:r>
            <w:r w:rsidR="00FA14F3">
              <w:rPr>
                <w:noProof/>
                <w:webHidden/>
              </w:rPr>
              <w:fldChar w:fldCharType="separate"/>
            </w:r>
            <w:r w:rsidR="00FA14F3">
              <w:rPr>
                <w:noProof/>
                <w:webHidden/>
              </w:rPr>
              <w:t>25</w:t>
            </w:r>
            <w:r w:rsidR="00FA14F3">
              <w:rPr>
                <w:noProof/>
                <w:webHidden/>
              </w:rPr>
              <w:fldChar w:fldCharType="end"/>
            </w:r>
          </w:hyperlink>
        </w:p>
        <w:p w14:paraId="0173189D" w14:textId="6DD43BAC" w:rsidR="00FA14F3" w:rsidRDefault="00505403">
          <w:pPr>
            <w:pStyle w:val="TOC3"/>
            <w:tabs>
              <w:tab w:val="left" w:pos="1320"/>
              <w:tab w:val="right" w:leader="dot" w:pos="10124"/>
            </w:tabs>
            <w:rPr>
              <w:rFonts w:asciiTheme="minorHAnsi" w:hAnsiTheme="minorHAnsi"/>
              <w:noProof/>
              <w:color w:val="auto"/>
              <w:sz w:val="22"/>
              <w:szCs w:val="22"/>
              <w:lang w:eastAsia="en-US"/>
            </w:rPr>
          </w:pPr>
          <w:hyperlink w:anchor="_Toc68792084" w:history="1">
            <w:r w:rsidR="00FA14F3" w:rsidRPr="002A7873">
              <w:rPr>
                <w:rStyle w:val="Hyperlink"/>
                <w:noProof/>
                <w14:scene3d>
                  <w14:camera w14:prst="orthographicFront"/>
                  <w14:lightRig w14:rig="threePt" w14:dir="t">
                    <w14:rot w14:lat="0" w14:lon="0" w14:rev="0"/>
                  </w14:lightRig>
                </w14:scene3d>
              </w:rPr>
              <w:t>4.14.1.</w:t>
            </w:r>
            <w:r w:rsidR="00FA14F3">
              <w:rPr>
                <w:rFonts w:asciiTheme="minorHAnsi" w:hAnsiTheme="minorHAnsi"/>
                <w:noProof/>
                <w:color w:val="auto"/>
                <w:sz w:val="22"/>
                <w:szCs w:val="22"/>
                <w:lang w:eastAsia="en-US"/>
              </w:rPr>
              <w:tab/>
            </w:r>
            <w:r w:rsidR="00FA14F3" w:rsidRPr="002A7873">
              <w:rPr>
                <w:rStyle w:val="Hyperlink"/>
                <w:noProof/>
              </w:rPr>
              <w:t>Business Requirement</w:t>
            </w:r>
            <w:r w:rsidR="00FA14F3">
              <w:rPr>
                <w:noProof/>
                <w:webHidden/>
              </w:rPr>
              <w:tab/>
            </w:r>
            <w:r w:rsidR="00FA14F3">
              <w:rPr>
                <w:noProof/>
                <w:webHidden/>
              </w:rPr>
              <w:fldChar w:fldCharType="begin"/>
            </w:r>
            <w:r w:rsidR="00FA14F3">
              <w:rPr>
                <w:noProof/>
                <w:webHidden/>
              </w:rPr>
              <w:instrText xml:space="preserve"> PAGEREF _Toc68792084 \h </w:instrText>
            </w:r>
            <w:r w:rsidR="00FA14F3">
              <w:rPr>
                <w:noProof/>
                <w:webHidden/>
              </w:rPr>
            </w:r>
            <w:r w:rsidR="00FA14F3">
              <w:rPr>
                <w:noProof/>
                <w:webHidden/>
              </w:rPr>
              <w:fldChar w:fldCharType="separate"/>
            </w:r>
            <w:r w:rsidR="00FA14F3">
              <w:rPr>
                <w:noProof/>
                <w:webHidden/>
              </w:rPr>
              <w:t>25</w:t>
            </w:r>
            <w:r w:rsidR="00FA14F3">
              <w:rPr>
                <w:noProof/>
                <w:webHidden/>
              </w:rPr>
              <w:fldChar w:fldCharType="end"/>
            </w:r>
          </w:hyperlink>
        </w:p>
        <w:p w14:paraId="3783E074" w14:textId="3F4861A9" w:rsidR="00FA14F3" w:rsidRDefault="00505403">
          <w:pPr>
            <w:pStyle w:val="TOC3"/>
            <w:tabs>
              <w:tab w:val="left" w:pos="1320"/>
              <w:tab w:val="right" w:leader="dot" w:pos="10124"/>
            </w:tabs>
            <w:rPr>
              <w:rFonts w:asciiTheme="minorHAnsi" w:hAnsiTheme="minorHAnsi"/>
              <w:noProof/>
              <w:color w:val="auto"/>
              <w:sz w:val="22"/>
              <w:szCs w:val="22"/>
              <w:lang w:eastAsia="en-US"/>
            </w:rPr>
          </w:pPr>
          <w:hyperlink w:anchor="_Toc68792085" w:history="1">
            <w:r w:rsidR="00FA14F3" w:rsidRPr="002A7873">
              <w:rPr>
                <w:rStyle w:val="Hyperlink"/>
                <w:noProof/>
                <w14:scene3d>
                  <w14:camera w14:prst="orthographicFront"/>
                  <w14:lightRig w14:rig="threePt" w14:dir="t">
                    <w14:rot w14:lat="0" w14:lon="0" w14:rev="0"/>
                  </w14:lightRig>
                </w14:scene3d>
              </w:rPr>
              <w:t>4.14.2.</w:t>
            </w:r>
            <w:r w:rsidR="00FA14F3">
              <w:rPr>
                <w:rFonts w:asciiTheme="minorHAnsi" w:hAnsiTheme="minorHAnsi"/>
                <w:noProof/>
                <w:color w:val="auto"/>
                <w:sz w:val="22"/>
                <w:szCs w:val="22"/>
                <w:lang w:eastAsia="en-US"/>
              </w:rPr>
              <w:tab/>
            </w:r>
            <w:r w:rsidR="00FA14F3" w:rsidRPr="002A7873">
              <w:rPr>
                <w:rStyle w:val="Hyperlink"/>
                <w:noProof/>
              </w:rPr>
              <w:t>Technical Detail</w:t>
            </w:r>
            <w:r w:rsidR="00FA14F3">
              <w:rPr>
                <w:noProof/>
                <w:webHidden/>
              </w:rPr>
              <w:tab/>
            </w:r>
            <w:r w:rsidR="00FA14F3">
              <w:rPr>
                <w:noProof/>
                <w:webHidden/>
              </w:rPr>
              <w:fldChar w:fldCharType="begin"/>
            </w:r>
            <w:r w:rsidR="00FA14F3">
              <w:rPr>
                <w:noProof/>
                <w:webHidden/>
              </w:rPr>
              <w:instrText xml:space="preserve"> PAGEREF _Toc68792085 \h </w:instrText>
            </w:r>
            <w:r w:rsidR="00FA14F3">
              <w:rPr>
                <w:noProof/>
                <w:webHidden/>
              </w:rPr>
            </w:r>
            <w:r w:rsidR="00FA14F3">
              <w:rPr>
                <w:noProof/>
                <w:webHidden/>
              </w:rPr>
              <w:fldChar w:fldCharType="separate"/>
            </w:r>
            <w:r w:rsidR="00FA14F3">
              <w:rPr>
                <w:noProof/>
                <w:webHidden/>
              </w:rPr>
              <w:t>26</w:t>
            </w:r>
            <w:r w:rsidR="00FA14F3">
              <w:rPr>
                <w:noProof/>
                <w:webHidden/>
              </w:rPr>
              <w:fldChar w:fldCharType="end"/>
            </w:r>
          </w:hyperlink>
        </w:p>
        <w:p w14:paraId="59469C6E" w14:textId="3BDD0C1E" w:rsidR="00FA14F3" w:rsidRDefault="00505403">
          <w:pPr>
            <w:pStyle w:val="TOC3"/>
            <w:tabs>
              <w:tab w:val="left" w:pos="1320"/>
              <w:tab w:val="right" w:leader="dot" w:pos="10124"/>
            </w:tabs>
            <w:rPr>
              <w:rFonts w:asciiTheme="minorHAnsi" w:hAnsiTheme="minorHAnsi"/>
              <w:noProof/>
              <w:color w:val="auto"/>
              <w:sz w:val="22"/>
              <w:szCs w:val="22"/>
              <w:lang w:eastAsia="en-US"/>
            </w:rPr>
          </w:pPr>
          <w:hyperlink w:anchor="_Toc68792086" w:history="1">
            <w:r w:rsidR="00FA14F3" w:rsidRPr="002A7873">
              <w:rPr>
                <w:rStyle w:val="Hyperlink"/>
                <w:noProof/>
                <w14:scene3d>
                  <w14:camera w14:prst="orthographicFront"/>
                  <w14:lightRig w14:rig="threePt" w14:dir="t">
                    <w14:rot w14:lat="0" w14:lon="0" w14:rev="0"/>
                  </w14:lightRig>
                </w14:scene3d>
              </w:rPr>
              <w:t>4.14.3.</w:t>
            </w:r>
            <w:r w:rsidR="00FA14F3">
              <w:rPr>
                <w:rFonts w:asciiTheme="minorHAnsi" w:hAnsiTheme="minorHAnsi"/>
                <w:noProof/>
                <w:color w:val="auto"/>
                <w:sz w:val="22"/>
                <w:szCs w:val="22"/>
                <w:lang w:eastAsia="en-US"/>
              </w:rPr>
              <w:tab/>
            </w:r>
            <w:r w:rsidR="00FA14F3" w:rsidRPr="002A7873">
              <w:rPr>
                <w:rStyle w:val="Hyperlink"/>
                <w:noProof/>
              </w:rPr>
              <w:t>Testing and Sample</w:t>
            </w:r>
            <w:r w:rsidR="00FA14F3">
              <w:rPr>
                <w:noProof/>
                <w:webHidden/>
              </w:rPr>
              <w:tab/>
            </w:r>
            <w:r w:rsidR="00FA14F3">
              <w:rPr>
                <w:noProof/>
                <w:webHidden/>
              </w:rPr>
              <w:fldChar w:fldCharType="begin"/>
            </w:r>
            <w:r w:rsidR="00FA14F3">
              <w:rPr>
                <w:noProof/>
                <w:webHidden/>
              </w:rPr>
              <w:instrText xml:space="preserve"> PAGEREF _Toc68792086 \h </w:instrText>
            </w:r>
            <w:r w:rsidR="00FA14F3">
              <w:rPr>
                <w:noProof/>
                <w:webHidden/>
              </w:rPr>
            </w:r>
            <w:r w:rsidR="00FA14F3">
              <w:rPr>
                <w:noProof/>
                <w:webHidden/>
              </w:rPr>
              <w:fldChar w:fldCharType="separate"/>
            </w:r>
            <w:r w:rsidR="00FA14F3">
              <w:rPr>
                <w:noProof/>
                <w:webHidden/>
              </w:rPr>
              <w:t>27</w:t>
            </w:r>
            <w:r w:rsidR="00FA14F3">
              <w:rPr>
                <w:noProof/>
                <w:webHidden/>
              </w:rPr>
              <w:fldChar w:fldCharType="end"/>
            </w:r>
          </w:hyperlink>
        </w:p>
        <w:p w14:paraId="04EC088C" w14:textId="69DA18DA" w:rsidR="00FA14F3" w:rsidRDefault="00505403">
          <w:pPr>
            <w:pStyle w:val="TOC3"/>
            <w:tabs>
              <w:tab w:val="left" w:pos="1320"/>
              <w:tab w:val="right" w:leader="dot" w:pos="10124"/>
            </w:tabs>
            <w:rPr>
              <w:rFonts w:asciiTheme="minorHAnsi" w:hAnsiTheme="minorHAnsi"/>
              <w:noProof/>
              <w:color w:val="auto"/>
              <w:sz w:val="22"/>
              <w:szCs w:val="22"/>
              <w:lang w:eastAsia="en-US"/>
            </w:rPr>
          </w:pPr>
          <w:hyperlink w:anchor="_Toc68792087" w:history="1">
            <w:r w:rsidR="00FA14F3" w:rsidRPr="002A7873">
              <w:rPr>
                <w:rStyle w:val="Hyperlink"/>
                <w:noProof/>
                <w14:scene3d>
                  <w14:camera w14:prst="orthographicFront"/>
                  <w14:lightRig w14:rig="threePt" w14:dir="t">
                    <w14:rot w14:lat="0" w14:lon="0" w14:rev="0"/>
                  </w14:lightRig>
                </w14:scene3d>
              </w:rPr>
              <w:t>4.14.4.</w:t>
            </w:r>
            <w:r w:rsidR="00FA14F3">
              <w:rPr>
                <w:rFonts w:asciiTheme="minorHAnsi" w:hAnsiTheme="minorHAnsi"/>
                <w:noProof/>
                <w:color w:val="auto"/>
                <w:sz w:val="22"/>
                <w:szCs w:val="22"/>
                <w:lang w:eastAsia="en-US"/>
              </w:rPr>
              <w:tab/>
            </w:r>
            <w:r w:rsidR="00FA14F3" w:rsidRPr="002A7873">
              <w:rPr>
                <w:rStyle w:val="Hyperlink"/>
                <w:noProof/>
              </w:rPr>
              <w:t>Limitation</w:t>
            </w:r>
            <w:r w:rsidR="00FA14F3">
              <w:rPr>
                <w:noProof/>
                <w:webHidden/>
              </w:rPr>
              <w:tab/>
            </w:r>
            <w:r w:rsidR="00FA14F3">
              <w:rPr>
                <w:noProof/>
                <w:webHidden/>
              </w:rPr>
              <w:fldChar w:fldCharType="begin"/>
            </w:r>
            <w:r w:rsidR="00FA14F3">
              <w:rPr>
                <w:noProof/>
                <w:webHidden/>
              </w:rPr>
              <w:instrText xml:space="preserve"> PAGEREF _Toc68792087 \h </w:instrText>
            </w:r>
            <w:r w:rsidR="00FA14F3">
              <w:rPr>
                <w:noProof/>
                <w:webHidden/>
              </w:rPr>
            </w:r>
            <w:r w:rsidR="00FA14F3">
              <w:rPr>
                <w:noProof/>
                <w:webHidden/>
              </w:rPr>
              <w:fldChar w:fldCharType="separate"/>
            </w:r>
            <w:r w:rsidR="00FA14F3">
              <w:rPr>
                <w:noProof/>
                <w:webHidden/>
              </w:rPr>
              <w:t>27</w:t>
            </w:r>
            <w:r w:rsidR="00FA14F3">
              <w:rPr>
                <w:noProof/>
                <w:webHidden/>
              </w:rPr>
              <w:fldChar w:fldCharType="end"/>
            </w:r>
          </w:hyperlink>
        </w:p>
        <w:p w14:paraId="6E109B81" w14:textId="70156242" w:rsidR="00FA14F3" w:rsidRDefault="00505403">
          <w:pPr>
            <w:pStyle w:val="TOC2"/>
            <w:tabs>
              <w:tab w:val="left" w:pos="880"/>
              <w:tab w:val="right" w:leader="dot" w:pos="10124"/>
            </w:tabs>
            <w:rPr>
              <w:rFonts w:asciiTheme="minorHAnsi" w:hAnsiTheme="minorHAnsi"/>
              <w:noProof/>
              <w:color w:val="auto"/>
              <w:sz w:val="22"/>
              <w:szCs w:val="22"/>
              <w:lang w:eastAsia="en-US"/>
            </w:rPr>
          </w:pPr>
          <w:hyperlink w:anchor="_Toc68792088" w:history="1">
            <w:r w:rsidR="00FA14F3" w:rsidRPr="002A7873">
              <w:rPr>
                <w:rStyle w:val="Hyperlink"/>
                <w:noProof/>
              </w:rPr>
              <w:t>4.15.</w:t>
            </w:r>
            <w:r w:rsidR="00FA14F3">
              <w:rPr>
                <w:rFonts w:asciiTheme="minorHAnsi" w:hAnsiTheme="minorHAnsi"/>
                <w:noProof/>
                <w:color w:val="auto"/>
                <w:sz w:val="22"/>
                <w:szCs w:val="22"/>
                <w:lang w:eastAsia="en-US"/>
              </w:rPr>
              <w:tab/>
            </w:r>
            <w:r w:rsidR="00FA14F3" w:rsidRPr="002A7873">
              <w:rPr>
                <w:rStyle w:val="Hyperlink"/>
                <w:noProof/>
              </w:rPr>
              <w:t>REQPR015. Customer Service</w:t>
            </w:r>
            <w:r w:rsidR="00FA14F3">
              <w:rPr>
                <w:noProof/>
                <w:webHidden/>
              </w:rPr>
              <w:tab/>
            </w:r>
            <w:r w:rsidR="00FA14F3">
              <w:rPr>
                <w:noProof/>
                <w:webHidden/>
              </w:rPr>
              <w:fldChar w:fldCharType="begin"/>
            </w:r>
            <w:r w:rsidR="00FA14F3">
              <w:rPr>
                <w:noProof/>
                <w:webHidden/>
              </w:rPr>
              <w:instrText xml:space="preserve"> PAGEREF _Toc68792088 \h </w:instrText>
            </w:r>
            <w:r w:rsidR="00FA14F3">
              <w:rPr>
                <w:noProof/>
                <w:webHidden/>
              </w:rPr>
            </w:r>
            <w:r w:rsidR="00FA14F3">
              <w:rPr>
                <w:noProof/>
                <w:webHidden/>
              </w:rPr>
              <w:fldChar w:fldCharType="separate"/>
            </w:r>
            <w:r w:rsidR="00FA14F3">
              <w:rPr>
                <w:noProof/>
                <w:webHidden/>
              </w:rPr>
              <w:t>27</w:t>
            </w:r>
            <w:r w:rsidR="00FA14F3">
              <w:rPr>
                <w:noProof/>
                <w:webHidden/>
              </w:rPr>
              <w:fldChar w:fldCharType="end"/>
            </w:r>
          </w:hyperlink>
        </w:p>
        <w:p w14:paraId="0E2A89FE" w14:textId="0E7A1B60" w:rsidR="00FA14F3" w:rsidRDefault="00505403">
          <w:pPr>
            <w:pStyle w:val="TOC3"/>
            <w:tabs>
              <w:tab w:val="left" w:pos="1320"/>
              <w:tab w:val="right" w:leader="dot" w:pos="10124"/>
            </w:tabs>
            <w:rPr>
              <w:rFonts w:asciiTheme="minorHAnsi" w:hAnsiTheme="minorHAnsi"/>
              <w:noProof/>
              <w:color w:val="auto"/>
              <w:sz w:val="22"/>
              <w:szCs w:val="22"/>
              <w:lang w:eastAsia="en-US"/>
            </w:rPr>
          </w:pPr>
          <w:hyperlink w:anchor="_Toc68792089" w:history="1">
            <w:r w:rsidR="00FA14F3" w:rsidRPr="002A7873">
              <w:rPr>
                <w:rStyle w:val="Hyperlink"/>
                <w:noProof/>
                <w14:scene3d>
                  <w14:camera w14:prst="orthographicFront"/>
                  <w14:lightRig w14:rig="threePt" w14:dir="t">
                    <w14:rot w14:lat="0" w14:lon="0" w14:rev="0"/>
                  </w14:lightRig>
                </w14:scene3d>
              </w:rPr>
              <w:t>4.15.1.</w:t>
            </w:r>
            <w:r w:rsidR="00FA14F3">
              <w:rPr>
                <w:rFonts w:asciiTheme="minorHAnsi" w:hAnsiTheme="minorHAnsi"/>
                <w:noProof/>
                <w:color w:val="auto"/>
                <w:sz w:val="22"/>
                <w:szCs w:val="22"/>
                <w:lang w:eastAsia="en-US"/>
              </w:rPr>
              <w:tab/>
            </w:r>
            <w:r w:rsidR="00FA14F3" w:rsidRPr="002A7873">
              <w:rPr>
                <w:rStyle w:val="Hyperlink"/>
                <w:noProof/>
              </w:rPr>
              <w:t>REQPR015.01. Temporary Contract Locking</w:t>
            </w:r>
            <w:r w:rsidR="00FA14F3">
              <w:rPr>
                <w:noProof/>
                <w:webHidden/>
              </w:rPr>
              <w:tab/>
            </w:r>
            <w:r w:rsidR="00FA14F3">
              <w:rPr>
                <w:noProof/>
                <w:webHidden/>
              </w:rPr>
              <w:fldChar w:fldCharType="begin"/>
            </w:r>
            <w:r w:rsidR="00FA14F3">
              <w:rPr>
                <w:noProof/>
                <w:webHidden/>
              </w:rPr>
              <w:instrText xml:space="preserve"> PAGEREF _Toc68792089 \h </w:instrText>
            </w:r>
            <w:r w:rsidR="00FA14F3">
              <w:rPr>
                <w:noProof/>
                <w:webHidden/>
              </w:rPr>
            </w:r>
            <w:r w:rsidR="00FA14F3">
              <w:rPr>
                <w:noProof/>
                <w:webHidden/>
              </w:rPr>
              <w:fldChar w:fldCharType="separate"/>
            </w:r>
            <w:r w:rsidR="00FA14F3">
              <w:rPr>
                <w:noProof/>
                <w:webHidden/>
              </w:rPr>
              <w:t>27</w:t>
            </w:r>
            <w:r w:rsidR="00FA14F3">
              <w:rPr>
                <w:noProof/>
                <w:webHidden/>
              </w:rPr>
              <w:fldChar w:fldCharType="end"/>
            </w:r>
          </w:hyperlink>
        </w:p>
        <w:p w14:paraId="10FC9EEE" w14:textId="6DC6C7DB" w:rsidR="00FA14F3" w:rsidRDefault="00505403">
          <w:pPr>
            <w:pStyle w:val="TOC3"/>
            <w:tabs>
              <w:tab w:val="left" w:pos="1320"/>
              <w:tab w:val="right" w:leader="dot" w:pos="10124"/>
            </w:tabs>
            <w:rPr>
              <w:rFonts w:asciiTheme="minorHAnsi" w:hAnsiTheme="minorHAnsi"/>
              <w:noProof/>
              <w:color w:val="auto"/>
              <w:sz w:val="22"/>
              <w:szCs w:val="22"/>
              <w:lang w:eastAsia="en-US"/>
            </w:rPr>
          </w:pPr>
          <w:hyperlink w:anchor="_Toc68792090" w:history="1">
            <w:r w:rsidR="00FA14F3" w:rsidRPr="002A7873">
              <w:rPr>
                <w:rStyle w:val="Hyperlink"/>
                <w:noProof/>
                <w14:scene3d>
                  <w14:camera w14:prst="orthographicFront"/>
                  <w14:lightRig w14:rig="threePt" w14:dir="t">
                    <w14:rot w14:lat="0" w14:lon="0" w14:rev="0"/>
                  </w14:lightRig>
                </w14:scene3d>
              </w:rPr>
              <w:t>4.15.2.</w:t>
            </w:r>
            <w:r w:rsidR="00FA14F3">
              <w:rPr>
                <w:rFonts w:asciiTheme="minorHAnsi" w:hAnsiTheme="minorHAnsi"/>
                <w:noProof/>
                <w:color w:val="auto"/>
                <w:sz w:val="22"/>
                <w:szCs w:val="22"/>
                <w:lang w:eastAsia="en-US"/>
              </w:rPr>
              <w:tab/>
            </w:r>
            <w:r w:rsidR="00FA14F3" w:rsidRPr="002A7873">
              <w:rPr>
                <w:rStyle w:val="Hyperlink"/>
                <w:noProof/>
              </w:rPr>
              <w:t>REQPR015.02. Change the Usage Limiter</w:t>
            </w:r>
            <w:r w:rsidR="00FA14F3">
              <w:rPr>
                <w:noProof/>
                <w:webHidden/>
              </w:rPr>
              <w:tab/>
            </w:r>
            <w:r w:rsidR="00FA14F3">
              <w:rPr>
                <w:noProof/>
                <w:webHidden/>
              </w:rPr>
              <w:fldChar w:fldCharType="begin"/>
            </w:r>
            <w:r w:rsidR="00FA14F3">
              <w:rPr>
                <w:noProof/>
                <w:webHidden/>
              </w:rPr>
              <w:instrText xml:space="preserve"> PAGEREF _Toc68792090 \h </w:instrText>
            </w:r>
            <w:r w:rsidR="00FA14F3">
              <w:rPr>
                <w:noProof/>
                <w:webHidden/>
              </w:rPr>
            </w:r>
            <w:r w:rsidR="00FA14F3">
              <w:rPr>
                <w:noProof/>
                <w:webHidden/>
              </w:rPr>
              <w:fldChar w:fldCharType="separate"/>
            </w:r>
            <w:r w:rsidR="00FA14F3">
              <w:rPr>
                <w:noProof/>
                <w:webHidden/>
              </w:rPr>
              <w:t>27</w:t>
            </w:r>
            <w:r w:rsidR="00FA14F3">
              <w:rPr>
                <w:noProof/>
                <w:webHidden/>
              </w:rPr>
              <w:fldChar w:fldCharType="end"/>
            </w:r>
          </w:hyperlink>
        </w:p>
        <w:p w14:paraId="4669D924" w14:textId="7250528C" w:rsidR="00FA14F3" w:rsidRDefault="00505403">
          <w:pPr>
            <w:pStyle w:val="TOC2"/>
            <w:tabs>
              <w:tab w:val="left" w:pos="880"/>
              <w:tab w:val="right" w:leader="dot" w:pos="10124"/>
            </w:tabs>
            <w:rPr>
              <w:rFonts w:asciiTheme="minorHAnsi" w:hAnsiTheme="minorHAnsi"/>
              <w:noProof/>
              <w:color w:val="auto"/>
              <w:sz w:val="22"/>
              <w:szCs w:val="22"/>
              <w:lang w:eastAsia="en-US"/>
            </w:rPr>
          </w:pPr>
          <w:hyperlink w:anchor="_Toc68792091" w:history="1">
            <w:r w:rsidR="00FA14F3" w:rsidRPr="002A7873">
              <w:rPr>
                <w:rStyle w:val="Hyperlink"/>
                <w:noProof/>
              </w:rPr>
              <w:t>4.16.</w:t>
            </w:r>
            <w:r w:rsidR="00FA14F3">
              <w:rPr>
                <w:rFonts w:asciiTheme="minorHAnsi" w:hAnsiTheme="minorHAnsi"/>
                <w:noProof/>
                <w:color w:val="auto"/>
                <w:sz w:val="22"/>
                <w:szCs w:val="22"/>
                <w:lang w:eastAsia="en-US"/>
              </w:rPr>
              <w:tab/>
            </w:r>
            <w:r w:rsidR="00FA14F3" w:rsidRPr="002A7873">
              <w:rPr>
                <w:rStyle w:val="Hyperlink"/>
                <w:noProof/>
              </w:rPr>
              <w:t>REQPR016. Debt Group Blocking</w:t>
            </w:r>
            <w:r w:rsidR="00FA14F3">
              <w:rPr>
                <w:noProof/>
                <w:webHidden/>
              </w:rPr>
              <w:tab/>
            </w:r>
            <w:r w:rsidR="00FA14F3">
              <w:rPr>
                <w:noProof/>
                <w:webHidden/>
              </w:rPr>
              <w:fldChar w:fldCharType="begin"/>
            </w:r>
            <w:r w:rsidR="00FA14F3">
              <w:rPr>
                <w:noProof/>
                <w:webHidden/>
              </w:rPr>
              <w:instrText xml:space="preserve"> PAGEREF _Toc68792091 \h </w:instrText>
            </w:r>
            <w:r w:rsidR="00FA14F3">
              <w:rPr>
                <w:noProof/>
                <w:webHidden/>
              </w:rPr>
            </w:r>
            <w:r w:rsidR="00FA14F3">
              <w:rPr>
                <w:noProof/>
                <w:webHidden/>
              </w:rPr>
              <w:fldChar w:fldCharType="separate"/>
            </w:r>
            <w:r w:rsidR="00FA14F3">
              <w:rPr>
                <w:noProof/>
                <w:webHidden/>
              </w:rPr>
              <w:t>27</w:t>
            </w:r>
            <w:r w:rsidR="00FA14F3">
              <w:rPr>
                <w:noProof/>
                <w:webHidden/>
              </w:rPr>
              <w:fldChar w:fldCharType="end"/>
            </w:r>
          </w:hyperlink>
        </w:p>
        <w:p w14:paraId="65BC1B42" w14:textId="35D152FF" w:rsidR="00FA14F3" w:rsidRDefault="00505403">
          <w:pPr>
            <w:pStyle w:val="TOC3"/>
            <w:tabs>
              <w:tab w:val="left" w:pos="1320"/>
              <w:tab w:val="right" w:leader="dot" w:pos="10124"/>
            </w:tabs>
            <w:rPr>
              <w:rFonts w:asciiTheme="minorHAnsi" w:hAnsiTheme="minorHAnsi"/>
              <w:noProof/>
              <w:color w:val="auto"/>
              <w:sz w:val="22"/>
              <w:szCs w:val="22"/>
              <w:lang w:eastAsia="en-US"/>
            </w:rPr>
          </w:pPr>
          <w:hyperlink w:anchor="_Toc68792092" w:history="1">
            <w:r w:rsidR="00FA14F3" w:rsidRPr="002A7873">
              <w:rPr>
                <w:rStyle w:val="Hyperlink"/>
                <w:noProof/>
                <w14:scene3d>
                  <w14:camera w14:prst="orthographicFront"/>
                  <w14:lightRig w14:rig="threePt" w14:dir="t">
                    <w14:rot w14:lat="0" w14:lon="0" w14:rev="0"/>
                  </w14:lightRig>
                </w14:scene3d>
              </w:rPr>
              <w:t>4.16.1.</w:t>
            </w:r>
            <w:r w:rsidR="00FA14F3">
              <w:rPr>
                <w:rFonts w:asciiTheme="minorHAnsi" w:hAnsiTheme="minorHAnsi"/>
                <w:noProof/>
                <w:color w:val="auto"/>
                <w:sz w:val="22"/>
                <w:szCs w:val="22"/>
                <w:lang w:eastAsia="en-US"/>
              </w:rPr>
              <w:tab/>
            </w:r>
            <w:r w:rsidR="00FA14F3" w:rsidRPr="002A7873">
              <w:rPr>
                <w:rStyle w:val="Hyperlink"/>
                <w:noProof/>
              </w:rPr>
              <w:t>Business Requirement</w:t>
            </w:r>
            <w:r w:rsidR="00FA14F3">
              <w:rPr>
                <w:noProof/>
                <w:webHidden/>
              </w:rPr>
              <w:tab/>
            </w:r>
            <w:r w:rsidR="00FA14F3">
              <w:rPr>
                <w:noProof/>
                <w:webHidden/>
              </w:rPr>
              <w:fldChar w:fldCharType="begin"/>
            </w:r>
            <w:r w:rsidR="00FA14F3">
              <w:rPr>
                <w:noProof/>
                <w:webHidden/>
              </w:rPr>
              <w:instrText xml:space="preserve"> PAGEREF _Toc68792092 \h </w:instrText>
            </w:r>
            <w:r w:rsidR="00FA14F3">
              <w:rPr>
                <w:noProof/>
                <w:webHidden/>
              </w:rPr>
            </w:r>
            <w:r w:rsidR="00FA14F3">
              <w:rPr>
                <w:noProof/>
                <w:webHidden/>
              </w:rPr>
              <w:fldChar w:fldCharType="separate"/>
            </w:r>
            <w:r w:rsidR="00FA14F3">
              <w:rPr>
                <w:noProof/>
                <w:webHidden/>
              </w:rPr>
              <w:t>27</w:t>
            </w:r>
            <w:r w:rsidR="00FA14F3">
              <w:rPr>
                <w:noProof/>
                <w:webHidden/>
              </w:rPr>
              <w:fldChar w:fldCharType="end"/>
            </w:r>
          </w:hyperlink>
        </w:p>
        <w:p w14:paraId="7C6EA35E" w14:textId="0977D582" w:rsidR="00FA14F3" w:rsidRDefault="00505403">
          <w:pPr>
            <w:pStyle w:val="TOC3"/>
            <w:tabs>
              <w:tab w:val="left" w:pos="1320"/>
              <w:tab w:val="right" w:leader="dot" w:pos="10124"/>
            </w:tabs>
            <w:rPr>
              <w:rFonts w:asciiTheme="minorHAnsi" w:hAnsiTheme="minorHAnsi"/>
              <w:noProof/>
              <w:color w:val="auto"/>
              <w:sz w:val="22"/>
              <w:szCs w:val="22"/>
              <w:lang w:eastAsia="en-US"/>
            </w:rPr>
          </w:pPr>
          <w:hyperlink w:anchor="_Toc68792093" w:history="1">
            <w:r w:rsidR="00FA14F3" w:rsidRPr="002A7873">
              <w:rPr>
                <w:rStyle w:val="Hyperlink"/>
                <w:noProof/>
                <w14:scene3d>
                  <w14:camera w14:prst="orthographicFront"/>
                  <w14:lightRig w14:rig="threePt" w14:dir="t">
                    <w14:rot w14:lat="0" w14:lon="0" w14:rev="0"/>
                  </w14:lightRig>
                </w14:scene3d>
              </w:rPr>
              <w:t>4.16.2.</w:t>
            </w:r>
            <w:r w:rsidR="00FA14F3">
              <w:rPr>
                <w:rFonts w:asciiTheme="minorHAnsi" w:hAnsiTheme="minorHAnsi"/>
                <w:noProof/>
                <w:color w:val="auto"/>
                <w:sz w:val="22"/>
                <w:szCs w:val="22"/>
                <w:lang w:eastAsia="en-US"/>
              </w:rPr>
              <w:tab/>
            </w:r>
            <w:r w:rsidR="00FA14F3" w:rsidRPr="002A7873">
              <w:rPr>
                <w:rStyle w:val="Hyperlink"/>
                <w:noProof/>
              </w:rPr>
              <w:t>Technical Detail</w:t>
            </w:r>
            <w:r w:rsidR="00FA14F3">
              <w:rPr>
                <w:noProof/>
                <w:webHidden/>
              </w:rPr>
              <w:tab/>
            </w:r>
            <w:r w:rsidR="00FA14F3">
              <w:rPr>
                <w:noProof/>
                <w:webHidden/>
              </w:rPr>
              <w:fldChar w:fldCharType="begin"/>
            </w:r>
            <w:r w:rsidR="00FA14F3">
              <w:rPr>
                <w:noProof/>
                <w:webHidden/>
              </w:rPr>
              <w:instrText xml:space="preserve"> PAGEREF _Toc68792093 \h </w:instrText>
            </w:r>
            <w:r w:rsidR="00FA14F3">
              <w:rPr>
                <w:noProof/>
                <w:webHidden/>
              </w:rPr>
            </w:r>
            <w:r w:rsidR="00FA14F3">
              <w:rPr>
                <w:noProof/>
                <w:webHidden/>
              </w:rPr>
              <w:fldChar w:fldCharType="separate"/>
            </w:r>
            <w:r w:rsidR="00FA14F3">
              <w:rPr>
                <w:noProof/>
                <w:webHidden/>
              </w:rPr>
              <w:t>28</w:t>
            </w:r>
            <w:r w:rsidR="00FA14F3">
              <w:rPr>
                <w:noProof/>
                <w:webHidden/>
              </w:rPr>
              <w:fldChar w:fldCharType="end"/>
            </w:r>
          </w:hyperlink>
        </w:p>
        <w:p w14:paraId="3B7E38AC" w14:textId="2E6D9B3B" w:rsidR="00FA14F3" w:rsidRDefault="00505403">
          <w:pPr>
            <w:pStyle w:val="TOC3"/>
            <w:tabs>
              <w:tab w:val="left" w:pos="1320"/>
              <w:tab w:val="right" w:leader="dot" w:pos="10124"/>
            </w:tabs>
            <w:rPr>
              <w:rFonts w:asciiTheme="minorHAnsi" w:hAnsiTheme="minorHAnsi"/>
              <w:noProof/>
              <w:color w:val="auto"/>
              <w:sz w:val="22"/>
              <w:szCs w:val="22"/>
              <w:lang w:eastAsia="en-US"/>
            </w:rPr>
          </w:pPr>
          <w:hyperlink w:anchor="_Toc68792094" w:history="1">
            <w:r w:rsidR="00FA14F3" w:rsidRPr="002A7873">
              <w:rPr>
                <w:rStyle w:val="Hyperlink"/>
                <w:noProof/>
                <w14:scene3d>
                  <w14:camera w14:prst="orthographicFront"/>
                  <w14:lightRig w14:rig="threePt" w14:dir="t">
                    <w14:rot w14:lat="0" w14:lon="0" w14:rev="0"/>
                  </w14:lightRig>
                </w14:scene3d>
              </w:rPr>
              <w:t>4.16.3.</w:t>
            </w:r>
            <w:r w:rsidR="00FA14F3">
              <w:rPr>
                <w:rFonts w:asciiTheme="minorHAnsi" w:hAnsiTheme="minorHAnsi"/>
                <w:noProof/>
                <w:color w:val="auto"/>
                <w:sz w:val="22"/>
                <w:szCs w:val="22"/>
                <w:lang w:eastAsia="en-US"/>
              </w:rPr>
              <w:tab/>
            </w:r>
            <w:r w:rsidR="00FA14F3" w:rsidRPr="002A7873">
              <w:rPr>
                <w:rStyle w:val="Hyperlink"/>
                <w:noProof/>
              </w:rPr>
              <w:t>Testing and Sample</w:t>
            </w:r>
            <w:r w:rsidR="00FA14F3">
              <w:rPr>
                <w:noProof/>
                <w:webHidden/>
              </w:rPr>
              <w:tab/>
            </w:r>
            <w:r w:rsidR="00FA14F3">
              <w:rPr>
                <w:noProof/>
                <w:webHidden/>
              </w:rPr>
              <w:fldChar w:fldCharType="begin"/>
            </w:r>
            <w:r w:rsidR="00FA14F3">
              <w:rPr>
                <w:noProof/>
                <w:webHidden/>
              </w:rPr>
              <w:instrText xml:space="preserve"> PAGEREF _Toc68792094 \h </w:instrText>
            </w:r>
            <w:r w:rsidR="00FA14F3">
              <w:rPr>
                <w:noProof/>
                <w:webHidden/>
              </w:rPr>
            </w:r>
            <w:r w:rsidR="00FA14F3">
              <w:rPr>
                <w:noProof/>
                <w:webHidden/>
              </w:rPr>
              <w:fldChar w:fldCharType="separate"/>
            </w:r>
            <w:r w:rsidR="00FA14F3">
              <w:rPr>
                <w:noProof/>
                <w:webHidden/>
              </w:rPr>
              <w:t>28</w:t>
            </w:r>
            <w:r w:rsidR="00FA14F3">
              <w:rPr>
                <w:noProof/>
                <w:webHidden/>
              </w:rPr>
              <w:fldChar w:fldCharType="end"/>
            </w:r>
          </w:hyperlink>
        </w:p>
        <w:p w14:paraId="7450EB22" w14:textId="7DC30EFA" w:rsidR="00FA14F3" w:rsidRDefault="00505403">
          <w:pPr>
            <w:pStyle w:val="TOC3"/>
            <w:tabs>
              <w:tab w:val="left" w:pos="1320"/>
              <w:tab w:val="right" w:leader="dot" w:pos="10124"/>
            </w:tabs>
            <w:rPr>
              <w:rFonts w:asciiTheme="minorHAnsi" w:hAnsiTheme="minorHAnsi"/>
              <w:noProof/>
              <w:color w:val="auto"/>
              <w:sz w:val="22"/>
              <w:szCs w:val="22"/>
              <w:lang w:eastAsia="en-US"/>
            </w:rPr>
          </w:pPr>
          <w:hyperlink w:anchor="_Toc68792095" w:history="1">
            <w:r w:rsidR="00FA14F3" w:rsidRPr="002A7873">
              <w:rPr>
                <w:rStyle w:val="Hyperlink"/>
                <w:noProof/>
                <w14:scene3d>
                  <w14:camera w14:prst="orthographicFront"/>
                  <w14:lightRig w14:rig="threePt" w14:dir="t">
                    <w14:rot w14:lat="0" w14:lon="0" w14:rev="0"/>
                  </w14:lightRig>
                </w14:scene3d>
              </w:rPr>
              <w:t>4.16.4.</w:t>
            </w:r>
            <w:r w:rsidR="00FA14F3">
              <w:rPr>
                <w:rFonts w:asciiTheme="minorHAnsi" w:hAnsiTheme="minorHAnsi"/>
                <w:noProof/>
                <w:color w:val="auto"/>
                <w:sz w:val="22"/>
                <w:szCs w:val="22"/>
                <w:lang w:eastAsia="en-US"/>
              </w:rPr>
              <w:tab/>
            </w:r>
            <w:r w:rsidR="00FA14F3" w:rsidRPr="002A7873">
              <w:rPr>
                <w:rStyle w:val="Hyperlink"/>
                <w:noProof/>
              </w:rPr>
              <w:t>Limitation</w:t>
            </w:r>
            <w:r w:rsidR="00FA14F3">
              <w:rPr>
                <w:noProof/>
                <w:webHidden/>
              </w:rPr>
              <w:tab/>
            </w:r>
            <w:r w:rsidR="00FA14F3">
              <w:rPr>
                <w:noProof/>
                <w:webHidden/>
              </w:rPr>
              <w:fldChar w:fldCharType="begin"/>
            </w:r>
            <w:r w:rsidR="00FA14F3">
              <w:rPr>
                <w:noProof/>
                <w:webHidden/>
              </w:rPr>
              <w:instrText xml:space="preserve"> PAGEREF _Toc68792095 \h </w:instrText>
            </w:r>
            <w:r w:rsidR="00FA14F3">
              <w:rPr>
                <w:noProof/>
                <w:webHidden/>
              </w:rPr>
            </w:r>
            <w:r w:rsidR="00FA14F3">
              <w:rPr>
                <w:noProof/>
                <w:webHidden/>
              </w:rPr>
              <w:fldChar w:fldCharType="separate"/>
            </w:r>
            <w:r w:rsidR="00FA14F3">
              <w:rPr>
                <w:noProof/>
                <w:webHidden/>
              </w:rPr>
              <w:t>28</w:t>
            </w:r>
            <w:r w:rsidR="00FA14F3">
              <w:rPr>
                <w:noProof/>
                <w:webHidden/>
              </w:rPr>
              <w:fldChar w:fldCharType="end"/>
            </w:r>
          </w:hyperlink>
        </w:p>
        <w:p w14:paraId="5F597095" w14:textId="006C9933" w:rsidR="00FA14F3" w:rsidRDefault="00505403">
          <w:pPr>
            <w:pStyle w:val="TOC2"/>
            <w:tabs>
              <w:tab w:val="left" w:pos="880"/>
              <w:tab w:val="right" w:leader="dot" w:pos="10124"/>
            </w:tabs>
            <w:rPr>
              <w:rFonts w:asciiTheme="minorHAnsi" w:hAnsiTheme="minorHAnsi"/>
              <w:noProof/>
              <w:color w:val="auto"/>
              <w:sz w:val="22"/>
              <w:szCs w:val="22"/>
              <w:lang w:eastAsia="en-US"/>
            </w:rPr>
          </w:pPr>
          <w:hyperlink w:anchor="_Toc68792096" w:history="1">
            <w:r w:rsidR="00FA14F3" w:rsidRPr="002A7873">
              <w:rPr>
                <w:rStyle w:val="Hyperlink"/>
                <w:noProof/>
              </w:rPr>
              <w:t>4.17.</w:t>
            </w:r>
            <w:r w:rsidR="00FA14F3">
              <w:rPr>
                <w:rFonts w:asciiTheme="minorHAnsi" w:hAnsiTheme="minorHAnsi"/>
                <w:noProof/>
                <w:color w:val="auto"/>
                <w:sz w:val="22"/>
                <w:szCs w:val="22"/>
                <w:lang w:eastAsia="en-US"/>
              </w:rPr>
              <w:tab/>
            </w:r>
            <w:r w:rsidR="00FA14F3" w:rsidRPr="002A7873">
              <w:rPr>
                <w:rStyle w:val="Hyperlink"/>
                <w:noProof/>
              </w:rPr>
              <w:t>REQPR017. Merchant Management</w:t>
            </w:r>
            <w:r w:rsidR="00FA14F3">
              <w:rPr>
                <w:noProof/>
                <w:webHidden/>
              </w:rPr>
              <w:tab/>
            </w:r>
            <w:r w:rsidR="00FA14F3">
              <w:rPr>
                <w:noProof/>
                <w:webHidden/>
              </w:rPr>
              <w:fldChar w:fldCharType="begin"/>
            </w:r>
            <w:r w:rsidR="00FA14F3">
              <w:rPr>
                <w:noProof/>
                <w:webHidden/>
              </w:rPr>
              <w:instrText xml:space="preserve"> PAGEREF _Toc68792096 \h </w:instrText>
            </w:r>
            <w:r w:rsidR="00FA14F3">
              <w:rPr>
                <w:noProof/>
                <w:webHidden/>
              </w:rPr>
            </w:r>
            <w:r w:rsidR="00FA14F3">
              <w:rPr>
                <w:noProof/>
                <w:webHidden/>
              </w:rPr>
              <w:fldChar w:fldCharType="separate"/>
            </w:r>
            <w:r w:rsidR="00FA14F3">
              <w:rPr>
                <w:noProof/>
                <w:webHidden/>
              </w:rPr>
              <w:t>28</w:t>
            </w:r>
            <w:r w:rsidR="00FA14F3">
              <w:rPr>
                <w:noProof/>
                <w:webHidden/>
              </w:rPr>
              <w:fldChar w:fldCharType="end"/>
            </w:r>
          </w:hyperlink>
        </w:p>
        <w:p w14:paraId="05410070" w14:textId="6DCF47F0" w:rsidR="00FA14F3" w:rsidRDefault="00505403">
          <w:pPr>
            <w:pStyle w:val="TOC3"/>
            <w:tabs>
              <w:tab w:val="left" w:pos="1320"/>
              <w:tab w:val="right" w:leader="dot" w:pos="10124"/>
            </w:tabs>
            <w:rPr>
              <w:rFonts w:asciiTheme="minorHAnsi" w:hAnsiTheme="minorHAnsi"/>
              <w:noProof/>
              <w:color w:val="auto"/>
              <w:sz w:val="22"/>
              <w:szCs w:val="22"/>
              <w:lang w:eastAsia="en-US"/>
            </w:rPr>
          </w:pPr>
          <w:hyperlink w:anchor="_Toc68792097" w:history="1">
            <w:r w:rsidR="00FA14F3" w:rsidRPr="002A7873">
              <w:rPr>
                <w:rStyle w:val="Hyperlink"/>
                <w:noProof/>
                <w14:scene3d>
                  <w14:camera w14:prst="orthographicFront"/>
                  <w14:lightRig w14:rig="threePt" w14:dir="t">
                    <w14:rot w14:lat="0" w14:lon="0" w14:rev="0"/>
                  </w14:lightRig>
                </w14:scene3d>
              </w:rPr>
              <w:t>4.17.1.</w:t>
            </w:r>
            <w:r w:rsidR="00FA14F3">
              <w:rPr>
                <w:rFonts w:asciiTheme="minorHAnsi" w:hAnsiTheme="minorHAnsi"/>
                <w:noProof/>
                <w:color w:val="auto"/>
                <w:sz w:val="22"/>
                <w:szCs w:val="22"/>
                <w:lang w:eastAsia="en-US"/>
              </w:rPr>
              <w:tab/>
            </w:r>
            <w:r w:rsidR="00FA14F3" w:rsidRPr="002A7873">
              <w:rPr>
                <w:rStyle w:val="Hyperlink"/>
                <w:noProof/>
              </w:rPr>
              <w:t>Business Requirement</w:t>
            </w:r>
            <w:r w:rsidR="00FA14F3">
              <w:rPr>
                <w:noProof/>
                <w:webHidden/>
              </w:rPr>
              <w:tab/>
            </w:r>
            <w:r w:rsidR="00FA14F3">
              <w:rPr>
                <w:noProof/>
                <w:webHidden/>
              </w:rPr>
              <w:fldChar w:fldCharType="begin"/>
            </w:r>
            <w:r w:rsidR="00FA14F3">
              <w:rPr>
                <w:noProof/>
                <w:webHidden/>
              </w:rPr>
              <w:instrText xml:space="preserve"> PAGEREF _Toc68792097 \h </w:instrText>
            </w:r>
            <w:r w:rsidR="00FA14F3">
              <w:rPr>
                <w:noProof/>
                <w:webHidden/>
              </w:rPr>
            </w:r>
            <w:r w:rsidR="00FA14F3">
              <w:rPr>
                <w:noProof/>
                <w:webHidden/>
              </w:rPr>
              <w:fldChar w:fldCharType="separate"/>
            </w:r>
            <w:r w:rsidR="00FA14F3">
              <w:rPr>
                <w:noProof/>
                <w:webHidden/>
              </w:rPr>
              <w:t>28</w:t>
            </w:r>
            <w:r w:rsidR="00FA14F3">
              <w:rPr>
                <w:noProof/>
                <w:webHidden/>
              </w:rPr>
              <w:fldChar w:fldCharType="end"/>
            </w:r>
          </w:hyperlink>
        </w:p>
        <w:p w14:paraId="29BA8947" w14:textId="49E4E856" w:rsidR="00FA14F3" w:rsidRDefault="00505403">
          <w:pPr>
            <w:pStyle w:val="TOC3"/>
            <w:tabs>
              <w:tab w:val="left" w:pos="1320"/>
              <w:tab w:val="right" w:leader="dot" w:pos="10124"/>
            </w:tabs>
            <w:rPr>
              <w:rFonts w:asciiTheme="minorHAnsi" w:hAnsiTheme="minorHAnsi"/>
              <w:noProof/>
              <w:color w:val="auto"/>
              <w:sz w:val="22"/>
              <w:szCs w:val="22"/>
              <w:lang w:eastAsia="en-US"/>
            </w:rPr>
          </w:pPr>
          <w:hyperlink w:anchor="_Toc68792098" w:history="1">
            <w:r w:rsidR="00FA14F3" w:rsidRPr="002A7873">
              <w:rPr>
                <w:rStyle w:val="Hyperlink"/>
                <w:noProof/>
                <w14:scene3d>
                  <w14:camera w14:prst="orthographicFront"/>
                  <w14:lightRig w14:rig="threePt" w14:dir="t">
                    <w14:rot w14:lat="0" w14:lon="0" w14:rev="0"/>
                  </w14:lightRig>
                </w14:scene3d>
              </w:rPr>
              <w:t>4.17.2.</w:t>
            </w:r>
            <w:r w:rsidR="00FA14F3">
              <w:rPr>
                <w:rFonts w:asciiTheme="minorHAnsi" w:hAnsiTheme="minorHAnsi"/>
                <w:noProof/>
                <w:color w:val="auto"/>
                <w:sz w:val="22"/>
                <w:szCs w:val="22"/>
                <w:lang w:eastAsia="en-US"/>
              </w:rPr>
              <w:tab/>
            </w:r>
            <w:r w:rsidR="00FA14F3" w:rsidRPr="002A7873">
              <w:rPr>
                <w:rStyle w:val="Hyperlink"/>
                <w:noProof/>
              </w:rPr>
              <w:t>Technical Detail</w:t>
            </w:r>
            <w:r w:rsidR="00FA14F3">
              <w:rPr>
                <w:noProof/>
                <w:webHidden/>
              </w:rPr>
              <w:tab/>
            </w:r>
            <w:r w:rsidR="00FA14F3">
              <w:rPr>
                <w:noProof/>
                <w:webHidden/>
              </w:rPr>
              <w:fldChar w:fldCharType="begin"/>
            </w:r>
            <w:r w:rsidR="00FA14F3">
              <w:rPr>
                <w:noProof/>
                <w:webHidden/>
              </w:rPr>
              <w:instrText xml:space="preserve"> PAGEREF _Toc68792098 \h </w:instrText>
            </w:r>
            <w:r w:rsidR="00FA14F3">
              <w:rPr>
                <w:noProof/>
                <w:webHidden/>
              </w:rPr>
            </w:r>
            <w:r w:rsidR="00FA14F3">
              <w:rPr>
                <w:noProof/>
                <w:webHidden/>
              </w:rPr>
              <w:fldChar w:fldCharType="separate"/>
            </w:r>
            <w:r w:rsidR="00FA14F3">
              <w:rPr>
                <w:noProof/>
                <w:webHidden/>
              </w:rPr>
              <w:t>28</w:t>
            </w:r>
            <w:r w:rsidR="00FA14F3">
              <w:rPr>
                <w:noProof/>
                <w:webHidden/>
              </w:rPr>
              <w:fldChar w:fldCharType="end"/>
            </w:r>
          </w:hyperlink>
        </w:p>
        <w:p w14:paraId="7431324B" w14:textId="162889E0" w:rsidR="00FA14F3" w:rsidRDefault="00505403">
          <w:pPr>
            <w:pStyle w:val="TOC3"/>
            <w:tabs>
              <w:tab w:val="left" w:pos="1320"/>
              <w:tab w:val="right" w:leader="dot" w:pos="10124"/>
            </w:tabs>
            <w:rPr>
              <w:rFonts w:asciiTheme="minorHAnsi" w:hAnsiTheme="minorHAnsi"/>
              <w:noProof/>
              <w:color w:val="auto"/>
              <w:sz w:val="22"/>
              <w:szCs w:val="22"/>
              <w:lang w:eastAsia="en-US"/>
            </w:rPr>
          </w:pPr>
          <w:hyperlink w:anchor="_Toc68792099" w:history="1">
            <w:r w:rsidR="00FA14F3" w:rsidRPr="002A7873">
              <w:rPr>
                <w:rStyle w:val="Hyperlink"/>
                <w:noProof/>
                <w14:scene3d>
                  <w14:camera w14:prst="orthographicFront"/>
                  <w14:lightRig w14:rig="threePt" w14:dir="t">
                    <w14:rot w14:lat="0" w14:lon="0" w14:rev="0"/>
                  </w14:lightRig>
                </w14:scene3d>
              </w:rPr>
              <w:t>4.17.3.</w:t>
            </w:r>
            <w:r w:rsidR="00FA14F3">
              <w:rPr>
                <w:rFonts w:asciiTheme="minorHAnsi" w:hAnsiTheme="minorHAnsi"/>
                <w:noProof/>
                <w:color w:val="auto"/>
                <w:sz w:val="22"/>
                <w:szCs w:val="22"/>
                <w:lang w:eastAsia="en-US"/>
              </w:rPr>
              <w:tab/>
            </w:r>
            <w:r w:rsidR="00FA14F3" w:rsidRPr="002A7873">
              <w:rPr>
                <w:rStyle w:val="Hyperlink"/>
                <w:noProof/>
              </w:rPr>
              <w:t>Testing and Sample</w:t>
            </w:r>
            <w:r w:rsidR="00FA14F3">
              <w:rPr>
                <w:noProof/>
                <w:webHidden/>
              </w:rPr>
              <w:tab/>
            </w:r>
            <w:r w:rsidR="00FA14F3">
              <w:rPr>
                <w:noProof/>
                <w:webHidden/>
              </w:rPr>
              <w:fldChar w:fldCharType="begin"/>
            </w:r>
            <w:r w:rsidR="00FA14F3">
              <w:rPr>
                <w:noProof/>
                <w:webHidden/>
              </w:rPr>
              <w:instrText xml:space="preserve"> PAGEREF _Toc68792099 \h </w:instrText>
            </w:r>
            <w:r w:rsidR="00FA14F3">
              <w:rPr>
                <w:noProof/>
                <w:webHidden/>
              </w:rPr>
            </w:r>
            <w:r w:rsidR="00FA14F3">
              <w:rPr>
                <w:noProof/>
                <w:webHidden/>
              </w:rPr>
              <w:fldChar w:fldCharType="separate"/>
            </w:r>
            <w:r w:rsidR="00FA14F3">
              <w:rPr>
                <w:noProof/>
                <w:webHidden/>
              </w:rPr>
              <w:t>28</w:t>
            </w:r>
            <w:r w:rsidR="00FA14F3">
              <w:rPr>
                <w:noProof/>
                <w:webHidden/>
              </w:rPr>
              <w:fldChar w:fldCharType="end"/>
            </w:r>
          </w:hyperlink>
        </w:p>
        <w:p w14:paraId="1E636EB8" w14:textId="70187220" w:rsidR="00FA14F3" w:rsidRDefault="00505403">
          <w:pPr>
            <w:pStyle w:val="TOC3"/>
            <w:tabs>
              <w:tab w:val="left" w:pos="1320"/>
              <w:tab w:val="right" w:leader="dot" w:pos="10124"/>
            </w:tabs>
            <w:rPr>
              <w:rFonts w:asciiTheme="minorHAnsi" w:hAnsiTheme="minorHAnsi"/>
              <w:noProof/>
              <w:color w:val="auto"/>
              <w:sz w:val="22"/>
              <w:szCs w:val="22"/>
              <w:lang w:eastAsia="en-US"/>
            </w:rPr>
          </w:pPr>
          <w:hyperlink w:anchor="_Toc68792100" w:history="1">
            <w:r w:rsidR="00FA14F3" w:rsidRPr="002A7873">
              <w:rPr>
                <w:rStyle w:val="Hyperlink"/>
                <w:noProof/>
                <w14:scene3d>
                  <w14:camera w14:prst="orthographicFront"/>
                  <w14:lightRig w14:rig="threePt" w14:dir="t">
                    <w14:rot w14:lat="0" w14:lon="0" w14:rev="0"/>
                  </w14:lightRig>
                </w14:scene3d>
              </w:rPr>
              <w:t>4.17.4.</w:t>
            </w:r>
            <w:r w:rsidR="00FA14F3">
              <w:rPr>
                <w:rFonts w:asciiTheme="minorHAnsi" w:hAnsiTheme="minorHAnsi"/>
                <w:noProof/>
                <w:color w:val="auto"/>
                <w:sz w:val="22"/>
                <w:szCs w:val="22"/>
                <w:lang w:eastAsia="en-US"/>
              </w:rPr>
              <w:tab/>
            </w:r>
            <w:r w:rsidR="00FA14F3" w:rsidRPr="002A7873">
              <w:rPr>
                <w:rStyle w:val="Hyperlink"/>
                <w:noProof/>
              </w:rPr>
              <w:t>Limitation</w:t>
            </w:r>
            <w:r w:rsidR="00FA14F3">
              <w:rPr>
                <w:noProof/>
                <w:webHidden/>
              </w:rPr>
              <w:tab/>
            </w:r>
            <w:r w:rsidR="00FA14F3">
              <w:rPr>
                <w:noProof/>
                <w:webHidden/>
              </w:rPr>
              <w:fldChar w:fldCharType="begin"/>
            </w:r>
            <w:r w:rsidR="00FA14F3">
              <w:rPr>
                <w:noProof/>
                <w:webHidden/>
              </w:rPr>
              <w:instrText xml:space="preserve"> PAGEREF _Toc68792100 \h </w:instrText>
            </w:r>
            <w:r w:rsidR="00FA14F3">
              <w:rPr>
                <w:noProof/>
                <w:webHidden/>
              </w:rPr>
            </w:r>
            <w:r w:rsidR="00FA14F3">
              <w:rPr>
                <w:noProof/>
                <w:webHidden/>
              </w:rPr>
              <w:fldChar w:fldCharType="separate"/>
            </w:r>
            <w:r w:rsidR="00FA14F3">
              <w:rPr>
                <w:noProof/>
                <w:webHidden/>
              </w:rPr>
              <w:t>28</w:t>
            </w:r>
            <w:r w:rsidR="00FA14F3">
              <w:rPr>
                <w:noProof/>
                <w:webHidden/>
              </w:rPr>
              <w:fldChar w:fldCharType="end"/>
            </w:r>
          </w:hyperlink>
        </w:p>
        <w:p w14:paraId="679B4BE7" w14:textId="1C2F9B0A" w:rsidR="00FA14F3" w:rsidRDefault="00505403">
          <w:pPr>
            <w:pStyle w:val="TOC2"/>
            <w:tabs>
              <w:tab w:val="left" w:pos="880"/>
              <w:tab w:val="right" w:leader="dot" w:pos="10124"/>
            </w:tabs>
            <w:rPr>
              <w:rFonts w:asciiTheme="minorHAnsi" w:hAnsiTheme="minorHAnsi"/>
              <w:noProof/>
              <w:color w:val="auto"/>
              <w:sz w:val="22"/>
              <w:szCs w:val="22"/>
              <w:lang w:eastAsia="en-US"/>
            </w:rPr>
          </w:pPr>
          <w:hyperlink w:anchor="_Toc68792101" w:history="1">
            <w:r w:rsidR="00FA14F3" w:rsidRPr="002A7873">
              <w:rPr>
                <w:rStyle w:val="Hyperlink"/>
                <w:noProof/>
              </w:rPr>
              <w:t>4.18.</w:t>
            </w:r>
            <w:r w:rsidR="00FA14F3">
              <w:rPr>
                <w:rFonts w:asciiTheme="minorHAnsi" w:hAnsiTheme="minorHAnsi"/>
                <w:noProof/>
                <w:color w:val="auto"/>
                <w:sz w:val="22"/>
                <w:szCs w:val="22"/>
                <w:lang w:eastAsia="en-US"/>
              </w:rPr>
              <w:tab/>
            </w:r>
            <w:r w:rsidR="00FA14F3" w:rsidRPr="002A7873">
              <w:rPr>
                <w:rStyle w:val="Hyperlink"/>
                <w:noProof/>
              </w:rPr>
              <w:t>REQPR018. Loyalty</w:t>
            </w:r>
            <w:r w:rsidR="00FA14F3">
              <w:rPr>
                <w:noProof/>
                <w:webHidden/>
              </w:rPr>
              <w:tab/>
            </w:r>
            <w:r w:rsidR="00FA14F3">
              <w:rPr>
                <w:noProof/>
                <w:webHidden/>
              </w:rPr>
              <w:fldChar w:fldCharType="begin"/>
            </w:r>
            <w:r w:rsidR="00FA14F3">
              <w:rPr>
                <w:noProof/>
                <w:webHidden/>
              </w:rPr>
              <w:instrText xml:space="preserve"> PAGEREF _Toc68792101 \h </w:instrText>
            </w:r>
            <w:r w:rsidR="00FA14F3">
              <w:rPr>
                <w:noProof/>
                <w:webHidden/>
              </w:rPr>
            </w:r>
            <w:r w:rsidR="00FA14F3">
              <w:rPr>
                <w:noProof/>
                <w:webHidden/>
              </w:rPr>
              <w:fldChar w:fldCharType="separate"/>
            </w:r>
            <w:r w:rsidR="00FA14F3">
              <w:rPr>
                <w:noProof/>
                <w:webHidden/>
              </w:rPr>
              <w:t>28</w:t>
            </w:r>
            <w:r w:rsidR="00FA14F3">
              <w:rPr>
                <w:noProof/>
                <w:webHidden/>
              </w:rPr>
              <w:fldChar w:fldCharType="end"/>
            </w:r>
          </w:hyperlink>
        </w:p>
        <w:p w14:paraId="4BBBCC90" w14:textId="0DEA3611" w:rsidR="00FA14F3" w:rsidRDefault="00505403">
          <w:pPr>
            <w:pStyle w:val="TOC3"/>
            <w:tabs>
              <w:tab w:val="left" w:pos="1320"/>
              <w:tab w:val="right" w:leader="dot" w:pos="10124"/>
            </w:tabs>
            <w:rPr>
              <w:rFonts w:asciiTheme="minorHAnsi" w:hAnsiTheme="minorHAnsi"/>
              <w:noProof/>
              <w:color w:val="auto"/>
              <w:sz w:val="22"/>
              <w:szCs w:val="22"/>
              <w:lang w:eastAsia="en-US"/>
            </w:rPr>
          </w:pPr>
          <w:hyperlink w:anchor="_Toc68792102" w:history="1">
            <w:r w:rsidR="00FA14F3" w:rsidRPr="002A7873">
              <w:rPr>
                <w:rStyle w:val="Hyperlink"/>
                <w:noProof/>
                <w14:scene3d>
                  <w14:camera w14:prst="orthographicFront"/>
                  <w14:lightRig w14:rig="threePt" w14:dir="t">
                    <w14:rot w14:lat="0" w14:lon="0" w14:rev="0"/>
                  </w14:lightRig>
                </w14:scene3d>
              </w:rPr>
              <w:t>4.18.1.</w:t>
            </w:r>
            <w:r w:rsidR="00FA14F3">
              <w:rPr>
                <w:rFonts w:asciiTheme="minorHAnsi" w:hAnsiTheme="minorHAnsi"/>
                <w:noProof/>
                <w:color w:val="auto"/>
                <w:sz w:val="22"/>
                <w:szCs w:val="22"/>
                <w:lang w:eastAsia="en-US"/>
              </w:rPr>
              <w:tab/>
            </w:r>
            <w:r w:rsidR="00FA14F3" w:rsidRPr="002A7873">
              <w:rPr>
                <w:rStyle w:val="Hyperlink"/>
                <w:noProof/>
              </w:rPr>
              <w:t>REQPR01801. General Requirements</w:t>
            </w:r>
            <w:r w:rsidR="00FA14F3">
              <w:rPr>
                <w:noProof/>
                <w:webHidden/>
              </w:rPr>
              <w:tab/>
            </w:r>
            <w:r w:rsidR="00FA14F3">
              <w:rPr>
                <w:noProof/>
                <w:webHidden/>
              </w:rPr>
              <w:fldChar w:fldCharType="begin"/>
            </w:r>
            <w:r w:rsidR="00FA14F3">
              <w:rPr>
                <w:noProof/>
                <w:webHidden/>
              </w:rPr>
              <w:instrText xml:space="preserve"> PAGEREF _Toc68792102 \h </w:instrText>
            </w:r>
            <w:r w:rsidR="00FA14F3">
              <w:rPr>
                <w:noProof/>
                <w:webHidden/>
              </w:rPr>
            </w:r>
            <w:r w:rsidR="00FA14F3">
              <w:rPr>
                <w:noProof/>
                <w:webHidden/>
              </w:rPr>
              <w:fldChar w:fldCharType="separate"/>
            </w:r>
            <w:r w:rsidR="00FA14F3">
              <w:rPr>
                <w:noProof/>
                <w:webHidden/>
              </w:rPr>
              <w:t>28</w:t>
            </w:r>
            <w:r w:rsidR="00FA14F3">
              <w:rPr>
                <w:noProof/>
                <w:webHidden/>
              </w:rPr>
              <w:fldChar w:fldCharType="end"/>
            </w:r>
          </w:hyperlink>
        </w:p>
        <w:p w14:paraId="7EA37C83" w14:textId="5D26B437" w:rsidR="00FA14F3" w:rsidRDefault="00505403">
          <w:pPr>
            <w:pStyle w:val="TOC3"/>
            <w:tabs>
              <w:tab w:val="left" w:pos="1320"/>
              <w:tab w:val="right" w:leader="dot" w:pos="10124"/>
            </w:tabs>
            <w:rPr>
              <w:rFonts w:asciiTheme="minorHAnsi" w:hAnsiTheme="minorHAnsi"/>
              <w:noProof/>
              <w:color w:val="auto"/>
              <w:sz w:val="22"/>
              <w:szCs w:val="22"/>
              <w:lang w:eastAsia="en-US"/>
            </w:rPr>
          </w:pPr>
          <w:hyperlink w:anchor="_Toc68792103" w:history="1">
            <w:r w:rsidR="00FA14F3" w:rsidRPr="002A7873">
              <w:rPr>
                <w:rStyle w:val="Hyperlink"/>
                <w:noProof/>
                <w14:scene3d>
                  <w14:camera w14:prst="orthographicFront"/>
                  <w14:lightRig w14:rig="threePt" w14:dir="t">
                    <w14:rot w14:lat="0" w14:lon="0" w14:rev="0"/>
                  </w14:lightRig>
                </w14:scene3d>
              </w:rPr>
              <w:t>4.18.2.</w:t>
            </w:r>
            <w:r w:rsidR="00FA14F3">
              <w:rPr>
                <w:rFonts w:asciiTheme="minorHAnsi" w:hAnsiTheme="minorHAnsi"/>
                <w:noProof/>
                <w:color w:val="auto"/>
                <w:sz w:val="22"/>
                <w:szCs w:val="22"/>
                <w:lang w:eastAsia="en-US"/>
              </w:rPr>
              <w:tab/>
            </w:r>
            <w:r w:rsidR="00FA14F3" w:rsidRPr="002A7873">
              <w:rPr>
                <w:rStyle w:val="Hyperlink"/>
                <w:noProof/>
              </w:rPr>
              <w:t>REQPR01802. Cashback</w:t>
            </w:r>
            <w:r w:rsidR="00FA14F3">
              <w:rPr>
                <w:noProof/>
                <w:webHidden/>
              </w:rPr>
              <w:tab/>
            </w:r>
            <w:r w:rsidR="00FA14F3">
              <w:rPr>
                <w:noProof/>
                <w:webHidden/>
              </w:rPr>
              <w:fldChar w:fldCharType="begin"/>
            </w:r>
            <w:r w:rsidR="00FA14F3">
              <w:rPr>
                <w:noProof/>
                <w:webHidden/>
              </w:rPr>
              <w:instrText xml:space="preserve"> PAGEREF _Toc68792103 \h </w:instrText>
            </w:r>
            <w:r w:rsidR="00FA14F3">
              <w:rPr>
                <w:noProof/>
                <w:webHidden/>
              </w:rPr>
            </w:r>
            <w:r w:rsidR="00FA14F3">
              <w:rPr>
                <w:noProof/>
                <w:webHidden/>
              </w:rPr>
              <w:fldChar w:fldCharType="separate"/>
            </w:r>
            <w:r w:rsidR="00FA14F3">
              <w:rPr>
                <w:noProof/>
                <w:webHidden/>
              </w:rPr>
              <w:t>30</w:t>
            </w:r>
            <w:r w:rsidR="00FA14F3">
              <w:rPr>
                <w:noProof/>
                <w:webHidden/>
              </w:rPr>
              <w:fldChar w:fldCharType="end"/>
            </w:r>
          </w:hyperlink>
        </w:p>
        <w:p w14:paraId="60ECA360" w14:textId="0CE1A710" w:rsidR="00FA14F3" w:rsidRDefault="00505403">
          <w:pPr>
            <w:pStyle w:val="TOC3"/>
            <w:tabs>
              <w:tab w:val="left" w:pos="1320"/>
              <w:tab w:val="right" w:leader="dot" w:pos="10124"/>
            </w:tabs>
            <w:rPr>
              <w:rFonts w:asciiTheme="minorHAnsi" w:hAnsiTheme="minorHAnsi"/>
              <w:noProof/>
              <w:color w:val="auto"/>
              <w:sz w:val="22"/>
              <w:szCs w:val="22"/>
              <w:lang w:eastAsia="en-US"/>
            </w:rPr>
          </w:pPr>
          <w:hyperlink w:anchor="_Toc68792104" w:history="1">
            <w:r w:rsidR="00FA14F3" w:rsidRPr="002A7873">
              <w:rPr>
                <w:rStyle w:val="Hyperlink"/>
                <w:noProof/>
                <w14:scene3d>
                  <w14:camera w14:prst="orthographicFront"/>
                  <w14:lightRig w14:rig="threePt" w14:dir="t">
                    <w14:rot w14:lat="0" w14:lon="0" w14:rev="0"/>
                  </w14:lightRig>
                </w14:scene3d>
              </w:rPr>
              <w:t>4.18.3.</w:t>
            </w:r>
            <w:r w:rsidR="00FA14F3">
              <w:rPr>
                <w:rFonts w:asciiTheme="minorHAnsi" w:hAnsiTheme="minorHAnsi"/>
                <w:noProof/>
                <w:color w:val="auto"/>
                <w:sz w:val="22"/>
                <w:szCs w:val="22"/>
                <w:lang w:eastAsia="en-US"/>
              </w:rPr>
              <w:tab/>
            </w:r>
            <w:r w:rsidR="00FA14F3" w:rsidRPr="002A7873">
              <w:rPr>
                <w:rStyle w:val="Hyperlink"/>
                <w:noProof/>
              </w:rPr>
              <w:t>REQPR01803. Promotion Campaign</w:t>
            </w:r>
            <w:r w:rsidR="00FA14F3">
              <w:rPr>
                <w:noProof/>
                <w:webHidden/>
              </w:rPr>
              <w:tab/>
            </w:r>
            <w:r w:rsidR="00FA14F3">
              <w:rPr>
                <w:noProof/>
                <w:webHidden/>
              </w:rPr>
              <w:fldChar w:fldCharType="begin"/>
            </w:r>
            <w:r w:rsidR="00FA14F3">
              <w:rPr>
                <w:noProof/>
                <w:webHidden/>
              </w:rPr>
              <w:instrText xml:space="preserve"> PAGEREF _Toc68792104 \h </w:instrText>
            </w:r>
            <w:r w:rsidR="00FA14F3">
              <w:rPr>
                <w:noProof/>
                <w:webHidden/>
              </w:rPr>
            </w:r>
            <w:r w:rsidR="00FA14F3">
              <w:rPr>
                <w:noProof/>
                <w:webHidden/>
              </w:rPr>
              <w:fldChar w:fldCharType="separate"/>
            </w:r>
            <w:r w:rsidR="00FA14F3">
              <w:rPr>
                <w:noProof/>
                <w:webHidden/>
              </w:rPr>
              <w:t>30</w:t>
            </w:r>
            <w:r w:rsidR="00FA14F3">
              <w:rPr>
                <w:noProof/>
                <w:webHidden/>
              </w:rPr>
              <w:fldChar w:fldCharType="end"/>
            </w:r>
          </w:hyperlink>
        </w:p>
        <w:p w14:paraId="71448864" w14:textId="7D728B7E" w:rsidR="00FA14F3" w:rsidRDefault="00505403">
          <w:pPr>
            <w:pStyle w:val="TOC3"/>
            <w:tabs>
              <w:tab w:val="left" w:pos="1320"/>
              <w:tab w:val="right" w:leader="dot" w:pos="10124"/>
            </w:tabs>
            <w:rPr>
              <w:rFonts w:asciiTheme="minorHAnsi" w:hAnsiTheme="minorHAnsi"/>
              <w:noProof/>
              <w:color w:val="auto"/>
              <w:sz w:val="22"/>
              <w:szCs w:val="22"/>
              <w:lang w:eastAsia="en-US"/>
            </w:rPr>
          </w:pPr>
          <w:hyperlink w:anchor="_Toc68792105" w:history="1">
            <w:r w:rsidR="00FA14F3" w:rsidRPr="002A7873">
              <w:rPr>
                <w:rStyle w:val="Hyperlink"/>
                <w:noProof/>
                <w14:scene3d>
                  <w14:camera w14:prst="orthographicFront"/>
                  <w14:lightRig w14:rig="threePt" w14:dir="t">
                    <w14:rot w14:lat="0" w14:lon="0" w14:rev="0"/>
                  </w14:lightRig>
                </w14:scene3d>
              </w:rPr>
              <w:t>4.18.4.</w:t>
            </w:r>
            <w:r w:rsidR="00FA14F3">
              <w:rPr>
                <w:rFonts w:asciiTheme="minorHAnsi" w:hAnsiTheme="minorHAnsi"/>
                <w:noProof/>
                <w:color w:val="auto"/>
                <w:sz w:val="22"/>
                <w:szCs w:val="22"/>
                <w:lang w:eastAsia="en-US"/>
              </w:rPr>
              <w:tab/>
            </w:r>
            <w:r w:rsidR="00FA14F3" w:rsidRPr="002A7873">
              <w:rPr>
                <w:rStyle w:val="Hyperlink"/>
                <w:noProof/>
              </w:rPr>
              <w:t>REQPR01804. Special Offer</w:t>
            </w:r>
            <w:r w:rsidR="00FA14F3">
              <w:rPr>
                <w:noProof/>
                <w:webHidden/>
              </w:rPr>
              <w:tab/>
            </w:r>
            <w:r w:rsidR="00FA14F3">
              <w:rPr>
                <w:noProof/>
                <w:webHidden/>
              </w:rPr>
              <w:fldChar w:fldCharType="begin"/>
            </w:r>
            <w:r w:rsidR="00FA14F3">
              <w:rPr>
                <w:noProof/>
                <w:webHidden/>
              </w:rPr>
              <w:instrText xml:space="preserve"> PAGEREF _Toc68792105 \h </w:instrText>
            </w:r>
            <w:r w:rsidR="00FA14F3">
              <w:rPr>
                <w:noProof/>
                <w:webHidden/>
              </w:rPr>
            </w:r>
            <w:r w:rsidR="00FA14F3">
              <w:rPr>
                <w:noProof/>
                <w:webHidden/>
              </w:rPr>
              <w:fldChar w:fldCharType="separate"/>
            </w:r>
            <w:r w:rsidR="00FA14F3">
              <w:rPr>
                <w:noProof/>
                <w:webHidden/>
              </w:rPr>
              <w:t>31</w:t>
            </w:r>
            <w:r w:rsidR="00FA14F3">
              <w:rPr>
                <w:noProof/>
                <w:webHidden/>
              </w:rPr>
              <w:fldChar w:fldCharType="end"/>
            </w:r>
          </w:hyperlink>
        </w:p>
        <w:p w14:paraId="79474233" w14:textId="6D316175" w:rsidR="00CB5A77" w:rsidRPr="002B0CB7" w:rsidRDefault="00DC12FC" w:rsidP="00CB5A77">
          <w:r w:rsidRPr="002B0CB7">
            <w:fldChar w:fldCharType="end"/>
          </w:r>
        </w:p>
      </w:sdtContent>
    </w:sdt>
    <w:p w14:paraId="3DC396F0" w14:textId="77777777" w:rsidR="00AA4896" w:rsidRPr="002B0CB7" w:rsidRDefault="00EB3E62" w:rsidP="00435AF5">
      <w:pPr>
        <w:pStyle w:val="Heading1Numbered"/>
      </w:pPr>
      <w:bookmarkStart w:id="3" w:name="_Toc68792014"/>
      <w:r w:rsidRPr="002B0CB7">
        <w:t>History of changes</w:t>
      </w:r>
      <w:bookmarkEnd w:id="2"/>
      <w:bookmarkEnd w:id="3"/>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8"/>
        <w:gridCol w:w="1417"/>
        <w:gridCol w:w="3934"/>
        <w:gridCol w:w="3103"/>
      </w:tblGrid>
      <w:tr w:rsidR="00657D55" w:rsidRPr="002B0CB7" w14:paraId="2F36E53A" w14:textId="77777777" w:rsidTr="008D5FF6">
        <w:trPr>
          <w:trHeight w:val="370"/>
        </w:trPr>
        <w:tc>
          <w:tcPr>
            <w:tcW w:w="1161" w:type="dxa"/>
            <w:tcBorders>
              <w:top w:val="single" w:sz="8" w:space="0" w:color="auto"/>
              <w:left w:val="nil"/>
              <w:bottom w:val="single" w:sz="8" w:space="0" w:color="auto"/>
              <w:right w:val="nil"/>
            </w:tcBorders>
            <w:shd w:val="clear" w:color="auto" w:fill="E7F1F9"/>
            <w:vAlign w:val="center"/>
          </w:tcPr>
          <w:p w14:paraId="13824B22" w14:textId="77777777" w:rsidR="00AA4896" w:rsidRPr="002B0CB7" w:rsidRDefault="00EB3E62" w:rsidP="006275C5">
            <w:pPr>
              <w:pStyle w:val="TableHeading"/>
            </w:pPr>
            <w:r w:rsidRPr="002B0CB7">
              <w:t>version</w:t>
            </w:r>
          </w:p>
        </w:tc>
        <w:tc>
          <w:tcPr>
            <w:tcW w:w="1418" w:type="dxa"/>
            <w:tcBorders>
              <w:top w:val="single" w:sz="8" w:space="0" w:color="auto"/>
              <w:left w:val="nil"/>
              <w:bottom w:val="single" w:sz="8" w:space="0" w:color="auto"/>
              <w:right w:val="nil"/>
            </w:tcBorders>
            <w:shd w:val="clear" w:color="auto" w:fill="E7F1F9"/>
            <w:vAlign w:val="center"/>
          </w:tcPr>
          <w:p w14:paraId="088917F2" w14:textId="77777777" w:rsidR="00AA4896" w:rsidRPr="002B0CB7" w:rsidRDefault="00EB3E62" w:rsidP="006275C5">
            <w:pPr>
              <w:pStyle w:val="TableHeading"/>
            </w:pPr>
            <w:r w:rsidRPr="002B0CB7">
              <w:t>date</w:t>
            </w:r>
          </w:p>
        </w:tc>
        <w:tc>
          <w:tcPr>
            <w:tcW w:w="3953" w:type="dxa"/>
            <w:tcBorders>
              <w:top w:val="single" w:sz="8" w:space="0" w:color="auto"/>
              <w:left w:val="nil"/>
              <w:bottom w:val="single" w:sz="8" w:space="0" w:color="auto"/>
              <w:right w:val="nil"/>
            </w:tcBorders>
            <w:shd w:val="clear" w:color="auto" w:fill="E7F1F9"/>
            <w:vAlign w:val="center"/>
          </w:tcPr>
          <w:p w14:paraId="0E68420F" w14:textId="77777777" w:rsidR="00AA4896" w:rsidRPr="002B0CB7" w:rsidRDefault="00EB3E62" w:rsidP="006275C5">
            <w:pPr>
              <w:pStyle w:val="TableHeading"/>
            </w:pPr>
            <w:r w:rsidRPr="002B0CB7">
              <w:t>Description</w:t>
            </w:r>
          </w:p>
        </w:tc>
        <w:tc>
          <w:tcPr>
            <w:tcW w:w="3119" w:type="dxa"/>
            <w:tcBorders>
              <w:top w:val="single" w:sz="8" w:space="0" w:color="auto"/>
              <w:left w:val="nil"/>
              <w:bottom w:val="single" w:sz="8" w:space="0" w:color="auto"/>
              <w:right w:val="nil"/>
            </w:tcBorders>
            <w:shd w:val="clear" w:color="auto" w:fill="E7F1F9"/>
            <w:vAlign w:val="center"/>
          </w:tcPr>
          <w:p w14:paraId="50BAF431" w14:textId="77777777" w:rsidR="00AA4896" w:rsidRPr="002B0CB7" w:rsidRDefault="00EB3E62" w:rsidP="006275C5">
            <w:pPr>
              <w:pStyle w:val="TableHeading"/>
            </w:pPr>
            <w:r w:rsidRPr="002B0CB7">
              <w:t>author</w:t>
            </w:r>
          </w:p>
        </w:tc>
      </w:tr>
      <w:tr w:rsidR="00657D55" w:rsidRPr="002B0CB7" w14:paraId="04928A60" w14:textId="77777777" w:rsidTr="008D5FF6">
        <w:trPr>
          <w:trHeight w:val="252"/>
        </w:trPr>
        <w:tc>
          <w:tcPr>
            <w:tcW w:w="1161" w:type="dxa"/>
            <w:tcBorders>
              <w:top w:val="single" w:sz="8" w:space="0" w:color="auto"/>
              <w:left w:val="nil"/>
              <w:bottom w:val="single" w:sz="8" w:space="0" w:color="auto"/>
              <w:right w:val="nil"/>
            </w:tcBorders>
          </w:tcPr>
          <w:p w14:paraId="6804AB59" w14:textId="77777777" w:rsidR="00AA4896" w:rsidRPr="002B0CB7" w:rsidRDefault="00132B12" w:rsidP="006275C5">
            <w:pPr>
              <w:pStyle w:val="TabText"/>
            </w:pPr>
            <w:r w:rsidRPr="002B0CB7">
              <w:t>0.1</w:t>
            </w:r>
          </w:p>
        </w:tc>
        <w:tc>
          <w:tcPr>
            <w:tcW w:w="1418" w:type="dxa"/>
            <w:tcBorders>
              <w:top w:val="single" w:sz="8" w:space="0" w:color="auto"/>
              <w:left w:val="nil"/>
              <w:bottom w:val="single" w:sz="8" w:space="0" w:color="auto"/>
              <w:right w:val="nil"/>
            </w:tcBorders>
          </w:tcPr>
          <w:p w14:paraId="162E67E6" w14:textId="75FF3DE5" w:rsidR="00AA4896" w:rsidRPr="002B0CB7" w:rsidRDefault="00C011A3" w:rsidP="00F25719">
            <w:pPr>
              <w:pStyle w:val="TabText"/>
            </w:pPr>
            <w:r>
              <w:t>26.03.2021</w:t>
            </w:r>
          </w:p>
        </w:tc>
        <w:tc>
          <w:tcPr>
            <w:tcW w:w="3953" w:type="dxa"/>
            <w:tcBorders>
              <w:top w:val="single" w:sz="8" w:space="0" w:color="auto"/>
              <w:left w:val="nil"/>
              <w:bottom w:val="single" w:sz="8" w:space="0" w:color="auto"/>
              <w:right w:val="nil"/>
            </w:tcBorders>
          </w:tcPr>
          <w:p w14:paraId="0D54B1FB" w14:textId="45C34C38" w:rsidR="00AA4896" w:rsidRPr="00C011A3" w:rsidRDefault="00C011A3" w:rsidP="006275C5">
            <w:pPr>
              <w:pStyle w:val="TabText"/>
              <w:rPr>
                <w:rFonts w:ascii="Calibri" w:hAnsi="Calibri"/>
              </w:rPr>
            </w:pPr>
            <w:r>
              <w:t>Initial Version</w:t>
            </w:r>
          </w:p>
        </w:tc>
        <w:tc>
          <w:tcPr>
            <w:tcW w:w="3119" w:type="dxa"/>
            <w:tcBorders>
              <w:top w:val="single" w:sz="8" w:space="0" w:color="auto"/>
              <w:left w:val="nil"/>
              <w:bottom w:val="single" w:sz="8" w:space="0" w:color="auto"/>
              <w:right w:val="nil"/>
            </w:tcBorders>
          </w:tcPr>
          <w:p w14:paraId="053CB258" w14:textId="40D11C97" w:rsidR="00AA4896" w:rsidRPr="002B0CB7" w:rsidRDefault="00AA4896" w:rsidP="008D5FF6">
            <w:pPr>
              <w:pStyle w:val="TabText"/>
            </w:pPr>
          </w:p>
        </w:tc>
      </w:tr>
      <w:tr w:rsidR="00A45E89" w:rsidRPr="002B0CB7" w14:paraId="7F3472F6" w14:textId="77777777" w:rsidTr="008D5FF6">
        <w:trPr>
          <w:trHeight w:val="252"/>
        </w:trPr>
        <w:tc>
          <w:tcPr>
            <w:tcW w:w="1161" w:type="dxa"/>
            <w:tcBorders>
              <w:top w:val="single" w:sz="8" w:space="0" w:color="auto"/>
              <w:left w:val="nil"/>
              <w:bottom w:val="single" w:sz="8" w:space="0" w:color="auto"/>
              <w:right w:val="nil"/>
            </w:tcBorders>
          </w:tcPr>
          <w:p w14:paraId="28144906" w14:textId="5C2565F1" w:rsidR="00A45E89" w:rsidRPr="002B0CB7" w:rsidRDefault="001677C1" w:rsidP="006275C5">
            <w:pPr>
              <w:pStyle w:val="TabText"/>
            </w:pPr>
            <w:r>
              <w:t>1.0</w:t>
            </w:r>
          </w:p>
        </w:tc>
        <w:tc>
          <w:tcPr>
            <w:tcW w:w="1418" w:type="dxa"/>
            <w:tcBorders>
              <w:top w:val="single" w:sz="8" w:space="0" w:color="auto"/>
              <w:left w:val="nil"/>
              <w:bottom w:val="single" w:sz="8" w:space="0" w:color="auto"/>
              <w:right w:val="nil"/>
            </w:tcBorders>
          </w:tcPr>
          <w:p w14:paraId="2D42416C" w14:textId="03A7AC2E" w:rsidR="00A45E89" w:rsidRPr="002B0CB7" w:rsidRDefault="001677C1" w:rsidP="00EC466C">
            <w:pPr>
              <w:pStyle w:val="TabText"/>
            </w:pPr>
            <w:r>
              <w:t>08.04.2021</w:t>
            </w:r>
          </w:p>
        </w:tc>
        <w:tc>
          <w:tcPr>
            <w:tcW w:w="3953" w:type="dxa"/>
            <w:tcBorders>
              <w:top w:val="single" w:sz="8" w:space="0" w:color="auto"/>
              <w:left w:val="nil"/>
              <w:bottom w:val="single" w:sz="8" w:space="0" w:color="auto"/>
              <w:right w:val="nil"/>
            </w:tcBorders>
          </w:tcPr>
          <w:p w14:paraId="61D4A8B2" w14:textId="56EFC8DE" w:rsidR="00A45E89" w:rsidRPr="002B0CB7" w:rsidRDefault="001677C1" w:rsidP="006275C5">
            <w:pPr>
              <w:pStyle w:val="TabText"/>
            </w:pPr>
            <w:r>
              <w:t>Final</w:t>
            </w:r>
          </w:p>
        </w:tc>
        <w:tc>
          <w:tcPr>
            <w:tcW w:w="3119" w:type="dxa"/>
            <w:tcBorders>
              <w:top w:val="single" w:sz="8" w:space="0" w:color="auto"/>
              <w:left w:val="nil"/>
              <w:bottom w:val="single" w:sz="8" w:space="0" w:color="auto"/>
              <w:right w:val="nil"/>
            </w:tcBorders>
          </w:tcPr>
          <w:p w14:paraId="3658940C" w14:textId="68E60C0A" w:rsidR="00A45E89" w:rsidRPr="002B0CB7" w:rsidRDefault="00A45E89" w:rsidP="008D5FF6">
            <w:pPr>
              <w:pStyle w:val="TabText"/>
            </w:pPr>
          </w:p>
        </w:tc>
      </w:tr>
      <w:tr w:rsidR="000E71F6" w:rsidRPr="002B0CB7" w14:paraId="3603E861" w14:textId="77777777" w:rsidTr="008D5FF6">
        <w:trPr>
          <w:trHeight w:val="252"/>
        </w:trPr>
        <w:tc>
          <w:tcPr>
            <w:tcW w:w="1161" w:type="dxa"/>
            <w:tcBorders>
              <w:top w:val="single" w:sz="8" w:space="0" w:color="auto"/>
              <w:left w:val="nil"/>
              <w:bottom w:val="single" w:sz="8" w:space="0" w:color="auto"/>
              <w:right w:val="nil"/>
            </w:tcBorders>
          </w:tcPr>
          <w:p w14:paraId="04D34564" w14:textId="03851CF4" w:rsidR="000E71F6" w:rsidRPr="002B0CB7" w:rsidRDefault="000E71F6" w:rsidP="006275C5">
            <w:pPr>
              <w:pStyle w:val="TabText"/>
            </w:pPr>
          </w:p>
        </w:tc>
        <w:tc>
          <w:tcPr>
            <w:tcW w:w="1418" w:type="dxa"/>
            <w:tcBorders>
              <w:top w:val="single" w:sz="8" w:space="0" w:color="auto"/>
              <w:left w:val="nil"/>
              <w:bottom w:val="single" w:sz="8" w:space="0" w:color="auto"/>
              <w:right w:val="nil"/>
            </w:tcBorders>
          </w:tcPr>
          <w:p w14:paraId="3819CFDE" w14:textId="5F2AAEE9" w:rsidR="000E71F6" w:rsidRPr="002B0CB7" w:rsidRDefault="000E71F6" w:rsidP="00EC466C">
            <w:pPr>
              <w:pStyle w:val="TabText"/>
            </w:pPr>
          </w:p>
        </w:tc>
        <w:tc>
          <w:tcPr>
            <w:tcW w:w="3953" w:type="dxa"/>
            <w:tcBorders>
              <w:top w:val="single" w:sz="8" w:space="0" w:color="auto"/>
              <w:left w:val="nil"/>
              <w:bottom w:val="single" w:sz="8" w:space="0" w:color="auto"/>
              <w:right w:val="nil"/>
            </w:tcBorders>
          </w:tcPr>
          <w:p w14:paraId="51483683" w14:textId="6E341586" w:rsidR="000E71F6" w:rsidRPr="002B0CB7" w:rsidRDefault="000E71F6" w:rsidP="000D754A">
            <w:pPr>
              <w:pStyle w:val="TabText"/>
            </w:pPr>
          </w:p>
        </w:tc>
        <w:tc>
          <w:tcPr>
            <w:tcW w:w="3119" w:type="dxa"/>
            <w:tcBorders>
              <w:top w:val="single" w:sz="8" w:space="0" w:color="auto"/>
              <w:left w:val="nil"/>
              <w:bottom w:val="single" w:sz="8" w:space="0" w:color="auto"/>
              <w:right w:val="nil"/>
            </w:tcBorders>
          </w:tcPr>
          <w:p w14:paraId="5A6028A3" w14:textId="2B621E60" w:rsidR="000E71F6" w:rsidRPr="002B0CB7" w:rsidRDefault="000E71F6" w:rsidP="006275C5">
            <w:pPr>
              <w:pStyle w:val="TabText"/>
            </w:pPr>
          </w:p>
        </w:tc>
      </w:tr>
      <w:tr w:rsidR="000D754A" w:rsidRPr="002B0CB7" w14:paraId="1312735C" w14:textId="77777777" w:rsidTr="008D5FF6">
        <w:trPr>
          <w:trHeight w:val="252"/>
        </w:trPr>
        <w:tc>
          <w:tcPr>
            <w:tcW w:w="1161" w:type="dxa"/>
            <w:tcBorders>
              <w:top w:val="single" w:sz="8" w:space="0" w:color="auto"/>
              <w:left w:val="nil"/>
              <w:bottom w:val="single" w:sz="8" w:space="0" w:color="auto"/>
              <w:right w:val="nil"/>
            </w:tcBorders>
          </w:tcPr>
          <w:p w14:paraId="7A0C0C33" w14:textId="172FAFAC" w:rsidR="000D754A" w:rsidRDefault="000D754A" w:rsidP="006275C5">
            <w:pPr>
              <w:pStyle w:val="TabText"/>
            </w:pPr>
          </w:p>
        </w:tc>
        <w:tc>
          <w:tcPr>
            <w:tcW w:w="1418" w:type="dxa"/>
            <w:tcBorders>
              <w:top w:val="single" w:sz="8" w:space="0" w:color="auto"/>
              <w:left w:val="nil"/>
              <w:bottom w:val="single" w:sz="8" w:space="0" w:color="auto"/>
              <w:right w:val="nil"/>
            </w:tcBorders>
          </w:tcPr>
          <w:p w14:paraId="3B3CFBA3" w14:textId="7CCB1D4B" w:rsidR="000D754A" w:rsidRDefault="000D754A" w:rsidP="00EC466C">
            <w:pPr>
              <w:pStyle w:val="TabText"/>
            </w:pPr>
          </w:p>
        </w:tc>
        <w:tc>
          <w:tcPr>
            <w:tcW w:w="3953" w:type="dxa"/>
            <w:tcBorders>
              <w:top w:val="single" w:sz="8" w:space="0" w:color="auto"/>
              <w:left w:val="nil"/>
              <w:bottom w:val="single" w:sz="8" w:space="0" w:color="auto"/>
              <w:right w:val="nil"/>
            </w:tcBorders>
          </w:tcPr>
          <w:p w14:paraId="2D8E607A" w14:textId="3B3509F0" w:rsidR="000D754A" w:rsidRDefault="000D754A" w:rsidP="000D754A">
            <w:pPr>
              <w:pStyle w:val="TabText"/>
            </w:pPr>
          </w:p>
        </w:tc>
        <w:tc>
          <w:tcPr>
            <w:tcW w:w="3119" w:type="dxa"/>
            <w:tcBorders>
              <w:top w:val="single" w:sz="8" w:space="0" w:color="auto"/>
              <w:left w:val="nil"/>
              <w:bottom w:val="single" w:sz="8" w:space="0" w:color="auto"/>
              <w:right w:val="nil"/>
            </w:tcBorders>
          </w:tcPr>
          <w:p w14:paraId="4A17EE01" w14:textId="24B47D3B" w:rsidR="000D754A" w:rsidRPr="002B0CB7" w:rsidRDefault="000D754A" w:rsidP="006275C5">
            <w:pPr>
              <w:pStyle w:val="TabText"/>
            </w:pPr>
          </w:p>
        </w:tc>
      </w:tr>
      <w:tr w:rsidR="00BB5D51" w:rsidRPr="002B0CB7" w14:paraId="1D577ABF" w14:textId="77777777" w:rsidTr="008D5FF6">
        <w:trPr>
          <w:trHeight w:val="252"/>
        </w:trPr>
        <w:tc>
          <w:tcPr>
            <w:tcW w:w="1161" w:type="dxa"/>
            <w:tcBorders>
              <w:top w:val="single" w:sz="8" w:space="0" w:color="auto"/>
              <w:left w:val="nil"/>
              <w:bottom w:val="single" w:sz="8" w:space="0" w:color="auto"/>
              <w:right w:val="nil"/>
            </w:tcBorders>
          </w:tcPr>
          <w:p w14:paraId="0EBF6F60" w14:textId="4408558C" w:rsidR="00BB5D51" w:rsidRDefault="00BB5D51" w:rsidP="006275C5">
            <w:pPr>
              <w:pStyle w:val="TabText"/>
            </w:pPr>
          </w:p>
        </w:tc>
        <w:tc>
          <w:tcPr>
            <w:tcW w:w="1418" w:type="dxa"/>
            <w:tcBorders>
              <w:top w:val="single" w:sz="8" w:space="0" w:color="auto"/>
              <w:left w:val="nil"/>
              <w:bottom w:val="single" w:sz="8" w:space="0" w:color="auto"/>
              <w:right w:val="nil"/>
            </w:tcBorders>
          </w:tcPr>
          <w:p w14:paraId="61206394" w14:textId="16C2A388" w:rsidR="00BB5D51" w:rsidRDefault="00BB5D51" w:rsidP="00EC466C">
            <w:pPr>
              <w:pStyle w:val="TabText"/>
            </w:pPr>
          </w:p>
        </w:tc>
        <w:tc>
          <w:tcPr>
            <w:tcW w:w="3953" w:type="dxa"/>
            <w:tcBorders>
              <w:top w:val="single" w:sz="8" w:space="0" w:color="auto"/>
              <w:left w:val="nil"/>
              <w:bottom w:val="single" w:sz="8" w:space="0" w:color="auto"/>
              <w:right w:val="nil"/>
            </w:tcBorders>
          </w:tcPr>
          <w:p w14:paraId="32991D54" w14:textId="58C4F39D" w:rsidR="00BB5D51" w:rsidRDefault="00BB5D51" w:rsidP="00CA42FB">
            <w:pPr>
              <w:pStyle w:val="TabText"/>
              <w:tabs>
                <w:tab w:val="left" w:pos="2765"/>
              </w:tabs>
            </w:pPr>
          </w:p>
        </w:tc>
        <w:tc>
          <w:tcPr>
            <w:tcW w:w="3119" w:type="dxa"/>
            <w:tcBorders>
              <w:top w:val="single" w:sz="8" w:space="0" w:color="auto"/>
              <w:left w:val="nil"/>
              <w:bottom w:val="single" w:sz="8" w:space="0" w:color="auto"/>
              <w:right w:val="nil"/>
            </w:tcBorders>
          </w:tcPr>
          <w:p w14:paraId="3706DCF5" w14:textId="59D1981A" w:rsidR="00BB5D51" w:rsidRDefault="00BB5D51" w:rsidP="006275C5">
            <w:pPr>
              <w:pStyle w:val="TabText"/>
            </w:pPr>
          </w:p>
        </w:tc>
      </w:tr>
    </w:tbl>
    <w:p w14:paraId="4EF6B20C" w14:textId="3B7287D3" w:rsidR="00AA4896" w:rsidRPr="002B0CB7" w:rsidRDefault="00AA4896" w:rsidP="00AA4896">
      <w:pPr>
        <w:rPr>
          <w:b/>
          <w:sz w:val="32"/>
          <w:szCs w:val="32"/>
        </w:rPr>
      </w:pPr>
    </w:p>
    <w:p w14:paraId="691943E8" w14:textId="77777777" w:rsidR="00187ABE" w:rsidRPr="002B0CB7" w:rsidRDefault="00187ABE" w:rsidP="00EB292B">
      <w:pPr>
        <w:rPr>
          <w:b/>
          <w:bCs/>
        </w:rPr>
      </w:pPr>
      <w:r w:rsidRPr="002B0CB7">
        <w:rPr>
          <w:b/>
          <w:bCs/>
        </w:rPr>
        <w:t>Copyright</w:t>
      </w:r>
    </w:p>
    <w:p w14:paraId="094F1B6A" w14:textId="0FB597A6" w:rsidR="00187ABE" w:rsidRPr="002B0CB7" w:rsidRDefault="00187ABE" w:rsidP="00EB292B">
      <w:r w:rsidRPr="002B0CB7">
        <w:t xml:space="preserve">© </w:t>
      </w:r>
      <w:r w:rsidR="005273AC">
        <w:t>OpenWay Asia</w:t>
      </w:r>
      <w:r w:rsidRPr="002B0CB7">
        <w:t xml:space="preserve"> Limited </w:t>
      </w:r>
      <w:r w:rsidR="00DC12FC" w:rsidRPr="002B0CB7">
        <w:fldChar w:fldCharType="begin"/>
      </w:r>
      <w:r w:rsidRPr="002B0CB7">
        <w:instrText xml:space="preserve"> DATE  \@ "YYYY"  \* MERGEFORMAT </w:instrText>
      </w:r>
      <w:r w:rsidR="00DC12FC" w:rsidRPr="002B0CB7">
        <w:fldChar w:fldCharType="separate"/>
      </w:r>
      <w:r w:rsidR="008F2644">
        <w:rPr>
          <w:noProof/>
        </w:rPr>
        <w:t>2021</w:t>
      </w:r>
      <w:r w:rsidR="00DC12FC" w:rsidRPr="002B0CB7">
        <w:fldChar w:fldCharType="end"/>
      </w:r>
      <w:r w:rsidRPr="002B0CB7">
        <w:t>. All rights reserved.</w:t>
      </w:r>
      <w:r w:rsidRPr="002B0CB7">
        <w:tab/>
      </w:r>
    </w:p>
    <w:p w14:paraId="3ADB55D9" w14:textId="02895FBD" w:rsidR="00187ABE" w:rsidRPr="002B0CB7" w:rsidRDefault="00187ABE" w:rsidP="006E67CC">
      <w:pPr>
        <w:jc w:val="both"/>
      </w:pPr>
      <w:r w:rsidRPr="002B0CB7">
        <w:t xml:space="preserve">The Copyright of this complete document and every part it belongs to </w:t>
      </w:r>
      <w:r w:rsidR="005273AC">
        <w:t>OpenWay Asia</w:t>
      </w:r>
      <w:r w:rsidRPr="002B0CB7">
        <w:t xml:space="preserve"> Limited.  Proprietary material, brand or product names of other parties or trademarks remain with their respective owners. You may not, except with our express written permission, distribute or commercially exploit the content. Nor may you transmit it or store it in any other website or other form of electronic retrieval system. Any sample data used in examples below are completely fictitious unless otherwise noted.</w:t>
      </w:r>
    </w:p>
    <w:p w14:paraId="0B794359" w14:textId="77777777" w:rsidR="00187ABE" w:rsidRPr="002B0CB7" w:rsidRDefault="00187ABE" w:rsidP="00EB292B">
      <w:pPr>
        <w:rPr>
          <w:b/>
          <w:bCs/>
        </w:rPr>
      </w:pPr>
      <w:r w:rsidRPr="002B0CB7">
        <w:rPr>
          <w:b/>
          <w:bCs/>
        </w:rPr>
        <w:t>Disclaimer</w:t>
      </w:r>
    </w:p>
    <w:p w14:paraId="461954D2" w14:textId="6758700B" w:rsidR="00187ABE" w:rsidRPr="002B0CB7" w:rsidRDefault="00187ABE" w:rsidP="006E67CC">
      <w:pPr>
        <w:jc w:val="both"/>
      </w:pPr>
      <w:r w:rsidRPr="002B0CB7">
        <w:t xml:space="preserve">This document and the </w:t>
      </w:r>
      <w:r w:rsidR="005273AC">
        <w:t>OpenWay Asia</w:t>
      </w:r>
      <w:r w:rsidRPr="002B0CB7">
        <w:t xml:space="preserve"> software it describes are furnished by </w:t>
      </w:r>
      <w:r w:rsidR="005273AC">
        <w:t>OpenWay Asia</w:t>
      </w:r>
      <w:r w:rsidRPr="002B0CB7">
        <w:t xml:space="preserve"> Limited under a Software Licensing Agreement, Consultancy Agreement, Variation Request or Confidentiality Agreement, and may be used or copied only in accordance with the terms of such Agreement. Neither this document nor the </w:t>
      </w:r>
      <w:r w:rsidR="005273AC">
        <w:t>OpenWay Asia</w:t>
      </w:r>
      <w:r w:rsidRPr="002B0CB7">
        <w:t xml:space="preserve"> software it describes may be used, sold, transferred, copied, translated, </w:t>
      </w:r>
      <w:r w:rsidR="00636230" w:rsidRPr="002B0CB7">
        <w:t>reproduced,</w:t>
      </w:r>
      <w:r w:rsidRPr="002B0CB7">
        <w:t xml:space="preserve"> or transmitted in any form or by any means, electronic or mechanical, for any purpose, in whole or in part, other than in accordance with the terms of such Agreement, or otherwise without prior written consent of </w:t>
      </w:r>
      <w:r w:rsidR="005273AC">
        <w:t>OpenWay Asia</w:t>
      </w:r>
      <w:r w:rsidRPr="002B0CB7">
        <w:t xml:space="preserve"> Limited.  </w:t>
      </w:r>
    </w:p>
    <w:p w14:paraId="54D7CB90" w14:textId="3EE5FCC0" w:rsidR="00187ABE" w:rsidRPr="002B0CB7" w:rsidRDefault="00187ABE" w:rsidP="00C2757D">
      <w:pPr>
        <w:jc w:val="both"/>
      </w:pPr>
      <w:r w:rsidRPr="002B0CB7">
        <w:t xml:space="preserve">This document describes a generic product or service and should be read in conjunction with other documents relevant to the configuration of any specific system. The licensee of OpenWay software or user of </w:t>
      </w:r>
      <w:r w:rsidR="005273AC">
        <w:t>OpenWay Asia</w:t>
      </w:r>
      <w:r w:rsidRPr="002B0CB7">
        <w:t xml:space="preserve"> services is responsible for ensuring that the product or service described herein meets its own requirements</w:t>
      </w:r>
      <w:r w:rsidR="00636230">
        <w:t>.</w:t>
      </w:r>
    </w:p>
    <w:p w14:paraId="75A933E4" w14:textId="77777777" w:rsidR="00187ABE" w:rsidRPr="002B0CB7" w:rsidRDefault="00187ABE" w:rsidP="00EB292B">
      <w:pPr>
        <w:rPr>
          <w:b/>
          <w:bCs/>
        </w:rPr>
      </w:pPr>
      <w:r w:rsidRPr="002B0CB7">
        <w:rPr>
          <w:b/>
          <w:bCs/>
        </w:rPr>
        <w:t>Confidentiality</w:t>
      </w:r>
    </w:p>
    <w:p w14:paraId="7738B733" w14:textId="211605FF" w:rsidR="00187ABE" w:rsidRPr="002B0CB7" w:rsidRDefault="00187ABE" w:rsidP="00823EB3">
      <w:pPr>
        <w:jc w:val="both"/>
      </w:pPr>
      <w:r w:rsidRPr="002B0CB7">
        <w:t xml:space="preserve">The information contained in this Document is the property of </w:t>
      </w:r>
      <w:r w:rsidR="005273AC">
        <w:t>OpenWay Asia</w:t>
      </w:r>
      <w:r w:rsidRPr="002B0CB7">
        <w:t xml:space="preserve"> Ltd and contains CONFIDENTIAL information that is produced solely for the benefit of the receiving party named on the front page of this document</w:t>
      </w:r>
      <w:r w:rsidR="00DC12FC" w:rsidRPr="002B0CB7">
        <w:fldChar w:fldCharType="begin"/>
      </w:r>
      <w:r w:rsidRPr="002B0CB7">
        <w:instrText xml:space="preserve"> ASK  client " "  \* MERGEFORMAT </w:instrText>
      </w:r>
      <w:r w:rsidR="00DC12FC" w:rsidRPr="002B0CB7">
        <w:fldChar w:fldCharType="end"/>
      </w:r>
      <w:r w:rsidRPr="002B0CB7">
        <w:t xml:space="preserve">.  The recipient should keep this document and all its information confidential. On no account should this document, in whole or in part, be used, sold, transferred, copied, translated, </w:t>
      </w:r>
      <w:r w:rsidR="00636230" w:rsidRPr="002B0CB7">
        <w:t>reproduced,</w:t>
      </w:r>
      <w:r w:rsidRPr="002B0CB7">
        <w:t xml:space="preserve"> or transmitted in any form or by any means, electronic or mechanical, or disclosed or disseminated to any third party, without the express written permission of </w:t>
      </w:r>
      <w:r w:rsidR="005273AC">
        <w:t>OpenWay Asia</w:t>
      </w:r>
      <w:r w:rsidRPr="002B0CB7">
        <w:t xml:space="preserve"> Ltd.</w:t>
      </w:r>
    </w:p>
    <w:p w14:paraId="01BAC7B1" w14:textId="5BB73920" w:rsidR="00AA4896" w:rsidRDefault="00EB3E62" w:rsidP="00435AF5">
      <w:pPr>
        <w:pStyle w:val="Heading1Numbered"/>
      </w:pPr>
      <w:bookmarkStart w:id="4" w:name="_Toc355640568"/>
      <w:bookmarkStart w:id="5" w:name="_Toc375807281"/>
      <w:bookmarkStart w:id="6" w:name="_Toc68792015"/>
      <w:r w:rsidRPr="002B0CB7">
        <w:t>Introduction</w:t>
      </w:r>
      <w:bookmarkEnd w:id="4"/>
      <w:bookmarkEnd w:id="5"/>
      <w:bookmarkEnd w:id="6"/>
    </w:p>
    <w:p w14:paraId="4DF383DB" w14:textId="562BC9BC" w:rsidR="004B0360" w:rsidRDefault="004B0360" w:rsidP="004B0360">
      <w:pPr>
        <w:jc w:val="both"/>
        <w:rPr>
          <w:lang w:val="en-GB"/>
        </w:rPr>
      </w:pPr>
      <w:r>
        <w:t xml:space="preserve">This document </w:t>
      </w:r>
      <w:r>
        <w:rPr>
          <w:lang w:val="en-GB"/>
        </w:rPr>
        <w:t xml:space="preserve">contains the Configuration Details which the Buy Now Pay Later Product will be configured </w:t>
      </w:r>
      <w:r w:rsidRPr="005C50B7">
        <w:rPr>
          <w:lang w:val="en-GB"/>
        </w:rPr>
        <w:t xml:space="preserve">with to meet the </w:t>
      </w:r>
      <w:r>
        <w:rPr>
          <w:lang w:val="en-GB"/>
        </w:rPr>
        <w:t>Business</w:t>
      </w:r>
      <w:r w:rsidRPr="005C50B7">
        <w:rPr>
          <w:lang w:val="en-GB"/>
        </w:rPr>
        <w:t xml:space="preserve"> Requirements of </w:t>
      </w:r>
      <w:r>
        <w:rPr>
          <w:lang w:val="en-GB"/>
        </w:rPr>
        <w:t>Lotte Finance</w:t>
      </w:r>
      <w:r w:rsidRPr="005C50B7">
        <w:rPr>
          <w:lang w:val="en-GB"/>
        </w:rPr>
        <w:t xml:space="preserve">. It covers the different sections of the </w:t>
      </w:r>
      <w:r>
        <w:rPr>
          <w:lang w:val="en-GB"/>
        </w:rPr>
        <w:t xml:space="preserve">Buy Now Pay Later Product </w:t>
      </w:r>
      <w:r w:rsidRPr="005C50B7">
        <w:rPr>
          <w:lang w:val="en-GB"/>
        </w:rPr>
        <w:t>needed to be done in them</w:t>
      </w:r>
      <w:r>
        <w:rPr>
          <w:lang w:val="en-GB"/>
        </w:rPr>
        <w:t>.</w:t>
      </w:r>
    </w:p>
    <w:p w14:paraId="12165223" w14:textId="77777777" w:rsidR="004B0360" w:rsidRDefault="004B0360" w:rsidP="004B0360">
      <w:pPr>
        <w:jc w:val="both"/>
        <w:rPr>
          <w:lang w:val="en-GB"/>
        </w:rPr>
      </w:pPr>
      <w:r>
        <w:rPr>
          <w:lang w:val="en-GB"/>
        </w:rPr>
        <w:t>In case a Business Requirements cannot be solved by a system configuration then the same will have to be solved as an Enhancement to the System. Enhancements to the system configuration must be explicitly stated herewith, otherwise configurations described or referenced by this document are assumed to be standard. Enhancements shall not include optional configurations.</w:t>
      </w:r>
    </w:p>
    <w:p w14:paraId="6F7DDE2A" w14:textId="77777777" w:rsidR="004B0360" w:rsidRPr="004B0360" w:rsidRDefault="004B0360" w:rsidP="00E364FD">
      <w:pPr>
        <w:pStyle w:val="Body"/>
      </w:pPr>
    </w:p>
    <w:p w14:paraId="6EEB403B" w14:textId="642A3165" w:rsidR="002F7D0F" w:rsidRPr="005C50B7" w:rsidRDefault="002F7D0F" w:rsidP="00666C5F">
      <w:pPr>
        <w:pStyle w:val="Heading2Numbered"/>
      </w:pPr>
      <w:bookmarkStart w:id="7" w:name="_Toc519181116"/>
      <w:bookmarkStart w:id="8" w:name="_Toc68792016"/>
      <w:r w:rsidRPr="005C50B7">
        <w:t>Notations</w:t>
      </w:r>
      <w:bookmarkEnd w:id="7"/>
      <w:bookmarkEnd w:id="8"/>
    </w:p>
    <w:p w14:paraId="520C13BD" w14:textId="77777777" w:rsidR="002F7D0F" w:rsidRPr="005C50B7" w:rsidRDefault="002F7D0F" w:rsidP="002F7D0F">
      <w:pPr>
        <w:rPr>
          <w:strike/>
          <w:lang w:val="en-GB"/>
        </w:rPr>
      </w:pPr>
      <w:r w:rsidRPr="005C50B7">
        <w:rPr>
          <w:lang w:val="en-GB"/>
        </w:rPr>
        <w:t>Notations used in this document are listed in the table below.</w:t>
      </w:r>
    </w:p>
    <w:p w14:paraId="345E20B0" w14:textId="77777777" w:rsidR="002F7D0F" w:rsidRPr="005C50B7" w:rsidRDefault="002F7D0F" w:rsidP="002F7D0F">
      <w:pPr>
        <w:rPr>
          <w:b/>
          <w:i/>
          <w:lang w:val="en-GB"/>
        </w:rPr>
      </w:pPr>
      <w:r w:rsidRPr="005C50B7">
        <w:rPr>
          <w:b/>
          <w:i/>
          <w:lang w:val="en-GB"/>
        </w:rPr>
        <w:t xml:space="preserve">Table </w:t>
      </w:r>
      <w:r w:rsidRPr="005C50B7">
        <w:rPr>
          <w:b/>
          <w:i/>
          <w:lang w:val="en-GB"/>
        </w:rPr>
        <w:fldChar w:fldCharType="begin"/>
      </w:r>
      <w:r w:rsidRPr="005C50B7">
        <w:rPr>
          <w:b/>
          <w:i/>
          <w:lang w:val="en-GB"/>
        </w:rPr>
        <w:instrText xml:space="preserve"> SEQ Таблица \* ARABIC </w:instrText>
      </w:r>
      <w:r w:rsidRPr="005C50B7">
        <w:rPr>
          <w:b/>
          <w:i/>
          <w:lang w:val="en-GB"/>
        </w:rPr>
        <w:fldChar w:fldCharType="separate"/>
      </w:r>
      <w:r>
        <w:rPr>
          <w:b/>
          <w:i/>
          <w:noProof/>
          <w:lang w:val="en-GB"/>
        </w:rPr>
        <w:t>1</w:t>
      </w:r>
      <w:r w:rsidRPr="005C50B7">
        <w:rPr>
          <w:b/>
          <w:i/>
          <w:lang w:val="en-GB"/>
        </w:rPr>
        <w:fldChar w:fldCharType="end"/>
      </w:r>
      <w:r w:rsidRPr="005C50B7">
        <w:rPr>
          <w:b/>
          <w:i/>
          <w:lang w:val="en-GB"/>
        </w:rPr>
        <w:t>. Notations</w:t>
      </w:r>
    </w:p>
    <w:tbl>
      <w:tblPr>
        <w:tblW w:w="9498"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080"/>
      </w:tblGrid>
      <w:tr w:rsidR="002F7D0F" w:rsidRPr="005C50B7" w14:paraId="3236C0CA" w14:textId="77777777" w:rsidTr="00C74BD0">
        <w:trPr>
          <w:tblHeader/>
        </w:trPr>
        <w:tc>
          <w:tcPr>
            <w:tcW w:w="1418" w:type="dxa"/>
            <w:tcBorders>
              <w:top w:val="single" w:sz="8" w:space="0" w:color="auto"/>
              <w:left w:val="nil"/>
              <w:bottom w:val="single" w:sz="8" w:space="0" w:color="auto"/>
              <w:right w:val="nil"/>
            </w:tcBorders>
            <w:shd w:val="clear" w:color="auto" w:fill="E7F1F9"/>
          </w:tcPr>
          <w:p w14:paraId="1A18D06A" w14:textId="77777777" w:rsidR="002F7D0F" w:rsidRPr="005C50B7" w:rsidRDefault="002F7D0F" w:rsidP="00C74BD0">
            <w:pPr>
              <w:pStyle w:val="TableHeading"/>
              <w:rPr>
                <w:lang w:val="en-GB"/>
              </w:rPr>
            </w:pPr>
            <w:r w:rsidRPr="005C50B7">
              <w:rPr>
                <w:lang w:val="en-GB"/>
              </w:rPr>
              <w:t>Notation</w:t>
            </w:r>
          </w:p>
        </w:tc>
        <w:tc>
          <w:tcPr>
            <w:tcW w:w="8080" w:type="dxa"/>
            <w:tcBorders>
              <w:top w:val="single" w:sz="8" w:space="0" w:color="auto"/>
              <w:left w:val="nil"/>
              <w:bottom w:val="single" w:sz="8" w:space="0" w:color="auto"/>
              <w:right w:val="nil"/>
            </w:tcBorders>
            <w:shd w:val="clear" w:color="auto" w:fill="E7F1F9"/>
          </w:tcPr>
          <w:p w14:paraId="45002921" w14:textId="77777777" w:rsidR="002F7D0F" w:rsidRPr="005C50B7" w:rsidRDefault="002F7D0F" w:rsidP="00C74BD0">
            <w:pPr>
              <w:pStyle w:val="TableHeading"/>
              <w:rPr>
                <w:lang w:val="en-GB"/>
              </w:rPr>
            </w:pPr>
            <w:r w:rsidRPr="005C50B7">
              <w:rPr>
                <w:lang w:val="en-GB"/>
              </w:rPr>
              <w:t>Description</w:t>
            </w:r>
          </w:p>
        </w:tc>
      </w:tr>
      <w:tr w:rsidR="003531F2" w:rsidRPr="005C50B7" w14:paraId="789F0B14" w14:textId="77777777" w:rsidTr="00C74BD0">
        <w:trPr>
          <w:trHeight w:val="252"/>
        </w:trPr>
        <w:tc>
          <w:tcPr>
            <w:tcW w:w="1418" w:type="dxa"/>
            <w:tcBorders>
              <w:top w:val="single" w:sz="8" w:space="0" w:color="auto"/>
              <w:left w:val="nil"/>
              <w:bottom w:val="single" w:sz="8" w:space="0" w:color="auto"/>
              <w:right w:val="nil"/>
            </w:tcBorders>
          </w:tcPr>
          <w:p w14:paraId="798ECB23" w14:textId="479CB955" w:rsidR="003531F2" w:rsidRPr="005C50B7" w:rsidRDefault="003531F2" w:rsidP="003531F2">
            <w:pPr>
              <w:pStyle w:val="TabText"/>
              <w:rPr>
                <w:lang w:val="en-GB"/>
              </w:rPr>
            </w:pPr>
            <w:r w:rsidRPr="005C50B7">
              <w:rPr>
                <w:lang w:val="en-GB"/>
              </w:rPr>
              <w:t>N</w:t>
            </w:r>
          </w:p>
        </w:tc>
        <w:tc>
          <w:tcPr>
            <w:tcW w:w="8080" w:type="dxa"/>
            <w:tcBorders>
              <w:top w:val="single" w:sz="8" w:space="0" w:color="auto"/>
              <w:left w:val="nil"/>
              <w:bottom w:val="single" w:sz="8" w:space="0" w:color="auto"/>
              <w:right w:val="nil"/>
            </w:tcBorders>
          </w:tcPr>
          <w:p w14:paraId="76140209" w14:textId="627ED588" w:rsidR="003531F2" w:rsidRPr="005C50B7" w:rsidRDefault="003531F2" w:rsidP="003531F2">
            <w:pPr>
              <w:pStyle w:val="TabText"/>
              <w:rPr>
                <w:lang w:val="en-GB"/>
              </w:rPr>
            </w:pPr>
            <w:r w:rsidRPr="005C50B7">
              <w:rPr>
                <w:lang w:val="en-GB"/>
              </w:rPr>
              <w:t>Numeric digits 0 through 9</w:t>
            </w:r>
          </w:p>
        </w:tc>
      </w:tr>
      <w:tr w:rsidR="003531F2" w:rsidRPr="005C50B7" w14:paraId="2E205804" w14:textId="77777777" w:rsidTr="00C74BD0">
        <w:trPr>
          <w:trHeight w:val="252"/>
        </w:trPr>
        <w:tc>
          <w:tcPr>
            <w:tcW w:w="1418" w:type="dxa"/>
            <w:tcBorders>
              <w:top w:val="single" w:sz="8" w:space="0" w:color="auto"/>
              <w:left w:val="nil"/>
              <w:bottom w:val="single" w:sz="8" w:space="0" w:color="auto"/>
              <w:right w:val="nil"/>
            </w:tcBorders>
          </w:tcPr>
          <w:p w14:paraId="0878E931" w14:textId="36D2B293" w:rsidR="003531F2" w:rsidRPr="005C50B7" w:rsidRDefault="003531F2" w:rsidP="003531F2">
            <w:pPr>
              <w:pStyle w:val="TabText"/>
              <w:rPr>
                <w:lang w:val="en-GB"/>
              </w:rPr>
            </w:pPr>
            <w:r w:rsidRPr="005C50B7">
              <w:rPr>
                <w:lang w:val="en-GB"/>
              </w:rPr>
              <w:t>AN</w:t>
            </w:r>
          </w:p>
        </w:tc>
        <w:tc>
          <w:tcPr>
            <w:tcW w:w="8080" w:type="dxa"/>
            <w:tcBorders>
              <w:top w:val="single" w:sz="8" w:space="0" w:color="auto"/>
              <w:left w:val="nil"/>
              <w:bottom w:val="single" w:sz="8" w:space="0" w:color="auto"/>
              <w:right w:val="nil"/>
            </w:tcBorders>
          </w:tcPr>
          <w:p w14:paraId="2196B812" w14:textId="4C198805" w:rsidR="003531F2" w:rsidRPr="005C50B7" w:rsidRDefault="003531F2" w:rsidP="003531F2">
            <w:pPr>
              <w:pStyle w:val="TabText"/>
              <w:rPr>
                <w:lang w:val="en-GB"/>
              </w:rPr>
            </w:pPr>
            <w:r w:rsidRPr="005C50B7">
              <w:rPr>
                <w:lang w:val="en-GB"/>
              </w:rPr>
              <w:t>Alphabetic and Special Characters</w:t>
            </w:r>
          </w:p>
        </w:tc>
      </w:tr>
      <w:tr w:rsidR="003531F2" w:rsidRPr="005C50B7" w14:paraId="32FE480A" w14:textId="77777777" w:rsidTr="00C74BD0">
        <w:trPr>
          <w:trHeight w:val="252"/>
        </w:trPr>
        <w:tc>
          <w:tcPr>
            <w:tcW w:w="1418" w:type="dxa"/>
            <w:tcBorders>
              <w:top w:val="single" w:sz="8" w:space="0" w:color="auto"/>
              <w:left w:val="nil"/>
              <w:bottom w:val="single" w:sz="8" w:space="0" w:color="auto"/>
              <w:right w:val="nil"/>
            </w:tcBorders>
          </w:tcPr>
          <w:p w14:paraId="29DD6440" w14:textId="0A8400C3" w:rsidR="003531F2" w:rsidRPr="005C50B7" w:rsidRDefault="003531F2" w:rsidP="003531F2">
            <w:pPr>
              <w:pStyle w:val="TabText"/>
              <w:rPr>
                <w:lang w:val="en-GB"/>
              </w:rPr>
            </w:pPr>
            <w:r w:rsidRPr="005C50B7">
              <w:rPr>
                <w:lang w:val="en-GB"/>
              </w:rPr>
              <w:t>DT</w:t>
            </w:r>
          </w:p>
        </w:tc>
        <w:tc>
          <w:tcPr>
            <w:tcW w:w="8080" w:type="dxa"/>
            <w:tcBorders>
              <w:top w:val="single" w:sz="8" w:space="0" w:color="auto"/>
              <w:left w:val="nil"/>
              <w:bottom w:val="single" w:sz="8" w:space="0" w:color="auto"/>
              <w:right w:val="nil"/>
            </w:tcBorders>
          </w:tcPr>
          <w:p w14:paraId="2D5BBA13" w14:textId="051DDD42" w:rsidR="003531F2" w:rsidRPr="005C50B7" w:rsidRDefault="003531F2" w:rsidP="003531F2">
            <w:pPr>
              <w:pStyle w:val="TabText"/>
              <w:rPr>
                <w:lang w:val="en-GB"/>
              </w:rPr>
            </w:pPr>
            <w:r w:rsidRPr="005C50B7">
              <w:rPr>
                <w:lang w:val="en-GB"/>
              </w:rPr>
              <w:t>Date + Format in field description</w:t>
            </w:r>
          </w:p>
        </w:tc>
      </w:tr>
      <w:tr w:rsidR="003531F2" w:rsidRPr="005C50B7" w14:paraId="1C90CC3C" w14:textId="77777777" w:rsidTr="00C74BD0">
        <w:trPr>
          <w:trHeight w:val="252"/>
        </w:trPr>
        <w:tc>
          <w:tcPr>
            <w:tcW w:w="1418" w:type="dxa"/>
            <w:tcBorders>
              <w:top w:val="single" w:sz="8" w:space="0" w:color="auto"/>
              <w:left w:val="nil"/>
              <w:bottom w:val="single" w:sz="8" w:space="0" w:color="auto"/>
              <w:right w:val="nil"/>
            </w:tcBorders>
          </w:tcPr>
          <w:p w14:paraId="601E7901" w14:textId="65BDEB17" w:rsidR="003531F2" w:rsidRPr="005C50B7" w:rsidRDefault="003531F2" w:rsidP="003531F2">
            <w:pPr>
              <w:pStyle w:val="TabText"/>
              <w:rPr>
                <w:lang w:val="en-GB"/>
              </w:rPr>
            </w:pPr>
            <w:r w:rsidRPr="005C50B7">
              <w:rPr>
                <w:lang w:val="en-GB"/>
              </w:rPr>
              <w:t>B</w:t>
            </w:r>
          </w:p>
        </w:tc>
        <w:tc>
          <w:tcPr>
            <w:tcW w:w="8080" w:type="dxa"/>
            <w:tcBorders>
              <w:top w:val="single" w:sz="8" w:space="0" w:color="auto"/>
              <w:left w:val="nil"/>
              <w:bottom w:val="single" w:sz="8" w:space="0" w:color="auto"/>
              <w:right w:val="nil"/>
            </w:tcBorders>
          </w:tcPr>
          <w:p w14:paraId="0C14FF3F" w14:textId="41F0C173" w:rsidR="003531F2" w:rsidRPr="005C50B7" w:rsidRDefault="003531F2" w:rsidP="003531F2">
            <w:pPr>
              <w:pStyle w:val="TabText"/>
              <w:rPr>
                <w:lang w:val="en-GB"/>
              </w:rPr>
            </w:pPr>
            <w:r w:rsidRPr="005C50B7">
              <w:rPr>
                <w:lang w:val="en-GB"/>
              </w:rPr>
              <w:t>Binary representation of data</w:t>
            </w:r>
          </w:p>
        </w:tc>
      </w:tr>
      <w:tr w:rsidR="003531F2" w:rsidRPr="005C50B7" w14:paraId="04C925C0" w14:textId="77777777" w:rsidTr="00C74BD0">
        <w:trPr>
          <w:trHeight w:val="252"/>
        </w:trPr>
        <w:tc>
          <w:tcPr>
            <w:tcW w:w="1418" w:type="dxa"/>
            <w:tcBorders>
              <w:top w:val="single" w:sz="8" w:space="0" w:color="auto"/>
              <w:left w:val="nil"/>
              <w:bottom w:val="single" w:sz="8" w:space="0" w:color="auto"/>
              <w:right w:val="nil"/>
            </w:tcBorders>
          </w:tcPr>
          <w:p w14:paraId="79F7E40C" w14:textId="4C3A286D" w:rsidR="003531F2" w:rsidRPr="005C50B7" w:rsidRDefault="003531F2" w:rsidP="003531F2">
            <w:pPr>
              <w:pStyle w:val="TabText"/>
              <w:rPr>
                <w:lang w:val="en-GB"/>
              </w:rPr>
            </w:pPr>
            <w:r w:rsidRPr="005C50B7">
              <w:rPr>
                <w:lang w:val="en-GB"/>
              </w:rPr>
              <w:t>NVAR</w:t>
            </w:r>
          </w:p>
        </w:tc>
        <w:tc>
          <w:tcPr>
            <w:tcW w:w="8080" w:type="dxa"/>
            <w:tcBorders>
              <w:top w:val="single" w:sz="8" w:space="0" w:color="auto"/>
              <w:left w:val="nil"/>
              <w:bottom w:val="single" w:sz="8" w:space="0" w:color="auto"/>
              <w:right w:val="nil"/>
            </w:tcBorders>
          </w:tcPr>
          <w:p w14:paraId="35F4A0CA" w14:textId="6E2DBAA8" w:rsidR="003531F2" w:rsidRPr="005C50B7" w:rsidRDefault="003531F2" w:rsidP="003531F2">
            <w:pPr>
              <w:pStyle w:val="TabText"/>
              <w:rPr>
                <w:lang w:val="en-GB"/>
              </w:rPr>
            </w:pPr>
            <w:r w:rsidRPr="005C50B7">
              <w:rPr>
                <w:lang w:val="en-GB"/>
              </w:rPr>
              <w:t>Variable length data up to nn characters. There will be two- or three-character length (depending upon whether maximum data length is 99 or 999) at the beginning of the element to identify the number of positions following to the end of the data element</w:t>
            </w:r>
          </w:p>
        </w:tc>
      </w:tr>
      <w:tr w:rsidR="003531F2" w:rsidRPr="005C50B7" w14:paraId="0E207AC7" w14:textId="77777777" w:rsidTr="00C74BD0">
        <w:trPr>
          <w:trHeight w:val="252"/>
        </w:trPr>
        <w:tc>
          <w:tcPr>
            <w:tcW w:w="1418" w:type="dxa"/>
            <w:tcBorders>
              <w:top w:val="single" w:sz="8" w:space="0" w:color="auto"/>
              <w:left w:val="nil"/>
              <w:bottom w:val="single" w:sz="8" w:space="0" w:color="auto"/>
              <w:right w:val="nil"/>
            </w:tcBorders>
          </w:tcPr>
          <w:p w14:paraId="33B9EB5A" w14:textId="6B5EAFCC" w:rsidR="003531F2" w:rsidRPr="005C50B7" w:rsidRDefault="003531F2" w:rsidP="003531F2">
            <w:pPr>
              <w:pStyle w:val="TabText"/>
              <w:rPr>
                <w:lang w:val="en-GB"/>
              </w:rPr>
            </w:pPr>
            <w:r w:rsidRPr="005C50B7">
              <w:rPr>
                <w:lang w:val="en-GB"/>
              </w:rPr>
              <w:t>M</w:t>
            </w:r>
          </w:p>
        </w:tc>
        <w:tc>
          <w:tcPr>
            <w:tcW w:w="8080" w:type="dxa"/>
            <w:tcBorders>
              <w:top w:val="single" w:sz="8" w:space="0" w:color="auto"/>
              <w:left w:val="nil"/>
              <w:bottom w:val="single" w:sz="8" w:space="0" w:color="auto"/>
              <w:right w:val="nil"/>
            </w:tcBorders>
          </w:tcPr>
          <w:p w14:paraId="7E86A2CC" w14:textId="2A8B0D30" w:rsidR="003531F2" w:rsidRPr="005C50B7" w:rsidRDefault="003531F2" w:rsidP="003531F2">
            <w:pPr>
              <w:pStyle w:val="TabText"/>
              <w:rPr>
                <w:lang w:val="en-GB"/>
              </w:rPr>
            </w:pPr>
            <w:r w:rsidRPr="005C50B7">
              <w:rPr>
                <w:lang w:val="en-GB"/>
              </w:rPr>
              <w:t>Mandatory</w:t>
            </w:r>
          </w:p>
        </w:tc>
      </w:tr>
      <w:tr w:rsidR="003531F2" w:rsidRPr="005C50B7" w14:paraId="73E6504B" w14:textId="77777777" w:rsidTr="00C74BD0">
        <w:trPr>
          <w:trHeight w:val="252"/>
        </w:trPr>
        <w:tc>
          <w:tcPr>
            <w:tcW w:w="1418" w:type="dxa"/>
            <w:tcBorders>
              <w:top w:val="single" w:sz="8" w:space="0" w:color="auto"/>
              <w:left w:val="nil"/>
              <w:bottom w:val="single" w:sz="8" w:space="0" w:color="auto"/>
              <w:right w:val="nil"/>
            </w:tcBorders>
          </w:tcPr>
          <w:p w14:paraId="0F12D1C7" w14:textId="3385A974" w:rsidR="003531F2" w:rsidRPr="005C50B7" w:rsidRDefault="003531F2" w:rsidP="003531F2">
            <w:pPr>
              <w:pStyle w:val="TabText"/>
              <w:rPr>
                <w:lang w:val="en-GB"/>
              </w:rPr>
            </w:pPr>
            <w:r w:rsidRPr="005C50B7">
              <w:rPr>
                <w:lang w:val="en-GB"/>
              </w:rPr>
              <w:t>O</w:t>
            </w:r>
          </w:p>
        </w:tc>
        <w:tc>
          <w:tcPr>
            <w:tcW w:w="8080" w:type="dxa"/>
            <w:tcBorders>
              <w:top w:val="single" w:sz="8" w:space="0" w:color="auto"/>
              <w:left w:val="nil"/>
              <w:bottom w:val="single" w:sz="8" w:space="0" w:color="auto"/>
              <w:right w:val="nil"/>
            </w:tcBorders>
          </w:tcPr>
          <w:p w14:paraId="60067C95" w14:textId="29C297C4" w:rsidR="003531F2" w:rsidRPr="005C50B7" w:rsidRDefault="003531F2" w:rsidP="003531F2">
            <w:pPr>
              <w:pStyle w:val="TabText"/>
              <w:rPr>
                <w:lang w:val="en-GB"/>
              </w:rPr>
            </w:pPr>
            <w:r w:rsidRPr="005C50B7">
              <w:rPr>
                <w:lang w:val="en-GB"/>
              </w:rPr>
              <w:t>Optional</w:t>
            </w:r>
          </w:p>
        </w:tc>
      </w:tr>
      <w:tr w:rsidR="003531F2" w:rsidRPr="005C50B7" w14:paraId="353379DF" w14:textId="77777777" w:rsidTr="00C74BD0">
        <w:trPr>
          <w:trHeight w:val="252"/>
        </w:trPr>
        <w:tc>
          <w:tcPr>
            <w:tcW w:w="1418" w:type="dxa"/>
            <w:tcBorders>
              <w:top w:val="single" w:sz="8" w:space="0" w:color="auto"/>
              <w:left w:val="nil"/>
              <w:bottom w:val="single" w:sz="8" w:space="0" w:color="auto"/>
              <w:right w:val="nil"/>
            </w:tcBorders>
          </w:tcPr>
          <w:p w14:paraId="65A34A39" w14:textId="2944FEC4" w:rsidR="003531F2" w:rsidRPr="005C50B7" w:rsidRDefault="003531F2" w:rsidP="003531F2">
            <w:pPr>
              <w:pStyle w:val="TabText"/>
              <w:rPr>
                <w:lang w:val="en-GB"/>
              </w:rPr>
            </w:pPr>
            <w:r w:rsidRPr="005C50B7">
              <w:rPr>
                <w:lang w:val="en-GB"/>
              </w:rPr>
              <w:t>C</w:t>
            </w:r>
          </w:p>
        </w:tc>
        <w:tc>
          <w:tcPr>
            <w:tcW w:w="8080" w:type="dxa"/>
            <w:tcBorders>
              <w:top w:val="single" w:sz="8" w:space="0" w:color="auto"/>
              <w:left w:val="nil"/>
              <w:bottom w:val="single" w:sz="8" w:space="0" w:color="auto"/>
              <w:right w:val="nil"/>
            </w:tcBorders>
          </w:tcPr>
          <w:p w14:paraId="44636C03" w14:textId="56EE6065" w:rsidR="003531F2" w:rsidRPr="005C50B7" w:rsidRDefault="003531F2" w:rsidP="003531F2">
            <w:pPr>
              <w:pStyle w:val="TabText"/>
              <w:rPr>
                <w:lang w:val="en-GB"/>
              </w:rPr>
            </w:pPr>
            <w:r w:rsidRPr="005C50B7">
              <w:rPr>
                <w:lang w:val="en-GB"/>
              </w:rPr>
              <w:t>Conditional</w:t>
            </w:r>
          </w:p>
        </w:tc>
      </w:tr>
      <w:tr w:rsidR="003531F2" w:rsidRPr="005C50B7" w14:paraId="04D0B140" w14:textId="77777777" w:rsidTr="00C74BD0">
        <w:trPr>
          <w:trHeight w:val="252"/>
        </w:trPr>
        <w:tc>
          <w:tcPr>
            <w:tcW w:w="1418" w:type="dxa"/>
            <w:tcBorders>
              <w:top w:val="single" w:sz="8" w:space="0" w:color="auto"/>
              <w:left w:val="nil"/>
              <w:bottom w:val="single" w:sz="8" w:space="0" w:color="auto"/>
              <w:right w:val="nil"/>
            </w:tcBorders>
          </w:tcPr>
          <w:p w14:paraId="5E6818EC" w14:textId="79D133C2" w:rsidR="003531F2" w:rsidRDefault="003531F2" w:rsidP="003531F2">
            <w:pPr>
              <w:pStyle w:val="TabText"/>
              <w:rPr>
                <w:lang w:val="en-GB"/>
              </w:rPr>
            </w:pPr>
            <w:r>
              <w:rPr>
                <w:lang w:val="en-GB"/>
              </w:rPr>
              <w:t>LFVN</w:t>
            </w:r>
          </w:p>
        </w:tc>
        <w:tc>
          <w:tcPr>
            <w:tcW w:w="8080" w:type="dxa"/>
            <w:tcBorders>
              <w:top w:val="single" w:sz="8" w:space="0" w:color="auto"/>
              <w:left w:val="nil"/>
              <w:bottom w:val="single" w:sz="8" w:space="0" w:color="auto"/>
              <w:right w:val="nil"/>
            </w:tcBorders>
          </w:tcPr>
          <w:p w14:paraId="5A90EC93" w14:textId="617C854A" w:rsidR="003531F2" w:rsidRDefault="003531F2" w:rsidP="003531F2">
            <w:pPr>
              <w:pStyle w:val="TabText"/>
              <w:rPr>
                <w:lang w:val="en-GB"/>
              </w:rPr>
            </w:pPr>
            <w:r>
              <w:rPr>
                <w:lang w:val="en-GB"/>
              </w:rPr>
              <w:t>Lotte Finance Vietnam</w:t>
            </w:r>
          </w:p>
        </w:tc>
      </w:tr>
      <w:tr w:rsidR="003531F2" w:rsidRPr="005C50B7" w14:paraId="2AFDF2CA" w14:textId="77777777" w:rsidTr="00C74BD0">
        <w:trPr>
          <w:trHeight w:val="252"/>
        </w:trPr>
        <w:tc>
          <w:tcPr>
            <w:tcW w:w="1418" w:type="dxa"/>
            <w:tcBorders>
              <w:top w:val="single" w:sz="8" w:space="0" w:color="auto"/>
              <w:left w:val="nil"/>
              <w:bottom w:val="single" w:sz="8" w:space="0" w:color="auto"/>
              <w:right w:val="nil"/>
            </w:tcBorders>
          </w:tcPr>
          <w:p w14:paraId="15F45272" w14:textId="513B2BE2" w:rsidR="003531F2" w:rsidRDefault="003531F2" w:rsidP="003531F2">
            <w:pPr>
              <w:pStyle w:val="TabText"/>
              <w:rPr>
                <w:lang w:val="en-GB"/>
              </w:rPr>
            </w:pPr>
            <w:r>
              <w:rPr>
                <w:lang w:val="en-GB"/>
              </w:rPr>
              <w:t>OPW</w:t>
            </w:r>
          </w:p>
        </w:tc>
        <w:tc>
          <w:tcPr>
            <w:tcW w:w="8080" w:type="dxa"/>
            <w:tcBorders>
              <w:top w:val="single" w:sz="8" w:space="0" w:color="auto"/>
              <w:left w:val="nil"/>
              <w:bottom w:val="single" w:sz="8" w:space="0" w:color="auto"/>
              <w:right w:val="nil"/>
            </w:tcBorders>
          </w:tcPr>
          <w:p w14:paraId="590B8BC5" w14:textId="660F5DD5" w:rsidR="003531F2" w:rsidRDefault="003531F2" w:rsidP="003531F2">
            <w:pPr>
              <w:pStyle w:val="TabText"/>
              <w:rPr>
                <w:lang w:val="en-GB"/>
              </w:rPr>
            </w:pPr>
            <w:r>
              <w:rPr>
                <w:lang w:val="en-GB"/>
              </w:rPr>
              <w:t>OpenWay</w:t>
            </w:r>
          </w:p>
        </w:tc>
      </w:tr>
      <w:tr w:rsidR="003531F2" w:rsidRPr="005C50B7" w14:paraId="170BE9C9" w14:textId="77777777" w:rsidTr="00C74BD0">
        <w:trPr>
          <w:trHeight w:val="252"/>
        </w:trPr>
        <w:tc>
          <w:tcPr>
            <w:tcW w:w="1418" w:type="dxa"/>
            <w:tcBorders>
              <w:top w:val="single" w:sz="8" w:space="0" w:color="auto"/>
              <w:left w:val="nil"/>
              <w:bottom w:val="single" w:sz="8" w:space="0" w:color="auto"/>
              <w:right w:val="nil"/>
            </w:tcBorders>
          </w:tcPr>
          <w:p w14:paraId="74441986" w14:textId="18340ECA" w:rsidR="003531F2" w:rsidRDefault="003531F2" w:rsidP="003531F2">
            <w:pPr>
              <w:pStyle w:val="TabText"/>
              <w:rPr>
                <w:lang w:val="en-GB"/>
              </w:rPr>
            </w:pPr>
            <w:r>
              <w:rPr>
                <w:lang w:val="en-GB"/>
              </w:rPr>
              <w:t>BNPL</w:t>
            </w:r>
          </w:p>
        </w:tc>
        <w:tc>
          <w:tcPr>
            <w:tcW w:w="8080" w:type="dxa"/>
            <w:tcBorders>
              <w:top w:val="single" w:sz="8" w:space="0" w:color="auto"/>
              <w:left w:val="nil"/>
              <w:bottom w:val="single" w:sz="8" w:space="0" w:color="auto"/>
              <w:right w:val="nil"/>
            </w:tcBorders>
          </w:tcPr>
          <w:p w14:paraId="73943040" w14:textId="2BBCD2CE" w:rsidR="003531F2" w:rsidRDefault="003531F2" w:rsidP="003531F2">
            <w:pPr>
              <w:pStyle w:val="TabText"/>
              <w:rPr>
                <w:lang w:val="en-GB"/>
              </w:rPr>
            </w:pPr>
            <w:r>
              <w:rPr>
                <w:lang w:val="en-GB"/>
              </w:rPr>
              <w:t>Buy Now Pay Later</w:t>
            </w:r>
          </w:p>
        </w:tc>
      </w:tr>
    </w:tbl>
    <w:p w14:paraId="12D71E21" w14:textId="77777777" w:rsidR="002F7D0F" w:rsidRPr="005C50B7" w:rsidRDefault="002F7D0F" w:rsidP="00E364FD">
      <w:pPr>
        <w:pStyle w:val="Body"/>
        <w:rPr>
          <w:lang w:val="en-GB"/>
        </w:rPr>
      </w:pPr>
    </w:p>
    <w:p w14:paraId="53FF6627" w14:textId="6F55EEAF" w:rsidR="00637BB3" w:rsidRPr="002B0CB7" w:rsidRDefault="007A4E8B" w:rsidP="00435AF5">
      <w:pPr>
        <w:pStyle w:val="Heading1Numbered"/>
      </w:pPr>
      <w:bookmarkStart w:id="9" w:name="_Toc68792017"/>
      <w:r>
        <w:t>Buy Now Pay Later Product Requirements</w:t>
      </w:r>
      <w:bookmarkEnd w:id="9"/>
    </w:p>
    <w:p w14:paraId="07FEBC90" w14:textId="5D05B1C5" w:rsidR="0072608C" w:rsidRPr="002B0CB7" w:rsidRDefault="00EF26B0" w:rsidP="00666C5F">
      <w:pPr>
        <w:pStyle w:val="Heading2Numbered"/>
      </w:pPr>
      <w:bookmarkStart w:id="10" w:name="_Toc234301649"/>
      <w:bookmarkStart w:id="11" w:name="_Toc275879249"/>
      <w:bookmarkStart w:id="12" w:name="_Toc275974524"/>
      <w:bookmarkStart w:id="13" w:name="_Toc277932033"/>
      <w:bookmarkStart w:id="14" w:name="_Toc297107452"/>
      <w:bookmarkStart w:id="15" w:name="_Toc358910988"/>
      <w:bookmarkStart w:id="16" w:name="_Toc68792018"/>
      <w:r w:rsidRPr="00EF26B0">
        <w:t>REQ</w:t>
      </w:r>
      <w:r w:rsidR="00666C5F">
        <w:t>PR</w:t>
      </w:r>
      <w:r w:rsidRPr="00EF26B0">
        <w:t>001.</w:t>
      </w:r>
      <w:bookmarkEnd w:id="10"/>
      <w:bookmarkEnd w:id="11"/>
      <w:bookmarkEnd w:id="12"/>
      <w:bookmarkEnd w:id="13"/>
      <w:bookmarkEnd w:id="14"/>
      <w:bookmarkEnd w:id="15"/>
      <w:r w:rsidR="00A37DE4">
        <w:t xml:space="preserve"> </w:t>
      </w:r>
      <w:r w:rsidR="00666C5F" w:rsidRPr="00666C5F">
        <w:t xml:space="preserve">Buy Now Pay Later Issuing </w:t>
      </w:r>
      <w:r w:rsidR="005A42A4">
        <w:rPr>
          <w:lang w:val="en-US"/>
        </w:rPr>
        <w:t>Product</w:t>
      </w:r>
      <w:bookmarkEnd w:id="16"/>
      <w:r w:rsidR="00666C5F" w:rsidRPr="00666C5F">
        <w:t xml:space="preserve"> </w:t>
      </w:r>
    </w:p>
    <w:p w14:paraId="0522905C" w14:textId="39A73FC5" w:rsidR="007237CD" w:rsidRDefault="00B23BE6" w:rsidP="00114E9A">
      <w:pPr>
        <w:pStyle w:val="Heading3"/>
      </w:pPr>
      <w:bookmarkStart w:id="17" w:name="_Toc64472190"/>
      <w:bookmarkStart w:id="18" w:name="_Toc68792019"/>
      <w:r w:rsidRPr="00B23BE6">
        <w:t>Business Requirement</w:t>
      </w:r>
      <w:bookmarkEnd w:id="17"/>
      <w:bookmarkEnd w:id="18"/>
    </w:p>
    <w:p w14:paraId="5F5C53D2" w14:textId="1814E8CF" w:rsidR="00B676D4" w:rsidRDefault="00B676D4" w:rsidP="00E364FD">
      <w:pPr>
        <w:pStyle w:val="Body"/>
      </w:pPr>
      <w:r>
        <w:t>LOTTE Fianance Vietnam provides a new loan product, Buy Now Pay Later, allowing customers to use it for spending on e-commerces websites that are partners of LOTTE Fianance.</w:t>
      </w:r>
    </w:p>
    <w:p w14:paraId="203037CE" w14:textId="25559B41" w:rsidR="001E4199" w:rsidRDefault="00465787" w:rsidP="00E364FD">
      <w:pPr>
        <w:pStyle w:val="Body"/>
      </w:pPr>
      <w:r>
        <w:t>C</w:t>
      </w:r>
      <w:r w:rsidR="00125CA6" w:rsidRPr="00125CA6">
        <w:t xml:space="preserve">haracteristics of </w:t>
      </w:r>
      <w:r w:rsidR="00125CA6">
        <w:t>BNPL</w:t>
      </w:r>
      <w:r w:rsidR="00125CA6" w:rsidRPr="00125CA6">
        <w:t xml:space="preserve"> products</w:t>
      </w:r>
      <w:r w:rsidR="00125CA6">
        <w:t>:</w:t>
      </w:r>
    </w:p>
    <w:p w14:paraId="52F20E37" w14:textId="5D84D07C" w:rsidR="00125CA6" w:rsidRDefault="00125CA6" w:rsidP="00E364FD">
      <w:pPr>
        <w:pStyle w:val="Body"/>
        <w:numPr>
          <w:ilvl w:val="0"/>
          <w:numId w:val="18"/>
        </w:numPr>
      </w:pPr>
      <w:r>
        <w:t>There are two payment method: one time payment and instalment</w:t>
      </w:r>
    </w:p>
    <w:p w14:paraId="5ADB33F9" w14:textId="57AC3EB5" w:rsidR="00125CA6" w:rsidRDefault="00125CA6" w:rsidP="00E364FD">
      <w:pPr>
        <w:pStyle w:val="Body"/>
        <w:numPr>
          <w:ilvl w:val="0"/>
          <w:numId w:val="18"/>
        </w:numPr>
      </w:pPr>
      <w:r>
        <w:t>Each customer only have one CIF number</w:t>
      </w:r>
    </w:p>
    <w:p w14:paraId="7A5ACA83" w14:textId="324C7FF7" w:rsidR="00125CA6" w:rsidRDefault="00125CA6" w:rsidP="00E364FD">
      <w:pPr>
        <w:pStyle w:val="Body"/>
        <w:numPr>
          <w:ilvl w:val="0"/>
          <w:numId w:val="18"/>
        </w:numPr>
      </w:pPr>
      <w:commentRangeStart w:id="19"/>
      <w:r>
        <w:t>Classification scheme code for BNPL product is stored in Issuing contract level</w:t>
      </w:r>
      <w:commentRangeEnd w:id="19"/>
      <w:r w:rsidR="00563EC4">
        <w:rPr>
          <w:rStyle w:val="CommentReference"/>
          <w:noProof w:val="0"/>
          <w:color w:val="000000" w:themeColor="text1"/>
        </w:rPr>
        <w:commentReference w:id="19"/>
      </w:r>
      <w:r w:rsidR="00C24DBB">
        <w:t>. Each classification scheme code may have different interest rate.</w:t>
      </w:r>
    </w:p>
    <w:p w14:paraId="6B40AE05" w14:textId="4262D3D2" w:rsidR="00B676D4" w:rsidRDefault="00125CA6" w:rsidP="00E364FD">
      <w:pPr>
        <w:pStyle w:val="Body"/>
        <w:numPr>
          <w:ilvl w:val="0"/>
          <w:numId w:val="18"/>
        </w:numPr>
      </w:pPr>
      <w:r>
        <w:t>Customer credit limit is set on Liability and Issuing contract level, this credit limit is separated from Credit Card’s credit limit.</w:t>
      </w:r>
    </w:p>
    <w:p w14:paraId="6EDB9533" w14:textId="1C475C15" w:rsidR="00125CA6" w:rsidRDefault="00125CA6" w:rsidP="00E364FD">
      <w:pPr>
        <w:pStyle w:val="Body"/>
        <w:numPr>
          <w:ilvl w:val="0"/>
          <w:numId w:val="18"/>
        </w:numPr>
      </w:pPr>
      <w:r>
        <w:t>Statement is in issuing contract level</w:t>
      </w:r>
    </w:p>
    <w:p w14:paraId="2603D4F6" w14:textId="21449DA9" w:rsidR="00125CA6" w:rsidRDefault="00125CA6" w:rsidP="00E364FD">
      <w:pPr>
        <w:pStyle w:val="Body"/>
        <w:numPr>
          <w:ilvl w:val="0"/>
          <w:numId w:val="18"/>
        </w:numPr>
      </w:pPr>
      <w:r>
        <w:t xml:space="preserve">BNPL product does not </w:t>
      </w:r>
      <w:r w:rsidR="00FD61D1">
        <w:t>have</w:t>
      </w:r>
      <w:r>
        <w:t xml:space="preserve"> card level</w:t>
      </w:r>
    </w:p>
    <w:p w14:paraId="7425AD70" w14:textId="4EF89DC5" w:rsidR="005D7386" w:rsidRDefault="005D7386" w:rsidP="00E364FD">
      <w:pPr>
        <w:pStyle w:val="Body"/>
        <w:numPr>
          <w:ilvl w:val="0"/>
          <w:numId w:val="18"/>
        </w:numPr>
      </w:pPr>
      <w:r>
        <w:t>Interest is accured and posted on daily basis</w:t>
      </w:r>
    </w:p>
    <w:p w14:paraId="757EC309" w14:textId="77777777" w:rsidR="00465787" w:rsidRDefault="00465787" w:rsidP="00E364FD">
      <w:pPr>
        <w:pStyle w:val="Body"/>
      </w:pPr>
    </w:p>
    <w:p w14:paraId="724D0354" w14:textId="1C7FFF48" w:rsidR="000150C8" w:rsidRDefault="007A4B64" w:rsidP="00666C5F">
      <w:pPr>
        <w:pStyle w:val="Heading3"/>
      </w:pPr>
      <w:bookmarkStart w:id="20" w:name="_Toc68792020"/>
      <w:r>
        <w:t>Technical Detail</w:t>
      </w:r>
      <w:bookmarkEnd w:id="20"/>
    </w:p>
    <w:p w14:paraId="7B0DC2EE" w14:textId="60859561" w:rsidR="00125CA6" w:rsidRDefault="00125CA6" w:rsidP="00E364FD">
      <w:pPr>
        <w:pStyle w:val="Body"/>
      </w:pPr>
      <w:r w:rsidRPr="00125CA6">
        <w:t xml:space="preserve">In the WAY4 system a product is a special entity defined by the Accounting Scheme, the Service Package, the Contract Sub-type, and others, that determine basic contract characteristics, operation rules, and accounting. Using products, users can pre-define a hierarchy of subordinated contracts.  </w:t>
      </w:r>
    </w:p>
    <w:p w14:paraId="51F0F6C5" w14:textId="7D4F524D" w:rsidR="00A73A3C" w:rsidRDefault="00A73A3C" w:rsidP="00666C5F">
      <w:pPr>
        <w:pStyle w:val="Heading3"/>
      </w:pPr>
      <w:bookmarkStart w:id="21" w:name="_Toc68792021"/>
      <w:r>
        <w:t>Testing and Sample</w:t>
      </w:r>
      <w:bookmarkEnd w:id="21"/>
    </w:p>
    <w:p w14:paraId="5834BFB5" w14:textId="4A0CDC8A" w:rsidR="004B317C" w:rsidRDefault="00100DBB" w:rsidP="00666C5F">
      <w:pPr>
        <w:pStyle w:val="Heading3"/>
      </w:pPr>
      <w:bookmarkStart w:id="22" w:name="_Toc68792022"/>
      <w:r>
        <w:t>Limitation</w:t>
      </w:r>
      <w:bookmarkEnd w:id="22"/>
    </w:p>
    <w:p w14:paraId="26E92B5C" w14:textId="579CEFB7" w:rsidR="0072608C" w:rsidRPr="002B0CB7" w:rsidRDefault="0044742D" w:rsidP="00666C5F">
      <w:pPr>
        <w:pStyle w:val="Heading2Numbered"/>
      </w:pPr>
      <w:bookmarkStart w:id="23" w:name="_Toc68792023"/>
      <w:r w:rsidRPr="00EF26B0">
        <w:t>REQ</w:t>
      </w:r>
      <w:r w:rsidR="00666C5F">
        <w:rPr>
          <w:lang w:val="en-US"/>
        </w:rPr>
        <w:t>PR</w:t>
      </w:r>
      <w:r w:rsidRPr="00EF26B0">
        <w:t>00</w:t>
      </w:r>
      <w:r>
        <w:t>2</w:t>
      </w:r>
      <w:r w:rsidR="00666C5F">
        <w:rPr>
          <w:lang w:val="en-US"/>
        </w:rPr>
        <w:t xml:space="preserve">. </w:t>
      </w:r>
      <w:r w:rsidR="00666C5F" w:rsidRPr="00666C5F">
        <w:rPr>
          <w:lang w:val="en-US"/>
        </w:rPr>
        <w:t>Product Client/Contract Hierarchy</w:t>
      </w:r>
      <w:bookmarkEnd w:id="23"/>
    </w:p>
    <w:p w14:paraId="5F3DD846" w14:textId="1E83EE5F" w:rsidR="00F44091" w:rsidRDefault="00F44091" w:rsidP="007E03B5">
      <w:pPr>
        <w:pStyle w:val="Heading3"/>
        <w:numPr>
          <w:ilvl w:val="2"/>
          <w:numId w:val="12"/>
        </w:numPr>
      </w:pPr>
      <w:bookmarkStart w:id="24" w:name="_Toc68792024"/>
      <w:r>
        <w:t>Business Requirement</w:t>
      </w:r>
      <w:bookmarkEnd w:id="24"/>
    </w:p>
    <w:p w14:paraId="465C6F21" w14:textId="7C46E647" w:rsidR="00B03A48" w:rsidRDefault="00B03A48" w:rsidP="00E364FD">
      <w:pPr>
        <w:pStyle w:val="Body"/>
      </w:pPr>
      <w:r>
        <w:t xml:space="preserve">Currently in Lotte Fianance system, </w:t>
      </w:r>
      <w:r w:rsidR="00A057E3">
        <w:t>Credit Card products are set up as three level heirachy: Client, Issuing Contract and Card Contract</w:t>
      </w:r>
    </w:p>
    <w:p w14:paraId="29F1E8D5" w14:textId="5DF7180D" w:rsidR="00B03A48" w:rsidRDefault="00B03A48" w:rsidP="00E364FD">
      <w:pPr>
        <w:pStyle w:val="Body"/>
      </w:pPr>
      <w:r>
        <w:t xml:space="preserve">For the new Buy Now Pay Later Product, Openway will </w:t>
      </w:r>
      <w:r w:rsidR="00A057E3">
        <w:t>create new Liability and Issuing contract product</w:t>
      </w:r>
      <w:r w:rsidR="00F15D90">
        <w:t xml:space="preserve">. Each </w:t>
      </w:r>
      <w:r w:rsidR="00E46B02">
        <w:t>Client</w:t>
      </w:r>
      <w:r w:rsidR="00F15D90">
        <w:t xml:space="preserve"> will only have one CIF number</w:t>
      </w:r>
      <w:r w:rsidR="00F15D90">
        <w:tab/>
      </w:r>
    </w:p>
    <w:p w14:paraId="12FA8960" w14:textId="7AC1A02B" w:rsidR="00B03A48" w:rsidRDefault="00DC3313" w:rsidP="00E364FD">
      <w:pPr>
        <w:pStyle w:val="Body"/>
        <w:jc w:val="center"/>
      </w:pPr>
      <w:r>
        <w:object w:dxaOrig="7955" w:dyaOrig="10946" w14:anchorId="483148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9pt;height:277.2pt" o:ole="">
            <v:imagedata r:id="rId11" o:title=""/>
          </v:shape>
          <o:OLEObject Type="Embed" ProgID="Visio.Drawing.11" ShapeID="_x0000_i1025" DrawAspect="Content" ObjectID="_1679471660" r:id="rId12"/>
        </w:object>
      </w:r>
    </w:p>
    <w:p w14:paraId="059E6C69" w14:textId="30E86AA9" w:rsidR="00F44091" w:rsidRDefault="007A4B64" w:rsidP="00666C5F">
      <w:pPr>
        <w:pStyle w:val="Heading3"/>
      </w:pPr>
      <w:bookmarkStart w:id="25" w:name="_Toc68792025"/>
      <w:r>
        <w:t>Technical Detail</w:t>
      </w:r>
      <w:bookmarkEnd w:id="25"/>
    </w:p>
    <w:p w14:paraId="66BF7FF0" w14:textId="5B9C1884" w:rsidR="00800724" w:rsidRDefault="00800724" w:rsidP="00E364FD">
      <w:pPr>
        <w:pStyle w:val="Body"/>
      </w:pPr>
      <w:r w:rsidRPr="00186E14">
        <w:t>These features are fully supported by WAY4 as standard</w:t>
      </w:r>
    </w:p>
    <w:p w14:paraId="3DA27DCC" w14:textId="6A71153F" w:rsidR="00F71685" w:rsidRPr="00313EA6" w:rsidRDefault="000651B4" w:rsidP="00666C5F">
      <w:pPr>
        <w:pStyle w:val="Heading3"/>
      </w:pPr>
      <w:bookmarkStart w:id="26" w:name="_Toc68792026"/>
      <w:r>
        <w:t>Testing and Sample</w:t>
      </w:r>
      <w:bookmarkEnd w:id="26"/>
    </w:p>
    <w:p w14:paraId="2F0D7798" w14:textId="4DDFBC45" w:rsidR="00100DBB" w:rsidRDefault="00100DBB" w:rsidP="00666C5F">
      <w:pPr>
        <w:pStyle w:val="Heading3"/>
      </w:pPr>
      <w:bookmarkStart w:id="27" w:name="_Toc68792027"/>
      <w:r>
        <w:t>Limitation</w:t>
      </w:r>
      <w:bookmarkEnd w:id="27"/>
    </w:p>
    <w:p w14:paraId="3A8867C9" w14:textId="7E99BD8C" w:rsidR="00E61CAE" w:rsidRDefault="00E61CAE" w:rsidP="0017347C">
      <w:pPr>
        <w:pStyle w:val="Heading2Numbered"/>
      </w:pPr>
      <w:bookmarkStart w:id="28" w:name="_Toc68792028"/>
      <w:r>
        <w:rPr>
          <w:lang w:val="en-US"/>
        </w:rPr>
        <w:t>REQPR00</w:t>
      </w:r>
      <w:r w:rsidR="00FB755F">
        <w:rPr>
          <w:lang w:val="en-US"/>
        </w:rPr>
        <w:t>3</w:t>
      </w:r>
      <w:r>
        <w:rPr>
          <w:lang w:val="en-US"/>
        </w:rPr>
        <w:t>. Contract Production</w:t>
      </w:r>
      <w:bookmarkEnd w:id="28"/>
    </w:p>
    <w:p w14:paraId="0F314C56" w14:textId="4D2ECDD6" w:rsidR="0017347C" w:rsidRDefault="0017347C" w:rsidP="0017347C">
      <w:pPr>
        <w:pStyle w:val="Heading3"/>
      </w:pPr>
      <w:bookmarkStart w:id="29" w:name="_Toc68792029"/>
      <w:r>
        <w:t>REQPR003.01</w:t>
      </w:r>
      <w:r w:rsidR="00A93C08">
        <w:t>.</w:t>
      </w:r>
      <w:r>
        <w:t xml:space="preserve"> Contract Production Process</w:t>
      </w:r>
      <w:bookmarkEnd w:id="29"/>
    </w:p>
    <w:p w14:paraId="7885C8D5" w14:textId="46451AE6" w:rsidR="0017347C" w:rsidRPr="00A93C08" w:rsidRDefault="0017347C" w:rsidP="0017347C">
      <w:pPr>
        <w:pStyle w:val="Heading4"/>
      </w:pPr>
      <w:r>
        <w:rPr>
          <w:lang w:val="en-US"/>
        </w:rPr>
        <w:t>Business Requirement</w:t>
      </w:r>
    </w:p>
    <w:p w14:paraId="6425B3A8" w14:textId="580C9FD8" w:rsidR="00A93C08" w:rsidRDefault="00A93C08" w:rsidP="00E364FD">
      <w:pPr>
        <w:pStyle w:val="Body"/>
      </w:pPr>
      <w:r>
        <w:t>Client and Issuing Contract</w:t>
      </w:r>
      <w:r w:rsidR="00E85A07">
        <w:t xml:space="preserve"> for BNPL product</w:t>
      </w:r>
      <w:r>
        <w:t xml:space="preserve"> </w:t>
      </w:r>
      <w:r w:rsidR="00E85A07">
        <w:t xml:space="preserve">are created via </w:t>
      </w:r>
      <w:r w:rsidR="003C26E1">
        <w:t>Paylater</w:t>
      </w:r>
      <w:r w:rsidR="00E85A07">
        <w:t xml:space="preserve"> system. </w:t>
      </w:r>
      <w:r w:rsidR="003C26E1">
        <w:t>Paylater</w:t>
      </w:r>
      <w:r w:rsidR="00E85A07" w:rsidRPr="00E85A07">
        <w:t xml:space="preserve"> needs to understand what WAY4 needs in terms of Client data, Product data, Classifiers, Address data, etc. so that they’re sure they can have that information in </w:t>
      </w:r>
      <w:r w:rsidR="003C26E1">
        <w:t>Paylater System</w:t>
      </w:r>
      <w:r w:rsidR="00E85A07" w:rsidRPr="00E85A07">
        <w:t xml:space="preserve"> as well, and use it to create the proper objects in WAY4 through the WS API or by batch (XML Advanced Applications (WAY4 Standard)).</w:t>
      </w:r>
    </w:p>
    <w:p w14:paraId="2DC632F7" w14:textId="2285923F" w:rsidR="00A93C08" w:rsidRPr="0017347C" w:rsidRDefault="00A93C08" w:rsidP="00E364FD">
      <w:pPr>
        <w:pStyle w:val="Body"/>
      </w:pPr>
      <w:r>
        <w:t>LFVN</w:t>
      </w:r>
      <w:r w:rsidR="00E85A07">
        <w:t xml:space="preserve"> also</w:t>
      </w:r>
      <w:r>
        <w:t xml:space="preserve"> requires that customer only has one active issuing contract at a time. </w:t>
      </w:r>
      <w:r w:rsidR="00E85A07">
        <w:t xml:space="preserve">If customer wants to create a new BNPL issuing contract, </w:t>
      </w:r>
      <w:r w:rsidR="003C26E1">
        <w:t xml:space="preserve">the old issuing contract must be closed (status ACC RESERVE, ACC CLOSED, ACC EXPIRED) and the Balance is </w:t>
      </w:r>
      <w:commentRangeStart w:id="30"/>
      <w:r w:rsidR="003C26E1">
        <w:t xml:space="preserve">greater than </w:t>
      </w:r>
      <w:r w:rsidR="00717388">
        <w:t>-10.000</w:t>
      </w:r>
      <w:r w:rsidR="003C26E1">
        <w:t xml:space="preserve"> VND</w:t>
      </w:r>
      <w:commentRangeEnd w:id="30"/>
      <w:r w:rsidR="00F734AD">
        <w:rPr>
          <w:rStyle w:val="CommentReference"/>
          <w:noProof w:val="0"/>
          <w:color w:val="000000" w:themeColor="text1"/>
        </w:rPr>
        <w:commentReference w:id="30"/>
      </w:r>
      <w:r w:rsidR="003C26E1">
        <w:t xml:space="preserve">. </w:t>
      </w:r>
      <w:r w:rsidR="00717388" w:rsidRPr="00483A38">
        <w:t>For ACC RESERVE contract, the system must be checking CIC condition before create New BNPL issuing contract. This check is performed in onboarding process by Paylater System</w:t>
      </w:r>
    </w:p>
    <w:p w14:paraId="5F9FA022" w14:textId="042CDB54" w:rsidR="0017347C" w:rsidRPr="00E85A07" w:rsidRDefault="0017347C" w:rsidP="0017347C">
      <w:pPr>
        <w:pStyle w:val="Heading4"/>
      </w:pPr>
      <w:r>
        <w:rPr>
          <w:lang w:val="en-US"/>
        </w:rPr>
        <w:t>Technical Detail</w:t>
      </w:r>
    </w:p>
    <w:p w14:paraId="3AD7A8E8" w14:textId="7E77A00C" w:rsidR="00E85A07" w:rsidRDefault="00E85A07" w:rsidP="00E364FD">
      <w:pPr>
        <w:pStyle w:val="Body"/>
      </w:pPr>
      <w:r w:rsidRPr="00186E14">
        <w:t>These features are fully supported by WAY4 as standard and customized functionality.</w:t>
      </w:r>
    </w:p>
    <w:p w14:paraId="4E43EF69" w14:textId="1A9D0C95" w:rsidR="00E85A07" w:rsidRDefault="00E85A07" w:rsidP="00E364FD">
      <w:pPr>
        <w:pStyle w:val="Body"/>
      </w:pPr>
      <w:r>
        <w:t xml:space="preserve">The details of contract/client creation interface between </w:t>
      </w:r>
      <w:r w:rsidR="003C26E1">
        <w:t>Paylater System</w:t>
      </w:r>
      <w:r>
        <w:t xml:space="preserve"> and Way4 are discribed in Volumn 14 – Online Interface</w:t>
      </w:r>
    </w:p>
    <w:p w14:paraId="47E6DC83" w14:textId="5B613268" w:rsidR="00E85A07" w:rsidRPr="0017347C" w:rsidRDefault="00E85A07" w:rsidP="00E364FD">
      <w:pPr>
        <w:pStyle w:val="Body"/>
      </w:pPr>
    </w:p>
    <w:p w14:paraId="557E6D9A" w14:textId="0BE5CAC4" w:rsidR="0017347C" w:rsidRPr="00A93C08" w:rsidRDefault="0017347C" w:rsidP="0017347C">
      <w:pPr>
        <w:pStyle w:val="Heading4"/>
      </w:pPr>
      <w:r>
        <w:rPr>
          <w:lang w:val="en-US"/>
        </w:rPr>
        <w:t>Testing a</w:t>
      </w:r>
      <w:r w:rsidR="00A93C08">
        <w:rPr>
          <w:lang w:val="en-US"/>
        </w:rPr>
        <w:t>nd Sample</w:t>
      </w:r>
    </w:p>
    <w:p w14:paraId="09A0797A" w14:textId="660B14E3" w:rsidR="00A93C08" w:rsidRDefault="00A93C08" w:rsidP="0017347C">
      <w:pPr>
        <w:pStyle w:val="Heading4"/>
      </w:pPr>
      <w:r>
        <w:rPr>
          <w:lang w:val="en-US"/>
        </w:rPr>
        <w:t>Limitation</w:t>
      </w:r>
    </w:p>
    <w:p w14:paraId="5819D2C0" w14:textId="75793722" w:rsidR="0017347C" w:rsidRDefault="00A93C08" w:rsidP="0017347C">
      <w:pPr>
        <w:pStyle w:val="Heading3"/>
      </w:pPr>
      <w:bookmarkStart w:id="31" w:name="_Toc68792030"/>
      <w:r>
        <w:t>REQPR003.02. Contract Expiration</w:t>
      </w:r>
      <w:bookmarkEnd w:id="31"/>
    </w:p>
    <w:p w14:paraId="7A84EF13" w14:textId="1EC6B630" w:rsidR="00E85A07" w:rsidRPr="00E85A07" w:rsidRDefault="00E85A07" w:rsidP="00E85A07">
      <w:pPr>
        <w:pStyle w:val="Heading4"/>
      </w:pPr>
      <w:r>
        <w:rPr>
          <w:lang w:val="en-US"/>
        </w:rPr>
        <w:t>Business Requirement</w:t>
      </w:r>
    </w:p>
    <w:p w14:paraId="4848047D" w14:textId="14BD43AA" w:rsidR="00E85A07" w:rsidRPr="00E85A07" w:rsidRDefault="00E85A07" w:rsidP="00E364FD">
      <w:pPr>
        <w:pStyle w:val="Body"/>
      </w:pPr>
      <w:r>
        <w:t xml:space="preserve">The </w:t>
      </w:r>
      <w:r w:rsidR="004B35A8">
        <w:t xml:space="preserve">expire period for BNPL issuing contract is </w:t>
      </w:r>
      <w:r w:rsidR="000D6F29">
        <w:t>12</w:t>
      </w:r>
      <w:r w:rsidR="004B35A8">
        <w:t xml:space="preserve"> months</w:t>
      </w:r>
      <w:r w:rsidR="00FD61D1">
        <w:t xml:space="preserve"> from the approval date</w:t>
      </w:r>
      <w:r w:rsidR="004B35A8">
        <w:t xml:space="preserve">. After </w:t>
      </w:r>
      <w:r w:rsidR="00AD4062">
        <w:t>12</w:t>
      </w:r>
      <w:r w:rsidR="004B35A8">
        <w:t xml:space="preserve"> month</w:t>
      </w:r>
      <w:r w:rsidR="004C4EB0">
        <w:t xml:space="preserve">, the contract status will be change to “ACC EXPIRED”. </w:t>
      </w:r>
      <w:r w:rsidR="00FD61D1">
        <w:t>If the customer wants to extend the issuing contract, a new issuing contract must be created.</w:t>
      </w:r>
      <w:r w:rsidR="004C4EB0">
        <w:t xml:space="preserve"> </w:t>
      </w:r>
    </w:p>
    <w:p w14:paraId="14C18F28" w14:textId="246F0DD9" w:rsidR="00E85A07" w:rsidRPr="004B35A8" w:rsidRDefault="00E85A07" w:rsidP="00E85A07">
      <w:pPr>
        <w:pStyle w:val="Heading4"/>
      </w:pPr>
      <w:r>
        <w:rPr>
          <w:lang w:val="en-US"/>
        </w:rPr>
        <w:t>Technical Detail</w:t>
      </w:r>
    </w:p>
    <w:p w14:paraId="5372F4D4" w14:textId="6573A7E4" w:rsidR="004B35A8" w:rsidRPr="00E85A07" w:rsidRDefault="004B35A8" w:rsidP="00E364FD">
      <w:pPr>
        <w:pStyle w:val="Body"/>
      </w:pPr>
      <w:r w:rsidRPr="00186E14">
        <w:t>These features are fully supported by WAY4 as standard</w:t>
      </w:r>
      <w:r>
        <w:t>.</w:t>
      </w:r>
    </w:p>
    <w:p w14:paraId="4E7968C4" w14:textId="20E17DEF" w:rsidR="00E85A07" w:rsidRPr="00E85A07" w:rsidRDefault="00E85A07" w:rsidP="00E85A07">
      <w:pPr>
        <w:pStyle w:val="Heading4"/>
      </w:pPr>
      <w:r>
        <w:rPr>
          <w:lang w:val="en-US"/>
        </w:rPr>
        <w:t>Testing and Sample</w:t>
      </w:r>
    </w:p>
    <w:p w14:paraId="05A8F7A5" w14:textId="10BC3194" w:rsidR="00E85A07" w:rsidRDefault="00E85A07" w:rsidP="00E85A07">
      <w:pPr>
        <w:pStyle w:val="Heading4"/>
      </w:pPr>
      <w:r>
        <w:rPr>
          <w:lang w:val="en-US"/>
        </w:rPr>
        <w:t>Limitation</w:t>
      </w:r>
    </w:p>
    <w:p w14:paraId="6B229BCC" w14:textId="77777777" w:rsidR="00CA7346" w:rsidRDefault="00CA7346">
      <w:pPr>
        <w:pStyle w:val="Heading3"/>
      </w:pPr>
      <w:bookmarkStart w:id="32" w:name="_Toc68792031"/>
      <w:r>
        <w:t xml:space="preserve">REQPR003.03. </w:t>
      </w:r>
      <w:r w:rsidR="00210896">
        <w:t>Contract Closure</w:t>
      </w:r>
      <w:bookmarkEnd w:id="32"/>
    </w:p>
    <w:p w14:paraId="114D4F73" w14:textId="340AD595" w:rsidR="00210896" w:rsidRPr="00210896" w:rsidRDefault="00210896" w:rsidP="00210896">
      <w:pPr>
        <w:pStyle w:val="Heading4"/>
      </w:pPr>
      <w:r>
        <w:rPr>
          <w:lang w:val="en-US"/>
        </w:rPr>
        <w:t>Business Requirement</w:t>
      </w:r>
    </w:p>
    <w:p w14:paraId="33E81E99" w14:textId="77777777" w:rsidR="00210896" w:rsidRDefault="00210896" w:rsidP="00E364FD">
      <w:pPr>
        <w:pStyle w:val="Body"/>
      </w:pPr>
      <w:r>
        <w:t>Initiating Contract Closure is a manual action.</w:t>
      </w:r>
    </w:p>
    <w:p w14:paraId="44E41E3F" w14:textId="37BA681C" w:rsidR="00210896" w:rsidRDefault="00210896" w:rsidP="00E364FD">
      <w:pPr>
        <w:pStyle w:val="Body"/>
      </w:pPr>
      <w:r>
        <w:t>An Issuing can be assigned the “Account to Close” status to initiate closure.</w:t>
      </w:r>
    </w:p>
    <w:p w14:paraId="2581D59B" w14:textId="3B6ACF12" w:rsidR="00210896" w:rsidRDefault="00210896" w:rsidP="00E364FD">
      <w:pPr>
        <w:pStyle w:val="Body"/>
      </w:pPr>
      <w:r>
        <w:t>When under the closure process, all authorizations are rejected for the Issuing Contracts. 30 days after the closure has been initiated, a Balance check is performed on the Issuing Contract:</w:t>
      </w:r>
    </w:p>
    <w:p w14:paraId="00EC5B14" w14:textId="00A5C16C" w:rsidR="00210896" w:rsidRPr="00483A38" w:rsidRDefault="00210896" w:rsidP="00E364FD">
      <w:pPr>
        <w:pStyle w:val="Body"/>
      </w:pPr>
      <w:r>
        <w:t>o</w:t>
      </w:r>
      <w:r>
        <w:tab/>
      </w:r>
      <w:r w:rsidRPr="00483A38">
        <w:t>If the Balance is</w:t>
      </w:r>
      <w:r w:rsidR="003D4957" w:rsidRPr="00483A38">
        <w:t xml:space="preserve"> 0</w:t>
      </w:r>
      <w:r w:rsidRPr="00483A38">
        <w:t>, it is effectively closed;</w:t>
      </w:r>
    </w:p>
    <w:p w14:paraId="066EB17C" w14:textId="7373F166" w:rsidR="00210896" w:rsidRDefault="00210896" w:rsidP="00E364FD">
      <w:pPr>
        <w:pStyle w:val="Body"/>
      </w:pPr>
      <w:r w:rsidRPr="00483A38">
        <w:t>o</w:t>
      </w:r>
      <w:r w:rsidRPr="00483A38">
        <w:tab/>
        <w:t>If the Balance is</w:t>
      </w:r>
      <w:r w:rsidR="003D4957" w:rsidRPr="00483A38">
        <w:t xml:space="preserve"> not 0</w:t>
      </w:r>
      <w:r w:rsidRPr="00483A38">
        <w:t>, nothing</w:t>
      </w:r>
      <w:r>
        <w:t xml:space="preserve"> happens and the check is delayed another 30 days.</w:t>
      </w:r>
    </w:p>
    <w:p w14:paraId="5F9BA3C2" w14:textId="77777777" w:rsidR="00210896" w:rsidRDefault="00210896" w:rsidP="00E364FD">
      <w:pPr>
        <w:pStyle w:val="Body"/>
      </w:pPr>
      <w:r>
        <w:t>As long as an Issuing Contract is not effectively closed, Billing Cycles continue to occur, and Statements are generated.</w:t>
      </w:r>
    </w:p>
    <w:p w14:paraId="70E63A46" w14:textId="77777777" w:rsidR="00210896" w:rsidRDefault="00210896" w:rsidP="00E364FD">
      <w:pPr>
        <w:pStyle w:val="Body"/>
      </w:pPr>
      <w:r>
        <w:t>Once an Issuing Contract is effectively closed, it is not visible from the outside anymore; authorizations are declined. Financials are posted to the Dispute account of the Bank Contract.</w:t>
      </w:r>
    </w:p>
    <w:p w14:paraId="1EB07785" w14:textId="2206E1E8" w:rsidR="00210896" w:rsidRDefault="00210896" w:rsidP="00E364FD">
      <w:pPr>
        <w:pStyle w:val="Body"/>
      </w:pPr>
      <w:r>
        <w:t>The Closure process can be aborted at any time by changing the status of the Contract(s) to another status.</w:t>
      </w:r>
    </w:p>
    <w:p w14:paraId="7D1539B3" w14:textId="4FC0C8CF" w:rsidR="00D355FA" w:rsidRDefault="00D355FA" w:rsidP="00E364FD">
      <w:pPr>
        <w:pStyle w:val="Body"/>
      </w:pPr>
      <w:r>
        <w:t>LFVN also requires a report to show all issuing contract with status</w:t>
      </w:r>
      <w:r w:rsidR="00D622A3">
        <w:t xml:space="preserve"> “Account to Close” and Balance is not 0. The report should contain the following fields:</w:t>
      </w:r>
    </w:p>
    <w:p w14:paraId="4F546B46" w14:textId="77777777" w:rsidR="00D622A3" w:rsidRPr="00D622A3" w:rsidRDefault="00D622A3" w:rsidP="00D622A3">
      <w:pPr>
        <w:spacing w:after="0" w:line="240" w:lineRule="auto"/>
        <w:ind w:left="0"/>
        <w:rPr>
          <w:rFonts w:ascii="Times New Roman" w:eastAsia="Times New Roman" w:hAnsi="Times New Roman" w:cs="Times New Roman"/>
          <w:color w:val="auto"/>
          <w:sz w:val="24"/>
          <w:lang w:eastAsia="en-US"/>
        </w:rPr>
      </w:pPr>
    </w:p>
    <w:tbl>
      <w:tblPr>
        <w:tblW w:w="10889" w:type="dxa"/>
        <w:tblInd w:w="-360" w:type="dxa"/>
        <w:shd w:val="clear" w:color="auto" w:fill="FFFFFF"/>
        <w:tblCellMar>
          <w:left w:w="0" w:type="dxa"/>
          <w:right w:w="0" w:type="dxa"/>
        </w:tblCellMar>
        <w:tblLook w:val="04A0" w:firstRow="1" w:lastRow="0" w:firstColumn="1" w:lastColumn="0" w:noHBand="0" w:noVBand="1"/>
      </w:tblPr>
      <w:tblGrid>
        <w:gridCol w:w="612"/>
        <w:gridCol w:w="856"/>
        <w:gridCol w:w="857"/>
        <w:gridCol w:w="880"/>
        <w:gridCol w:w="880"/>
        <w:gridCol w:w="880"/>
        <w:gridCol w:w="912"/>
        <w:gridCol w:w="707"/>
        <w:gridCol w:w="732"/>
        <w:gridCol w:w="912"/>
        <w:gridCol w:w="816"/>
        <w:gridCol w:w="808"/>
        <w:gridCol w:w="1037"/>
      </w:tblGrid>
      <w:tr w:rsidR="00D622A3" w:rsidRPr="00D622A3" w14:paraId="51C76D8D" w14:textId="77777777" w:rsidTr="00D622A3">
        <w:trPr>
          <w:trHeight w:val="429"/>
        </w:trPr>
        <w:tc>
          <w:tcPr>
            <w:tcW w:w="61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5A6F6A7D" w14:textId="012B66CD" w:rsidR="00D622A3" w:rsidRPr="00D622A3" w:rsidRDefault="00D622A3" w:rsidP="00D622A3">
            <w:pPr>
              <w:spacing w:after="0" w:line="240" w:lineRule="auto"/>
              <w:ind w:left="0"/>
              <w:jc w:val="center"/>
              <w:rPr>
                <w:rFonts w:ascii="Segoe UI" w:eastAsia="Times New Roman" w:hAnsi="Segoe UI" w:cs="Segoe UI"/>
                <w:color w:val="212121"/>
                <w:sz w:val="16"/>
                <w:szCs w:val="16"/>
                <w:lang w:eastAsia="en-US"/>
              </w:rPr>
            </w:pPr>
            <w:r w:rsidRPr="00D622A3">
              <w:rPr>
                <w:rFonts w:ascii="Calibri" w:eastAsia="Times New Roman" w:hAnsi="Calibri" w:cs="Segoe UI"/>
                <w:b/>
                <w:bCs/>
                <w:color w:val="1F497D"/>
                <w:sz w:val="16"/>
                <w:szCs w:val="16"/>
                <w:lang w:eastAsia="en-US"/>
              </w:rPr>
              <w:t>Name</w:t>
            </w:r>
          </w:p>
        </w:tc>
        <w:tc>
          <w:tcPr>
            <w:tcW w:w="856" w:type="dxa"/>
            <w:tcBorders>
              <w:top w:val="single" w:sz="8" w:space="0" w:color="auto"/>
              <w:left w:val="single" w:sz="4"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551B4B" w14:textId="77777777" w:rsidR="00D622A3" w:rsidRPr="00D622A3" w:rsidRDefault="00D622A3" w:rsidP="00D622A3">
            <w:pPr>
              <w:spacing w:after="0" w:line="240" w:lineRule="auto"/>
              <w:ind w:left="0"/>
              <w:jc w:val="center"/>
              <w:rPr>
                <w:rFonts w:ascii="Segoe UI" w:eastAsia="Times New Roman" w:hAnsi="Segoe UI" w:cs="Segoe UI"/>
                <w:color w:val="212121"/>
                <w:sz w:val="16"/>
                <w:szCs w:val="16"/>
                <w:lang w:eastAsia="en-US"/>
              </w:rPr>
            </w:pPr>
            <w:r w:rsidRPr="00D622A3">
              <w:rPr>
                <w:rFonts w:ascii="Calibri" w:eastAsia="Times New Roman" w:hAnsi="Calibri" w:cs="Segoe UI"/>
                <w:b/>
                <w:bCs/>
                <w:color w:val="1F497D"/>
                <w:sz w:val="16"/>
                <w:szCs w:val="16"/>
                <w:lang w:eastAsia="en-US"/>
              </w:rPr>
              <w:t>ID number</w:t>
            </w:r>
          </w:p>
        </w:tc>
        <w:tc>
          <w:tcPr>
            <w:tcW w:w="85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F04FCEF" w14:textId="77777777" w:rsidR="00D622A3" w:rsidRPr="00D622A3" w:rsidRDefault="00D622A3" w:rsidP="00D622A3">
            <w:pPr>
              <w:spacing w:after="0" w:line="240" w:lineRule="auto"/>
              <w:ind w:left="0"/>
              <w:jc w:val="center"/>
              <w:rPr>
                <w:rFonts w:ascii="Segoe UI" w:eastAsia="Times New Roman" w:hAnsi="Segoe UI" w:cs="Segoe UI"/>
                <w:color w:val="212121"/>
                <w:sz w:val="16"/>
                <w:szCs w:val="16"/>
                <w:lang w:eastAsia="en-US"/>
              </w:rPr>
            </w:pPr>
            <w:r w:rsidRPr="00D622A3">
              <w:rPr>
                <w:rFonts w:ascii="Calibri" w:eastAsia="Times New Roman" w:hAnsi="Calibri" w:cs="Segoe UI"/>
                <w:b/>
                <w:bCs/>
                <w:color w:val="1F497D"/>
                <w:sz w:val="16"/>
                <w:szCs w:val="16"/>
                <w:lang w:eastAsia="en-US"/>
              </w:rPr>
              <w:t>Mobile number</w:t>
            </w:r>
          </w:p>
        </w:tc>
        <w:tc>
          <w:tcPr>
            <w:tcW w:w="88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D686437" w14:textId="77777777" w:rsidR="00D622A3" w:rsidRPr="00D622A3" w:rsidRDefault="00D622A3" w:rsidP="00D622A3">
            <w:pPr>
              <w:spacing w:after="0" w:line="240" w:lineRule="auto"/>
              <w:ind w:left="0"/>
              <w:jc w:val="center"/>
              <w:rPr>
                <w:rFonts w:ascii="Segoe UI" w:eastAsia="Times New Roman" w:hAnsi="Segoe UI" w:cs="Segoe UI"/>
                <w:color w:val="212121"/>
                <w:sz w:val="16"/>
                <w:szCs w:val="16"/>
                <w:lang w:eastAsia="en-US"/>
              </w:rPr>
            </w:pPr>
            <w:r w:rsidRPr="00D622A3">
              <w:rPr>
                <w:rFonts w:ascii="Calibri" w:eastAsia="Times New Roman" w:hAnsi="Calibri" w:cs="Segoe UI"/>
                <w:b/>
                <w:bCs/>
                <w:color w:val="1F497D"/>
                <w:sz w:val="16"/>
                <w:szCs w:val="16"/>
                <w:lang w:eastAsia="en-US"/>
              </w:rPr>
              <w:t>Client Number</w:t>
            </w:r>
          </w:p>
        </w:tc>
        <w:tc>
          <w:tcPr>
            <w:tcW w:w="88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8D99AE0" w14:textId="77777777" w:rsidR="00D622A3" w:rsidRPr="00D622A3" w:rsidRDefault="00D622A3" w:rsidP="00D622A3">
            <w:pPr>
              <w:spacing w:after="0" w:line="240" w:lineRule="auto"/>
              <w:ind w:left="0"/>
              <w:jc w:val="center"/>
              <w:rPr>
                <w:rFonts w:ascii="Segoe UI" w:eastAsia="Times New Roman" w:hAnsi="Segoe UI" w:cs="Segoe UI"/>
                <w:color w:val="212121"/>
                <w:sz w:val="16"/>
                <w:szCs w:val="16"/>
                <w:lang w:eastAsia="en-US"/>
              </w:rPr>
            </w:pPr>
            <w:r w:rsidRPr="00D622A3">
              <w:rPr>
                <w:rFonts w:ascii="Calibri" w:eastAsia="Times New Roman" w:hAnsi="Calibri" w:cs="Segoe UI"/>
                <w:b/>
                <w:bCs/>
                <w:color w:val="1F497D"/>
                <w:sz w:val="16"/>
                <w:szCs w:val="16"/>
                <w:lang w:eastAsia="en-US"/>
              </w:rPr>
              <w:t>Liab Number</w:t>
            </w:r>
          </w:p>
        </w:tc>
        <w:tc>
          <w:tcPr>
            <w:tcW w:w="88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F1757D2" w14:textId="77777777" w:rsidR="00D622A3" w:rsidRPr="00D622A3" w:rsidRDefault="00D622A3" w:rsidP="00D622A3">
            <w:pPr>
              <w:spacing w:after="0" w:line="240" w:lineRule="auto"/>
              <w:ind w:left="0"/>
              <w:rPr>
                <w:rFonts w:ascii="Segoe UI" w:eastAsia="Times New Roman" w:hAnsi="Segoe UI" w:cs="Segoe UI"/>
                <w:color w:val="212121"/>
                <w:sz w:val="16"/>
                <w:szCs w:val="16"/>
                <w:lang w:eastAsia="en-US"/>
              </w:rPr>
            </w:pPr>
            <w:r w:rsidRPr="00D622A3">
              <w:rPr>
                <w:rFonts w:ascii="Calibri" w:eastAsia="Times New Roman" w:hAnsi="Calibri" w:cs="Segoe UI"/>
                <w:b/>
                <w:bCs/>
                <w:color w:val="1F497D"/>
                <w:sz w:val="16"/>
                <w:szCs w:val="16"/>
                <w:lang w:eastAsia="en-US"/>
              </w:rPr>
              <w:t>Liab Number status</w:t>
            </w:r>
          </w:p>
        </w:tc>
        <w:tc>
          <w:tcPr>
            <w:tcW w:w="91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D90E1F6" w14:textId="77777777" w:rsidR="00D622A3" w:rsidRPr="00D622A3" w:rsidRDefault="00D622A3" w:rsidP="00D622A3">
            <w:pPr>
              <w:spacing w:after="0" w:line="240" w:lineRule="auto"/>
              <w:ind w:left="0"/>
              <w:jc w:val="center"/>
              <w:rPr>
                <w:rFonts w:ascii="Segoe UI" w:eastAsia="Times New Roman" w:hAnsi="Segoe UI" w:cs="Segoe UI"/>
                <w:color w:val="212121"/>
                <w:sz w:val="16"/>
                <w:szCs w:val="16"/>
                <w:lang w:eastAsia="en-US"/>
              </w:rPr>
            </w:pPr>
            <w:r w:rsidRPr="00D622A3">
              <w:rPr>
                <w:rFonts w:ascii="Calibri" w:eastAsia="Times New Roman" w:hAnsi="Calibri" w:cs="Segoe UI"/>
                <w:b/>
                <w:bCs/>
                <w:color w:val="1F497D"/>
                <w:sz w:val="16"/>
                <w:szCs w:val="16"/>
                <w:lang w:eastAsia="en-US"/>
              </w:rPr>
              <w:t>Issuing Contract number</w:t>
            </w:r>
          </w:p>
        </w:tc>
        <w:tc>
          <w:tcPr>
            <w:tcW w:w="70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A398FEE" w14:textId="77777777" w:rsidR="00D622A3" w:rsidRPr="00D622A3" w:rsidRDefault="00D622A3" w:rsidP="00D622A3">
            <w:pPr>
              <w:spacing w:after="0" w:line="240" w:lineRule="auto"/>
              <w:ind w:left="0"/>
              <w:jc w:val="center"/>
              <w:rPr>
                <w:rFonts w:ascii="Segoe UI" w:eastAsia="Times New Roman" w:hAnsi="Segoe UI" w:cs="Segoe UI"/>
                <w:color w:val="212121"/>
                <w:sz w:val="16"/>
                <w:szCs w:val="16"/>
                <w:lang w:eastAsia="en-US"/>
              </w:rPr>
            </w:pPr>
            <w:r w:rsidRPr="00D622A3">
              <w:rPr>
                <w:rFonts w:ascii="Calibri" w:eastAsia="Times New Roman" w:hAnsi="Calibri" w:cs="Segoe UI"/>
                <w:b/>
                <w:bCs/>
                <w:color w:val="1F497D"/>
                <w:sz w:val="16"/>
                <w:szCs w:val="16"/>
                <w:lang w:eastAsia="en-US"/>
              </w:rPr>
              <w:t>Credit Limit</w:t>
            </w:r>
          </w:p>
        </w:tc>
        <w:tc>
          <w:tcPr>
            <w:tcW w:w="73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D537726" w14:textId="77777777" w:rsidR="00D622A3" w:rsidRPr="00D622A3" w:rsidRDefault="00D622A3" w:rsidP="00D622A3">
            <w:pPr>
              <w:spacing w:after="0" w:line="240" w:lineRule="auto"/>
              <w:ind w:left="0"/>
              <w:jc w:val="center"/>
              <w:rPr>
                <w:rFonts w:ascii="Segoe UI" w:eastAsia="Times New Roman" w:hAnsi="Segoe UI" w:cs="Segoe UI"/>
                <w:color w:val="212121"/>
                <w:sz w:val="16"/>
                <w:szCs w:val="16"/>
                <w:lang w:eastAsia="en-US"/>
              </w:rPr>
            </w:pPr>
            <w:r w:rsidRPr="00D622A3">
              <w:rPr>
                <w:rFonts w:ascii="Calibri" w:eastAsia="Times New Roman" w:hAnsi="Calibri" w:cs="Segoe UI"/>
                <w:b/>
                <w:bCs/>
                <w:color w:val="1F497D"/>
                <w:sz w:val="16"/>
                <w:szCs w:val="16"/>
                <w:lang w:eastAsia="en-US"/>
              </w:rPr>
              <w:t>Issued date</w:t>
            </w:r>
          </w:p>
        </w:tc>
        <w:tc>
          <w:tcPr>
            <w:tcW w:w="91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60ED6E8" w14:textId="77777777" w:rsidR="00D622A3" w:rsidRPr="00D622A3" w:rsidRDefault="00D622A3" w:rsidP="00D622A3">
            <w:pPr>
              <w:spacing w:after="0" w:line="240" w:lineRule="auto"/>
              <w:ind w:left="0"/>
              <w:jc w:val="center"/>
              <w:rPr>
                <w:rFonts w:ascii="Segoe UI" w:eastAsia="Times New Roman" w:hAnsi="Segoe UI" w:cs="Segoe UI"/>
                <w:color w:val="212121"/>
                <w:sz w:val="16"/>
                <w:szCs w:val="16"/>
                <w:lang w:eastAsia="en-US"/>
              </w:rPr>
            </w:pPr>
            <w:r w:rsidRPr="00D622A3">
              <w:rPr>
                <w:rFonts w:ascii="Calibri" w:eastAsia="Times New Roman" w:hAnsi="Calibri" w:cs="Segoe UI"/>
                <w:b/>
                <w:bCs/>
                <w:color w:val="1F497D"/>
                <w:sz w:val="16"/>
                <w:szCs w:val="16"/>
                <w:lang w:eastAsia="en-US"/>
              </w:rPr>
              <w:t>Issuing Contract status</w:t>
            </w:r>
          </w:p>
        </w:tc>
        <w:tc>
          <w:tcPr>
            <w:tcW w:w="81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2573D8C" w14:textId="77777777" w:rsidR="00D622A3" w:rsidRPr="00D622A3" w:rsidRDefault="00D622A3" w:rsidP="00D622A3">
            <w:pPr>
              <w:spacing w:after="0" w:line="240" w:lineRule="auto"/>
              <w:ind w:left="0"/>
              <w:jc w:val="center"/>
              <w:rPr>
                <w:rFonts w:ascii="Segoe UI" w:eastAsia="Times New Roman" w:hAnsi="Segoe UI" w:cs="Segoe UI"/>
                <w:color w:val="212121"/>
                <w:sz w:val="16"/>
                <w:szCs w:val="16"/>
                <w:lang w:eastAsia="en-US"/>
              </w:rPr>
            </w:pPr>
            <w:r w:rsidRPr="00D622A3">
              <w:rPr>
                <w:rFonts w:ascii="Calibri" w:eastAsia="Times New Roman" w:hAnsi="Calibri" w:cs="Segoe UI"/>
                <w:b/>
                <w:bCs/>
                <w:color w:val="1F497D"/>
                <w:sz w:val="16"/>
                <w:szCs w:val="16"/>
                <w:lang w:eastAsia="en-US"/>
              </w:rPr>
              <w:t>Change Date</w:t>
            </w:r>
          </w:p>
        </w:tc>
        <w:tc>
          <w:tcPr>
            <w:tcW w:w="80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7E117B2" w14:textId="77777777" w:rsidR="00D622A3" w:rsidRPr="00D622A3" w:rsidRDefault="00D622A3" w:rsidP="00D622A3">
            <w:pPr>
              <w:spacing w:after="0" w:line="240" w:lineRule="auto"/>
              <w:ind w:left="0"/>
              <w:jc w:val="center"/>
              <w:rPr>
                <w:rFonts w:ascii="Segoe UI" w:eastAsia="Times New Roman" w:hAnsi="Segoe UI" w:cs="Segoe UI"/>
                <w:color w:val="212121"/>
                <w:sz w:val="16"/>
                <w:szCs w:val="16"/>
                <w:lang w:eastAsia="en-US"/>
              </w:rPr>
            </w:pPr>
            <w:r w:rsidRPr="00D622A3">
              <w:rPr>
                <w:rFonts w:ascii="Calibri" w:eastAsia="Times New Roman" w:hAnsi="Calibri" w:cs="Segoe UI"/>
                <w:b/>
                <w:bCs/>
                <w:color w:val="1F497D"/>
                <w:sz w:val="16"/>
                <w:szCs w:val="16"/>
                <w:lang w:eastAsia="en-US"/>
              </w:rPr>
              <w:t>Reason</w:t>
            </w:r>
          </w:p>
        </w:tc>
        <w:tc>
          <w:tcPr>
            <w:tcW w:w="10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15700D4" w14:textId="77777777" w:rsidR="00D622A3" w:rsidRPr="00D622A3" w:rsidRDefault="00D622A3" w:rsidP="00D622A3">
            <w:pPr>
              <w:spacing w:after="0" w:line="240" w:lineRule="auto"/>
              <w:ind w:left="0"/>
              <w:jc w:val="center"/>
              <w:rPr>
                <w:rFonts w:ascii="Segoe UI" w:eastAsia="Times New Roman" w:hAnsi="Segoe UI" w:cs="Segoe UI"/>
                <w:color w:val="212121"/>
                <w:sz w:val="16"/>
                <w:szCs w:val="16"/>
                <w:lang w:eastAsia="en-US"/>
              </w:rPr>
            </w:pPr>
            <w:r w:rsidRPr="00D622A3">
              <w:rPr>
                <w:rFonts w:ascii="Calibri" w:eastAsia="Times New Roman" w:hAnsi="Calibri" w:cs="Segoe UI"/>
                <w:b/>
                <w:bCs/>
                <w:color w:val="1F497D"/>
                <w:sz w:val="16"/>
                <w:szCs w:val="16"/>
                <w:lang w:eastAsia="en-US"/>
              </w:rPr>
              <w:t>Outstanding balance</w:t>
            </w:r>
          </w:p>
        </w:tc>
      </w:tr>
    </w:tbl>
    <w:p w14:paraId="1E40ED88" w14:textId="77777777" w:rsidR="00D622A3" w:rsidRDefault="00D622A3" w:rsidP="00E364FD">
      <w:pPr>
        <w:pStyle w:val="Body"/>
      </w:pPr>
    </w:p>
    <w:p w14:paraId="48537FFA" w14:textId="77777777" w:rsidR="00D355FA" w:rsidRPr="0029479F" w:rsidRDefault="00D355FA" w:rsidP="00E364FD">
      <w:pPr>
        <w:pStyle w:val="Body"/>
        <w:rPr>
          <w:lang w:val="ru-RU"/>
        </w:rPr>
      </w:pPr>
    </w:p>
    <w:p w14:paraId="02070750" w14:textId="2E0582C5" w:rsidR="00210896" w:rsidRPr="00210896" w:rsidRDefault="00210896" w:rsidP="00210896">
      <w:pPr>
        <w:pStyle w:val="Heading4"/>
      </w:pPr>
      <w:r>
        <w:rPr>
          <w:lang w:val="en-US"/>
        </w:rPr>
        <w:t>Technical Detail</w:t>
      </w:r>
    </w:p>
    <w:p w14:paraId="24768A32" w14:textId="10F6CFBB" w:rsidR="00210896" w:rsidRPr="00210896" w:rsidRDefault="00210896" w:rsidP="00E364FD">
      <w:pPr>
        <w:pStyle w:val="Body"/>
      </w:pPr>
      <w:r w:rsidRPr="00186E14">
        <w:t>These features are fully supported by WAY4 as standard</w:t>
      </w:r>
      <w:r>
        <w:t>.</w:t>
      </w:r>
    </w:p>
    <w:p w14:paraId="3847C437" w14:textId="6B10C35E" w:rsidR="00210896" w:rsidRPr="00210896" w:rsidRDefault="00210896" w:rsidP="00210896">
      <w:pPr>
        <w:pStyle w:val="Heading4"/>
      </w:pPr>
      <w:r>
        <w:rPr>
          <w:lang w:val="en-US"/>
        </w:rPr>
        <w:t>Testing and Sample</w:t>
      </w:r>
    </w:p>
    <w:p w14:paraId="7D23DF56" w14:textId="03F6F467" w:rsidR="00210896" w:rsidRDefault="00210896" w:rsidP="00210896">
      <w:pPr>
        <w:pStyle w:val="Heading4"/>
      </w:pPr>
      <w:r>
        <w:rPr>
          <w:lang w:val="en-US"/>
        </w:rPr>
        <w:t>Limitation</w:t>
      </w:r>
    </w:p>
    <w:p w14:paraId="598A6FD6" w14:textId="11F84F22" w:rsidR="00A37DE4" w:rsidRPr="002B0CB7" w:rsidRDefault="00A37DE4" w:rsidP="00666C5F">
      <w:pPr>
        <w:pStyle w:val="Heading2Numbered"/>
      </w:pPr>
      <w:bookmarkStart w:id="33" w:name="_Toc68792032"/>
      <w:r w:rsidRPr="00EF26B0">
        <w:t>REQ</w:t>
      </w:r>
      <w:r w:rsidR="00666C5F">
        <w:rPr>
          <w:lang w:val="en-US"/>
        </w:rPr>
        <w:t>PR</w:t>
      </w:r>
      <w:r w:rsidRPr="00EF26B0">
        <w:t>00</w:t>
      </w:r>
      <w:r w:rsidR="00FB755F">
        <w:rPr>
          <w:lang w:val="en-US"/>
        </w:rPr>
        <w:t>4</w:t>
      </w:r>
      <w:r w:rsidR="00666C5F">
        <w:rPr>
          <w:lang w:val="en-US"/>
        </w:rPr>
        <w:t xml:space="preserve">. </w:t>
      </w:r>
      <w:r w:rsidR="00666C5F" w:rsidRPr="00666C5F">
        <w:rPr>
          <w:lang w:val="en-US"/>
        </w:rPr>
        <w:t>Statement Date</w:t>
      </w:r>
      <w:bookmarkEnd w:id="33"/>
    </w:p>
    <w:p w14:paraId="2EF155F6" w14:textId="4DEFDE09" w:rsidR="00A37DE4" w:rsidRDefault="00A37DE4" w:rsidP="007E03B5">
      <w:pPr>
        <w:pStyle w:val="Heading3"/>
        <w:numPr>
          <w:ilvl w:val="2"/>
          <w:numId w:val="12"/>
        </w:numPr>
      </w:pPr>
      <w:bookmarkStart w:id="34" w:name="_Toc68792033"/>
      <w:r>
        <w:t>Business Requirement</w:t>
      </w:r>
      <w:bookmarkEnd w:id="34"/>
    </w:p>
    <w:p w14:paraId="761ACC6D" w14:textId="10BC3FB1" w:rsidR="00C25828" w:rsidRPr="00126310" w:rsidRDefault="00C25828" w:rsidP="00C55357">
      <w:pPr>
        <w:pStyle w:val="Body"/>
      </w:pPr>
      <w:r w:rsidRPr="00FD61D1">
        <w:t xml:space="preserve">Statement date is the last day of the Billing cycle. </w:t>
      </w:r>
      <w:r w:rsidR="00126310">
        <w:t>Transactions belongs to Billing cycle are from the first day of the Billing cycle until the Statement Date.</w:t>
      </w:r>
    </w:p>
    <w:p w14:paraId="7D21655C" w14:textId="77777777" w:rsidR="00C25828" w:rsidRPr="00FD61D1" w:rsidRDefault="00C25828" w:rsidP="00C55357">
      <w:pPr>
        <w:pStyle w:val="Body"/>
      </w:pPr>
      <w:r w:rsidRPr="00FD61D1">
        <w:t>The following actions are performed at statement date (when Banking day defined as Statement date is opened).</w:t>
      </w:r>
    </w:p>
    <w:p w14:paraId="053A6CB1" w14:textId="33C24AA1" w:rsidR="00C25828" w:rsidRPr="00FD61D1" w:rsidRDefault="00C25828" w:rsidP="00C55357">
      <w:pPr>
        <w:pStyle w:val="Body"/>
        <w:numPr>
          <w:ilvl w:val="0"/>
          <w:numId w:val="24"/>
        </w:numPr>
      </w:pPr>
      <w:r w:rsidRPr="00FD61D1">
        <w:t>Interests are accrued</w:t>
      </w:r>
    </w:p>
    <w:p w14:paraId="2D6875EE" w14:textId="3E2E0AD2" w:rsidR="00C25828" w:rsidRPr="00FD61D1" w:rsidRDefault="00C25828" w:rsidP="00C55357">
      <w:pPr>
        <w:pStyle w:val="Body"/>
        <w:numPr>
          <w:ilvl w:val="0"/>
          <w:numId w:val="24"/>
        </w:numPr>
      </w:pPr>
      <w:r w:rsidRPr="00FD61D1">
        <w:t>Minimum To Pay (MTP) amount is calculated</w:t>
      </w:r>
    </w:p>
    <w:p w14:paraId="59B3F082" w14:textId="62B597F4" w:rsidR="00FD61D1" w:rsidRPr="00126310" w:rsidRDefault="00C25828" w:rsidP="00C55357">
      <w:pPr>
        <w:pStyle w:val="Body"/>
      </w:pPr>
      <w:r w:rsidRPr="00126310">
        <w:t>Ageing between Delinquency buckets is processed (Current Min Due Amount becomes delinquent)</w:t>
      </w:r>
    </w:p>
    <w:p w14:paraId="5A9AF7A3" w14:textId="52C1E876" w:rsidR="00FD61D1" w:rsidRDefault="00FD61D1" w:rsidP="00C55357">
      <w:pPr>
        <w:pStyle w:val="Body"/>
      </w:pPr>
      <w:r>
        <w:t>The below is the statement parameter for BNPL product:</w:t>
      </w:r>
    </w:p>
    <w:p w14:paraId="73FFC8E9" w14:textId="77777777" w:rsidR="008E70BC" w:rsidRPr="00C55357" w:rsidRDefault="008E70BC" w:rsidP="00C55357">
      <w:pPr>
        <w:pStyle w:val="Body"/>
      </w:pPr>
    </w:p>
    <w:tbl>
      <w:tblPr>
        <w:tblW w:w="4663" w:type="pct"/>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2644"/>
        <w:gridCol w:w="3790"/>
        <w:gridCol w:w="1342"/>
      </w:tblGrid>
      <w:tr w:rsidR="00C25828" w:rsidRPr="000B6AA3" w14:paraId="50876049" w14:textId="5D2C811C" w:rsidTr="008E70BC">
        <w:tc>
          <w:tcPr>
            <w:tcW w:w="886" w:type="pct"/>
            <w:tcBorders>
              <w:top w:val="single" w:sz="8" w:space="0" w:color="auto"/>
              <w:left w:val="nil"/>
              <w:bottom w:val="single" w:sz="8" w:space="0" w:color="auto"/>
              <w:right w:val="nil"/>
            </w:tcBorders>
            <w:shd w:val="clear" w:color="auto" w:fill="E7F1F9"/>
          </w:tcPr>
          <w:p w14:paraId="668CCE21" w14:textId="1CABBA9F" w:rsidR="00C25828" w:rsidRPr="000B6AA3" w:rsidRDefault="00C25828" w:rsidP="00E700D0">
            <w:pPr>
              <w:pStyle w:val="TableHeading"/>
              <w:spacing w:after="120" w:line="240" w:lineRule="auto"/>
              <w:jc w:val="both"/>
              <w:rPr>
                <w:bCs/>
                <w:lang w:val="en-GB"/>
              </w:rPr>
            </w:pPr>
            <w:r w:rsidRPr="000B6AA3">
              <w:rPr>
                <w:bCs/>
                <w:lang w:val="en-GB"/>
              </w:rPr>
              <w:t>Product Group</w:t>
            </w:r>
          </w:p>
        </w:tc>
        <w:tc>
          <w:tcPr>
            <w:tcW w:w="1399" w:type="pct"/>
            <w:tcBorders>
              <w:top w:val="single" w:sz="8" w:space="0" w:color="auto"/>
              <w:left w:val="nil"/>
              <w:bottom w:val="single" w:sz="8" w:space="0" w:color="auto"/>
              <w:right w:val="nil"/>
            </w:tcBorders>
            <w:shd w:val="clear" w:color="auto" w:fill="E7F1F9"/>
          </w:tcPr>
          <w:p w14:paraId="42CCAE31" w14:textId="645B615F" w:rsidR="00C25828" w:rsidRPr="000B6AA3" w:rsidRDefault="00C25828" w:rsidP="00E700D0">
            <w:pPr>
              <w:pStyle w:val="TableHeading"/>
              <w:spacing w:after="120" w:line="240" w:lineRule="auto"/>
              <w:jc w:val="both"/>
              <w:rPr>
                <w:bCs/>
                <w:lang w:val="en-GB"/>
              </w:rPr>
            </w:pPr>
            <w:r w:rsidRPr="000B6AA3">
              <w:rPr>
                <w:bCs/>
                <w:lang w:val="en-GB"/>
              </w:rPr>
              <w:t>Billing Date</w:t>
            </w:r>
          </w:p>
        </w:tc>
        <w:tc>
          <w:tcPr>
            <w:tcW w:w="2005" w:type="pct"/>
            <w:tcBorders>
              <w:top w:val="single" w:sz="8" w:space="0" w:color="auto"/>
              <w:left w:val="nil"/>
              <w:bottom w:val="single" w:sz="8" w:space="0" w:color="auto"/>
              <w:right w:val="nil"/>
            </w:tcBorders>
            <w:shd w:val="clear" w:color="auto" w:fill="E7F1F9"/>
          </w:tcPr>
          <w:p w14:paraId="41435E59" w14:textId="6ECA33B8" w:rsidR="00C25828" w:rsidRPr="000B6AA3" w:rsidRDefault="00C25828" w:rsidP="00E700D0">
            <w:pPr>
              <w:pStyle w:val="TableHeading"/>
              <w:spacing w:after="120" w:line="240" w:lineRule="auto"/>
              <w:jc w:val="both"/>
              <w:rPr>
                <w:rFonts w:cs="Calibri"/>
                <w:bCs/>
              </w:rPr>
            </w:pPr>
            <w:r w:rsidRPr="000B6AA3">
              <w:rPr>
                <w:rFonts w:cs="Calibri"/>
                <w:bCs/>
              </w:rPr>
              <w:t>Due date</w:t>
            </w:r>
          </w:p>
        </w:tc>
        <w:tc>
          <w:tcPr>
            <w:tcW w:w="711" w:type="pct"/>
            <w:tcBorders>
              <w:top w:val="single" w:sz="8" w:space="0" w:color="auto"/>
              <w:left w:val="nil"/>
              <w:bottom w:val="single" w:sz="8" w:space="0" w:color="auto"/>
              <w:right w:val="nil"/>
            </w:tcBorders>
            <w:shd w:val="clear" w:color="auto" w:fill="E7F1F9"/>
          </w:tcPr>
          <w:p w14:paraId="0F6205C9" w14:textId="60495B8A" w:rsidR="00C25828" w:rsidRPr="000B6AA3" w:rsidRDefault="00C25828" w:rsidP="00E700D0">
            <w:pPr>
              <w:pStyle w:val="TableHeading"/>
              <w:spacing w:after="120" w:line="240" w:lineRule="auto"/>
              <w:jc w:val="both"/>
              <w:rPr>
                <w:rFonts w:cs="Calibri"/>
                <w:bCs/>
              </w:rPr>
            </w:pPr>
            <w:r w:rsidRPr="000B6AA3">
              <w:rPr>
                <w:rFonts w:cs="Calibri"/>
                <w:bCs/>
              </w:rPr>
              <w:t>MTP %</w:t>
            </w:r>
          </w:p>
        </w:tc>
      </w:tr>
      <w:tr w:rsidR="00C25828" w:rsidRPr="000B6AA3" w14:paraId="4CCEEF6F" w14:textId="3E84B81A" w:rsidTr="008E70BC">
        <w:trPr>
          <w:trHeight w:val="252"/>
        </w:trPr>
        <w:tc>
          <w:tcPr>
            <w:tcW w:w="886" w:type="pct"/>
            <w:tcBorders>
              <w:top w:val="single" w:sz="8" w:space="0" w:color="auto"/>
              <w:left w:val="nil"/>
              <w:bottom w:val="single" w:sz="8" w:space="0" w:color="auto"/>
              <w:right w:val="nil"/>
            </w:tcBorders>
          </w:tcPr>
          <w:p w14:paraId="7485B632" w14:textId="3DBA42C4" w:rsidR="00C25828" w:rsidRPr="000B6AA3" w:rsidRDefault="004C0553" w:rsidP="00E700D0">
            <w:pPr>
              <w:pStyle w:val="TabText"/>
              <w:rPr>
                <w:lang w:val="en-GB"/>
              </w:rPr>
            </w:pPr>
            <w:r w:rsidRPr="000B6AA3">
              <w:rPr>
                <w:lang w:val="en-GB"/>
              </w:rPr>
              <w:t>BNPL Product</w:t>
            </w:r>
          </w:p>
        </w:tc>
        <w:tc>
          <w:tcPr>
            <w:tcW w:w="1399" w:type="pct"/>
            <w:tcBorders>
              <w:top w:val="single" w:sz="8" w:space="0" w:color="auto"/>
              <w:left w:val="nil"/>
              <w:bottom w:val="single" w:sz="8" w:space="0" w:color="auto"/>
              <w:right w:val="nil"/>
            </w:tcBorders>
          </w:tcPr>
          <w:p w14:paraId="48AB88A9" w14:textId="5DC213EA" w:rsidR="00C25828" w:rsidRPr="000B6AA3" w:rsidRDefault="005201EA" w:rsidP="00E700D0">
            <w:pPr>
              <w:pStyle w:val="TabText"/>
              <w:rPr>
                <w:lang w:val="en-GB"/>
              </w:rPr>
            </w:pPr>
            <w:r>
              <w:rPr>
                <w:lang w:val="en-GB"/>
              </w:rPr>
              <w:t>01 &amp;</w:t>
            </w:r>
            <w:r w:rsidR="008E70BC">
              <w:rPr>
                <w:lang w:val="en-GB"/>
              </w:rPr>
              <w:t>11</w:t>
            </w:r>
          </w:p>
        </w:tc>
        <w:tc>
          <w:tcPr>
            <w:tcW w:w="2005" w:type="pct"/>
            <w:tcBorders>
              <w:top w:val="single" w:sz="8" w:space="0" w:color="auto"/>
              <w:left w:val="nil"/>
              <w:bottom w:val="single" w:sz="8" w:space="0" w:color="auto"/>
              <w:right w:val="nil"/>
            </w:tcBorders>
          </w:tcPr>
          <w:p w14:paraId="77A695D4" w14:textId="28156608" w:rsidR="00C25828" w:rsidRPr="000B6AA3" w:rsidRDefault="004C0553" w:rsidP="00E700D0">
            <w:pPr>
              <w:pStyle w:val="TabText"/>
              <w:rPr>
                <w:lang w:val="en-GB"/>
              </w:rPr>
            </w:pPr>
            <w:r w:rsidRPr="000B6AA3">
              <w:rPr>
                <w:lang w:val="en-GB"/>
              </w:rPr>
              <w:t>5 days from billing date</w:t>
            </w:r>
          </w:p>
        </w:tc>
        <w:tc>
          <w:tcPr>
            <w:tcW w:w="711" w:type="pct"/>
            <w:tcBorders>
              <w:top w:val="single" w:sz="8" w:space="0" w:color="auto"/>
              <w:left w:val="nil"/>
              <w:bottom w:val="single" w:sz="8" w:space="0" w:color="auto"/>
              <w:right w:val="nil"/>
            </w:tcBorders>
          </w:tcPr>
          <w:p w14:paraId="04978D3F" w14:textId="01A63774" w:rsidR="00C25828" w:rsidRPr="000B6AA3" w:rsidRDefault="00FD61D1" w:rsidP="00E700D0">
            <w:pPr>
              <w:pStyle w:val="TabText"/>
              <w:rPr>
                <w:lang w:val="en-GB"/>
              </w:rPr>
            </w:pPr>
            <w:r>
              <w:rPr>
                <w:lang w:val="en-GB"/>
              </w:rPr>
              <w:t>100%</w:t>
            </w:r>
          </w:p>
        </w:tc>
      </w:tr>
    </w:tbl>
    <w:p w14:paraId="0625E04E" w14:textId="3D6E8E4E" w:rsidR="00C25828" w:rsidRDefault="00C25828" w:rsidP="00E364FD">
      <w:pPr>
        <w:pStyle w:val="Body"/>
      </w:pPr>
    </w:p>
    <w:p w14:paraId="0352BA5C" w14:textId="77777777" w:rsidR="00757210" w:rsidRDefault="002039CF" w:rsidP="00E364FD">
      <w:pPr>
        <w:pStyle w:val="Body"/>
      </w:pPr>
      <w:r>
        <w:t xml:space="preserve">MTP is 100% </w:t>
      </w:r>
      <w:r w:rsidR="005E0AB5">
        <w:t xml:space="preserve">of outstanding balance at the </w:t>
      </w:r>
      <w:r w:rsidR="000F673C">
        <w:t>end</w:t>
      </w:r>
      <w:r w:rsidR="005E0AB5">
        <w:t xml:space="preserve"> of the cycle</w:t>
      </w:r>
      <w:r w:rsidR="000F673C">
        <w:t xml:space="preserve"> (the Closing Balance)</w:t>
      </w:r>
      <w:r w:rsidR="00BC3E60">
        <w:t xml:space="preserve"> and the interest</w:t>
      </w:r>
      <w:r w:rsidR="00225879">
        <w:t xml:space="preserve"> which</w:t>
      </w:r>
      <w:r w:rsidR="00BC3E60">
        <w:t xml:space="preserve"> </w:t>
      </w:r>
      <w:r w:rsidR="00225879">
        <w:t>posted daily</w:t>
      </w:r>
      <w:r w:rsidR="00BC3E60">
        <w:t xml:space="preserve"> from billing date to due date.</w:t>
      </w:r>
      <w:r w:rsidR="008904E5">
        <w:t xml:space="preserve"> </w:t>
      </w:r>
    </w:p>
    <w:p w14:paraId="08425F39" w14:textId="7D13386A" w:rsidR="002039CF" w:rsidRDefault="00757210" w:rsidP="00E364FD">
      <w:pPr>
        <w:pStyle w:val="Body"/>
      </w:pPr>
      <w:r>
        <w:t xml:space="preserve">MTP is </w:t>
      </w:r>
      <w:r w:rsidR="009F2F5D">
        <w:t>re</w:t>
      </w:r>
      <w:r>
        <w:t>calculated daily from billing date to due date (to include the daily interest). Customer need to pay all the current MTP amount to avoid become OVD</w:t>
      </w:r>
    </w:p>
    <w:p w14:paraId="23B97CD8" w14:textId="4538A285" w:rsidR="00757210" w:rsidRDefault="00757210" w:rsidP="00E364FD">
      <w:pPr>
        <w:pStyle w:val="Body"/>
      </w:pPr>
      <w:r>
        <w:t>After due date, if MTP is not paid, customer issuing contract will become OVD and status will change to “ACC LOCK BY OVD”. Customer has to pay all the current MTP amount to change back to normal status.</w:t>
      </w:r>
    </w:p>
    <w:p w14:paraId="28BFA6F4" w14:textId="2E7D58E8" w:rsidR="00757210" w:rsidRDefault="00757210" w:rsidP="00E364FD">
      <w:pPr>
        <w:pStyle w:val="Body"/>
      </w:pPr>
      <w:r>
        <w:t>MTP is managed by Way4 technical account Shadow Payment Due.</w:t>
      </w:r>
    </w:p>
    <w:p w14:paraId="4BCF9A52" w14:textId="097147BB" w:rsidR="00757210" w:rsidRDefault="00757210" w:rsidP="00E364FD">
      <w:pPr>
        <w:pStyle w:val="Body"/>
      </w:pPr>
      <w:r w:rsidRPr="00757210">
        <w:t xml:space="preserve">On </w:t>
      </w:r>
      <w:r w:rsidR="009F2F5D">
        <w:t>payment</w:t>
      </w:r>
      <w:r w:rsidRPr="00757210">
        <w:t xml:space="preserve"> channels such as Payoo, Vnpost, Momo, when the customer</w:t>
      </w:r>
      <w:r w:rsidR="009F2F5D">
        <w:t xml:space="preserve"> request the outstanding balance inquiry</w:t>
      </w:r>
      <w:r w:rsidRPr="00757210">
        <w:t xml:space="preserve">, the system will return the MTP </w:t>
      </w:r>
      <w:r w:rsidR="009F2F5D">
        <w:t>amount</w:t>
      </w:r>
      <w:r w:rsidRPr="00757210">
        <w:t xml:space="preserve"> at the time of </w:t>
      </w:r>
      <w:r w:rsidR="009F2F5D">
        <w:t>request</w:t>
      </w:r>
      <w:r w:rsidRPr="00757210">
        <w:t>.</w:t>
      </w:r>
    </w:p>
    <w:p w14:paraId="5FB1AD15" w14:textId="77777777" w:rsidR="00757210" w:rsidRDefault="00757210" w:rsidP="00E364FD">
      <w:pPr>
        <w:pStyle w:val="Body"/>
      </w:pPr>
    </w:p>
    <w:p w14:paraId="7B8A9633" w14:textId="76B8C411" w:rsidR="00BC3E60" w:rsidRPr="009640F5" w:rsidRDefault="003616EA" w:rsidP="00E364FD">
      <w:pPr>
        <w:pStyle w:val="Body"/>
        <w:rPr>
          <w:b/>
          <w:bCs/>
        </w:rPr>
      </w:pPr>
      <w:r>
        <w:rPr>
          <w:b/>
          <w:bCs/>
        </w:rPr>
        <w:t>E</w:t>
      </w:r>
      <w:r w:rsidR="00BC3E60" w:rsidRPr="009640F5">
        <w:rPr>
          <w:b/>
          <w:bCs/>
        </w:rPr>
        <w:t>xample</w:t>
      </w:r>
      <w:r w:rsidR="00225879" w:rsidRPr="009640F5">
        <w:rPr>
          <w:b/>
          <w:bCs/>
        </w:rPr>
        <w:t>:</w:t>
      </w:r>
    </w:p>
    <w:p w14:paraId="5F693C47" w14:textId="30AF9CA2" w:rsidR="00225879" w:rsidRDefault="00A160B2" w:rsidP="00E364FD">
      <w:pPr>
        <w:pStyle w:val="Body"/>
      </w:pPr>
      <w:r w:rsidRPr="003669C7">
        <w:rPr>
          <w:b/>
          <w:bCs/>
        </w:rPr>
        <w:t>Case 1.</w:t>
      </w:r>
      <w:r w:rsidR="00B67051">
        <w:rPr>
          <w:b/>
          <w:bCs/>
        </w:rPr>
        <w:t xml:space="preserve"> </w:t>
      </w:r>
      <w:r w:rsidR="00225879">
        <w:t>Customer create 1,000,000 VND full pay transaction on 31 Jan</w:t>
      </w:r>
    </w:p>
    <w:p w14:paraId="60ACF39C" w14:textId="7064FE1F" w:rsidR="00225879" w:rsidRDefault="00225879" w:rsidP="00E364FD">
      <w:pPr>
        <w:pStyle w:val="Body"/>
      </w:pPr>
      <w:r>
        <w:t>On Billing date 01 Feb</w:t>
      </w:r>
      <w:r w:rsidR="009640F5">
        <w:t>:</w:t>
      </w:r>
    </w:p>
    <w:p w14:paraId="36F4D3CE" w14:textId="53808D75" w:rsidR="00225879" w:rsidRDefault="00225879" w:rsidP="00225879">
      <w:pPr>
        <w:pStyle w:val="Body"/>
        <w:numPr>
          <w:ilvl w:val="0"/>
          <w:numId w:val="24"/>
        </w:numPr>
      </w:pPr>
      <w:r>
        <w:t>Principal amount: 1,000,000 VND</w:t>
      </w:r>
    </w:p>
    <w:p w14:paraId="38EA0D5C" w14:textId="06D48CAA" w:rsidR="00225879" w:rsidRDefault="00225879" w:rsidP="00225879">
      <w:pPr>
        <w:pStyle w:val="Body"/>
        <w:numPr>
          <w:ilvl w:val="0"/>
          <w:numId w:val="24"/>
        </w:numPr>
      </w:pPr>
      <w:r>
        <w:t>Interest already posted: 1,000 VND (1 day)</w:t>
      </w:r>
    </w:p>
    <w:p w14:paraId="16D314A0" w14:textId="71695C70" w:rsidR="00225879" w:rsidRDefault="00225879" w:rsidP="00225879">
      <w:pPr>
        <w:pStyle w:val="Body"/>
        <w:numPr>
          <w:ilvl w:val="0"/>
          <w:numId w:val="24"/>
        </w:numPr>
      </w:pPr>
      <w:r>
        <w:t>Interest prediction: 5,000 VND (5 days from billing date to due date)</w:t>
      </w:r>
    </w:p>
    <w:p w14:paraId="5F5AFB42" w14:textId="06F6BB5B" w:rsidR="009640F5" w:rsidRDefault="009640F5" w:rsidP="00E364FD">
      <w:pPr>
        <w:pStyle w:val="Body"/>
      </w:pPr>
      <w:r>
        <w:t>The MTP will be calculated as the following:</w:t>
      </w:r>
    </w:p>
    <w:p w14:paraId="4BB8D062" w14:textId="208A868E" w:rsidR="00225879" w:rsidRDefault="009640F5" w:rsidP="009640F5">
      <w:pPr>
        <w:pStyle w:val="Body"/>
        <w:numPr>
          <w:ilvl w:val="0"/>
          <w:numId w:val="24"/>
        </w:numPr>
      </w:pPr>
      <w:r>
        <w:t>On</w:t>
      </w:r>
      <w:r w:rsidR="00225879">
        <w:t xml:space="preserve"> billing date: MTP = Principal amount + Interest posted</w:t>
      </w:r>
      <w:r w:rsidR="00862950">
        <w:t xml:space="preserve"> before billing</w:t>
      </w:r>
      <w:r w:rsidR="00225879">
        <w:t xml:space="preserve"> = 1,001,000 VND</w:t>
      </w:r>
    </w:p>
    <w:p w14:paraId="5712B21D" w14:textId="6BBA58FA" w:rsidR="00225879" w:rsidRDefault="009640F5" w:rsidP="009640F5">
      <w:pPr>
        <w:pStyle w:val="Body"/>
        <w:numPr>
          <w:ilvl w:val="0"/>
          <w:numId w:val="24"/>
        </w:numPr>
      </w:pPr>
      <w:r>
        <w:t>On</w:t>
      </w:r>
      <w:r w:rsidR="00225879">
        <w:t xml:space="preserve"> billing date +1: MTP = Principal amount + Interest posted</w:t>
      </w:r>
      <w:r w:rsidR="00862950">
        <w:t xml:space="preserve"> before billing + </w:t>
      </w:r>
      <w:r>
        <w:t>Interest</w:t>
      </w:r>
      <w:r w:rsidR="00862950">
        <w:t xml:space="preserve"> posted from billing to billing +1(1 day)</w:t>
      </w:r>
      <w:r w:rsidR="00225879">
        <w:t xml:space="preserve"> = </w:t>
      </w:r>
      <w:r w:rsidR="00862950">
        <w:t>1,000,000 + 1,000 + 1,000 = 1,002,000 VND</w:t>
      </w:r>
    </w:p>
    <w:p w14:paraId="147040B4" w14:textId="1EA13CA0" w:rsidR="00862950" w:rsidRDefault="009640F5" w:rsidP="009640F5">
      <w:pPr>
        <w:pStyle w:val="Body"/>
        <w:numPr>
          <w:ilvl w:val="0"/>
          <w:numId w:val="24"/>
        </w:numPr>
      </w:pPr>
      <w:r>
        <w:t>On</w:t>
      </w:r>
      <w:r w:rsidR="00862950">
        <w:t xml:space="preserve"> due date: MTP = Principal amount + Interest posted before billing + </w:t>
      </w:r>
      <w:r>
        <w:t xml:space="preserve">Interest </w:t>
      </w:r>
      <w:r w:rsidR="00862950">
        <w:t>posted from billing to due date(5 days) = 1,000,000 + 1,000 + 5,000 = 1,006,000 VND</w:t>
      </w:r>
    </w:p>
    <w:p w14:paraId="16442A56" w14:textId="3F6DE87E" w:rsidR="009640F5" w:rsidRDefault="0011159A" w:rsidP="0011159A">
      <w:pPr>
        <w:pStyle w:val="Body"/>
        <w:numPr>
          <w:ilvl w:val="0"/>
          <w:numId w:val="24"/>
        </w:numPr>
      </w:pPr>
      <w:r>
        <w:t>After due date, the MTP will not changed</w:t>
      </w:r>
    </w:p>
    <w:p w14:paraId="148EFFC7" w14:textId="4CF7355B" w:rsidR="00A160B2" w:rsidRDefault="00A160B2" w:rsidP="00A160B2">
      <w:pPr>
        <w:pStyle w:val="Body"/>
      </w:pPr>
    </w:p>
    <w:p w14:paraId="108F97B3" w14:textId="5ADB6FDF" w:rsidR="00A160B2" w:rsidRDefault="00A160B2" w:rsidP="00A160B2">
      <w:pPr>
        <w:pStyle w:val="Body"/>
      </w:pPr>
      <w:r w:rsidRPr="003669C7">
        <w:rPr>
          <w:b/>
          <w:bCs/>
        </w:rPr>
        <w:t>Case 2.</w:t>
      </w:r>
      <w:r>
        <w:t xml:space="preserve"> Customer create 1,000,000 VND instalment transaction on 31 Jan, instalment duration is 2 billing cycles.</w:t>
      </w:r>
    </w:p>
    <w:p w14:paraId="01D4EC55" w14:textId="5442C1FE" w:rsidR="00A160B2" w:rsidRDefault="00A160B2" w:rsidP="00A160B2">
      <w:pPr>
        <w:pStyle w:val="Body"/>
      </w:pPr>
      <w:r>
        <w:t>On Billing date 01 Feb</w:t>
      </w:r>
    </w:p>
    <w:p w14:paraId="42FBBD6C" w14:textId="0C6DE685" w:rsidR="00A160B2" w:rsidRDefault="00A160B2" w:rsidP="00A160B2">
      <w:pPr>
        <w:pStyle w:val="Body"/>
        <w:numPr>
          <w:ilvl w:val="0"/>
          <w:numId w:val="24"/>
        </w:numPr>
      </w:pPr>
      <w:r>
        <w:t>Active Portion amount: 500,000 VND</w:t>
      </w:r>
    </w:p>
    <w:p w14:paraId="4E9EC029" w14:textId="232518F8" w:rsidR="00A160B2" w:rsidRDefault="00A160B2" w:rsidP="00A160B2">
      <w:pPr>
        <w:pStyle w:val="Body"/>
        <w:numPr>
          <w:ilvl w:val="0"/>
          <w:numId w:val="24"/>
        </w:numPr>
      </w:pPr>
      <w:r>
        <w:t>Interest already posted: 1,000 VND (1 day for all portion 1,000,000</w:t>
      </w:r>
      <w:r w:rsidR="008E6A2C">
        <w:t xml:space="preserve"> VND</w:t>
      </w:r>
      <w:r>
        <w:t>)</w:t>
      </w:r>
    </w:p>
    <w:p w14:paraId="3B3EBC43" w14:textId="63E39CF3" w:rsidR="00A160B2" w:rsidRDefault="00A160B2" w:rsidP="00A160B2">
      <w:pPr>
        <w:pStyle w:val="Body"/>
        <w:numPr>
          <w:ilvl w:val="0"/>
          <w:numId w:val="24"/>
        </w:numPr>
      </w:pPr>
      <w:r>
        <w:t>Interest prediction: 2,500 VND (5 days from billing date to due date for the active portion 500,000 VND)</w:t>
      </w:r>
    </w:p>
    <w:p w14:paraId="2857FBEB" w14:textId="77777777" w:rsidR="00A160B2" w:rsidRDefault="00A160B2" w:rsidP="00A160B2">
      <w:pPr>
        <w:pStyle w:val="Body"/>
      </w:pPr>
      <w:r>
        <w:t>The MTP will be calculated as the following:</w:t>
      </w:r>
    </w:p>
    <w:p w14:paraId="52681E7E" w14:textId="1D9B731F" w:rsidR="00A160B2" w:rsidRDefault="00A160B2" w:rsidP="00A160B2">
      <w:pPr>
        <w:pStyle w:val="Body"/>
        <w:numPr>
          <w:ilvl w:val="0"/>
          <w:numId w:val="24"/>
        </w:numPr>
      </w:pPr>
      <w:r>
        <w:t>On billing date: MTP = Active Portion + Interest posted before billing = 501,000 VND</w:t>
      </w:r>
    </w:p>
    <w:p w14:paraId="7F66A37B" w14:textId="7345D735" w:rsidR="00A160B2" w:rsidRDefault="00A160B2" w:rsidP="00A160B2">
      <w:pPr>
        <w:pStyle w:val="Body"/>
        <w:numPr>
          <w:ilvl w:val="0"/>
          <w:numId w:val="24"/>
        </w:numPr>
      </w:pPr>
      <w:r>
        <w:t>On billing date +1: MTP = Active Portion + Interest posted before billing + Interest posted from billing to billing +1(1 day for active portion 500,000VND) = 500,000 + 1,000 + 500 = 501,500 VND</w:t>
      </w:r>
    </w:p>
    <w:p w14:paraId="1F9AB27A" w14:textId="591CB391" w:rsidR="00A160B2" w:rsidRDefault="00A160B2" w:rsidP="00A160B2">
      <w:pPr>
        <w:pStyle w:val="Body"/>
        <w:numPr>
          <w:ilvl w:val="0"/>
          <w:numId w:val="24"/>
        </w:numPr>
      </w:pPr>
      <w:r>
        <w:t>On due date: MTP = Principal amount + Interest posted before billing + Interest posted from billing to due date(5 days for active portion 500,000 VND) = 500,000 + 1,000 + 2,500 = 503,500 VND</w:t>
      </w:r>
    </w:p>
    <w:p w14:paraId="2E08F2D1" w14:textId="77777777" w:rsidR="00A160B2" w:rsidRDefault="00A160B2" w:rsidP="00A160B2">
      <w:pPr>
        <w:pStyle w:val="Body"/>
      </w:pPr>
    </w:p>
    <w:p w14:paraId="55561263" w14:textId="0C1F2B5A" w:rsidR="00126310" w:rsidRDefault="00126310" w:rsidP="00E364FD">
      <w:pPr>
        <w:pStyle w:val="Body"/>
      </w:pPr>
      <w:r>
        <w:t xml:space="preserve">Customer may choose Billing Date </w:t>
      </w:r>
      <w:r w:rsidR="006868B9">
        <w:t>at</w:t>
      </w:r>
      <w:r>
        <w:t xml:space="preserve"> onboarding </w:t>
      </w:r>
      <w:r w:rsidR="006868B9">
        <w:t>step</w:t>
      </w:r>
      <w:r>
        <w:t>, this information will be send to Way4</w:t>
      </w:r>
      <w:r w:rsidR="00DA29E1">
        <w:t xml:space="preserve"> and store at Issuing Contract Level</w:t>
      </w:r>
      <w:r w:rsidR="006868B9">
        <w:t>.</w:t>
      </w:r>
      <w:r w:rsidR="0062735D">
        <w:t xml:space="preserve"> If due date is on holiday, it will be shifted to the next working day.</w:t>
      </w:r>
    </w:p>
    <w:p w14:paraId="4C839FD6" w14:textId="09A57082" w:rsidR="00126310" w:rsidRDefault="00126310" w:rsidP="00E364FD">
      <w:pPr>
        <w:pStyle w:val="Body"/>
      </w:pPr>
    </w:p>
    <w:p w14:paraId="2AD9E6FC" w14:textId="0D37D386" w:rsidR="00126310" w:rsidRDefault="00126310" w:rsidP="00314185">
      <w:pPr>
        <w:pStyle w:val="Body"/>
        <w:ind w:left="450" w:hanging="90"/>
      </w:pPr>
      <w:r>
        <w:rPr>
          <w:lang w:eastAsia="ko-KR"/>
        </w:rPr>
        <w:drawing>
          <wp:inline distT="0" distB="0" distL="0" distR="0" wp14:anchorId="31BA81ED" wp14:editId="5B1732CE">
            <wp:extent cx="6210935" cy="158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0935" cy="1581150"/>
                    </a:xfrm>
                    <a:prstGeom prst="rect">
                      <a:avLst/>
                    </a:prstGeom>
                  </pic:spPr>
                </pic:pic>
              </a:graphicData>
            </a:graphic>
          </wp:inline>
        </w:drawing>
      </w:r>
    </w:p>
    <w:p w14:paraId="064AD938" w14:textId="77777777" w:rsidR="00126310" w:rsidRDefault="00126310" w:rsidP="00E364FD">
      <w:pPr>
        <w:pStyle w:val="Body"/>
      </w:pPr>
    </w:p>
    <w:p w14:paraId="7B7B8373" w14:textId="06F512AC" w:rsidR="00A37DE4" w:rsidRDefault="00A37DE4" w:rsidP="00666C5F">
      <w:pPr>
        <w:pStyle w:val="Heading3"/>
      </w:pPr>
      <w:bookmarkStart w:id="35" w:name="_Toc68792034"/>
      <w:r>
        <w:t>Technical Detail</w:t>
      </w:r>
      <w:bookmarkEnd w:id="35"/>
    </w:p>
    <w:p w14:paraId="5036BFA4" w14:textId="5F62C64A" w:rsidR="00FD61D1" w:rsidRDefault="00FD61D1" w:rsidP="00E364FD">
      <w:pPr>
        <w:pStyle w:val="Body"/>
      </w:pPr>
      <w:r w:rsidRPr="00186E14">
        <w:t>These features are fully supported by WAY4 as standard</w:t>
      </w:r>
    </w:p>
    <w:p w14:paraId="4C6EBEC0" w14:textId="6C5F8A2C" w:rsidR="00A37DE4" w:rsidRPr="00313EA6" w:rsidRDefault="00A37DE4" w:rsidP="00666C5F">
      <w:pPr>
        <w:pStyle w:val="Heading3"/>
      </w:pPr>
      <w:bookmarkStart w:id="36" w:name="_Toc68792035"/>
      <w:r>
        <w:t>Testing and Sample</w:t>
      </w:r>
      <w:bookmarkEnd w:id="36"/>
    </w:p>
    <w:p w14:paraId="4F989BD9" w14:textId="77777777" w:rsidR="00A37DE4" w:rsidRDefault="00A37DE4" w:rsidP="00666C5F">
      <w:pPr>
        <w:pStyle w:val="Heading3"/>
      </w:pPr>
      <w:bookmarkStart w:id="37" w:name="_Toc68792036"/>
      <w:r>
        <w:t>Limitation</w:t>
      </w:r>
      <w:bookmarkEnd w:id="37"/>
    </w:p>
    <w:p w14:paraId="2C9FB457" w14:textId="46F1FEB0" w:rsidR="00A37DE4" w:rsidRPr="002B0CB7" w:rsidRDefault="00A37DE4" w:rsidP="00666C5F">
      <w:pPr>
        <w:pStyle w:val="Heading2Numbered"/>
      </w:pPr>
      <w:bookmarkStart w:id="38" w:name="_Toc68792037"/>
      <w:r w:rsidRPr="00EF26B0">
        <w:t>REQ</w:t>
      </w:r>
      <w:r w:rsidR="00666C5F">
        <w:rPr>
          <w:lang w:val="en-US"/>
        </w:rPr>
        <w:t>PR</w:t>
      </w:r>
      <w:r w:rsidRPr="00EF26B0">
        <w:t>00</w:t>
      </w:r>
      <w:r w:rsidR="00666C5F">
        <w:rPr>
          <w:lang w:val="en-US"/>
        </w:rPr>
        <w:t xml:space="preserve">5. </w:t>
      </w:r>
      <w:r w:rsidR="00666C5F" w:rsidRPr="00666C5F">
        <w:rPr>
          <w:lang w:val="en-US"/>
        </w:rPr>
        <w:t>Credit/Usage Limit</w:t>
      </w:r>
      <w:bookmarkEnd w:id="38"/>
    </w:p>
    <w:p w14:paraId="05D645A6" w14:textId="5AA9B21B" w:rsidR="00A37DE4" w:rsidRDefault="00A37DE4" w:rsidP="007E03B5">
      <w:pPr>
        <w:pStyle w:val="Heading3"/>
        <w:numPr>
          <w:ilvl w:val="2"/>
          <w:numId w:val="12"/>
        </w:numPr>
      </w:pPr>
      <w:bookmarkStart w:id="39" w:name="_Toc68792038"/>
      <w:r>
        <w:t>Business Requirement</w:t>
      </w:r>
      <w:bookmarkEnd w:id="39"/>
    </w:p>
    <w:p w14:paraId="2E1961FF" w14:textId="26424ACD" w:rsidR="001779D9" w:rsidRPr="00AB7508" w:rsidRDefault="001779D9" w:rsidP="001779D9">
      <w:pPr>
        <w:pStyle w:val="Heading4"/>
      </w:pPr>
      <w:r>
        <w:rPr>
          <w:lang w:val="en-US"/>
        </w:rPr>
        <w:t>REQPR005.01. Credit Limit</w:t>
      </w:r>
    </w:p>
    <w:p w14:paraId="583C5E22" w14:textId="0ECF00BC" w:rsidR="00AB7508" w:rsidRDefault="00AB7508" w:rsidP="00E364FD">
      <w:pPr>
        <w:pStyle w:val="Body"/>
      </w:pPr>
      <w:r>
        <w:t xml:space="preserve">Credit limit is setup at the Liability and Issuing contract level. The minimum threshold for BNPL product credit limit is </w:t>
      </w:r>
      <w:r w:rsidR="00CD4834">
        <w:t xml:space="preserve"> 750,000</w:t>
      </w:r>
      <w:r>
        <w:t>VND and the maximun threshold is 5,000,000 VND. The available balance for BNPL is only include principal loan amount</w:t>
      </w:r>
      <w:r w:rsidR="00864505">
        <w:t xml:space="preserve"> and</w:t>
      </w:r>
      <w:r w:rsidR="00141782">
        <w:t xml:space="preserve"> insurance</w:t>
      </w:r>
      <w:r w:rsidR="00864505">
        <w:t xml:space="preserve"> fee amount</w:t>
      </w:r>
      <w:r>
        <w:t xml:space="preserve">. </w:t>
      </w:r>
      <w:r w:rsidR="00141782">
        <w:t xml:space="preserve">Other fees and </w:t>
      </w:r>
      <w:r w:rsidR="00864505">
        <w:t>I</w:t>
      </w:r>
      <w:r>
        <w:t xml:space="preserve">nterest amount are not calculated in contract available balance. </w:t>
      </w:r>
    </w:p>
    <w:p w14:paraId="06F3C595" w14:textId="4200DB81" w:rsidR="001779D9" w:rsidRPr="00A2626F" w:rsidRDefault="00CD4834" w:rsidP="001779D9">
      <w:pPr>
        <w:pStyle w:val="Heading4"/>
      </w:pPr>
      <w:r>
        <w:t>The parameters for credit limit can be changed on each period.</w:t>
      </w:r>
      <w:r w:rsidR="001779D9">
        <w:rPr>
          <w:lang w:val="en-US"/>
        </w:rPr>
        <w:t>REQPR005.02. Usage Limiter</w:t>
      </w:r>
    </w:p>
    <w:p w14:paraId="3C9376EE" w14:textId="1FB277F7" w:rsidR="00A2626F" w:rsidRDefault="00A2626F" w:rsidP="00E364FD">
      <w:pPr>
        <w:pStyle w:val="Body"/>
      </w:pPr>
      <w:commentRangeStart w:id="40"/>
      <w:r>
        <w:t>LFVN requires to setup usage limiter</w:t>
      </w:r>
      <w:r w:rsidR="004C500E">
        <w:t xml:space="preserve"> for BNPL transaction. </w:t>
      </w:r>
      <w:r w:rsidR="00FC4E75">
        <w:t>T</w:t>
      </w:r>
      <w:r w:rsidR="004C500E">
        <w:t xml:space="preserve">he maximum threshold for this limiter </w:t>
      </w:r>
      <w:r w:rsidR="0053174B">
        <w:t>per day</w:t>
      </w:r>
      <w:commentRangeEnd w:id="40"/>
      <w:r w:rsidR="00C2691E">
        <w:rPr>
          <w:rStyle w:val="CommentReference"/>
          <w:noProof w:val="0"/>
          <w:color w:val="000000" w:themeColor="text1"/>
        </w:rPr>
        <w:commentReference w:id="40"/>
      </w:r>
      <w:r w:rsidR="00BC3E60">
        <w:t xml:space="preserve"> </w:t>
      </w:r>
      <w:r w:rsidR="005B3113">
        <w:t>as below:</w:t>
      </w:r>
    </w:p>
    <w:p w14:paraId="7910DB97" w14:textId="1BB043FC" w:rsidR="005B3113" w:rsidRDefault="005B3113" w:rsidP="00E364FD">
      <w:pPr>
        <w:pStyle w:val="Body"/>
      </w:pPr>
      <w:r>
        <w:t>List of Usage limiters:</w:t>
      </w:r>
    </w:p>
    <w:p w14:paraId="542CECF8" w14:textId="3A7BDA0B" w:rsidR="005B3113" w:rsidRDefault="005B3113" w:rsidP="00E364FD">
      <w:pPr>
        <w:pStyle w:val="Body"/>
        <w:numPr>
          <w:ilvl w:val="0"/>
          <w:numId w:val="21"/>
        </w:numPr>
      </w:pPr>
      <w:r>
        <w:t>General control:</w:t>
      </w:r>
    </w:p>
    <w:p w14:paraId="3C68AA1E" w14:textId="5598F60F" w:rsidR="005B3113" w:rsidRDefault="005B3113" w:rsidP="00E364FD">
      <w:pPr>
        <w:pStyle w:val="Body"/>
        <w:numPr>
          <w:ilvl w:val="0"/>
          <w:numId w:val="22"/>
        </w:numPr>
      </w:pPr>
      <w:r>
        <w:t>Max # of Trx per day</w:t>
      </w:r>
    </w:p>
    <w:p w14:paraId="2626BEEB" w14:textId="24EDB0B5" w:rsidR="005B3113" w:rsidRDefault="005B3113" w:rsidP="00E364FD">
      <w:pPr>
        <w:pStyle w:val="Body"/>
        <w:numPr>
          <w:ilvl w:val="0"/>
          <w:numId w:val="21"/>
        </w:numPr>
      </w:pPr>
      <w:r>
        <w:t>Min/Max limit controls</w:t>
      </w:r>
    </w:p>
    <w:p w14:paraId="4DA0D403" w14:textId="4BE02636" w:rsidR="005B3113" w:rsidRDefault="001C436F" w:rsidP="00E364FD">
      <w:pPr>
        <w:pStyle w:val="Body"/>
        <w:numPr>
          <w:ilvl w:val="0"/>
          <w:numId w:val="22"/>
        </w:numPr>
      </w:pPr>
      <w:r>
        <w:t>Max single amount</w:t>
      </w:r>
    </w:p>
    <w:p w14:paraId="7126B93C" w14:textId="02AB45D8" w:rsidR="001C436F" w:rsidRDefault="001C436F" w:rsidP="00E364FD">
      <w:pPr>
        <w:pStyle w:val="Body"/>
        <w:numPr>
          <w:ilvl w:val="0"/>
          <w:numId w:val="22"/>
        </w:numPr>
      </w:pPr>
      <w:r>
        <w:t>Max daily Amount</w:t>
      </w:r>
    </w:p>
    <w:p w14:paraId="0148B1F6" w14:textId="4B7EFFD4" w:rsidR="00A2626F" w:rsidRDefault="00A2626F" w:rsidP="00E364FD">
      <w:pPr>
        <w:pStyle w:val="Body"/>
      </w:pPr>
      <w:r>
        <w:t>The parameter</w:t>
      </w:r>
      <w:r w:rsidR="004C500E">
        <w:t>s</w:t>
      </w:r>
      <w:r>
        <w:t xml:space="preserve"> for usage limiter can be</w:t>
      </w:r>
      <w:r w:rsidR="004C500E">
        <w:t xml:space="preserve"> changed in product configuration</w:t>
      </w:r>
    </w:p>
    <w:p w14:paraId="083AB532" w14:textId="2BDA28ED" w:rsidR="00A37DE4" w:rsidRDefault="00A37DE4" w:rsidP="00666C5F">
      <w:pPr>
        <w:pStyle w:val="Heading3"/>
      </w:pPr>
      <w:bookmarkStart w:id="41" w:name="_Toc68792039"/>
      <w:r>
        <w:t>Technical Detail</w:t>
      </w:r>
      <w:bookmarkEnd w:id="41"/>
    </w:p>
    <w:p w14:paraId="4F45E201" w14:textId="77777777" w:rsidR="00A37DE4" w:rsidRPr="00313EA6" w:rsidRDefault="00A37DE4" w:rsidP="00666C5F">
      <w:pPr>
        <w:pStyle w:val="Heading3"/>
      </w:pPr>
      <w:bookmarkStart w:id="42" w:name="_Toc68792040"/>
      <w:r>
        <w:t>Testing and Sample</w:t>
      </w:r>
      <w:bookmarkEnd w:id="42"/>
    </w:p>
    <w:p w14:paraId="46FC2BF6" w14:textId="77777777" w:rsidR="00A37DE4" w:rsidRDefault="00A37DE4" w:rsidP="00666C5F">
      <w:pPr>
        <w:pStyle w:val="Heading3"/>
      </w:pPr>
      <w:bookmarkStart w:id="43" w:name="_Toc68792041"/>
      <w:r>
        <w:t>Limitation</w:t>
      </w:r>
      <w:bookmarkEnd w:id="43"/>
    </w:p>
    <w:p w14:paraId="532F4FE9" w14:textId="68B6F5EF" w:rsidR="00A37DE4" w:rsidRPr="002B0CB7" w:rsidRDefault="00A37DE4" w:rsidP="00666C5F">
      <w:pPr>
        <w:pStyle w:val="Heading2Numbered"/>
      </w:pPr>
      <w:bookmarkStart w:id="44" w:name="_Toc68792042"/>
      <w:r w:rsidRPr="00EF26B0">
        <w:t>REQ</w:t>
      </w:r>
      <w:r w:rsidR="00666C5F">
        <w:rPr>
          <w:lang w:val="en-US"/>
        </w:rPr>
        <w:t>PR</w:t>
      </w:r>
      <w:r w:rsidRPr="00EF26B0">
        <w:t>00</w:t>
      </w:r>
      <w:r w:rsidR="00666C5F">
        <w:rPr>
          <w:lang w:val="en-US"/>
        </w:rPr>
        <w:t>6.</w:t>
      </w:r>
      <w:r w:rsidR="00666C5F" w:rsidRPr="00666C5F">
        <w:t xml:space="preserve"> </w:t>
      </w:r>
      <w:r w:rsidR="00666C5F" w:rsidRPr="00666C5F">
        <w:rPr>
          <w:lang w:val="en-US"/>
        </w:rPr>
        <w:t>Accounting Setup</w:t>
      </w:r>
      <w:bookmarkEnd w:id="44"/>
    </w:p>
    <w:p w14:paraId="59198BCA" w14:textId="42A60293" w:rsidR="00A37DE4" w:rsidRDefault="00A37DE4" w:rsidP="007E03B5">
      <w:pPr>
        <w:pStyle w:val="Heading3"/>
        <w:numPr>
          <w:ilvl w:val="2"/>
          <w:numId w:val="12"/>
        </w:numPr>
      </w:pPr>
      <w:bookmarkStart w:id="45" w:name="_Toc68792043"/>
      <w:r>
        <w:t>Business Requirement</w:t>
      </w:r>
      <w:bookmarkEnd w:id="45"/>
    </w:p>
    <w:p w14:paraId="31B6BAF6" w14:textId="46D29B0A" w:rsidR="00DE1134" w:rsidRDefault="00DE1134" w:rsidP="00E364FD">
      <w:pPr>
        <w:pStyle w:val="Body"/>
      </w:pPr>
      <w:r>
        <w:t xml:space="preserve">The WAY4 system will be performing Accounting for the BNPL Product. </w:t>
      </w:r>
    </w:p>
    <w:p w14:paraId="4A2F2C49" w14:textId="77777777" w:rsidR="00DE1134" w:rsidRDefault="00DE1134" w:rsidP="00E364FD">
      <w:pPr>
        <w:pStyle w:val="Body"/>
      </w:pPr>
      <w:r>
        <w:t>Accounting Schemes is a product component that is composed of a set of account templates defining properties of each account under a Contract. It is used to create a set of analytic accounts for the contract and automatic posting of macro-transactions to contract accounts. The Accounting Scheme is a mandatory element of the Contract. The Accounting Scheme includes Standing Orders and Events and can be used to setup Billing information, Interest Calculation, Bucket Ageing, Messages etc.</w:t>
      </w:r>
    </w:p>
    <w:p w14:paraId="75BDA2E2" w14:textId="60936070" w:rsidR="00DE1134" w:rsidRDefault="00DE1134" w:rsidP="00E364FD">
      <w:pPr>
        <w:pStyle w:val="Body"/>
      </w:pPr>
      <w:r>
        <w:t>Accounting Schemes, GL set up as Way4 standard.</w:t>
      </w:r>
    </w:p>
    <w:p w14:paraId="10E78D18" w14:textId="47DB1BAA" w:rsidR="001779D9" w:rsidRDefault="001779D9" w:rsidP="00E364FD">
      <w:pPr>
        <w:pStyle w:val="Body"/>
      </w:pPr>
      <w:r>
        <w:t>LFVN requires the payment priority as the following:</w:t>
      </w:r>
    </w:p>
    <w:p w14:paraId="3BC11662" w14:textId="5A70357B" w:rsidR="001779D9" w:rsidRPr="001779D9" w:rsidRDefault="001779D9" w:rsidP="00E364FD">
      <w:pPr>
        <w:pStyle w:val="Body"/>
        <w:numPr>
          <w:ilvl w:val="0"/>
          <w:numId w:val="14"/>
        </w:numPr>
      </w:pPr>
      <w:r w:rsidRPr="001779D9">
        <w:t xml:space="preserve">In due: </w:t>
      </w:r>
      <w:r w:rsidR="00517773" w:rsidRPr="001779D9">
        <w:rPr>
          <w:lang w:val="en-GB"/>
        </w:rPr>
        <w:t>Fee</w:t>
      </w:r>
      <w:r w:rsidR="00517773" w:rsidRPr="001779D9">
        <w:rPr>
          <w:rFonts w:ascii="Cambria Math" w:hAnsi="Cambria Math"/>
          <w:lang w:val="en-GB"/>
        </w:rPr>
        <w:t xml:space="preserve"> </w:t>
      </w:r>
      <w:r w:rsidRPr="001779D9">
        <w:rPr>
          <w:rFonts w:ascii="Cambria Math" w:hAnsi="Cambria Math"/>
          <w:lang w:val="en-GB"/>
        </w:rPr>
        <w:t>⇒</w:t>
      </w:r>
      <w:r w:rsidRPr="001779D9">
        <w:rPr>
          <w:lang w:val="en-GB"/>
        </w:rPr>
        <w:t xml:space="preserve"> Interest </w:t>
      </w:r>
      <w:r w:rsidRPr="001779D9">
        <w:rPr>
          <w:rFonts w:ascii="Cambria Math" w:hAnsi="Cambria Math"/>
          <w:lang w:val="en-GB"/>
        </w:rPr>
        <w:t>⇒</w:t>
      </w:r>
      <w:r w:rsidRPr="001779D9">
        <w:rPr>
          <w:lang w:val="en-GB"/>
        </w:rPr>
        <w:t xml:space="preserve"> </w:t>
      </w:r>
      <w:r w:rsidR="00517773">
        <w:rPr>
          <w:lang w:val="en-GB"/>
        </w:rPr>
        <w:t xml:space="preserve">Insurance </w:t>
      </w:r>
      <w:r w:rsidR="00517773" w:rsidRPr="001779D9">
        <w:rPr>
          <w:rFonts w:ascii="Cambria Math" w:hAnsi="Cambria Math"/>
          <w:lang w:val="en-GB"/>
        </w:rPr>
        <w:t>⇒</w:t>
      </w:r>
      <w:r w:rsidR="00517773" w:rsidRPr="00517773">
        <w:rPr>
          <w:lang w:val="en-GB"/>
        </w:rPr>
        <w:t xml:space="preserve"> </w:t>
      </w:r>
      <w:r w:rsidR="00517773">
        <w:rPr>
          <w:lang w:val="en-GB"/>
        </w:rPr>
        <w:t>Principal</w:t>
      </w:r>
    </w:p>
    <w:p w14:paraId="400ECAB5" w14:textId="62361272" w:rsidR="001779D9" w:rsidRPr="001779D9" w:rsidRDefault="001779D9" w:rsidP="00E364FD">
      <w:pPr>
        <w:pStyle w:val="Body"/>
        <w:numPr>
          <w:ilvl w:val="0"/>
          <w:numId w:val="14"/>
        </w:numPr>
      </w:pPr>
      <w:r w:rsidRPr="001779D9">
        <w:t>Overdue:</w:t>
      </w:r>
      <w:r>
        <w:t xml:space="preserve"> </w:t>
      </w:r>
      <w:r w:rsidR="00517773">
        <w:t xml:space="preserve">Insurance </w:t>
      </w:r>
      <w:r w:rsidR="00517773" w:rsidRPr="001779D9">
        <w:rPr>
          <w:rFonts w:ascii="Cambria Math" w:eastAsia="Malgun Gothic" w:hAnsi="Cambria Math" w:cs="Cambria Math"/>
          <w:lang w:val="en-GB"/>
        </w:rPr>
        <w:t>⇒</w:t>
      </w:r>
      <w:r w:rsidR="00517773">
        <w:rPr>
          <w:rFonts w:ascii="Cambria Math" w:eastAsia="Malgun Gothic" w:hAnsi="Cambria Math" w:cs="Cambria Math"/>
          <w:lang w:val="en-GB"/>
        </w:rPr>
        <w:t xml:space="preserve"> </w:t>
      </w:r>
      <w:r>
        <w:t>Principal</w:t>
      </w:r>
      <w:r w:rsidR="00FB755F">
        <w:t xml:space="preserve"> </w:t>
      </w:r>
      <w:r w:rsidR="00FB755F" w:rsidRPr="001779D9">
        <w:rPr>
          <w:rFonts w:ascii="Cambria Math" w:eastAsia="Malgun Gothic" w:hAnsi="Cambria Math" w:cs="Cambria Math"/>
          <w:lang w:val="en-GB"/>
        </w:rPr>
        <w:t>⇒</w:t>
      </w:r>
      <w:r>
        <w:t xml:space="preserve"> Fee</w:t>
      </w:r>
      <w:r w:rsidR="00FB755F">
        <w:t xml:space="preserve"> </w:t>
      </w:r>
      <w:r w:rsidR="00FB755F" w:rsidRPr="001779D9">
        <w:rPr>
          <w:rFonts w:ascii="Cambria Math" w:eastAsia="Malgun Gothic" w:hAnsi="Cambria Math" w:cs="Cambria Math"/>
          <w:lang w:val="en-GB"/>
        </w:rPr>
        <w:t>⇒</w:t>
      </w:r>
      <w:r>
        <w:t xml:space="preserve"> Interest</w:t>
      </w:r>
      <w:r w:rsidR="00FB755F">
        <w:t xml:space="preserve"> </w:t>
      </w:r>
      <w:r w:rsidR="00FB755F" w:rsidRPr="001779D9">
        <w:rPr>
          <w:rFonts w:ascii="Cambria Math" w:eastAsia="Malgun Gothic" w:hAnsi="Cambria Math" w:cs="Cambria Math"/>
          <w:lang w:val="en-GB"/>
        </w:rPr>
        <w:t>⇒</w:t>
      </w:r>
      <w:r>
        <w:t xml:space="preserve"> </w:t>
      </w:r>
      <w:r w:rsidR="00FB755F">
        <w:t>Principal Penalty</w:t>
      </w:r>
      <w:r>
        <w:t xml:space="preserve"> Interest</w:t>
      </w:r>
      <w:r w:rsidR="00FB755F">
        <w:t xml:space="preserve"> </w:t>
      </w:r>
      <w:r w:rsidR="00FB755F" w:rsidRPr="001779D9">
        <w:rPr>
          <w:rFonts w:ascii="Cambria Math" w:eastAsia="Malgun Gothic" w:hAnsi="Cambria Math" w:cs="Cambria Math"/>
          <w:lang w:val="en-GB"/>
        </w:rPr>
        <w:t>⇒</w:t>
      </w:r>
      <w:r w:rsidR="00FB755F">
        <w:t xml:space="preserve"> Interest Penalty Inters</w:t>
      </w:r>
      <w:r w:rsidR="002A46AB">
        <w:t>e</w:t>
      </w:r>
      <w:r w:rsidR="00FB755F">
        <w:t>t</w:t>
      </w:r>
    </w:p>
    <w:p w14:paraId="00FDCD09" w14:textId="325F27BF" w:rsidR="00FB755F" w:rsidRPr="001779D9" w:rsidRDefault="001779D9" w:rsidP="00E364FD">
      <w:pPr>
        <w:pStyle w:val="Body"/>
        <w:numPr>
          <w:ilvl w:val="0"/>
          <w:numId w:val="14"/>
        </w:numPr>
      </w:pPr>
      <w:r w:rsidRPr="00FB755F">
        <w:t xml:space="preserve">Write-off: </w:t>
      </w:r>
      <w:r w:rsidR="00517773">
        <w:t xml:space="preserve">Insurance </w:t>
      </w:r>
      <w:r w:rsidR="00517773" w:rsidRPr="001779D9">
        <w:rPr>
          <w:rFonts w:ascii="Cambria Math" w:eastAsia="Malgun Gothic" w:hAnsi="Cambria Math" w:cs="Cambria Math"/>
          <w:lang w:val="en-GB"/>
        </w:rPr>
        <w:t>⇒</w:t>
      </w:r>
      <w:r w:rsidR="00517773">
        <w:rPr>
          <w:rFonts w:ascii="Cambria Math" w:eastAsia="Malgun Gothic" w:hAnsi="Cambria Math" w:cs="Cambria Math"/>
          <w:lang w:val="en-GB"/>
        </w:rPr>
        <w:t xml:space="preserve"> </w:t>
      </w:r>
      <w:r w:rsidR="00FB755F">
        <w:t xml:space="preserve">Principal </w:t>
      </w:r>
      <w:r w:rsidR="00FB755F" w:rsidRPr="001779D9">
        <w:rPr>
          <w:rFonts w:ascii="Cambria Math" w:eastAsia="Malgun Gothic" w:hAnsi="Cambria Math" w:cs="Cambria Math"/>
          <w:lang w:val="en-GB"/>
        </w:rPr>
        <w:t>⇒</w:t>
      </w:r>
      <w:r w:rsidR="00FB755F">
        <w:t xml:space="preserve"> Fee </w:t>
      </w:r>
      <w:r w:rsidR="00FB755F" w:rsidRPr="001779D9">
        <w:rPr>
          <w:rFonts w:ascii="Cambria Math" w:eastAsia="Malgun Gothic" w:hAnsi="Cambria Math" w:cs="Cambria Math"/>
          <w:lang w:val="en-GB"/>
        </w:rPr>
        <w:t>⇒</w:t>
      </w:r>
      <w:r w:rsidR="00FB755F">
        <w:t xml:space="preserve"> Interest </w:t>
      </w:r>
      <w:r w:rsidR="00FB755F" w:rsidRPr="001779D9">
        <w:rPr>
          <w:rFonts w:ascii="Cambria Math" w:eastAsia="Malgun Gothic" w:hAnsi="Cambria Math" w:cs="Cambria Math"/>
          <w:lang w:val="en-GB"/>
        </w:rPr>
        <w:t>⇒</w:t>
      </w:r>
      <w:r w:rsidR="00FB755F">
        <w:t xml:space="preserve"> Principal Penalty Interest </w:t>
      </w:r>
      <w:r w:rsidR="00FB755F" w:rsidRPr="001779D9">
        <w:rPr>
          <w:rFonts w:ascii="Cambria Math" w:eastAsia="Malgun Gothic" w:hAnsi="Cambria Math" w:cs="Cambria Math"/>
          <w:lang w:val="en-GB"/>
        </w:rPr>
        <w:t>⇒</w:t>
      </w:r>
      <w:r w:rsidR="00FB755F">
        <w:t xml:space="preserve"> Interest Penalty Inters</w:t>
      </w:r>
      <w:r w:rsidR="002A46AB">
        <w:t>e</w:t>
      </w:r>
      <w:r w:rsidR="00FB755F">
        <w:t>t</w:t>
      </w:r>
    </w:p>
    <w:p w14:paraId="2244F6E0" w14:textId="23AF7F4E" w:rsidR="008856B0" w:rsidRDefault="008856B0" w:rsidP="00E364FD">
      <w:pPr>
        <w:pStyle w:val="Body"/>
      </w:pPr>
    </w:p>
    <w:p w14:paraId="5954CFCA" w14:textId="38667DB3" w:rsidR="002057CB" w:rsidRPr="001E4199" w:rsidRDefault="002057CB" w:rsidP="002057CB">
      <w:pPr>
        <w:pStyle w:val="Heading4"/>
      </w:pPr>
      <w:r>
        <w:rPr>
          <w:lang w:val="en-US"/>
        </w:rPr>
        <w:t xml:space="preserve">REQPR006.01. </w:t>
      </w:r>
      <w:commentRangeStart w:id="46"/>
      <w:r>
        <w:rPr>
          <w:lang w:val="en-US"/>
        </w:rPr>
        <w:t>Accounting Scheme</w:t>
      </w:r>
      <w:commentRangeEnd w:id="46"/>
      <w:r w:rsidR="004F378B">
        <w:rPr>
          <w:rStyle w:val="CommentReference"/>
          <w:rFonts w:eastAsiaTheme="minorEastAsia" w:cstheme="minorBidi"/>
          <w:b w:val="0"/>
          <w:bCs w:val="0"/>
          <w:i w:val="0"/>
          <w:lang w:val="en-US" w:eastAsia="ru-RU"/>
        </w:rPr>
        <w:commentReference w:id="46"/>
      </w:r>
    </w:p>
    <w:p w14:paraId="4EF11916" w14:textId="6CD13FED" w:rsidR="001E4199" w:rsidRDefault="00FB755F" w:rsidP="00E364FD">
      <w:pPr>
        <w:pStyle w:val="Body"/>
      </w:pPr>
      <w:r>
        <w:t xml:space="preserve">Base on the payment priority and </w:t>
      </w:r>
      <w:r w:rsidR="00AB7508">
        <w:t xml:space="preserve">GL requirement, </w:t>
      </w:r>
      <w:r w:rsidR="001E4199">
        <w:t xml:space="preserve">Accounts </w:t>
      </w:r>
      <w:r w:rsidR="00310B3D">
        <w:t>are configured as below</w:t>
      </w:r>
      <w:r w:rsidR="00B70C51">
        <w:t>(higher numer, the higher payment priority)</w:t>
      </w:r>
      <w:r w:rsidR="001E4199">
        <w:t>:</w:t>
      </w:r>
    </w:p>
    <w:tbl>
      <w:tblPr>
        <w:tblW w:w="4663" w:type="pc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1"/>
        <w:gridCol w:w="2461"/>
        <w:gridCol w:w="2557"/>
        <w:gridCol w:w="2142"/>
      </w:tblGrid>
      <w:tr w:rsidR="00B70C51" w14:paraId="3E0557B6" w14:textId="1D3D2D67" w:rsidTr="001B335E">
        <w:tc>
          <w:tcPr>
            <w:tcW w:w="1212" w:type="pct"/>
            <w:tcBorders>
              <w:top w:val="single" w:sz="8" w:space="0" w:color="auto"/>
              <w:left w:val="nil"/>
              <w:bottom w:val="single" w:sz="8" w:space="0" w:color="auto"/>
              <w:right w:val="nil"/>
            </w:tcBorders>
            <w:shd w:val="clear" w:color="auto" w:fill="E7F1F9"/>
          </w:tcPr>
          <w:p w14:paraId="5753410A" w14:textId="7F759429" w:rsidR="00B70C51" w:rsidRPr="005C50B7" w:rsidRDefault="00B70C51" w:rsidP="00A2626F">
            <w:pPr>
              <w:pStyle w:val="TableHeading"/>
              <w:spacing w:after="120" w:line="240" w:lineRule="auto"/>
              <w:jc w:val="both"/>
              <w:rPr>
                <w:bCs/>
                <w:lang w:val="en-GB"/>
              </w:rPr>
            </w:pPr>
            <w:r>
              <w:rPr>
                <w:bCs/>
                <w:lang w:val="en-GB"/>
              </w:rPr>
              <w:t>GL Number</w:t>
            </w:r>
          </w:p>
        </w:tc>
        <w:tc>
          <w:tcPr>
            <w:tcW w:w="1302" w:type="pct"/>
            <w:tcBorders>
              <w:top w:val="single" w:sz="8" w:space="0" w:color="auto"/>
              <w:left w:val="nil"/>
              <w:bottom w:val="single" w:sz="8" w:space="0" w:color="auto"/>
              <w:right w:val="nil"/>
            </w:tcBorders>
            <w:shd w:val="clear" w:color="auto" w:fill="E7F1F9"/>
          </w:tcPr>
          <w:p w14:paraId="2FF3023D" w14:textId="097E4BF8" w:rsidR="00B70C51" w:rsidRPr="009679B8" w:rsidRDefault="00B70C51" w:rsidP="00A2626F">
            <w:pPr>
              <w:pStyle w:val="TableHeading"/>
              <w:spacing w:after="120" w:line="240" w:lineRule="auto"/>
              <w:jc w:val="both"/>
              <w:rPr>
                <w:rFonts w:ascii="Calibri" w:hAnsi="Calibri" w:cs="Calibri"/>
                <w:bCs/>
              </w:rPr>
            </w:pPr>
            <w:r>
              <w:rPr>
                <w:rFonts w:ascii="Calibri" w:hAnsi="Calibri" w:cs="Calibri"/>
                <w:bCs/>
              </w:rPr>
              <w:t>Account Name</w:t>
            </w:r>
          </w:p>
        </w:tc>
        <w:tc>
          <w:tcPr>
            <w:tcW w:w="1353" w:type="pct"/>
            <w:tcBorders>
              <w:top w:val="single" w:sz="8" w:space="0" w:color="auto"/>
              <w:left w:val="nil"/>
              <w:bottom w:val="single" w:sz="8" w:space="0" w:color="auto"/>
              <w:right w:val="nil"/>
            </w:tcBorders>
            <w:shd w:val="clear" w:color="auto" w:fill="E7F1F9"/>
          </w:tcPr>
          <w:p w14:paraId="18A99D54" w14:textId="6DC185C6" w:rsidR="00B70C51" w:rsidRDefault="00B70C51" w:rsidP="00A2626F">
            <w:pPr>
              <w:pStyle w:val="TableHeading"/>
              <w:spacing w:after="120" w:line="240" w:lineRule="auto"/>
              <w:jc w:val="both"/>
              <w:rPr>
                <w:rFonts w:ascii="Calibri" w:hAnsi="Calibri" w:cs="Calibri"/>
                <w:bCs/>
              </w:rPr>
            </w:pPr>
            <w:r>
              <w:rPr>
                <w:rFonts w:ascii="Calibri" w:hAnsi="Calibri" w:cs="Calibri"/>
                <w:bCs/>
              </w:rPr>
              <w:t>Payment Priority</w:t>
            </w:r>
          </w:p>
        </w:tc>
        <w:tc>
          <w:tcPr>
            <w:tcW w:w="1134" w:type="pct"/>
            <w:tcBorders>
              <w:top w:val="single" w:sz="8" w:space="0" w:color="auto"/>
              <w:left w:val="nil"/>
              <w:bottom w:val="single" w:sz="8" w:space="0" w:color="auto"/>
              <w:right w:val="nil"/>
            </w:tcBorders>
            <w:shd w:val="clear" w:color="auto" w:fill="E7F1F9"/>
          </w:tcPr>
          <w:p w14:paraId="4F0399DD" w14:textId="5C54EAAC" w:rsidR="00B70C51" w:rsidRDefault="00B70C51" w:rsidP="00A2626F">
            <w:pPr>
              <w:pStyle w:val="TableHeading"/>
              <w:spacing w:after="120" w:line="240" w:lineRule="auto"/>
              <w:jc w:val="both"/>
              <w:rPr>
                <w:rFonts w:ascii="Calibri" w:hAnsi="Calibri" w:cs="Calibri"/>
                <w:bCs/>
              </w:rPr>
            </w:pPr>
            <w:r>
              <w:rPr>
                <w:rFonts w:ascii="Calibri" w:hAnsi="Calibri" w:cs="Calibri"/>
                <w:bCs/>
              </w:rPr>
              <w:t>Indue/Overdue</w:t>
            </w:r>
          </w:p>
        </w:tc>
      </w:tr>
      <w:tr w:rsidR="00B70C51" w:rsidRPr="0050346D" w14:paraId="37664263" w14:textId="58329E22" w:rsidTr="001B335E">
        <w:trPr>
          <w:trHeight w:val="252"/>
        </w:trPr>
        <w:tc>
          <w:tcPr>
            <w:tcW w:w="1212" w:type="pct"/>
            <w:tcBorders>
              <w:top w:val="single" w:sz="8" w:space="0" w:color="auto"/>
              <w:left w:val="nil"/>
              <w:bottom w:val="single" w:sz="8" w:space="0" w:color="auto"/>
              <w:right w:val="nil"/>
            </w:tcBorders>
          </w:tcPr>
          <w:p w14:paraId="6E02C3CC" w14:textId="03B5A2BF" w:rsidR="00B70C51" w:rsidRPr="005C50B7" w:rsidRDefault="00B70C51" w:rsidP="00A2626F">
            <w:pPr>
              <w:pStyle w:val="TabText"/>
              <w:rPr>
                <w:lang w:val="en-GB"/>
              </w:rPr>
            </w:pPr>
            <w:r w:rsidRPr="00270C15">
              <w:rPr>
                <w:lang w:val="en-GB"/>
              </w:rPr>
              <w:t>459920001</w:t>
            </w:r>
          </w:p>
        </w:tc>
        <w:tc>
          <w:tcPr>
            <w:tcW w:w="1302" w:type="pct"/>
            <w:tcBorders>
              <w:top w:val="single" w:sz="8" w:space="0" w:color="auto"/>
              <w:left w:val="nil"/>
              <w:bottom w:val="single" w:sz="8" w:space="0" w:color="auto"/>
              <w:right w:val="nil"/>
            </w:tcBorders>
          </w:tcPr>
          <w:p w14:paraId="7B1E4B69" w14:textId="59D26586" w:rsidR="00B70C51" w:rsidRPr="005C50B7" w:rsidRDefault="00B70C51" w:rsidP="00A2626F">
            <w:pPr>
              <w:pStyle w:val="TabText"/>
              <w:rPr>
                <w:lang w:val="en-GB"/>
              </w:rPr>
            </w:pPr>
            <w:r>
              <w:rPr>
                <w:lang w:val="en-GB"/>
              </w:rPr>
              <w:t>CL Deposit</w:t>
            </w:r>
          </w:p>
        </w:tc>
        <w:tc>
          <w:tcPr>
            <w:tcW w:w="1353" w:type="pct"/>
            <w:tcBorders>
              <w:top w:val="single" w:sz="8" w:space="0" w:color="auto"/>
              <w:left w:val="nil"/>
              <w:bottom w:val="single" w:sz="8" w:space="0" w:color="auto"/>
              <w:right w:val="nil"/>
            </w:tcBorders>
          </w:tcPr>
          <w:p w14:paraId="54400756" w14:textId="3B7E623F" w:rsidR="00B70C51" w:rsidRPr="0050346D" w:rsidRDefault="00B70C51" w:rsidP="00A2626F">
            <w:pPr>
              <w:pStyle w:val="TabText"/>
              <w:rPr>
                <w:lang w:val="en-GB"/>
              </w:rPr>
            </w:pPr>
            <w:r>
              <w:rPr>
                <w:lang w:val="en-GB"/>
              </w:rPr>
              <w:t>1</w:t>
            </w:r>
          </w:p>
        </w:tc>
        <w:tc>
          <w:tcPr>
            <w:tcW w:w="1134" w:type="pct"/>
            <w:tcBorders>
              <w:top w:val="single" w:sz="8" w:space="0" w:color="auto"/>
              <w:left w:val="nil"/>
              <w:bottom w:val="single" w:sz="8" w:space="0" w:color="auto"/>
              <w:right w:val="nil"/>
            </w:tcBorders>
          </w:tcPr>
          <w:p w14:paraId="28E958F1" w14:textId="77777777" w:rsidR="00B70C51" w:rsidRDefault="00B70C51" w:rsidP="00A2626F">
            <w:pPr>
              <w:pStyle w:val="TabText"/>
              <w:rPr>
                <w:lang w:val="en-GB"/>
              </w:rPr>
            </w:pPr>
          </w:p>
        </w:tc>
      </w:tr>
      <w:tr w:rsidR="00B70C51" w:rsidRPr="0050346D" w14:paraId="76BA0E23" w14:textId="1B05E02F" w:rsidTr="001B335E">
        <w:trPr>
          <w:trHeight w:val="252"/>
        </w:trPr>
        <w:tc>
          <w:tcPr>
            <w:tcW w:w="1212" w:type="pct"/>
            <w:tcBorders>
              <w:top w:val="single" w:sz="8" w:space="0" w:color="auto"/>
              <w:left w:val="nil"/>
              <w:bottom w:val="single" w:sz="8" w:space="0" w:color="auto"/>
              <w:right w:val="nil"/>
            </w:tcBorders>
          </w:tcPr>
          <w:p w14:paraId="0EB46595" w14:textId="061BA64C" w:rsidR="00B70C51" w:rsidRPr="00270C15" w:rsidRDefault="00B70C51" w:rsidP="00A2626F">
            <w:pPr>
              <w:pStyle w:val="TabText"/>
              <w:rPr>
                <w:lang w:val="en-GB"/>
              </w:rPr>
            </w:pPr>
            <w:r w:rsidRPr="00F25E7B">
              <w:rPr>
                <w:lang w:val="en-GB"/>
              </w:rPr>
              <w:t>459920002</w:t>
            </w:r>
          </w:p>
        </w:tc>
        <w:tc>
          <w:tcPr>
            <w:tcW w:w="1302" w:type="pct"/>
            <w:tcBorders>
              <w:top w:val="single" w:sz="8" w:space="0" w:color="auto"/>
              <w:left w:val="nil"/>
              <w:bottom w:val="single" w:sz="8" w:space="0" w:color="auto"/>
              <w:right w:val="nil"/>
            </w:tcBorders>
          </w:tcPr>
          <w:p w14:paraId="39A9BDB3" w14:textId="46D1676A" w:rsidR="00B70C51" w:rsidRDefault="00B70C51" w:rsidP="00A2626F">
            <w:pPr>
              <w:pStyle w:val="TabText"/>
              <w:rPr>
                <w:lang w:val="en-GB"/>
              </w:rPr>
            </w:pPr>
            <w:r>
              <w:rPr>
                <w:lang w:val="en-GB"/>
              </w:rPr>
              <w:t>CL Deposit Revert</w:t>
            </w:r>
          </w:p>
        </w:tc>
        <w:tc>
          <w:tcPr>
            <w:tcW w:w="1353" w:type="pct"/>
            <w:tcBorders>
              <w:top w:val="single" w:sz="8" w:space="0" w:color="auto"/>
              <w:left w:val="nil"/>
              <w:bottom w:val="single" w:sz="8" w:space="0" w:color="auto"/>
              <w:right w:val="nil"/>
            </w:tcBorders>
          </w:tcPr>
          <w:p w14:paraId="3FDF5B30" w14:textId="6DC75D84" w:rsidR="00B70C51" w:rsidRDefault="00B70C51" w:rsidP="00A2626F">
            <w:pPr>
              <w:pStyle w:val="TabText"/>
              <w:rPr>
                <w:lang w:val="en-GB"/>
              </w:rPr>
            </w:pPr>
            <w:r>
              <w:rPr>
                <w:lang w:val="en-GB"/>
              </w:rPr>
              <w:t>2</w:t>
            </w:r>
          </w:p>
        </w:tc>
        <w:tc>
          <w:tcPr>
            <w:tcW w:w="1134" w:type="pct"/>
            <w:tcBorders>
              <w:top w:val="single" w:sz="8" w:space="0" w:color="auto"/>
              <w:left w:val="nil"/>
              <w:bottom w:val="single" w:sz="8" w:space="0" w:color="auto"/>
              <w:right w:val="nil"/>
            </w:tcBorders>
          </w:tcPr>
          <w:p w14:paraId="4B761B41" w14:textId="77777777" w:rsidR="00B70C51" w:rsidRDefault="00B70C51" w:rsidP="00A2626F">
            <w:pPr>
              <w:pStyle w:val="TabText"/>
              <w:rPr>
                <w:lang w:val="en-GB"/>
              </w:rPr>
            </w:pPr>
          </w:p>
        </w:tc>
      </w:tr>
      <w:tr w:rsidR="00B70C51" w14:paraId="70408EFC" w14:textId="0D005E97" w:rsidTr="001B335E">
        <w:trPr>
          <w:trHeight w:val="252"/>
        </w:trPr>
        <w:tc>
          <w:tcPr>
            <w:tcW w:w="1212" w:type="pct"/>
            <w:tcBorders>
              <w:top w:val="single" w:sz="8" w:space="0" w:color="auto"/>
              <w:left w:val="nil"/>
              <w:bottom w:val="single" w:sz="8" w:space="0" w:color="auto"/>
              <w:right w:val="nil"/>
            </w:tcBorders>
          </w:tcPr>
          <w:p w14:paraId="795C796B" w14:textId="69105F28" w:rsidR="00B70C51" w:rsidRPr="00492E6B" w:rsidRDefault="00B70C51" w:rsidP="003824B3">
            <w:pPr>
              <w:pStyle w:val="TabText"/>
              <w:rPr>
                <w:lang w:val="en-GB"/>
              </w:rPr>
            </w:pPr>
            <w:r w:rsidRPr="00492E6B">
              <w:rPr>
                <w:lang w:val="en-GB"/>
              </w:rPr>
              <w:t>211120015</w:t>
            </w:r>
          </w:p>
        </w:tc>
        <w:tc>
          <w:tcPr>
            <w:tcW w:w="1302" w:type="pct"/>
            <w:tcBorders>
              <w:top w:val="single" w:sz="8" w:space="0" w:color="auto"/>
              <w:left w:val="nil"/>
              <w:bottom w:val="single" w:sz="8" w:space="0" w:color="auto"/>
              <w:right w:val="nil"/>
            </w:tcBorders>
          </w:tcPr>
          <w:p w14:paraId="6BAAFF45" w14:textId="341F6377" w:rsidR="00B70C51" w:rsidRDefault="00B70C51" w:rsidP="003824B3">
            <w:pPr>
              <w:pStyle w:val="TabText"/>
              <w:rPr>
                <w:lang w:val="en-GB"/>
              </w:rPr>
            </w:pPr>
            <w:r>
              <w:rPr>
                <w:lang w:val="en-GB"/>
              </w:rPr>
              <w:t>Open Sale</w:t>
            </w:r>
          </w:p>
        </w:tc>
        <w:tc>
          <w:tcPr>
            <w:tcW w:w="1353" w:type="pct"/>
            <w:tcBorders>
              <w:top w:val="single" w:sz="8" w:space="0" w:color="auto"/>
              <w:left w:val="nil"/>
              <w:bottom w:val="single" w:sz="8" w:space="0" w:color="auto"/>
              <w:right w:val="nil"/>
            </w:tcBorders>
          </w:tcPr>
          <w:p w14:paraId="1A0FEE95" w14:textId="698D0FE7" w:rsidR="00B70C51" w:rsidRDefault="00B70C51" w:rsidP="003824B3">
            <w:pPr>
              <w:pStyle w:val="TabText"/>
              <w:rPr>
                <w:lang w:val="en-GB"/>
              </w:rPr>
            </w:pPr>
            <w:r>
              <w:rPr>
                <w:lang w:val="en-GB"/>
              </w:rPr>
              <w:t>10</w:t>
            </w:r>
          </w:p>
        </w:tc>
        <w:tc>
          <w:tcPr>
            <w:tcW w:w="1134" w:type="pct"/>
            <w:tcBorders>
              <w:top w:val="single" w:sz="8" w:space="0" w:color="auto"/>
              <w:left w:val="nil"/>
              <w:bottom w:val="single" w:sz="8" w:space="0" w:color="auto"/>
              <w:right w:val="nil"/>
            </w:tcBorders>
          </w:tcPr>
          <w:p w14:paraId="62396F64" w14:textId="1512B3E1" w:rsidR="00B70C51" w:rsidRDefault="00B70C51" w:rsidP="003824B3">
            <w:pPr>
              <w:pStyle w:val="TabText"/>
              <w:rPr>
                <w:lang w:val="en-GB"/>
              </w:rPr>
            </w:pPr>
            <w:r>
              <w:rPr>
                <w:lang w:val="en-GB"/>
              </w:rPr>
              <w:t>Indue</w:t>
            </w:r>
          </w:p>
        </w:tc>
      </w:tr>
      <w:tr w:rsidR="00B70C51" w14:paraId="758451C4" w14:textId="5073336F" w:rsidTr="001B335E">
        <w:trPr>
          <w:trHeight w:val="252"/>
        </w:trPr>
        <w:tc>
          <w:tcPr>
            <w:tcW w:w="1212" w:type="pct"/>
            <w:tcBorders>
              <w:top w:val="single" w:sz="8" w:space="0" w:color="auto"/>
              <w:left w:val="nil"/>
              <w:bottom w:val="single" w:sz="8" w:space="0" w:color="auto"/>
              <w:right w:val="nil"/>
            </w:tcBorders>
          </w:tcPr>
          <w:p w14:paraId="6A3389D9" w14:textId="55E17B79" w:rsidR="00B70C51" w:rsidRPr="00492E6B" w:rsidRDefault="00B70C51" w:rsidP="003824B3">
            <w:pPr>
              <w:pStyle w:val="TabText"/>
              <w:rPr>
                <w:lang w:val="en-GB"/>
              </w:rPr>
            </w:pPr>
            <w:r w:rsidRPr="003351CB">
              <w:rPr>
                <w:lang w:val="en-GB"/>
              </w:rPr>
              <w:t>211124015</w:t>
            </w:r>
          </w:p>
        </w:tc>
        <w:tc>
          <w:tcPr>
            <w:tcW w:w="1302" w:type="pct"/>
            <w:tcBorders>
              <w:top w:val="single" w:sz="8" w:space="0" w:color="auto"/>
              <w:left w:val="nil"/>
              <w:bottom w:val="single" w:sz="8" w:space="0" w:color="auto"/>
              <w:right w:val="nil"/>
            </w:tcBorders>
          </w:tcPr>
          <w:p w14:paraId="563C4C35" w14:textId="0693FE75" w:rsidR="00B70C51" w:rsidRDefault="00B70C51" w:rsidP="003824B3">
            <w:pPr>
              <w:pStyle w:val="TabText"/>
              <w:rPr>
                <w:lang w:val="en-GB"/>
              </w:rPr>
            </w:pPr>
            <w:r>
              <w:rPr>
                <w:lang w:val="en-GB"/>
              </w:rPr>
              <w:t>Open Insurance</w:t>
            </w:r>
          </w:p>
        </w:tc>
        <w:tc>
          <w:tcPr>
            <w:tcW w:w="1353" w:type="pct"/>
            <w:tcBorders>
              <w:top w:val="single" w:sz="8" w:space="0" w:color="auto"/>
              <w:left w:val="nil"/>
              <w:bottom w:val="single" w:sz="8" w:space="0" w:color="auto"/>
              <w:right w:val="nil"/>
            </w:tcBorders>
          </w:tcPr>
          <w:p w14:paraId="62446930" w14:textId="63CC4D3E" w:rsidR="00B70C51" w:rsidRDefault="00B70C51" w:rsidP="003824B3">
            <w:pPr>
              <w:pStyle w:val="TabText"/>
              <w:rPr>
                <w:lang w:val="en-GB"/>
              </w:rPr>
            </w:pPr>
            <w:r>
              <w:rPr>
                <w:lang w:val="en-GB"/>
              </w:rPr>
              <w:t>20</w:t>
            </w:r>
          </w:p>
        </w:tc>
        <w:tc>
          <w:tcPr>
            <w:tcW w:w="1134" w:type="pct"/>
            <w:tcBorders>
              <w:top w:val="single" w:sz="8" w:space="0" w:color="auto"/>
              <w:left w:val="nil"/>
              <w:bottom w:val="single" w:sz="8" w:space="0" w:color="auto"/>
              <w:right w:val="nil"/>
            </w:tcBorders>
          </w:tcPr>
          <w:p w14:paraId="6E88F693" w14:textId="1A9B3165" w:rsidR="00B70C51" w:rsidRDefault="00B70C51" w:rsidP="003824B3">
            <w:pPr>
              <w:pStyle w:val="TabText"/>
              <w:rPr>
                <w:lang w:val="en-GB"/>
              </w:rPr>
            </w:pPr>
            <w:r>
              <w:rPr>
                <w:lang w:val="en-GB"/>
              </w:rPr>
              <w:t>Indue</w:t>
            </w:r>
          </w:p>
        </w:tc>
      </w:tr>
      <w:tr w:rsidR="00B70C51" w14:paraId="0F35AACD" w14:textId="176849A9" w:rsidTr="001B335E">
        <w:trPr>
          <w:trHeight w:val="252"/>
        </w:trPr>
        <w:tc>
          <w:tcPr>
            <w:tcW w:w="1212" w:type="pct"/>
            <w:tcBorders>
              <w:top w:val="single" w:sz="8" w:space="0" w:color="auto"/>
              <w:left w:val="nil"/>
              <w:bottom w:val="single" w:sz="8" w:space="0" w:color="auto"/>
              <w:right w:val="nil"/>
            </w:tcBorders>
          </w:tcPr>
          <w:p w14:paraId="690DA921" w14:textId="5A7E72E3" w:rsidR="00B70C51" w:rsidRDefault="00B70C51" w:rsidP="003824B3">
            <w:pPr>
              <w:pStyle w:val="TabText"/>
              <w:rPr>
                <w:lang w:val="en-GB"/>
              </w:rPr>
            </w:pPr>
            <w:r w:rsidRPr="00492E6B">
              <w:rPr>
                <w:lang w:val="en-GB"/>
              </w:rPr>
              <w:t>394120015</w:t>
            </w:r>
          </w:p>
        </w:tc>
        <w:tc>
          <w:tcPr>
            <w:tcW w:w="1302" w:type="pct"/>
            <w:tcBorders>
              <w:top w:val="single" w:sz="8" w:space="0" w:color="auto"/>
              <w:left w:val="nil"/>
              <w:bottom w:val="single" w:sz="8" w:space="0" w:color="auto"/>
              <w:right w:val="nil"/>
            </w:tcBorders>
          </w:tcPr>
          <w:p w14:paraId="4C1E36AC" w14:textId="400A465B" w:rsidR="00B70C51" w:rsidRDefault="00B70C51" w:rsidP="003824B3">
            <w:pPr>
              <w:pStyle w:val="TabText"/>
              <w:rPr>
                <w:lang w:val="en-GB"/>
              </w:rPr>
            </w:pPr>
            <w:r>
              <w:rPr>
                <w:lang w:val="en-GB"/>
              </w:rPr>
              <w:t>Open Interest</w:t>
            </w:r>
          </w:p>
        </w:tc>
        <w:tc>
          <w:tcPr>
            <w:tcW w:w="1353" w:type="pct"/>
            <w:tcBorders>
              <w:top w:val="single" w:sz="8" w:space="0" w:color="auto"/>
              <w:left w:val="nil"/>
              <w:bottom w:val="single" w:sz="8" w:space="0" w:color="auto"/>
              <w:right w:val="nil"/>
            </w:tcBorders>
          </w:tcPr>
          <w:p w14:paraId="3E243C9A" w14:textId="1DE54B7D" w:rsidR="00B70C51" w:rsidRDefault="00B70C51" w:rsidP="003824B3">
            <w:pPr>
              <w:pStyle w:val="TabText"/>
              <w:rPr>
                <w:lang w:val="en-GB"/>
              </w:rPr>
            </w:pPr>
            <w:r>
              <w:rPr>
                <w:lang w:val="en-GB"/>
              </w:rPr>
              <w:t>30</w:t>
            </w:r>
          </w:p>
        </w:tc>
        <w:tc>
          <w:tcPr>
            <w:tcW w:w="1134" w:type="pct"/>
            <w:tcBorders>
              <w:top w:val="single" w:sz="8" w:space="0" w:color="auto"/>
              <w:left w:val="nil"/>
              <w:bottom w:val="single" w:sz="8" w:space="0" w:color="auto"/>
              <w:right w:val="nil"/>
            </w:tcBorders>
          </w:tcPr>
          <w:p w14:paraId="16DE8D5F" w14:textId="534ECA54" w:rsidR="00B70C51" w:rsidRDefault="00B70C51" w:rsidP="003824B3">
            <w:pPr>
              <w:pStyle w:val="TabText"/>
              <w:rPr>
                <w:lang w:val="en-GB"/>
              </w:rPr>
            </w:pPr>
            <w:r>
              <w:rPr>
                <w:lang w:val="en-GB"/>
              </w:rPr>
              <w:t>Indue</w:t>
            </w:r>
          </w:p>
        </w:tc>
      </w:tr>
      <w:tr w:rsidR="00B70C51" w:rsidRPr="00D65D7F" w14:paraId="70E898FE" w14:textId="72E23918" w:rsidTr="001B335E">
        <w:trPr>
          <w:trHeight w:val="252"/>
        </w:trPr>
        <w:tc>
          <w:tcPr>
            <w:tcW w:w="1212" w:type="pct"/>
            <w:tcBorders>
              <w:top w:val="single" w:sz="8" w:space="0" w:color="auto"/>
              <w:left w:val="nil"/>
              <w:bottom w:val="single" w:sz="8" w:space="0" w:color="auto"/>
              <w:right w:val="nil"/>
            </w:tcBorders>
          </w:tcPr>
          <w:p w14:paraId="18E63F8F" w14:textId="3A969DC1" w:rsidR="00B70C51" w:rsidRDefault="00B70C51" w:rsidP="003824B3">
            <w:pPr>
              <w:pStyle w:val="TabText"/>
              <w:rPr>
                <w:lang w:val="en-GB"/>
              </w:rPr>
            </w:pPr>
            <w:r w:rsidRPr="00492E6B">
              <w:rPr>
                <w:lang w:val="en-GB"/>
              </w:rPr>
              <w:t>211124015</w:t>
            </w:r>
          </w:p>
        </w:tc>
        <w:tc>
          <w:tcPr>
            <w:tcW w:w="1302" w:type="pct"/>
            <w:tcBorders>
              <w:top w:val="single" w:sz="8" w:space="0" w:color="auto"/>
              <w:left w:val="nil"/>
              <w:bottom w:val="single" w:sz="8" w:space="0" w:color="auto"/>
              <w:right w:val="nil"/>
            </w:tcBorders>
          </w:tcPr>
          <w:p w14:paraId="5421168F" w14:textId="3F2EB733" w:rsidR="00B70C51" w:rsidRDefault="00B70C51" w:rsidP="003824B3">
            <w:pPr>
              <w:pStyle w:val="TabText"/>
              <w:rPr>
                <w:lang w:val="en-GB"/>
              </w:rPr>
            </w:pPr>
            <w:r>
              <w:rPr>
                <w:lang w:val="en-GB"/>
              </w:rPr>
              <w:t>Open Fee</w:t>
            </w:r>
          </w:p>
        </w:tc>
        <w:tc>
          <w:tcPr>
            <w:tcW w:w="1353" w:type="pct"/>
            <w:tcBorders>
              <w:top w:val="single" w:sz="8" w:space="0" w:color="auto"/>
              <w:left w:val="nil"/>
              <w:bottom w:val="single" w:sz="8" w:space="0" w:color="auto"/>
              <w:right w:val="nil"/>
            </w:tcBorders>
          </w:tcPr>
          <w:p w14:paraId="146B3BFA" w14:textId="39763794" w:rsidR="00B70C51" w:rsidRPr="00D65D7F" w:rsidRDefault="00B70C51" w:rsidP="003824B3">
            <w:pPr>
              <w:pStyle w:val="TabText"/>
              <w:rPr>
                <w:lang w:val="en-GB"/>
              </w:rPr>
            </w:pPr>
            <w:r>
              <w:rPr>
                <w:lang w:val="en-GB"/>
              </w:rPr>
              <w:t>40</w:t>
            </w:r>
          </w:p>
        </w:tc>
        <w:tc>
          <w:tcPr>
            <w:tcW w:w="1134" w:type="pct"/>
            <w:tcBorders>
              <w:top w:val="single" w:sz="8" w:space="0" w:color="auto"/>
              <w:left w:val="nil"/>
              <w:bottom w:val="single" w:sz="8" w:space="0" w:color="auto"/>
              <w:right w:val="nil"/>
            </w:tcBorders>
          </w:tcPr>
          <w:p w14:paraId="6BB547C6" w14:textId="10B4ECCF" w:rsidR="00B70C51" w:rsidRDefault="00B70C51" w:rsidP="003824B3">
            <w:pPr>
              <w:pStyle w:val="TabText"/>
              <w:rPr>
                <w:lang w:val="en-GB"/>
              </w:rPr>
            </w:pPr>
            <w:r>
              <w:rPr>
                <w:lang w:val="en-GB"/>
              </w:rPr>
              <w:t>Indue</w:t>
            </w:r>
          </w:p>
        </w:tc>
      </w:tr>
      <w:tr w:rsidR="00B70C51" w:rsidRPr="00D65D7F" w14:paraId="12038CFE" w14:textId="248F7316" w:rsidTr="001B335E">
        <w:trPr>
          <w:trHeight w:val="252"/>
        </w:trPr>
        <w:tc>
          <w:tcPr>
            <w:tcW w:w="1212" w:type="pct"/>
            <w:tcBorders>
              <w:top w:val="single" w:sz="8" w:space="0" w:color="auto"/>
              <w:left w:val="nil"/>
              <w:bottom w:val="single" w:sz="8" w:space="0" w:color="auto"/>
              <w:right w:val="nil"/>
            </w:tcBorders>
          </w:tcPr>
          <w:p w14:paraId="2C8AC857" w14:textId="14B92BB3" w:rsidR="00B70C51" w:rsidRDefault="00B70C51" w:rsidP="003824B3">
            <w:pPr>
              <w:pStyle w:val="TabText"/>
              <w:rPr>
                <w:lang w:val="en-GB"/>
              </w:rPr>
            </w:pPr>
            <w:r w:rsidRPr="00270C15">
              <w:rPr>
                <w:lang w:val="en-GB"/>
              </w:rPr>
              <w:t>211121015</w:t>
            </w:r>
          </w:p>
        </w:tc>
        <w:tc>
          <w:tcPr>
            <w:tcW w:w="1302" w:type="pct"/>
            <w:tcBorders>
              <w:top w:val="single" w:sz="8" w:space="0" w:color="auto"/>
              <w:left w:val="nil"/>
              <w:bottom w:val="single" w:sz="8" w:space="0" w:color="auto"/>
              <w:right w:val="nil"/>
            </w:tcBorders>
          </w:tcPr>
          <w:p w14:paraId="633488F8" w14:textId="1ECE1D1D" w:rsidR="00B70C51" w:rsidRDefault="00B70C51" w:rsidP="003824B3">
            <w:pPr>
              <w:pStyle w:val="TabText"/>
              <w:rPr>
                <w:lang w:val="en-GB"/>
              </w:rPr>
            </w:pPr>
            <w:r w:rsidRPr="00310B3D">
              <w:rPr>
                <w:lang w:val="en-GB"/>
              </w:rPr>
              <w:t>Instalments Principal Open</w:t>
            </w:r>
          </w:p>
        </w:tc>
        <w:tc>
          <w:tcPr>
            <w:tcW w:w="1353" w:type="pct"/>
            <w:tcBorders>
              <w:top w:val="single" w:sz="8" w:space="0" w:color="auto"/>
              <w:left w:val="nil"/>
              <w:bottom w:val="single" w:sz="8" w:space="0" w:color="auto"/>
              <w:right w:val="nil"/>
            </w:tcBorders>
          </w:tcPr>
          <w:p w14:paraId="71778A5A" w14:textId="1A71112F" w:rsidR="00B70C51" w:rsidRDefault="00B70C51" w:rsidP="003824B3">
            <w:pPr>
              <w:pStyle w:val="TabText"/>
              <w:rPr>
                <w:lang w:val="en-GB"/>
              </w:rPr>
            </w:pPr>
            <w:r>
              <w:rPr>
                <w:lang w:val="en-GB"/>
              </w:rPr>
              <w:t>50</w:t>
            </w:r>
          </w:p>
        </w:tc>
        <w:tc>
          <w:tcPr>
            <w:tcW w:w="1134" w:type="pct"/>
            <w:tcBorders>
              <w:top w:val="single" w:sz="8" w:space="0" w:color="auto"/>
              <w:left w:val="nil"/>
              <w:bottom w:val="single" w:sz="8" w:space="0" w:color="auto"/>
              <w:right w:val="nil"/>
            </w:tcBorders>
          </w:tcPr>
          <w:p w14:paraId="2E3EEC15" w14:textId="07ED7115" w:rsidR="00B70C51" w:rsidRDefault="00B70C51" w:rsidP="003824B3">
            <w:pPr>
              <w:pStyle w:val="TabText"/>
              <w:rPr>
                <w:lang w:val="en-GB"/>
              </w:rPr>
            </w:pPr>
            <w:r>
              <w:rPr>
                <w:lang w:val="en-GB"/>
              </w:rPr>
              <w:t>Indue</w:t>
            </w:r>
          </w:p>
        </w:tc>
      </w:tr>
      <w:tr w:rsidR="00B70C51" w:rsidRPr="00D65D7F" w14:paraId="259EF278" w14:textId="3EF3BA58" w:rsidTr="001B335E">
        <w:trPr>
          <w:trHeight w:val="252"/>
        </w:trPr>
        <w:tc>
          <w:tcPr>
            <w:tcW w:w="1212" w:type="pct"/>
            <w:tcBorders>
              <w:top w:val="single" w:sz="8" w:space="0" w:color="auto"/>
              <w:left w:val="nil"/>
              <w:bottom w:val="single" w:sz="8" w:space="0" w:color="auto"/>
              <w:right w:val="nil"/>
            </w:tcBorders>
          </w:tcPr>
          <w:p w14:paraId="57B023E9" w14:textId="24CCF64D" w:rsidR="00B70C51" w:rsidRPr="00270C15" w:rsidRDefault="00B70C51" w:rsidP="003824B3">
            <w:pPr>
              <w:pStyle w:val="TabText"/>
              <w:rPr>
                <w:lang w:val="en-GB"/>
              </w:rPr>
            </w:pPr>
            <w:r w:rsidRPr="00492E6B">
              <w:rPr>
                <w:lang w:val="en-GB"/>
              </w:rPr>
              <w:t>211120015</w:t>
            </w:r>
          </w:p>
        </w:tc>
        <w:tc>
          <w:tcPr>
            <w:tcW w:w="1302" w:type="pct"/>
            <w:tcBorders>
              <w:top w:val="single" w:sz="8" w:space="0" w:color="auto"/>
              <w:left w:val="nil"/>
              <w:bottom w:val="single" w:sz="8" w:space="0" w:color="auto"/>
              <w:right w:val="nil"/>
            </w:tcBorders>
          </w:tcPr>
          <w:p w14:paraId="1B5E7C03" w14:textId="6611B2E6" w:rsidR="00B70C51" w:rsidRPr="00310B3D" w:rsidRDefault="00B70C51" w:rsidP="003824B3">
            <w:pPr>
              <w:pStyle w:val="TabText"/>
              <w:rPr>
                <w:lang w:val="en-GB"/>
              </w:rPr>
            </w:pPr>
            <w:r>
              <w:rPr>
                <w:lang w:val="en-GB"/>
              </w:rPr>
              <w:t>Grace Sale</w:t>
            </w:r>
          </w:p>
        </w:tc>
        <w:tc>
          <w:tcPr>
            <w:tcW w:w="1353" w:type="pct"/>
            <w:tcBorders>
              <w:top w:val="single" w:sz="8" w:space="0" w:color="auto"/>
              <w:left w:val="nil"/>
              <w:bottom w:val="single" w:sz="8" w:space="0" w:color="auto"/>
              <w:right w:val="nil"/>
            </w:tcBorders>
          </w:tcPr>
          <w:p w14:paraId="12C834D1" w14:textId="6815291D" w:rsidR="00B70C51" w:rsidRDefault="00B70C51" w:rsidP="003824B3">
            <w:pPr>
              <w:pStyle w:val="TabText"/>
              <w:rPr>
                <w:lang w:val="en-GB"/>
              </w:rPr>
            </w:pPr>
            <w:r>
              <w:rPr>
                <w:lang w:val="en-GB"/>
              </w:rPr>
              <w:t>60</w:t>
            </w:r>
          </w:p>
        </w:tc>
        <w:tc>
          <w:tcPr>
            <w:tcW w:w="1134" w:type="pct"/>
            <w:tcBorders>
              <w:top w:val="single" w:sz="8" w:space="0" w:color="auto"/>
              <w:left w:val="nil"/>
              <w:bottom w:val="single" w:sz="8" w:space="0" w:color="auto"/>
              <w:right w:val="nil"/>
            </w:tcBorders>
          </w:tcPr>
          <w:p w14:paraId="27409E35" w14:textId="3B17E8BA" w:rsidR="00B70C51" w:rsidRDefault="00B70C51" w:rsidP="003824B3">
            <w:pPr>
              <w:pStyle w:val="TabText"/>
              <w:rPr>
                <w:lang w:val="en-GB"/>
              </w:rPr>
            </w:pPr>
            <w:r>
              <w:rPr>
                <w:lang w:val="en-GB"/>
              </w:rPr>
              <w:t>Indue</w:t>
            </w:r>
          </w:p>
        </w:tc>
      </w:tr>
      <w:tr w:rsidR="00B70C51" w:rsidRPr="00D65D7F" w14:paraId="3BD68678" w14:textId="750221BB" w:rsidTr="001B335E">
        <w:trPr>
          <w:trHeight w:val="252"/>
        </w:trPr>
        <w:tc>
          <w:tcPr>
            <w:tcW w:w="1212" w:type="pct"/>
            <w:tcBorders>
              <w:top w:val="single" w:sz="8" w:space="0" w:color="auto"/>
              <w:left w:val="nil"/>
              <w:bottom w:val="single" w:sz="8" w:space="0" w:color="auto"/>
              <w:right w:val="nil"/>
            </w:tcBorders>
          </w:tcPr>
          <w:p w14:paraId="2A032030" w14:textId="7D7A8B1C" w:rsidR="00B70C51" w:rsidRPr="00492E6B" w:rsidRDefault="00B70C51" w:rsidP="003824B3">
            <w:pPr>
              <w:pStyle w:val="TabText"/>
              <w:rPr>
                <w:lang w:val="en-GB"/>
              </w:rPr>
            </w:pPr>
            <w:r w:rsidRPr="003351CB">
              <w:rPr>
                <w:lang w:val="en-GB"/>
              </w:rPr>
              <w:t>211124015</w:t>
            </w:r>
          </w:p>
        </w:tc>
        <w:tc>
          <w:tcPr>
            <w:tcW w:w="1302" w:type="pct"/>
            <w:tcBorders>
              <w:top w:val="single" w:sz="8" w:space="0" w:color="auto"/>
              <w:left w:val="nil"/>
              <w:bottom w:val="single" w:sz="8" w:space="0" w:color="auto"/>
              <w:right w:val="nil"/>
            </w:tcBorders>
          </w:tcPr>
          <w:p w14:paraId="54F696D2" w14:textId="2411F35F" w:rsidR="00B70C51" w:rsidRDefault="00B70C51" w:rsidP="003824B3">
            <w:pPr>
              <w:pStyle w:val="TabText"/>
              <w:rPr>
                <w:lang w:val="en-GB"/>
              </w:rPr>
            </w:pPr>
            <w:r>
              <w:rPr>
                <w:lang w:val="en-GB"/>
              </w:rPr>
              <w:t xml:space="preserve">Grace Insurance </w:t>
            </w:r>
          </w:p>
        </w:tc>
        <w:tc>
          <w:tcPr>
            <w:tcW w:w="1353" w:type="pct"/>
            <w:tcBorders>
              <w:top w:val="single" w:sz="8" w:space="0" w:color="auto"/>
              <w:left w:val="nil"/>
              <w:bottom w:val="single" w:sz="8" w:space="0" w:color="auto"/>
              <w:right w:val="nil"/>
            </w:tcBorders>
          </w:tcPr>
          <w:p w14:paraId="1304D7C6" w14:textId="6E747ADA" w:rsidR="00B70C51" w:rsidRDefault="00B70C51" w:rsidP="003824B3">
            <w:pPr>
              <w:pStyle w:val="TabText"/>
              <w:rPr>
                <w:lang w:val="en-GB"/>
              </w:rPr>
            </w:pPr>
            <w:r>
              <w:rPr>
                <w:lang w:val="en-GB"/>
              </w:rPr>
              <w:t>70</w:t>
            </w:r>
          </w:p>
        </w:tc>
        <w:tc>
          <w:tcPr>
            <w:tcW w:w="1134" w:type="pct"/>
            <w:tcBorders>
              <w:top w:val="single" w:sz="8" w:space="0" w:color="auto"/>
              <w:left w:val="nil"/>
              <w:bottom w:val="single" w:sz="8" w:space="0" w:color="auto"/>
              <w:right w:val="nil"/>
            </w:tcBorders>
          </w:tcPr>
          <w:p w14:paraId="6DD4F1E6" w14:textId="1F4806F5" w:rsidR="00B70C51" w:rsidRDefault="00B70C51" w:rsidP="003824B3">
            <w:pPr>
              <w:pStyle w:val="TabText"/>
              <w:rPr>
                <w:lang w:val="en-GB"/>
              </w:rPr>
            </w:pPr>
            <w:r>
              <w:rPr>
                <w:lang w:val="en-GB"/>
              </w:rPr>
              <w:t>Indue</w:t>
            </w:r>
          </w:p>
        </w:tc>
      </w:tr>
      <w:tr w:rsidR="00B70C51" w:rsidRPr="00D65D7F" w14:paraId="27A59F87" w14:textId="1D510536" w:rsidTr="001B335E">
        <w:trPr>
          <w:trHeight w:val="252"/>
        </w:trPr>
        <w:tc>
          <w:tcPr>
            <w:tcW w:w="1212" w:type="pct"/>
            <w:tcBorders>
              <w:top w:val="single" w:sz="8" w:space="0" w:color="auto"/>
              <w:left w:val="nil"/>
              <w:bottom w:val="single" w:sz="8" w:space="0" w:color="auto"/>
              <w:right w:val="nil"/>
            </w:tcBorders>
          </w:tcPr>
          <w:p w14:paraId="79CE8147" w14:textId="5F3879A2" w:rsidR="00B70C51" w:rsidRDefault="00B70C51" w:rsidP="003824B3">
            <w:pPr>
              <w:pStyle w:val="TabText"/>
              <w:rPr>
                <w:lang w:val="en-GB"/>
              </w:rPr>
            </w:pPr>
            <w:r w:rsidRPr="00492E6B">
              <w:rPr>
                <w:lang w:val="en-GB"/>
              </w:rPr>
              <w:t>394120015</w:t>
            </w:r>
          </w:p>
        </w:tc>
        <w:tc>
          <w:tcPr>
            <w:tcW w:w="1302" w:type="pct"/>
            <w:tcBorders>
              <w:top w:val="single" w:sz="8" w:space="0" w:color="auto"/>
              <w:left w:val="nil"/>
              <w:bottom w:val="single" w:sz="8" w:space="0" w:color="auto"/>
              <w:right w:val="nil"/>
            </w:tcBorders>
          </w:tcPr>
          <w:p w14:paraId="0242814D" w14:textId="149F1D90" w:rsidR="00B70C51" w:rsidRDefault="00B70C51" w:rsidP="003824B3">
            <w:pPr>
              <w:pStyle w:val="TabText"/>
              <w:rPr>
                <w:lang w:val="en-GB"/>
              </w:rPr>
            </w:pPr>
            <w:r>
              <w:rPr>
                <w:lang w:val="en-GB"/>
              </w:rPr>
              <w:t>Grace Interest</w:t>
            </w:r>
          </w:p>
        </w:tc>
        <w:tc>
          <w:tcPr>
            <w:tcW w:w="1353" w:type="pct"/>
            <w:tcBorders>
              <w:top w:val="single" w:sz="8" w:space="0" w:color="auto"/>
              <w:left w:val="nil"/>
              <w:bottom w:val="single" w:sz="8" w:space="0" w:color="auto"/>
              <w:right w:val="nil"/>
            </w:tcBorders>
          </w:tcPr>
          <w:p w14:paraId="4C6707DE" w14:textId="011753CE" w:rsidR="00B70C51" w:rsidRDefault="00B70C51" w:rsidP="003824B3">
            <w:pPr>
              <w:pStyle w:val="TabText"/>
              <w:rPr>
                <w:lang w:val="en-GB"/>
              </w:rPr>
            </w:pPr>
            <w:r>
              <w:rPr>
                <w:lang w:val="en-GB"/>
              </w:rPr>
              <w:t>80</w:t>
            </w:r>
          </w:p>
        </w:tc>
        <w:tc>
          <w:tcPr>
            <w:tcW w:w="1134" w:type="pct"/>
            <w:tcBorders>
              <w:top w:val="single" w:sz="8" w:space="0" w:color="auto"/>
              <w:left w:val="nil"/>
              <w:bottom w:val="single" w:sz="8" w:space="0" w:color="auto"/>
              <w:right w:val="nil"/>
            </w:tcBorders>
          </w:tcPr>
          <w:p w14:paraId="48419772" w14:textId="293FA13F" w:rsidR="00B70C51" w:rsidRDefault="00B70C51" w:rsidP="003824B3">
            <w:pPr>
              <w:pStyle w:val="TabText"/>
              <w:rPr>
                <w:lang w:val="en-GB"/>
              </w:rPr>
            </w:pPr>
            <w:r>
              <w:rPr>
                <w:lang w:val="en-GB"/>
              </w:rPr>
              <w:t>Indue</w:t>
            </w:r>
          </w:p>
        </w:tc>
      </w:tr>
      <w:tr w:rsidR="00B70C51" w:rsidRPr="00D65D7F" w14:paraId="54791CF3" w14:textId="175BDE69" w:rsidTr="001B335E">
        <w:trPr>
          <w:trHeight w:val="252"/>
        </w:trPr>
        <w:tc>
          <w:tcPr>
            <w:tcW w:w="1212" w:type="pct"/>
            <w:tcBorders>
              <w:top w:val="single" w:sz="8" w:space="0" w:color="auto"/>
              <w:left w:val="nil"/>
              <w:bottom w:val="single" w:sz="8" w:space="0" w:color="auto"/>
              <w:right w:val="nil"/>
            </w:tcBorders>
          </w:tcPr>
          <w:p w14:paraId="132A2CD9" w14:textId="29A248C9" w:rsidR="00B70C51" w:rsidRPr="00492E6B" w:rsidRDefault="00B70C51" w:rsidP="003824B3">
            <w:pPr>
              <w:pStyle w:val="TabText"/>
              <w:rPr>
                <w:lang w:val="en-GB"/>
              </w:rPr>
            </w:pPr>
            <w:r w:rsidRPr="00492E6B">
              <w:rPr>
                <w:lang w:val="en-GB"/>
              </w:rPr>
              <w:t>211124015</w:t>
            </w:r>
          </w:p>
        </w:tc>
        <w:tc>
          <w:tcPr>
            <w:tcW w:w="1302" w:type="pct"/>
            <w:tcBorders>
              <w:top w:val="single" w:sz="8" w:space="0" w:color="auto"/>
              <w:left w:val="nil"/>
              <w:bottom w:val="single" w:sz="8" w:space="0" w:color="auto"/>
              <w:right w:val="nil"/>
            </w:tcBorders>
          </w:tcPr>
          <w:p w14:paraId="54073654" w14:textId="51CEFE2A" w:rsidR="00B70C51" w:rsidRDefault="00B70C51" w:rsidP="003824B3">
            <w:pPr>
              <w:pStyle w:val="TabText"/>
              <w:rPr>
                <w:lang w:val="en-GB"/>
              </w:rPr>
            </w:pPr>
            <w:r>
              <w:rPr>
                <w:lang w:val="en-GB"/>
              </w:rPr>
              <w:t>Grace Fee</w:t>
            </w:r>
          </w:p>
        </w:tc>
        <w:tc>
          <w:tcPr>
            <w:tcW w:w="1353" w:type="pct"/>
            <w:tcBorders>
              <w:top w:val="single" w:sz="8" w:space="0" w:color="auto"/>
              <w:left w:val="nil"/>
              <w:bottom w:val="single" w:sz="8" w:space="0" w:color="auto"/>
              <w:right w:val="nil"/>
            </w:tcBorders>
          </w:tcPr>
          <w:p w14:paraId="33BC28E1" w14:textId="7257D6CC" w:rsidR="00B70C51" w:rsidRDefault="00B70C51" w:rsidP="003824B3">
            <w:pPr>
              <w:pStyle w:val="TabText"/>
              <w:rPr>
                <w:lang w:val="en-GB"/>
              </w:rPr>
            </w:pPr>
            <w:r>
              <w:rPr>
                <w:lang w:val="en-GB"/>
              </w:rPr>
              <w:t>90</w:t>
            </w:r>
          </w:p>
        </w:tc>
        <w:tc>
          <w:tcPr>
            <w:tcW w:w="1134" w:type="pct"/>
            <w:tcBorders>
              <w:top w:val="single" w:sz="8" w:space="0" w:color="auto"/>
              <w:left w:val="nil"/>
              <w:bottom w:val="single" w:sz="8" w:space="0" w:color="auto"/>
              <w:right w:val="nil"/>
            </w:tcBorders>
          </w:tcPr>
          <w:p w14:paraId="3A702E7F" w14:textId="0919C93A" w:rsidR="00B70C51" w:rsidRDefault="00B70C51" w:rsidP="003824B3">
            <w:pPr>
              <w:pStyle w:val="TabText"/>
              <w:rPr>
                <w:lang w:val="en-GB"/>
              </w:rPr>
            </w:pPr>
            <w:r>
              <w:rPr>
                <w:lang w:val="en-GB"/>
              </w:rPr>
              <w:t>Indue</w:t>
            </w:r>
          </w:p>
        </w:tc>
      </w:tr>
      <w:tr w:rsidR="00B70C51" w:rsidRPr="00D65D7F" w14:paraId="3D450887" w14:textId="7CB49B7E" w:rsidTr="001B335E">
        <w:trPr>
          <w:trHeight w:val="252"/>
        </w:trPr>
        <w:tc>
          <w:tcPr>
            <w:tcW w:w="1212" w:type="pct"/>
            <w:tcBorders>
              <w:top w:val="single" w:sz="8" w:space="0" w:color="auto"/>
              <w:left w:val="nil"/>
              <w:bottom w:val="single" w:sz="8" w:space="0" w:color="auto"/>
              <w:right w:val="nil"/>
            </w:tcBorders>
          </w:tcPr>
          <w:p w14:paraId="1C6ADE7A" w14:textId="43D8130C" w:rsidR="00B70C51" w:rsidRDefault="00B70C51" w:rsidP="00EA4324">
            <w:pPr>
              <w:pStyle w:val="TabText"/>
              <w:rPr>
                <w:lang w:val="en-GB"/>
              </w:rPr>
            </w:pPr>
            <w:r w:rsidRPr="00492E6B">
              <w:rPr>
                <w:lang w:val="en-GB"/>
              </w:rPr>
              <w:t>394120015</w:t>
            </w:r>
          </w:p>
        </w:tc>
        <w:tc>
          <w:tcPr>
            <w:tcW w:w="1302" w:type="pct"/>
            <w:tcBorders>
              <w:top w:val="single" w:sz="8" w:space="0" w:color="auto"/>
              <w:left w:val="nil"/>
              <w:bottom w:val="single" w:sz="8" w:space="0" w:color="auto"/>
              <w:right w:val="nil"/>
            </w:tcBorders>
          </w:tcPr>
          <w:p w14:paraId="4AE5B79A" w14:textId="535F9F41" w:rsidR="00B70C51" w:rsidRDefault="00B70C51" w:rsidP="00EA4324">
            <w:pPr>
              <w:pStyle w:val="TabText"/>
              <w:rPr>
                <w:lang w:val="en-GB"/>
              </w:rPr>
            </w:pPr>
            <w:r>
              <w:rPr>
                <w:lang w:val="en-GB"/>
              </w:rPr>
              <w:t>Interest Penalty Interest</w:t>
            </w:r>
          </w:p>
        </w:tc>
        <w:tc>
          <w:tcPr>
            <w:tcW w:w="1353" w:type="pct"/>
            <w:tcBorders>
              <w:top w:val="single" w:sz="8" w:space="0" w:color="auto"/>
              <w:left w:val="nil"/>
              <w:bottom w:val="single" w:sz="8" w:space="0" w:color="auto"/>
              <w:right w:val="nil"/>
            </w:tcBorders>
          </w:tcPr>
          <w:p w14:paraId="69C17226" w14:textId="173E9A6F" w:rsidR="00B70C51" w:rsidRDefault="00B70C51" w:rsidP="00EA4324">
            <w:pPr>
              <w:pStyle w:val="TabText"/>
              <w:rPr>
                <w:lang w:val="en-GB"/>
              </w:rPr>
            </w:pPr>
            <w:r>
              <w:rPr>
                <w:lang w:val="en-GB"/>
              </w:rPr>
              <w:t>100</w:t>
            </w:r>
          </w:p>
        </w:tc>
        <w:tc>
          <w:tcPr>
            <w:tcW w:w="1134" w:type="pct"/>
            <w:tcBorders>
              <w:top w:val="single" w:sz="8" w:space="0" w:color="auto"/>
              <w:left w:val="nil"/>
              <w:bottom w:val="single" w:sz="8" w:space="0" w:color="auto"/>
              <w:right w:val="nil"/>
            </w:tcBorders>
          </w:tcPr>
          <w:p w14:paraId="37BE3D6A" w14:textId="11E97821" w:rsidR="00B70C51" w:rsidRDefault="00B70C51" w:rsidP="00EA4324">
            <w:pPr>
              <w:pStyle w:val="TabText"/>
              <w:rPr>
                <w:lang w:val="en-GB"/>
              </w:rPr>
            </w:pPr>
            <w:r>
              <w:rPr>
                <w:lang w:val="en-GB"/>
              </w:rPr>
              <w:t>Overdue</w:t>
            </w:r>
          </w:p>
        </w:tc>
      </w:tr>
      <w:tr w:rsidR="00B70C51" w:rsidRPr="00D65D7F" w14:paraId="4B547790" w14:textId="1846E31A" w:rsidTr="001B335E">
        <w:trPr>
          <w:trHeight w:val="252"/>
        </w:trPr>
        <w:tc>
          <w:tcPr>
            <w:tcW w:w="1212" w:type="pct"/>
            <w:tcBorders>
              <w:top w:val="single" w:sz="8" w:space="0" w:color="auto"/>
              <w:left w:val="nil"/>
              <w:bottom w:val="single" w:sz="8" w:space="0" w:color="auto"/>
              <w:right w:val="nil"/>
            </w:tcBorders>
          </w:tcPr>
          <w:p w14:paraId="69EA3E64" w14:textId="586FEAE4" w:rsidR="00B70C51" w:rsidRDefault="00B70C51" w:rsidP="00EA4324">
            <w:pPr>
              <w:pStyle w:val="TabText"/>
              <w:rPr>
                <w:lang w:val="en-GB"/>
              </w:rPr>
            </w:pPr>
            <w:r w:rsidRPr="00492E6B">
              <w:rPr>
                <w:lang w:val="en-GB"/>
              </w:rPr>
              <w:t>394120015</w:t>
            </w:r>
          </w:p>
        </w:tc>
        <w:tc>
          <w:tcPr>
            <w:tcW w:w="1302" w:type="pct"/>
            <w:tcBorders>
              <w:top w:val="single" w:sz="8" w:space="0" w:color="auto"/>
              <w:left w:val="nil"/>
              <w:bottom w:val="single" w:sz="8" w:space="0" w:color="auto"/>
              <w:right w:val="nil"/>
            </w:tcBorders>
          </w:tcPr>
          <w:p w14:paraId="5A68672E" w14:textId="1B626092" w:rsidR="00B70C51" w:rsidRDefault="00B70C51" w:rsidP="00EA4324">
            <w:pPr>
              <w:pStyle w:val="TabText"/>
              <w:rPr>
                <w:lang w:val="en-GB"/>
              </w:rPr>
            </w:pPr>
            <w:r>
              <w:rPr>
                <w:lang w:val="en-GB"/>
              </w:rPr>
              <w:t>Principal Penalty Interest</w:t>
            </w:r>
          </w:p>
        </w:tc>
        <w:tc>
          <w:tcPr>
            <w:tcW w:w="1353" w:type="pct"/>
            <w:tcBorders>
              <w:top w:val="single" w:sz="8" w:space="0" w:color="auto"/>
              <w:left w:val="nil"/>
              <w:bottom w:val="single" w:sz="8" w:space="0" w:color="auto"/>
              <w:right w:val="nil"/>
            </w:tcBorders>
          </w:tcPr>
          <w:p w14:paraId="724B3C47" w14:textId="2D2D9670" w:rsidR="00B70C51" w:rsidRDefault="00B70C51" w:rsidP="00EA4324">
            <w:pPr>
              <w:pStyle w:val="TabText"/>
              <w:rPr>
                <w:lang w:val="en-GB"/>
              </w:rPr>
            </w:pPr>
            <w:r>
              <w:rPr>
                <w:lang w:val="en-GB"/>
              </w:rPr>
              <w:t>110</w:t>
            </w:r>
          </w:p>
        </w:tc>
        <w:tc>
          <w:tcPr>
            <w:tcW w:w="1134" w:type="pct"/>
            <w:tcBorders>
              <w:top w:val="single" w:sz="8" w:space="0" w:color="auto"/>
              <w:left w:val="nil"/>
              <w:bottom w:val="single" w:sz="8" w:space="0" w:color="auto"/>
              <w:right w:val="nil"/>
            </w:tcBorders>
          </w:tcPr>
          <w:p w14:paraId="72831CE2" w14:textId="2D3EB840" w:rsidR="00B70C51" w:rsidRDefault="00B70C51" w:rsidP="00EA4324">
            <w:pPr>
              <w:pStyle w:val="TabText"/>
              <w:rPr>
                <w:lang w:val="en-GB"/>
              </w:rPr>
            </w:pPr>
            <w:r>
              <w:rPr>
                <w:lang w:val="en-GB"/>
              </w:rPr>
              <w:t>Overdue</w:t>
            </w:r>
          </w:p>
        </w:tc>
      </w:tr>
      <w:tr w:rsidR="00B70C51" w:rsidRPr="00D65D7F" w14:paraId="18124062" w14:textId="2AF7EC09" w:rsidTr="001B335E">
        <w:trPr>
          <w:trHeight w:val="252"/>
        </w:trPr>
        <w:tc>
          <w:tcPr>
            <w:tcW w:w="1212" w:type="pct"/>
            <w:tcBorders>
              <w:top w:val="single" w:sz="8" w:space="0" w:color="auto"/>
              <w:left w:val="nil"/>
              <w:bottom w:val="single" w:sz="8" w:space="0" w:color="auto"/>
              <w:right w:val="nil"/>
            </w:tcBorders>
          </w:tcPr>
          <w:p w14:paraId="4ED942EC" w14:textId="0DBBBCFA" w:rsidR="00B70C51" w:rsidRDefault="00B70C51" w:rsidP="00EA4324">
            <w:pPr>
              <w:pStyle w:val="TabText"/>
              <w:rPr>
                <w:lang w:val="en-GB"/>
              </w:rPr>
            </w:pPr>
            <w:r w:rsidRPr="00492E6B">
              <w:rPr>
                <w:lang w:val="en-GB"/>
              </w:rPr>
              <w:t>394120015</w:t>
            </w:r>
          </w:p>
        </w:tc>
        <w:tc>
          <w:tcPr>
            <w:tcW w:w="1302" w:type="pct"/>
            <w:tcBorders>
              <w:top w:val="single" w:sz="8" w:space="0" w:color="auto"/>
              <w:left w:val="nil"/>
              <w:bottom w:val="single" w:sz="8" w:space="0" w:color="auto"/>
              <w:right w:val="nil"/>
            </w:tcBorders>
          </w:tcPr>
          <w:p w14:paraId="7FE92D73" w14:textId="764D8654" w:rsidR="00B70C51" w:rsidRDefault="00B70C51" w:rsidP="00EA4324">
            <w:pPr>
              <w:pStyle w:val="TabText"/>
              <w:rPr>
                <w:lang w:val="en-GB"/>
              </w:rPr>
            </w:pPr>
            <w:r>
              <w:rPr>
                <w:lang w:val="en-GB"/>
              </w:rPr>
              <w:t>Close Interest</w:t>
            </w:r>
          </w:p>
        </w:tc>
        <w:tc>
          <w:tcPr>
            <w:tcW w:w="1353" w:type="pct"/>
            <w:tcBorders>
              <w:top w:val="single" w:sz="8" w:space="0" w:color="auto"/>
              <w:left w:val="nil"/>
              <w:bottom w:val="single" w:sz="8" w:space="0" w:color="auto"/>
              <w:right w:val="nil"/>
            </w:tcBorders>
          </w:tcPr>
          <w:p w14:paraId="2F818D30" w14:textId="65D5A893" w:rsidR="00B70C51" w:rsidRDefault="00B70C51" w:rsidP="00EA4324">
            <w:pPr>
              <w:pStyle w:val="TabText"/>
              <w:rPr>
                <w:lang w:val="en-GB"/>
              </w:rPr>
            </w:pPr>
            <w:r>
              <w:rPr>
                <w:lang w:val="en-GB"/>
              </w:rPr>
              <w:t>120</w:t>
            </w:r>
          </w:p>
        </w:tc>
        <w:tc>
          <w:tcPr>
            <w:tcW w:w="1134" w:type="pct"/>
            <w:tcBorders>
              <w:top w:val="single" w:sz="8" w:space="0" w:color="auto"/>
              <w:left w:val="nil"/>
              <w:bottom w:val="single" w:sz="8" w:space="0" w:color="auto"/>
              <w:right w:val="nil"/>
            </w:tcBorders>
          </w:tcPr>
          <w:p w14:paraId="0426D856" w14:textId="5A2F3994" w:rsidR="00B70C51" w:rsidRDefault="00B70C51" w:rsidP="00EA4324">
            <w:pPr>
              <w:pStyle w:val="TabText"/>
              <w:rPr>
                <w:lang w:val="en-GB"/>
              </w:rPr>
            </w:pPr>
            <w:r>
              <w:rPr>
                <w:lang w:val="en-GB"/>
              </w:rPr>
              <w:t>Overdue</w:t>
            </w:r>
          </w:p>
        </w:tc>
      </w:tr>
      <w:tr w:rsidR="00B70C51" w:rsidRPr="00D65D7F" w14:paraId="3D632DC7" w14:textId="6145FE28" w:rsidTr="001B335E">
        <w:trPr>
          <w:trHeight w:val="252"/>
        </w:trPr>
        <w:tc>
          <w:tcPr>
            <w:tcW w:w="1212" w:type="pct"/>
            <w:tcBorders>
              <w:top w:val="single" w:sz="8" w:space="0" w:color="auto"/>
              <w:left w:val="nil"/>
              <w:bottom w:val="single" w:sz="8" w:space="0" w:color="auto"/>
              <w:right w:val="nil"/>
            </w:tcBorders>
          </w:tcPr>
          <w:p w14:paraId="009B4793" w14:textId="6A390FE3" w:rsidR="00B70C51" w:rsidRDefault="00B70C51" w:rsidP="00EA4324">
            <w:pPr>
              <w:pStyle w:val="TabText"/>
              <w:rPr>
                <w:lang w:val="en-GB"/>
              </w:rPr>
            </w:pPr>
            <w:r w:rsidRPr="00492E6B">
              <w:rPr>
                <w:lang w:val="en-GB"/>
              </w:rPr>
              <w:t>394121015</w:t>
            </w:r>
          </w:p>
        </w:tc>
        <w:tc>
          <w:tcPr>
            <w:tcW w:w="1302" w:type="pct"/>
            <w:tcBorders>
              <w:top w:val="single" w:sz="8" w:space="0" w:color="auto"/>
              <w:left w:val="nil"/>
              <w:bottom w:val="single" w:sz="8" w:space="0" w:color="auto"/>
              <w:right w:val="nil"/>
            </w:tcBorders>
          </w:tcPr>
          <w:p w14:paraId="6015813B" w14:textId="2A235786" w:rsidR="00B70C51" w:rsidRDefault="00B70C51" w:rsidP="00EA4324">
            <w:pPr>
              <w:pStyle w:val="TabText"/>
              <w:rPr>
                <w:lang w:val="en-GB"/>
              </w:rPr>
            </w:pPr>
            <w:r>
              <w:rPr>
                <w:lang w:val="en-GB"/>
              </w:rPr>
              <w:t>Close Adjustment Interest</w:t>
            </w:r>
          </w:p>
        </w:tc>
        <w:tc>
          <w:tcPr>
            <w:tcW w:w="1353" w:type="pct"/>
            <w:tcBorders>
              <w:top w:val="single" w:sz="8" w:space="0" w:color="auto"/>
              <w:left w:val="nil"/>
              <w:bottom w:val="single" w:sz="8" w:space="0" w:color="auto"/>
              <w:right w:val="nil"/>
            </w:tcBorders>
          </w:tcPr>
          <w:p w14:paraId="340BA26E" w14:textId="311B5CBA" w:rsidR="00B70C51" w:rsidRDefault="00B70C51" w:rsidP="00EA4324">
            <w:pPr>
              <w:pStyle w:val="TabText"/>
              <w:rPr>
                <w:lang w:val="en-GB"/>
              </w:rPr>
            </w:pPr>
            <w:r>
              <w:rPr>
                <w:lang w:val="en-GB"/>
              </w:rPr>
              <w:t>130</w:t>
            </w:r>
          </w:p>
        </w:tc>
        <w:tc>
          <w:tcPr>
            <w:tcW w:w="1134" w:type="pct"/>
            <w:tcBorders>
              <w:top w:val="single" w:sz="8" w:space="0" w:color="auto"/>
              <w:left w:val="nil"/>
              <w:bottom w:val="single" w:sz="8" w:space="0" w:color="auto"/>
              <w:right w:val="nil"/>
            </w:tcBorders>
          </w:tcPr>
          <w:p w14:paraId="55343718" w14:textId="60C0C3CC" w:rsidR="00B70C51" w:rsidRDefault="00B70C51" w:rsidP="00EA4324">
            <w:pPr>
              <w:pStyle w:val="TabText"/>
              <w:rPr>
                <w:lang w:val="en-GB"/>
              </w:rPr>
            </w:pPr>
            <w:r>
              <w:rPr>
                <w:lang w:val="en-GB"/>
              </w:rPr>
              <w:t>Overdue</w:t>
            </w:r>
          </w:p>
        </w:tc>
      </w:tr>
      <w:tr w:rsidR="00B70C51" w:rsidRPr="00D65D7F" w14:paraId="4FAC1F73" w14:textId="4F328981" w:rsidTr="001B335E">
        <w:trPr>
          <w:trHeight w:val="252"/>
        </w:trPr>
        <w:tc>
          <w:tcPr>
            <w:tcW w:w="1212" w:type="pct"/>
            <w:tcBorders>
              <w:top w:val="single" w:sz="8" w:space="0" w:color="auto"/>
              <w:left w:val="nil"/>
              <w:bottom w:val="single" w:sz="8" w:space="0" w:color="auto"/>
              <w:right w:val="nil"/>
            </w:tcBorders>
          </w:tcPr>
          <w:p w14:paraId="0BB3191A" w14:textId="1B9EAAE8" w:rsidR="00B70C51" w:rsidRDefault="00B70C51" w:rsidP="00EA4324">
            <w:pPr>
              <w:pStyle w:val="TabText"/>
              <w:rPr>
                <w:lang w:val="en-GB"/>
              </w:rPr>
            </w:pPr>
            <w:r w:rsidRPr="00492E6B">
              <w:rPr>
                <w:lang w:val="en-GB"/>
              </w:rPr>
              <w:t>394120015</w:t>
            </w:r>
          </w:p>
        </w:tc>
        <w:tc>
          <w:tcPr>
            <w:tcW w:w="1302" w:type="pct"/>
            <w:tcBorders>
              <w:top w:val="single" w:sz="8" w:space="0" w:color="auto"/>
              <w:left w:val="nil"/>
              <w:bottom w:val="single" w:sz="8" w:space="0" w:color="auto"/>
              <w:right w:val="nil"/>
            </w:tcBorders>
          </w:tcPr>
          <w:p w14:paraId="70D6B350" w14:textId="2806D8D4" w:rsidR="00B70C51" w:rsidRDefault="00B70C51" w:rsidP="00EA4324">
            <w:pPr>
              <w:pStyle w:val="TabText"/>
              <w:rPr>
                <w:lang w:val="en-GB"/>
              </w:rPr>
            </w:pPr>
            <w:r>
              <w:rPr>
                <w:lang w:val="en-GB"/>
              </w:rPr>
              <w:t>Close Adjustment Principal Penalty Interest</w:t>
            </w:r>
          </w:p>
        </w:tc>
        <w:tc>
          <w:tcPr>
            <w:tcW w:w="1353" w:type="pct"/>
            <w:tcBorders>
              <w:top w:val="single" w:sz="8" w:space="0" w:color="auto"/>
              <w:left w:val="nil"/>
              <w:bottom w:val="single" w:sz="8" w:space="0" w:color="auto"/>
              <w:right w:val="nil"/>
            </w:tcBorders>
          </w:tcPr>
          <w:p w14:paraId="77A9FF17" w14:textId="1287EA61" w:rsidR="00B70C51" w:rsidRDefault="00B70C51" w:rsidP="00EA4324">
            <w:pPr>
              <w:pStyle w:val="TabText"/>
              <w:rPr>
                <w:lang w:val="en-GB"/>
              </w:rPr>
            </w:pPr>
            <w:r>
              <w:rPr>
                <w:lang w:val="en-GB"/>
              </w:rPr>
              <w:t>140</w:t>
            </w:r>
          </w:p>
        </w:tc>
        <w:tc>
          <w:tcPr>
            <w:tcW w:w="1134" w:type="pct"/>
            <w:tcBorders>
              <w:top w:val="single" w:sz="8" w:space="0" w:color="auto"/>
              <w:left w:val="nil"/>
              <w:bottom w:val="single" w:sz="8" w:space="0" w:color="auto"/>
              <w:right w:val="nil"/>
            </w:tcBorders>
          </w:tcPr>
          <w:p w14:paraId="60D20861" w14:textId="5E244B90" w:rsidR="00B70C51" w:rsidRDefault="00B70C51" w:rsidP="00EA4324">
            <w:pPr>
              <w:pStyle w:val="TabText"/>
              <w:rPr>
                <w:lang w:val="en-GB"/>
              </w:rPr>
            </w:pPr>
            <w:r>
              <w:rPr>
                <w:lang w:val="en-GB"/>
              </w:rPr>
              <w:t>Overdue</w:t>
            </w:r>
          </w:p>
        </w:tc>
      </w:tr>
      <w:tr w:rsidR="00B70C51" w:rsidRPr="00D65D7F" w14:paraId="71168EC2" w14:textId="74986E5E" w:rsidTr="001B335E">
        <w:trPr>
          <w:trHeight w:val="252"/>
        </w:trPr>
        <w:tc>
          <w:tcPr>
            <w:tcW w:w="1212" w:type="pct"/>
            <w:tcBorders>
              <w:top w:val="single" w:sz="8" w:space="0" w:color="auto"/>
              <w:left w:val="nil"/>
              <w:bottom w:val="single" w:sz="8" w:space="0" w:color="auto"/>
              <w:right w:val="nil"/>
            </w:tcBorders>
          </w:tcPr>
          <w:p w14:paraId="0F7986D8" w14:textId="310F3A48" w:rsidR="00B70C51" w:rsidRDefault="00B70C51" w:rsidP="00EA4324">
            <w:pPr>
              <w:pStyle w:val="TabText"/>
              <w:rPr>
                <w:lang w:val="en-GB"/>
              </w:rPr>
            </w:pPr>
            <w:r w:rsidRPr="00492E6B">
              <w:rPr>
                <w:lang w:val="en-GB"/>
              </w:rPr>
              <w:t>394120015</w:t>
            </w:r>
          </w:p>
        </w:tc>
        <w:tc>
          <w:tcPr>
            <w:tcW w:w="1302" w:type="pct"/>
            <w:tcBorders>
              <w:top w:val="single" w:sz="8" w:space="0" w:color="auto"/>
              <w:left w:val="nil"/>
              <w:bottom w:val="single" w:sz="8" w:space="0" w:color="auto"/>
              <w:right w:val="nil"/>
            </w:tcBorders>
          </w:tcPr>
          <w:p w14:paraId="4436C8F0" w14:textId="0F9522A2" w:rsidR="00B70C51" w:rsidRDefault="00B70C51" w:rsidP="00EA4324">
            <w:pPr>
              <w:pStyle w:val="TabText"/>
              <w:rPr>
                <w:lang w:val="en-GB"/>
              </w:rPr>
            </w:pPr>
            <w:r>
              <w:rPr>
                <w:lang w:val="en-GB"/>
              </w:rPr>
              <w:t>Close Adjustment Interest Penalty Interest</w:t>
            </w:r>
          </w:p>
        </w:tc>
        <w:tc>
          <w:tcPr>
            <w:tcW w:w="1353" w:type="pct"/>
            <w:tcBorders>
              <w:top w:val="single" w:sz="8" w:space="0" w:color="auto"/>
              <w:left w:val="nil"/>
              <w:bottom w:val="single" w:sz="8" w:space="0" w:color="auto"/>
              <w:right w:val="nil"/>
            </w:tcBorders>
          </w:tcPr>
          <w:p w14:paraId="04C76912" w14:textId="0B22EA3F" w:rsidR="00B70C51" w:rsidRDefault="00B70C51" w:rsidP="00EA4324">
            <w:pPr>
              <w:pStyle w:val="TabText"/>
              <w:rPr>
                <w:lang w:val="en-GB"/>
              </w:rPr>
            </w:pPr>
            <w:r>
              <w:rPr>
                <w:lang w:val="en-GB"/>
              </w:rPr>
              <w:t>150</w:t>
            </w:r>
          </w:p>
        </w:tc>
        <w:tc>
          <w:tcPr>
            <w:tcW w:w="1134" w:type="pct"/>
            <w:tcBorders>
              <w:top w:val="single" w:sz="8" w:space="0" w:color="auto"/>
              <w:left w:val="nil"/>
              <w:bottom w:val="single" w:sz="8" w:space="0" w:color="auto"/>
              <w:right w:val="nil"/>
            </w:tcBorders>
          </w:tcPr>
          <w:p w14:paraId="16CEF307" w14:textId="3173C714" w:rsidR="00B70C51" w:rsidRDefault="00B70C51" w:rsidP="00EA4324">
            <w:pPr>
              <w:pStyle w:val="TabText"/>
              <w:rPr>
                <w:lang w:val="en-GB"/>
              </w:rPr>
            </w:pPr>
            <w:r>
              <w:rPr>
                <w:lang w:val="en-GB"/>
              </w:rPr>
              <w:t>Overdue</w:t>
            </w:r>
          </w:p>
        </w:tc>
      </w:tr>
      <w:tr w:rsidR="00B70C51" w:rsidRPr="00D65D7F" w14:paraId="45689970" w14:textId="1C4E1628" w:rsidTr="001B335E">
        <w:trPr>
          <w:trHeight w:val="252"/>
        </w:trPr>
        <w:tc>
          <w:tcPr>
            <w:tcW w:w="1212" w:type="pct"/>
            <w:tcBorders>
              <w:top w:val="single" w:sz="8" w:space="0" w:color="auto"/>
              <w:left w:val="nil"/>
              <w:bottom w:val="single" w:sz="8" w:space="0" w:color="auto"/>
              <w:right w:val="nil"/>
            </w:tcBorders>
          </w:tcPr>
          <w:p w14:paraId="6B3CF2D0" w14:textId="7092633A" w:rsidR="00B70C51" w:rsidRDefault="00B70C51" w:rsidP="00EA4324">
            <w:pPr>
              <w:pStyle w:val="TabText"/>
              <w:rPr>
                <w:lang w:val="en-GB"/>
              </w:rPr>
            </w:pPr>
            <w:r w:rsidRPr="00270C15">
              <w:rPr>
                <w:lang w:val="en-GB"/>
              </w:rPr>
              <w:t>211124015</w:t>
            </w:r>
          </w:p>
        </w:tc>
        <w:tc>
          <w:tcPr>
            <w:tcW w:w="1302" w:type="pct"/>
            <w:tcBorders>
              <w:top w:val="single" w:sz="8" w:space="0" w:color="auto"/>
              <w:left w:val="nil"/>
              <w:bottom w:val="single" w:sz="8" w:space="0" w:color="auto"/>
              <w:right w:val="nil"/>
            </w:tcBorders>
          </w:tcPr>
          <w:p w14:paraId="1C3C0416" w14:textId="3AF58E63" w:rsidR="00B70C51" w:rsidRDefault="00B70C51" w:rsidP="00EA4324">
            <w:pPr>
              <w:pStyle w:val="TabText"/>
              <w:rPr>
                <w:lang w:val="en-GB"/>
              </w:rPr>
            </w:pPr>
            <w:r>
              <w:rPr>
                <w:lang w:val="en-GB"/>
              </w:rPr>
              <w:t>Close Fee</w:t>
            </w:r>
          </w:p>
        </w:tc>
        <w:tc>
          <w:tcPr>
            <w:tcW w:w="1353" w:type="pct"/>
            <w:tcBorders>
              <w:top w:val="single" w:sz="8" w:space="0" w:color="auto"/>
              <w:left w:val="nil"/>
              <w:bottom w:val="single" w:sz="8" w:space="0" w:color="auto"/>
              <w:right w:val="nil"/>
            </w:tcBorders>
          </w:tcPr>
          <w:p w14:paraId="45757079" w14:textId="775CF472" w:rsidR="00B70C51" w:rsidRDefault="00B70C51" w:rsidP="00EA4324">
            <w:pPr>
              <w:pStyle w:val="TabText"/>
              <w:rPr>
                <w:lang w:val="en-GB"/>
              </w:rPr>
            </w:pPr>
            <w:r>
              <w:rPr>
                <w:lang w:val="en-GB"/>
              </w:rPr>
              <w:t>160</w:t>
            </w:r>
          </w:p>
        </w:tc>
        <w:tc>
          <w:tcPr>
            <w:tcW w:w="1134" w:type="pct"/>
            <w:tcBorders>
              <w:top w:val="single" w:sz="8" w:space="0" w:color="auto"/>
              <w:left w:val="nil"/>
              <w:bottom w:val="single" w:sz="8" w:space="0" w:color="auto"/>
              <w:right w:val="nil"/>
            </w:tcBorders>
          </w:tcPr>
          <w:p w14:paraId="7AB4C25C" w14:textId="41A91618" w:rsidR="00B70C51" w:rsidRDefault="00B70C51" w:rsidP="00EA4324">
            <w:pPr>
              <w:pStyle w:val="TabText"/>
              <w:rPr>
                <w:lang w:val="en-GB"/>
              </w:rPr>
            </w:pPr>
            <w:r>
              <w:rPr>
                <w:lang w:val="en-GB"/>
              </w:rPr>
              <w:t>Overdue</w:t>
            </w:r>
          </w:p>
        </w:tc>
      </w:tr>
      <w:tr w:rsidR="00B70C51" w:rsidRPr="00D65D7F" w14:paraId="1D28B360" w14:textId="03914EB8" w:rsidTr="001B335E">
        <w:trPr>
          <w:trHeight w:val="252"/>
        </w:trPr>
        <w:tc>
          <w:tcPr>
            <w:tcW w:w="1212" w:type="pct"/>
            <w:tcBorders>
              <w:top w:val="single" w:sz="8" w:space="0" w:color="auto"/>
              <w:left w:val="nil"/>
              <w:bottom w:val="single" w:sz="8" w:space="0" w:color="auto"/>
              <w:right w:val="nil"/>
            </w:tcBorders>
          </w:tcPr>
          <w:p w14:paraId="2FDA73CD" w14:textId="6CF97128" w:rsidR="00B70C51" w:rsidRPr="00492E6B" w:rsidRDefault="00B70C51" w:rsidP="00EA4324">
            <w:pPr>
              <w:pStyle w:val="TabText"/>
              <w:rPr>
                <w:lang w:val="en-GB"/>
              </w:rPr>
            </w:pPr>
            <w:r w:rsidRPr="00270C15">
              <w:rPr>
                <w:lang w:val="en-GB"/>
              </w:rPr>
              <w:t>211121015</w:t>
            </w:r>
          </w:p>
        </w:tc>
        <w:tc>
          <w:tcPr>
            <w:tcW w:w="1302" w:type="pct"/>
            <w:tcBorders>
              <w:top w:val="single" w:sz="8" w:space="0" w:color="auto"/>
              <w:left w:val="nil"/>
              <w:bottom w:val="single" w:sz="8" w:space="0" w:color="auto"/>
              <w:right w:val="nil"/>
            </w:tcBorders>
          </w:tcPr>
          <w:p w14:paraId="6A995A35" w14:textId="38770A16" w:rsidR="00B70C51" w:rsidRDefault="00B70C51" w:rsidP="00EA4324">
            <w:pPr>
              <w:pStyle w:val="TabText"/>
              <w:rPr>
                <w:lang w:val="en-GB"/>
              </w:rPr>
            </w:pPr>
            <w:r>
              <w:rPr>
                <w:lang w:val="en-GB"/>
              </w:rPr>
              <w:t>Instalment OVD Principal</w:t>
            </w:r>
          </w:p>
        </w:tc>
        <w:tc>
          <w:tcPr>
            <w:tcW w:w="1353" w:type="pct"/>
            <w:tcBorders>
              <w:top w:val="single" w:sz="8" w:space="0" w:color="auto"/>
              <w:left w:val="nil"/>
              <w:bottom w:val="single" w:sz="8" w:space="0" w:color="auto"/>
              <w:right w:val="nil"/>
            </w:tcBorders>
          </w:tcPr>
          <w:p w14:paraId="1826A22F" w14:textId="4FDCB951" w:rsidR="00B70C51" w:rsidRDefault="00B70C51" w:rsidP="00EA4324">
            <w:pPr>
              <w:pStyle w:val="TabText"/>
              <w:rPr>
                <w:lang w:val="en-GB"/>
              </w:rPr>
            </w:pPr>
            <w:r>
              <w:rPr>
                <w:lang w:val="en-GB"/>
              </w:rPr>
              <w:t>170</w:t>
            </w:r>
          </w:p>
        </w:tc>
        <w:tc>
          <w:tcPr>
            <w:tcW w:w="1134" w:type="pct"/>
            <w:tcBorders>
              <w:top w:val="single" w:sz="8" w:space="0" w:color="auto"/>
              <w:left w:val="nil"/>
              <w:bottom w:val="single" w:sz="8" w:space="0" w:color="auto"/>
              <w:right w:val="nil"/>
            </w:tcBorders>
          </w:tcPr>
          <w:p w14:paraId="78858FBA" w14:textId="0EC169AB" w:rsidR="00B70C51" w:rsidRDefault="00B70C51" w:rsidP="00EA4324">
            <w:pPr>
              <w:pStyle w:val="TabText"/>
              <w:rPr>
                <w:lang w:val="en-GB"/>
              </w:rPr>
            </w:pPr>
            <w:r>
              <w:rPr>
                <w:lang w:val="en-GB"/>
              </w:rPr>
              <w:t>Overdue</w:t>
            </w:r>
          </w:p>
        </w:tc>
      </w:tr>
      <w:tr w:rsidR="00B70C51" w:rsidRPr="00D65D7F" w14:paraId="1F5CA6DA" w14:textId="36E7DD30" w:rsidTr="001B335E">
        <w:trPr>
          <w:trHeight w:val="252"/>
        </w:trPr>
        <w:tc>
          <w:tcPr>
            <w:tcW w:w="1212" w:type="pct"/>
            <w:tcBorders>
              <w:top w:val="single" w:sz="8" w:space="0" w:color="auto"/>
              <w:left w:val="nil"/>
              <w:bottom w:val="single" w:sz="8" w:space="0" w:color="auto"/>
              <w:right w:val="nil"/>
            </w:tcBorders>
          </w:tcPr>
          <w:p w14:paraId="18E6C310" w14:textId="3506FC95" w:rsidR="00B70C51" w:rsidRPr="00492E6B" w:rsidRDefault="00B70C51" w:rsidP="00EA4324">
            <w:pPr>
              <w:pStyle w:val="TabText"/>
              <w:rPr>
                <w:lang w:val="en-GB"/>
              </w:rPr>
            </w:pPr>
            <w:r w:rsidRPr="00492E6B">
              <w:rPr>
                <w:lang w:val="en-GB"/>
              </w:rPr>
              <w:t>211120015</w:t>
            </w:r>
          </w:p>
        </w:tc>
        <w:tc>
          <w:tcPr>
            <w:tcW w:w="1302" w:type="pct"/>
            <w:tcBorders>
              <w:top w:val="single" w:sz="8" w:space="0" w:color="auto"/>
              <w:left w:val="nil"/>
              <w:bottom w:val="single" w:sz="8" w:space="0" w:color="auto"/>
              <w:right w:val="nil"/>
            </w:tcBorders>
          </w:tcPr>
          <w:p w14:paraId="67D60BC9" w14:textId="6814B7DE" w:rsidR="00B70C51" w:rsidRDefault="00B70C51" w:rsidP="00EA4324">
            <w:pPr>
              <w:pStyle w:val="TabText"/>
              <w:rPr>
                <w:lang w:val="en-GB"/>
              </w:rPr>
            </w:pPr>
            <w:r>
              <w:rPr>
                <w:lang w:val="en-GB"/>
              </w:rPr>
              <w:t>Close Sale</w:t>
            </w:r>
          </w:p>
        </w:tc>
        <w:tc>
          <w:tcPr>
            <w:tcW w:w="1353" w:type="pct"/>
            <w:tcBorders>
              <w:top w:val="single" w:sz="8" w:space="0" w:color="auto"/>
              <w:left w:val="nil"/>
              <w:bottom w:val="single" w:sz="8" w:space="0" w:color="auto"/>
              <w:right w:val="nil"/>
            </w:tcBorders>
          </w:tcPr>
          <w:p w14:paraId="198F0918" w14:textId="5B4A2D77" w:rsidR="00B70C51" w:rsidRDefault="00B70C51" w:rsidP="00EA4324">
            <w:pPr>
              <w:pStyle w:val="TabText"/>
              <w:rPr>
                <w:lang w:val="en-GB"/>
              </w:rPr>
            </w:pPr>
            <w:r>
              <w:rPr>
                <w:lang w:val="en-GB"/>
              </w:rPr>
              <w:t>180</w:t>
            </w:r>
          </w:p>
        </w:tc>
        <w:tc>
          <w:tcPr>
            <w:tcW w:w="1134" w:type="pct"/>
            <w:tcBorders>
              <w:top w:val="single" w:sz="8" w:space="0" w:color="auto"/>
              <w:left w:val="nil"/>
              <w:bottom w:val="single" w:sz="8" w:space="0" w:color="auto"/>
              <w:right w:val="nil"/>
            </w:tcBorders>
          </w:tcPr>
          <w:p w14:paraId="781D55C6" w14:textId="2CFF7B85" w:rsidR="00B70C51" w:rsidRDefault="00B70C51" w:rsidP="00EA4324">
            <w:pPr>
              <w:pStyle w:val="TabText"/>
              <w:rPr>
                <w:lang w:val="en-GB"/>
              </w:rPr>
            </w:pPr>
            <w:r>
              <w:rPr>
                <w:lang w:val="en-GB"/>
              </w:rPr>
              <w:t>Overdue</w:t>
            </w:r>
          </w:p>
        </w:tc>
      </w:tr>
      <w:tr w:rsidR="00B70C51" w:rsidRPr="00D65D7F" w14:paraId="64BF96E3" w14:textId="187076E2" w:rsidTr="001B335E">
        <w:trPr>
          <w:trHeight w:val="252"/>
        </w:trPr>
        <w:tc>
          <w:tcPr>
            <w:tcW w:w="1212" w:type="pct"/>
            <w:tcBorders>
              <w:top w:val="single" w:sz="8" w:space="0" w:color="auto"/>
              <w:left w:val="nil"/>
              <w:bottom w:val="single" w:sz="8" w:space="0" w:color="auto"/>
              <w:right w:val="nil"/>
            </w:tcBorders>
          </w:tcPr>
          <w:p w14:paraId="1394796B" w14:textId="3DC8D9E8" w:rsidR="00B70C51" w:rsidRDefault="00B70C51" w:rsidP="00EA4324">
            <w:pPr>
              <w:pStyle w:val="TabText"/>
              <w:rPr>
                <w:lang w:val="en-GB"/>
              </w:rPr>
            </w:pPr>
            <w:r w:rsidRPr="003351CB">
              <w:rPr>
                <w:lang w:val="en-GB"/>
              </w:rPr>
              <w:t>211124015</w:t>
            </w:r>
          </w:p>
        </w:tc>
        <w:tc>
          <w:tcPr>
            <w:tcW w:w="1302" w:type="pct"/>
            <w:tcBorders>
              <w:top w:val="single" w:sz="8" w:space="0" w:color="auto"/>
              <w:left w:val="nil"/>
              <w:bottom w:val="single" w:sz="8" w:space="0" w:color="auto"/>
              <w:right w:val="nil"/>
            </w:tcBorders>
          </w:tcPr>
          <w:p w14:paraId="4202A908" w14:textId="0C66545B" w:rsidR="00B70C51" w:rsidRDefault="00B70C51" w:rsidP="00EA4324">
            <w:pPr>
              <w:pStyle w:val="TabText"/>
              <w:rPr>
                <w:lang w:val="en-GB"/>
              </w:rPr>
            </w:pPr>
            <w:r>
              <w:rPr>
                <w:lang w:val="en-GB"/>
              </w:rPr>
              <w:t>Close Insurance</w:t>
            </w:r>
          </w:p>
        </w:tc>
        <w:tc>
          <w:tcPr>
            <w:tcW w:w="1353" w:type="pct"/>
            <w:tcBorders>
              <w:top w:val="single" w:sz="8" w:space="0" w:color="auto"/>
              <w:left w:val="nil"/>
              <w:bottom w:val="single" w:sz="8" w:space="0" w:color="auto"/>
              <w:right w:val="nil"/>
            </w:tcBorders>
          </w:tcPr>
          <w:p w14:paraId="7B1B635B" w14:textId="08743765" w:rsidR="00B70C51" w:rsidRDefault="00B70C51" w:rsidP="00EA4324">
            <w:pPr>
              <w:pStyle w:val="TabText"/>
              <w:rPr>
                <w:lang w:val="en-GB"/>
              </w:rPr>
            </w:pPr>
            <w:r>
              <w:rPr>
                <w:lang w:val="en-GB"/>
              </w:rPr>
              <w:t>190</w:t>
            </w:r>
          </w:p>
        </w:tc>
        <w:tc>
          <w:tcPr>
            <w:tcW w:w="1134" w:type="pct"/>
            <w:tcBorders>
              <w:top w:val="single" w:sz="8" w:space="0" w:color="auto"/>
              <w:left w:val="nil"/>
              <w:bottom w:val="single" w:sz="8" w:space="0" w:color="auto"/>
              <w:right w:val="nil"/>
            </w:tcBorders>
          </w:tcPr>
          <w:p w14:paraId="2D8D6996" w14:textId="60327235" w:rsidR="00B70C51" w:rsidRDefault="00B70C51" w:rsidP="00EA4324">
            <w:pPr>
              <w:pStyle w:val="TabText"/>
              <w:rPr>
                <w:lang w:val="en-GB"/>
              </w:rPr>
            </w:pPr>
            <w:r>
              <w:rPr>
                <w:lang w:val="en-GB"/>
              </w:rPr>
              <w:t>Overdue</w:t>
            </w:r>
          </w:p>
        </w:tc>
      </w:tr>
      <w:tr w:rsidR="00B70C51" w:rsidRPr="00D65D7F" w14:paraId="2A5857A8" w14:textId="25185CC9" w:rsidTr="001B335E">
        <w:trPr>
          <w:trHeight w:val="252"/>
        </w:trPr>
        <w:tc>
          <w:tcPr>
            <w:tcW w:w="1212" w:type="pct"/>
            <w:tcBorders>
              <w:top w:val="single" w:sz="8" w:space="0" w:color="auto"/>
              <w:left w:val="nil"/>
              <w:bottom w:val="single" w:sz="8" w:space="0" w:color="auto"/>
              <w:right w:val="nil"/>
            </w:tcBorders>
          </w:tcPr>
          <w:p w14:paraId="6108E729" w14:textId="64962F1A" w:rsidR="00B70C51" w:rsidRPr="00270C15" w:rsidRDefault="00B70C51" w:rsidP="00EA4324">
            <w:pPr>
              <w:pStyle w:val="TabText"/>
              <w:rPr>
                <w:lang w:val="en-GB"/>
              </w:rPr>
            </w:pPr>
            <w:r w:rsidRPr="006E2978">
              <w:rPr>
                <w:lang w:val="en-GB"/>
              </w:rPr>
              <w:t>971220015</w:t>
            </w:r>
          </w:p>
        </w:tc>
        <w:tc>
          <w:tcPr>
            <w:tcW w:w="1302" w:type="pct"/>
            <w:tcBorders>
              <w:top w:val="single" w:sz="8" w:space="0" w:color="auto"/>
              <w:left w:val="nil"/>
              <w:bottom w:val="single" w:sz="8" w:space="0" w:color="auto"/>
              <w:right w:val="nil"/>
            </w:tcBorders>
          </w:tcPr>
          <w:p w14:paraId="2D98EC5C" w14:textId="7099F38D" w:rsidR="00B70C51" w:rsidRDefault="00B70C51" w:rsidP="00EA4324">
            <w:pPr>
              <w:pStyle w:val="TabText"/>
              <w:rPr>
                <w:lang w:val="en-GB"/>
              </w:rPr>
            </w:pPr>
            <w:r>
              <w:rPr>
                <w:lang w:val="en-GB"/>
              </w:rPr>
              <w:t>Writeoff Interest</w:t>
            </w:r>
          </w:p>
        </w:tc>
        <w:tc>
          <w:tcPr>
            <w:tcW w:w="1353" w:type="pct"/>
            <w:tcBorders>
              <w:top w:val="single" w:sz="8" w:space="0" w:color="auto"/>
              <w:left w:val="nil"/>
              <w:bottom w:val="single" w:sz="8" w:space="0" w:color="auto"/>
              <w:right w:val="nil"/>
            </w:tcBorders>
          </w:tcPr>
          <w:p w14:paraId="5EB03E71" w14:textId="534175B4" w:rsidR="00B70C51" w:rsidRDefault="00B70C51" w:rsidP="00EA4324">
            <w:pPr>
              <w:pStyle w:val="TabText"/>
              <w:rPr>
                <w:lang w:val="en-GB"/>
              </w:rPr>
            </w:pPr>
            <w:r>
              <w:rPr>
                <w:lang w:val="en-GB"/>
              </w:rPr>
              <w:t>200</w:t>
            </w:r>
          </w:p>
        </w:tc>
        <w:tc>
          <w:tcPr>
            <w:tcW w:w="1134" w:type="pct"/>
            <w:tcBorders>
              <w:top w:val="single" w:sz="8" w:space="0" w:color="auto"/>
              <w:left w:val="nil"/>
              <w:bottom w:val="single" w:sz="8" w:space="0" w:color="auto"/>
              <w:right w:val="nil"/>
            </w:tcBorders>
          </w:tcPr>
          <w:p w14:paraId="32AC54D3" w14:textId="77777777" w:rsidR="00B70C51" w:rsidRDefault="00B70C51" w:rsidP="00EA4324">
            <w:pPr>
              <w:pStyle w:val="TabText"/>
              <w:rPr>
                <w:lang w:val="en-GB"/>
              </w:rPr>
            </w:pPr>
          </w:p>
        </w:tc>
      </w:tr>
      <w:tr w:rsidR="00B70C51" w:rsidRPr="00D65D7F" w14:paraId="0C0DE8A4" w14:textId="183EF946" w:rsidTr="001B335E">
        <w:trPr>
          <w:trHeight w:val="252"/>
        </w:trPr>
        <w:tc>
          <w:tcPr>
            <w:tcW w:w="1212" w:type="pct"/>
            <w:tcBorders>
              <w:top w:val="single" w:sz="8" w:space="0" w:color="auto"/>
              <w:left w:val="nil"/>
              <w:bottom w:val="single" w:sz="8" w:space="0" w:color="auto"/>
              <w:right w:val="nil"/>
            </w:tcBorders>
          </w:tcPr>
          <w:p w14:paraId="41D33B1A" w14:textId="376AD370" w:rsidR="00B70C51" w:rsidRDefault="00B70C51" w:rsidP="00EA4324">
            <w:pPr>
              <w:pStyle w:val="TabText"/>
              <w:rPr>
                <w:lang w:val="en-GB"/>
              </w:rPr>
            </w:pPr>
            <w:r w:rsidRPr="006E2978">
              <w:rPr>
                <w:lang w:val="en-GB"/>
              </w:rPr>
              <w:t>971220015</w:t>
            </w:r>
          </w:p>
        </w:tc>
        <w:tc>
          <w:tcPr>
            <w:tcW w:w="1302" w:type="pct"/>
            <w:tcBorders>
              <w:top w:val="single" w:sz="8" w:space="0" w:color="auto"/>
              <w:left w:val="nil"/>
              <w:bottom w:val="single" w:sz="8" w:space="0" w:color="auto"/>
              <w:right w:val="nil"/>
            </w:tcBorders>
          </w:tcPr>
          <w:p w14:paraId="5F8F2511" w14:textId="183E3958" w:rsidR="00B70C51" w:rsidRDefault="00B70C51" w:rsidP="00EA4324">
            <w:pPr>
              <w:pStyle w:val="TabText"/>
              <w:rPr>
                <w:lang w:val="en-GB"/>
              </w:rPr>
            </w:pPr>
            <w:r>
              <w:rPr>
                <w:lang w:val="en-GB"/>
              </w:rPr>
              <w:t>Writeoff Fee</w:t>
            </w:r>
          </w:p>
        </w:tc>
        <w:tc>
          <w:tcPr>
            <w:tcW w:w="1353" w:type="pct"/>
            <w:tcBorders>
              <w:top w:val="single" w:sz="8" w:space="0" w:color="auto"/>
              <w:left w:val="nil"/>
              <w:bottom w:val="single" w:sz="8" w:space="0" w:color="auto"/>
              <w:right w:val="nil"/>
            </w:tcBorders>
          </w:tcPr>
          <w:p w14:paraId="118DE81A" w14:textId="0DFD3D3C" w:rsidR="00B70C51" w:rsidRDefault="00B70C51" w:rsidP="00EA4324">
            <w:pPr>
              <w:pStyle w:val="TabText"/>
              <w:rPr>
                <w:lang w:val="en-GB"/>
              </w:rPr>
            </w:pPr>
            <w:r>
              <w:rPr>
                <w:lang w:val="en-GB"/>
              </w:rPr>
              <w:t>210</w:t>
            </w:r>
          </w:p>
        </w:tc>
        <w:tc>
          <w:tcPr>
            <w:tcW w:w="1134" w:type="pct"/>
            <w:tcBorders>
              <w:top w:val="single" w:sz="8" w:space="0" w:color="auto"/>
              <w:left w:val="nil"/>
              <w:bottom w:val="single" w:sz="8" w:space="0" w:color="auto"/>
              <w:right w:val="nil"/>
            </w:tcBorders>
          </w:tcPr>
          <w:p w14:paraId="42EDA502" w14:textId="77777777" w:rsidR="00B70C51" w:rsidRDefault="00B70C51" w:rsidP="00EA4324">
            <w:pPr>
              <w:pStyle w:val="TabText"/>
              <w:rPr>
                <w:lang w:val="en-GB"/>
              </w:rPr>
            </w:pPr>
          </w:p>
        </w:tc>
      </w:tr>
      <w:tr w:rsidR="00B70C51" w:rsidRPr="00D65D7F" w14:paraId="056C3D8D" w14:textId="31E00882" w:rsidTr="001B335E">
        <w:trPr>
          <w:trHeight w:val="252"/>
        </w:trPr>
        <w:tc>
          <w:tcPr>
            <w:tcW w:w="1212" w:type="pct"/>
            <w:tcBorders>
              <w:top w:val="single" w:sz="8" w:space="0" w:color="auto"/>
              <w:left w:val="nil"/>
              <w:bottom w:val="single" w:sz="8" w:space="0" w:color="auto"/>
              <w:right w:val="nil"/>
            </w:tcBorders>
          </w:tcPr>
          <w:p w14:paraId="13DC1120" w14:textId="47322541" w:rsidR="00B70C51" w:rsidRDefault="00B70C51" w:rsidP="00EA4324">
            <w:pPr>
              <w:pStyle w:val="TabText"/>
              <w:rPr>
                <w:lang w:val="en-GB"/>
              </w:rPr>
            </w:pPr>
            <w:r w:rsidRPr="006E2978">
              <w:rPr>
                <w:lang w:val="en-GB"/>
              </w:rPr>
              <w:t>971220015</w:t>
            </w:r>
          </w:p>
        </w:tc>
        <w:tc>
          <w:tcPr>
            <w:tcW w:w="1302" w:type="pct"/>
            <w:tcBorders>
              <w:top w:val="single" w:sz="8" w:space="0" w:color="auto"/>
              <w:left w:val="nil"/>
              <w:bottom w:val="single" w:sz="8" w:space="0" w:color="auto"/>
              <w:right w:val="nil"/>
            </w:tcBorders>
          </w:tcPr>
          <w:p w14:paraId="7C89C1E7" w14:textId="69CBFCB0" w:rsidR="00B70C51" w:rsidRDefault="00B70C51" w:rsidP="00EA4324">
            <w:pPr>
              <w:pStyle w:val="TabText"/>
              <w:rPr>
                <w:lang w:val="en-GB"/>
              </w:rPr>
            </w:pPr>
            <w:r>
              <w:rPr>
                <w:lang w:val="en-GB"/>
              </w:rPr>
              <w:t>Writeoff Principal</w:t>
            </w:r>
          </w:p>
        </w:tc>
        <w:tc>
          <w:tcPr>
            <w:tcW w:w="1353" w:type="pct"/>
            <w:tcBorders>
              <w:top w:val="single" w:sz="8" w:space="0" w:color="auto"/>
              <w:left w:val="nil"/>
              <w:bottom w:val="single" w:sz="8" w:space="0" w:color="auto"/>
              <w:right w:val="nil"/>
            </w:tcBorders>
          </w:tcPr>
          <w:p w14:paraId="4BE0AD7C" w14:textId="0F58700C" w:rsidR="00B70C51" w:rsidRDefault="00B70C51" w:rsidP="00EA4324">
            <w:pPr>
              <w:pStyle w:val="TabText"/>
              <w:rPr>
                <w:lang w:val="en-GB"/>
              </w:rPr>
            </w:pPr>
            <w:r>
              <w:rPr>
                <w:lang w:val="en-GB"/>
              </w:rPr>
              <w:t>220</w:t>
            </w:r>
          </w:p>
        </w:tc>
        <w:tc>
          <w:tcPr>
            <w:tcW w:w="1134" w:type="pct"/>
            <w:tcBorders>
              <w:top w:val="single" w:sz="8" w:space="0" w:color="auto"/>
              <w:left w:val="nil"/>
              <w:bottom w:val="single" w:sz="8" w:space="0" w:color="auto"/>
              <w:right w:val="nil"/>
            </w:tcBorders>
          </w:tcPr>
          <w:p w14:paraId="7AB32157" w14:textId="77777777" w:rsidR="00B70C51" w:rsidRDefault="00B70C51" w:rsidP="00EA4324">
            <w:pPr>
              <w:pStyle w:val="TabText"/>
              <w:rPr>
                <w:lang w:val="en-GB"/>
              </w:rPr>
            </w:pPr>
          </w:p>
        </w:tc>
      </w:tr>
      <w:tr w:rsidR="00B70C51" w:rsidRPr="00D65D7F" w14:paraId="223C13C9" w14:textId="4512F6B3" w:rsidTr="001B335E">
        <w:trPr>
          <w:trHeight w:val="252"/>
        </w:trPr>
        <w:tc>
          <w:tcPr>
            <w:tcW w:w="1212" w:type="pct"/>
            <w:tcBorders>
              <w:top w:val="single" w:sz="8" w:space="0" w:color="auto"/>
              <w:left w:val="nil"/>
              <w:bottom w:val="single" w:sz="8" w:space="0" w:color="auto"/>
              <w:right w:val="nil"/>
            </w:tcBorders>
          </w:tcPr>
          <w:p w14:paraId="3A8B3D03" w14:textId="1BE89AAF" w:rsidR="00B70C51" w:rsidRPr="00492E6B" w:rsidRDefault="00B70C51" w:rsidP="00EA4324">
            <w:pPr>
              <w:pStyle w:val="TabText"/>
              <w:rPr>
                <w:lang w:val="en-GB"/>
              </w:rPr>
            </w:pPr>
            <w:r w:rsidRPr="00270C15">
              <w:rPr>
                <w:lang w:val="en-GB"/>
              </w:rPr>
              <w:t>211121015</w:t>
            </w:r>
          </w:p>
        </w:tc>
        <w:tc>
          <w:tcPr>
            <w:tcW w:w="1302" w:type="pct"/>
            <w:tcBorders>
              <w:top w:val="single" w:sz="8" w:space="0" w:color="auto"/>
              <w:left w:val="nil"/>
              <w:bottom w:val="single" w:sz="8" w:space="0" w:color="auto"/>
              <w:right w:val="nil"/>
            </w:tcBorders>
          </w:tcPr>
          <w:p w14:paraId="0AB06E5D" w14:textId="261914B4" w:rsidR="00B70C51" w:rsidRDefault="00B70C51" w:rsidP="00EA4324">
            <w:pPr>
              <w:pStyle w:val="TabText"/>
              <w:rPr>
                <w:lang w:val="en-GB"/>
              </w:rPr>
            </w:pPr>
            <w:r>
              <w:rPr>
                <w:lang w:val="en-GB"/>
              </w:rPr>
              <w:t>Instalment Principal Waiting</w:t>
            </w:r>
          </w:p>
        </w:tc>
        <w:tc>
          <w:tcPr>
            <w:tcW w:w="1353" w:type="pct"/>
            <w:tcBorders>
              <w:top w:val="single" w:sz="8" w:space="0" w:color="auto"/>
              <w:left w:val="nil"/>
              <w:bottom w:val="single" w:sz="8" w:space="0" w:color="auto"/>
              <w:right w:val="nil"/>
            </w:tcBorders>
          </w:tcPr>
          <w:p w14:paraId="2D86AA32" w14:textId="58DD9120" w:rsidR="00B70C51" w:rsidRDefault="00B70C51" w:rsidP="00EA4324">
            <w:pPr>
              <w:pStyle w:val="TabText"/>
              <w:rPr>
                <w:lang w:val="en-GB"/>
              </w:rPr>
            </w:pPr>
            <w:r>
              <w:rPr>
                <w:lang w:val="en-GB"/>
              </w:rPr>
              <w:t>N/A</w:t>
            </w:r>
          </w:p>
        </w:tc>
        <w:tc>
          <w:tcPr>
            <w:tcW w:w="1134" w:type="pct"/>
            <w:tcBorders>
              <w:top w:val="single" w:sz="8" w:space="0" w:color="auto"/>
              <w:left w:val="nil"/>
              <w:bottom w:val="single" w:sz="8" w:space="0" w:color="auto"/>
              <w:right w:val="nil"/>
            </w:tcBorders>
          </w:tcPr>
          <w:p w14:paraId="038F00AE" w14:textId="77777777" w:rsidR="00B70C51" w:rsidRDefault="00B70C51" w:rsidP="00EA4324">
            <w:pPr>
              <w:pStyle w:val="TabText"/>
              <w:rPr>
                <w:lang w:val="en-GB"/>
              </w:rPr>
            </w:pPr>
          </w:p>
        </w:tc>
      </w:tr>
    </w:tbl>
    <w:p w14:paraId="56D4A2BA" w14:textId="3673A40B" w:rsidR="008225EE" w:rsidRDefault="008225EE" w:rsidP="00E364FD">
      <w:pPr>
        <w:pStyle w:val="Body"/>
      </w:pPr>
    </w:p>
    <w:p w14:paraId="0D69181C" w14:textId="639E6B11" w:rsidR="008225EE" w:rsidRDefault="008225EE" w:rsidP="00E364FD">
      <w:pPr>
        <w:pStyle w:val="Body"/>
      </w:pPr>
      <w:r>
        <w:t>Shadow Accounts:</w:t>
      </w:r>
    </w:p>
    <w:tbl>
      <w:tblPr>
        <w:tblW w:w="4663" w:type="pc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1"/>
        <w:gridCol w:w="5200"/>
        <w:gridCol w:w="1960"/>
      </w:tblGrid>
      <w:tr w:rsidR="008225EE" w14:paraId="2FF9670C" w14:textId="77777777" w:rsidTr="008736EE">
        <w:tc>
          <w:tcPr>
            <w:tcW w:w="1212" w:type="pct"/>
            <w:tcBorders>
              <w:top w:val="single" w:sz="8" w:space="0" w:color="auto"/>
              <w:left w:val="nil"/>
              <w:bottom w:val="single" w:sz="8" w:space="0" w:color="auto"/>
              <w:right w:val="nil"/>
            </w:tcBorders>
            <w:shd w:val="clear" w:color="auto" w:fill="E7F1F9"/>
          </w:tcPr>
          <w:p w14:paraId="513A6300" w14:textId="77777777" w:rsidR="008225EE" w:rsidRPr="005C50B7" w:rsidRDefault="008225EE" w:rsidP="00E37CA6">
            <w:pPr>
              <w:pStyle w:val="TableHeading"/>
              <w:spacing w:after="120" w:line="240" w:lineRule="auto"/>
              <w:jc w:val="both"/>
              <w:rPr>
                <w:bCs/>
                <w:lang w:val="en-GB"/>
              </w:rPr>
            </w:pPr>
            <w:r>
              <w:rPr>
                <w:bCs/>
                <w:lang w:val="en-GB"/>
              </w:rPr>
              <w:t>GL Number</w:t>
            </w:r>
          </w:p>
        </w:tc>
        <w:tc>
          <w:tcPr>
            <w:tcW w:w="2751" w:type="pct"/>
            <w:tcBorders>
              <w:top w:val="single" w:sz="8" w:space="0" w:color="auto"/>
              <w:left w:val="nil"/>
              <w:bottom w:val="single" w:sz="8" w:space="0" w:color="auto"/>
              <w:right w:val="nil"/>
            </w:tcBorders>
            <w:shd w:val="clear" w:color="auto" w:fill="E7F1F9"/>
          </w:tcPr>
          <w:p w14:paraId="47F4DB8E" w14:textId="77777777" w:rsidR="008225EE" w:rsidRPr="009679B8" w:rsidRDefault="008225EE" w:rsidP="00E37CA6">
            <w:pPr>
              <w:pStyle w:val="TableHeading"/>
              <w:spacing w:after="120" w:line="240" w:lineRule="auto"/>
              <w:jc w:val="both"/>
              <w:rPr>
                <w:rFonts w:ascii="Calibri" w:hAnsi="Calibri" w:cs="Calibri"/>
                <w:bCs/>
              </w:rPr>
            </w:pPr>
            <w:r>
              <w:rPr>
                <w:rFonts w:ascii="Calibri" w:hAnsi="Calibri" w:cs="Calibri"/>
                <w:bCs/>
              </w:rPr>
              <w:t>Account Name</w:t>
            </w:r>
          </w:p>
        </w:tc>
        <w:tc>
          <w:tcPr>
            <w:tcW w:w="1037" w:type="pct"/>
            <w:tcBorders>
              <w:top w:val="single" w:sz="8" w:space="0" w:color="auto"/>
              <w:left w:val="nil"/>
              <w:bottom w:val="single" w:sz="8" w:space="0" w:color="auto"/>
              <w:right w:val="nil"/>
            </w:tcBorders>
            <w:shd w:val="clear" w:color="auto" w:fill="E7F1F9"/>
          </w:tcPr>
          <w:p w14:paraId="1797A749" w14:textId="77777777" w:rsidR="008225EE" w:rsidRDefault="008225EE" w:rsidP="00E37CA6">
            <w:pPr>
              <w:pStyle w:val="TableHeading"/>
              <w:spacing w:after="120" w:line="240" w:lineRule="auto"/>
              <w:jc w:val="both"/>
              <w:rPr>
                <w:rFonts w:ascii="Calibri" w:hAnsi="Calibri" w:cs="Calibri"/>
                <w:bCs/>
              </w:rPr>
            </w:pPr>
            <w:r>
              <w:rPr>
                <w:rFonts w:ascii="Calibri" w:hAnsi="Calibri" w:cs="Calibri"/>
                <w:bCs/>
              </w:rPr>
              <w:t>Payment Priority</w:t>
            </w:r>
          </w:p>
        </w:tc>
      </w:tr>
      <w:tr w:rsidR="008225EE" w:rsidRPr="0050346D" w14:paraId="30B47355" w14:textId="77777777" w:rsidTr="008736EE">
        <w:trPr>
          <w:trHeight w:val="252"/>
        </w:trPr>
        <w:tc>
          <w:tcPr>
            <w:tcW w:w="1212" w:type="pct"/>
            <w:tcBorders>
              <w:top w:val="single" w:sz="8" w:space="0" w:color="auto"/>
              <w:left w:val="nil"/>
              <w:bottom w:val="single" w:sz="8" w:space="0" w:color="auto"/>
              <w:right w:val="nil"/>
            </w:tcBorders>
          </w:tcPr>
          <w:p w14:paraId="0DF314CC" w14:textId="7F0D6824" w:rsidR="008225EE" w:rsidRPr="005C50B7" w:rsidRDefault="008225EE" w:rsidP="00E37CA6">
            <w:pPr>
              <w:pStyle w:val="TabText"/>
              <w:rPr>
                <w:lang w:val="en-GB"/>
              </w:rPr>
            </w:pPr>
          </w:p>
        </w:tc>
        <w:tc>
          <w:tcPr>
            <w:tcW w:w="2751" w:type="pct"/>
            <w:tcBorders>
              <w:top w:val="single" w:sz="8" w:space="0" w:color="auto"/>
              <w:left w:val="nil"/>
              <w:bottom w:val="single" w:sz="8" w:space="0" w:color="auto"/>
              <w:right w:val="nil"/>
            </w:tcBorders>
          </w:tcPr>
          <w:p w14:paraId="41719CFE" w14:textId="454824F3" w:rsidR="008225EE" w:rsidRPr="005C50B7" w:rsidRDefault="008225EE" w:rsidP="00E37CA6">
            <w:pPr>
              <w:pStyle w:val="TabText"/>
              <w:rPr>
                <w:lang w:val="en-GB"/>
              </w:rPr>
            </w:pPr>
            <w:r>
              <w:rPr>
                <w:lang w:val="en-GB"/>
              </w:rPr>
              <w:t>Shadow Deposit</w:t>
            </w:r>
          </w:p>
        </w:tc>
        <w:tc>
          <w:tcPr>
            <w:tcW w:w="1037" w:type="pct"/>
            <w:tcBorders>
              <w:top w:val="single" w:sz="8" w:space="0" w:color="auto"/>
              <w:left w:val="nil"/>
              <w:bottom w:val="single" w:sz="8" w:space="0" w:color="auto"/>
              <w:right w:val="nil"/>
            </w:tcBorders>
          </w:tcPr>
          <w:p w14:paraId="3EA08FAB" w14:textId="38DC85FF" w:rsidR="008225EE" w:rsidRPr="0050346D" w:rsidRDefault="008225EE" w:rsidP="00E37CA6">
            <w:pPr>
              <w:pStyle w:val="TabText"/>
              <w:rPr>
                <w:lang w:val="en-GB"/>
              </w:rPr>
            </w:pPr>
          </w:p>
        </w:tc>
      </w:tr>
      <w:tr w:rsidR="008225EE" w14:paraId="589FBFF9" w14:textId="77777777" w:rsidTr="008736EE">
        <w:trPr>
          <w:trHeight w:val="252"/>
        </w:trPr>
        <w:tc>
          <w:tcPr>
            <w:tcW w:w="1212" w:type="pct"/>
            <w:tcBorders>
              <w:top w:val="single" w:sz="8" w:space="0" w:color="auto"/>
              <w:left w:val="nil"/>
              <w:bottom w:val="single" w:sz="8" w:space="0" w:color="auto"/>
              <w:right w:val="nil"/>
            </w:tcBorders>
          </w:tcPr>
          <w:p w14:paraId="15B9400D" w14:textId="40612B7C" w:rsidR="008225EE" w:rsidRPr="00492E6B" w:rsidRDefault="008225EE" w:rsidP="00E37CA6">
            <w:pPr>
              <w:pStyle w:val="TabText"/>
              <w:rPr>
                <w:lang w:val="en-GB"/>
              </w:rPr>
            </w:pPr>
          </w:p>
        </w:tc>
        <w:tc>
          <w:tcPr>
            <w:tcW w:w="2751" w:type="pct"/>
            <w:tcBorders>
              <w:top w:val="single" w:sz="8" w:space="0" w:color="auto"/>
              <w:left w:val="nil"/>
              <w:bottom w:val="single" w:sz="8" w:space="0" w:color="auto"/>
              <w:right w:val="nil"/>
            </w:tcBorders>
          </w:tcPr>
          <w:p w14:paraId="7EDAE0BA" w14:textId="48F6A31E" w:rsidR="008225EE" w:rsidRDefault="008225EE" w:rsidP="00E37CA6">
            <w:pPr>
              <w:pStyle w:val="TabText"/>
              <w:rPr>
                <w:lang w:val="en-GB"/>
              </w:rPr>
            </w:pPr>
            <w:r>
              <w:rPr>
                <w:lang w:val="en-GB"/>
              </w:rPr>
              <w:t>Shadow</w:t>
            </w:r>
            <w:r w:rsidR="0019584B">
              <w:rPr>
                <w:lang w:val="en-GB"/>
              </w:rPr>
              <w:t xml:space="preserve"> Payment</w:t>
            </w:r>
            <w:r>
              <w:rPr>
                <w:lang w:val="en-GB"/>
              </w:rPr>
              <w:t xml:space="preserve"> Due</w:t>
            </w:r>
          </w:p>
        </w:tc>
        <w:tc>
          <w:tcPr>
            <w:tcW w:w="1037" w:type="pct"/>
            <w:tcBorders>
              <w:top w:val="single" w:sz="8" w:space="0" w:color="auto"/>
              <w:left w:val="nil"/>
              <w:bottom w:val="single" w:sz="8" w:space="0" w:color="auto"/>
              <w:right w:val="nil"/>
            </w:tcBorders>
          </w:tcPr>
          <w:p w14:paraId="2DEC2DA4" w14:textId="7AB034E6" w:rsidR="008225EE" w:rsidRDefault="0019584B" w:rsidP="00E37CA6">
            <w:pPr>
              <w:pStyle w:val="TabText"/>
              <w:rPr>
                <w:lang w:val="en-GB"/>
              </w:rPr>
            </w:pPr>
            <w:r>
              <w:rPr>
                <w:lang w:val="en-GB"/>
              </w:rPr>
              <w:t>1</w:t>
            </w:r>
          </w:p>
        </w:tc>
      </w:tr>
      <w:tr w:rsidR="008225EE" w14:paraId="1471FF79" w14:textId="77777777" w:rsidTr="008736EE">
        <w:trPr>
          <w:trHeight w:val="252"/>
        </w:trPr>
        <w:tc>
          <w:tcPr>
            <w:tcW w:w="1212" w:type="pct"/>
            <w:tcBorders>
              <w:top w:val="single" w:sz="8" w:space="0" w:color="auto"/>
              <w:left w:val="nil"/>
              <w:bottom w:val="single" w:sz="8" w:space="0" w:color="auto"/>
              <w:right w:val="nil"/>
            </w:tcBorders>
          </w:tcPr>
          <w:p w14:paraId="039493AB" w14:textId="1676E997" w:rsidR="008225EE" w:rsidRPr="00492E6B" w:rsidRDefault="008225EE" w:rsidP="00E37CA6">
            <w:pPr>
              <w:pStyle w:val="TabText"/>
              <w:rPr>
                <w:lang w:val="en-GB"/>
              </w:rPr>
            </w:pPr>
            <w:r w:rsidRPr="008225EE">
              <w:rPr>
                <w:lang w:val="en-GB"/>
              </w:rPr>
              <w:t>211220015</w:t>
            </w:r>
          </w:p>
        </w:tc>
        <w:tc>
          <w:tcPr>
            <w:tcW w:w="2751" w:type="pct"/>
            <w:tcBorders>
              <w:top w:val="single" w:sz="8" w:space="0" w:color="auto"/>
              <w:left w:val="nil"/>
              <w:bottom w:val="single" w:sz="8" w:space="0" w:color="auto"/>
              <w:right w:val="nil"/>
            </w:tcBorders>
          </w:tcPr>
          <w:p w14:paraId="75F1C349" w14:textId="3BB86BA1" w:rsidR="008225EE" w:rsidRDefault="008225EE" w:rsidP="00E37CA6">
            <w:pPr>
              <w:pStyle w:val="TabText"/>
              <w:rPr>
                <w:lang w:val="en-GB"/>
              </w:rPr>
            </w:pPr>
            <w:r>
              <w:rPr>
                <w:lang w:val="en-GB"/>
              </w:rPr>
              <w:t>Shadow Overdue 00</w:t>
            </w:r>
          </w:p>
        </w:tc>
        <w:tc>
          <w:tcPr>
            <w:tcW w:w="1037" w:type="pct"/>
            <w:tcBorders>
              <w:top w:val="single" w:sz="8" w:space="0" w:color="auto"/>
              <w:left w:val="nil"/>
              <w:bottom w:val="single" w:sz="8" w:space="0" w:color="auto"/>
              <w:right w:val="nil"/>
            </w:tcBorders>
          </w:tcPr>
          <w:p w14:paraId="56DDC240" w14:textId="54EA432E" w:rsidR="008225EE" w:rsidRDefault="008225EE" w:rsidP="00E37CA6">
            <w:pPr>
              <w:pStyle w:val="TabText"/>
              <w:rPr>
                <w:lang w:val="en-GB"/>
              </w:rPr>
            </w:pPr>
            <w:r>
              <w:rPr>
                <w:lang w:val="en-GB"/>
              </w:rPr>
              <w:t>2</w:t>
            </w:r>
          </w:p>
        </w:tc>
      </w:tr>
      <w:tr w:rsidR="008225EE" w14:paraId="483331B7" w14:textId="77777777" w:rsidTr="008736EE">
        <w:trPr>
          <w:trHeight w:val="252"/>
        </w:trPr>
        <w:tc>
          <w:tcPr>
            <w:tcW w:w="1212" w:type="pct"/>
            <w:tcBorders>
              <w:top w:val="single" w:sz="8" w:space="0" w:color="auto"/>
              <w:left w:val="nil"/>
              <w:bottom w:val="single" w:sz="8" w:space="0" w:color="auto"/>
              <w:right w:val="nil"/>
            </w:tcBorders>
          </w:tcPr>
          <w:p w14:paraId="74627FD9" w14:textId="24ED8FDE" w:rsidR="008225EE" w:rsidRDefault="008225EE" w:rsidP="00E37CA6">
            <w:pPr>
              <w:pStyle w:val="TabText"/>
              <w:rPr>
                <w:lang w:val="en-GB"/>
              </w:rPr>
            </w:pPr>
            <w:r w:rsidRPr="008225EE">
              <w:rPr>
                <w:lang w:val="en-GB"/>
              </w:rPr>
              <w:t>211220015</w:t>
            </w:r>
          </w:p>
        </w:tc>
        <w:tc>
          <w:tcPr>
            <w:tcW w:w="2751" w:type="pct"/>
            <w:tcBorders>
              <w:top w:val="single" w:sz="8" w:space="0" w:color="auto"/>
              <w:left w:val="nil"/>
              <w:bottom w:val="single" w:sz="8" w:space="0" w:color="auto"/>
              <w:right w:val="nil"/>
            </w:tcBorders>
          </w:tcPr>
          <w:p w14:paraId="01CF9F32" w14:textId="6B160176" w:rsidR="008225EE" w:rsidRDefault="008225EE" w:rsidP="00E37CA6">
            <w:pPr>
              <w:pStyle w:val="TabText"/>
              <w:rPr>
                <w:lang w:val="en-GB"/>
              </w:rPr>
            </w:pPr>
            <w:r>
              <w:rPr>
                <w:lang w:val="en-GB"/>
              </w:rPr>
              <w:t>Shadow Overdue 10</w:t>
            </w:r>
          </w:p>
        </w:tc>
        <w:tc>
          <w:tcPr>
            <w:tcW w:w="1037" w:type="pct"/>
            <w:tcBorders>
              <w:top w:val="single" w:sz="8" w:space="0" w:color="auto"/>
              <w:left w:val="nil"/>
              <w:bottom w:val="single" w:sz="8" w:space="0" w:color="auto"/>
              <w:right w:val="nil"/>
            </w:tcBorders>
          </w:tcPr>
          <w:p w14:paraId="151B0248" w14:textId="3A201DA5" w:rsidR="008225EE" w:rsidRDefault="008225EE" w:rsidP="00E37CA6">
            <w:pPr>
              <w:pStyle w:val="TabText"/>
              <w:rPr>
                <w:lang w:val="en-GB"/>
              </w:rPr>
            </w:pPr>
            <w:r>
              <w:rPr>
                <w:lang w:val="en-GB"/>
              </w:rPr>
              <w:t>3</w:t>
            </w:r>
          </w:p>
        </w:tc>
      </w:tr>
      <w:tr w:rsidR="008225EE" w:rsidRPr="00D65D7F" w14:paraId="0BAB8001" w14:textId="77777777" w:rsidTr="008736EE">
        <w:trPr>
          <w:trHeight w:val="252"/>
        </w:trPr>
        <w:tc>
          <w:tcPr>
            <w:tcW w:w="1212" w:type="pct"/>
            <w:tcBorders>
              <w:top w:val="single" w:sz="8" w:space="0" w:color="auto"/>
              <w:left w:val="nil"/>
              <w:bottom w:val="single" w:sz="8" w:space="0" w:color="auto"/>
              <w:right w:val="nil"/>
            </w:tcBorders>
          </w:tcPr>
          <w:p w14:paraId="6F0714BE" w14:textId="61BDE480" w:rsidR="008225EE" w:rsidRDefault="008225EE" w:rsidP="00E37CA6">
            <w:pPr>
              <w:pStyle w:val="TabText"/>
              <w:rPr>
                <w:lang w:val="en-GB"/>
              </w:rPr>
            </w:pPr>
            <w:r w:rsidRPr="008225EE">
              <w:rPr>
                <w:lang w:val="en-GB"/>
              </w:rPr>
              <w:t>211220015</w:t>
            </w:r>
          </w:p>
        </w:tc>
        <w:tc>
          <w:tcPr>
            <w:tcW w:w="2751" w:type="pct"/>
            <w:tcBorders>
              <w:top w:val="single" w:sz="8" w:space="0" w:color="auto"/>
              <w:left w:val="nil"/>
              <w:bottom w:val="single" w:sz="8" w:space="0" w:color="auto"/>
              <w:right w:val="nil"/>
            </w:tcBorders>
          </w:tcPr>
          <w:p w14:paraId="7DB3A000" w14:textId="1F8952C2" w:rsidR="008225EE" w:rsidRDefault="008225EE" w:rsidP="00E37CA6">
            <w:pPr>
              <w:pStyle w:val="TabText"/>
              <w:rPr>
                <w:lang w:val="en-GB"/>
              </w:rPr>
            </w:pPr>
            <w:r>
              <w:rPr>
                <w:lang w:val="en-GB"/>
              </w:rPr>
              <w:t>Shadow Overdue 30</w:t>
            </w:r>
          </w:p>
        </w:tc>
        <w:tc>
          <w:tcPr>
            <w:tcW w:w="1037" w:type="pct"/>
            <w:tcBorders>
              <w:top w:val="single" w:sz="8" w:space="0" w:color="auto"/>
              <w:left w:val="nil"/>
              <w:bottom w:val="single" w:sz="8" w:space="0" w:color="auto"/>
              <w:right w:val="nil"/>
            </w:tcBorders>
          </w:tcPr>
          <w:p w14:paraId="6F0E1E40" w14:textId="7D1E05ED" w:rsidR="008225EE" w:rsidRPr="00D65D7F" w:rsidRDefault="008225EE" w:rsidP="00E37CA6">
            <w:pPr>
              <w:pStyle w:val="TabText"/>
              <w:rPr>
                <w:lang w:val="en-GB"/>
              </w:rPr>
            </w:pPr>
            <w:r>
              <w:rPr>
                <w:lang w:val="en-GB"/>
              </w:rPr>
              <w:t>4</w:t>
            </w:r>
          </w:p>
        </w:tc>
      </w:tr>
      <w:tr w:rsidR="008225EE" w14:paraId="53F85126" w14:textId="77777777" w:rsidTr="008736EE">
        <w:trPr>
          <w:trHeight w:val="252"/>
        </w:trPr>
        <w:tc>
          <w:tcPr>
            <w:tcW w:w="1212" w:type="pct"/>
            <w:tcBorders>
              <w:top w:val="single" w:sz="8" w:space="0" w:color="auto"/>
              <w:left w:val="nil"/>
              <w:bottom w:val="single" w:sz="8" w:space="0" w:color="auto"/>
              <w:right w:val="nil"/>
            </w:tcBorders>
          </w:tcPr>
          <w:p w14:paraId="4D5A587D" w14:textId="43A07889" w:rsidR="008225EE" w:rsidRDefault="008225EE" w:rsidP="00E37CA6">
            <w:pPr>
              <w:pStyle w:val="TabText"/>
              <w:rPr>
                <w:lang w:val="en-GB"/>
              </w:rPr>
            </w:pPr>
            <w:r w:rsidRPr="008225EE">
              <w:rPr>
                <w:lang w:val="en-GB"/>
              </w:rPr>
              <w:t>211220015</w:t>
            </w:r>
          </w:p>
        </w:tc>
        <w:tc>
          <w:tcPr>
            <w:tcW w:w="2751" w:type="pct"/>
            <w:tcBorders>
              <w:top w:val="single" w:sz="8" w:space="0" w:color="auto"/>
              <w:left w:val="nil"/>
              <w:bottom w:val="single" w:sz="8" w:space="0" w:color="auto"/>
              <w:right w:val="nil"/>
            </w:tcBorders>
          </w:tcPr>
          <w:p w14:paraId="1E01A11C" w14:textId="018997B3" w:rsidR="008225EE" w:rsidRDefault="008225EE" w:rsidP="00E37CA6">
            <w:pPr>
              <w:pStyle w:val="TabText"/>
              <w:rPr>
                <w:lang w:val="en-GB"/>
              </w:rPr>
            </w:pPr>
            <w:r>
              <w:rPr>
                <w:lang w:val="en-GB"/>
              </w:rPr>
              <w:t>Shadow Overdue 60</w:t>
            </w:r>
          </w:p>
        </w:tc>
        <w:tc>
          <w:tcPr>
            <w:tcW w:w="1037" w:type="pct"/>
            <w:tcBorders>
              <w:top w:val="single" w:sz="8" w:space="0" w:color="auto"/>
              <w:left w:val="nil"/>
              <w:bottom w:val="single" w:sz="8" w:space="0" w:color="auto"/>
              <w:right w:val="nil"/>
            </w:tcBorders>
          </w:tcPr>
          <w:p w14:paraId="3F8E5FA7" w14:textId="03D63DC7" w:rsidR="008225EE" w:rsidRDefault="008225EE" w:rsidP="00E37CA6">
            <w:pPr>
              <w:pStyle w:val="TabText"/>
              <w:rPr>
                <w:lang w:val="en-GB"/>
              </w:rPr>
            </w:pPr>
            <w:r>
              <w:rPr>
                <w:lang w:val="en-GB"/>
              </w:rPr>
              <w:t>5</w:t>
            </w:r>
          </w:p>
        </w:tc>
      </w:tr>
      <w:tr w:rsidR="008225EE" w14:paraId="2778BC6E" w14:textId="77777777" w:rsidTr="008736EE">
        <w:trPr>
          <w:trHeight w:val="252"/>
        </w:trPr>
        <w:tc>
          <w:tcPr>
            <w:tcW w:w="1212" w:type="pct"/>
            <w:tcBorders>
              <w:top w:val="single" w:sz="8" w:space="0" w:color="auto"/>
              <w:left w:val="nil"/>
              <w:bottom w:val="single" w:sz="8" w:space="0" w:color="auto"/>
              <w:right w:val="nil"/>
            </w:tcBorders>
          </w:tcPr>
          <w:p w14:paraId="784E0395" w14:textId="02C5386B" w:rsidR="008225EE" w:rsidRPr="00270C15" w:rsidRDefault="008225EE" w:rsidP="00E37CA6">
            <w:pPr>
              <w:pStyle w:val="TabText"/>
              <w:rPr>
                <w:lang w:val="en-GB"/>
              </w:rPr>
            </w:pPr>
            <w:r w:rsidRPr="008225EE">
              <w:rPr>
                <w:lang w:val="en-GB"/>
              </w:rPr>
              <w:t>211220015</w:t>
            </w:r>
          </w:p>
        </w:tc>
        <w:tc>
          <w:tcPr>
            <w:tcW w:w="2751" w:type="pct"/>
            <w:tcBorders>
              <w:top w:val="single" w:sz="8" w:space="0" w:color="auto"/>
              <w:left w:val="nil"/>
              <w:bottom w:val="single" w:sz="8" w:space="0" w:color="auto"/>
              <w:right w:val="nil"/>
            </w:tcBorders>
          </w:tcPr>
          <w:p w14:paraId="63EC50BB" w14:textId="4B2149AC" w:rsidR="008225EE" w:rsidRPr="00310B3D" w:rsidRDefault="008225EE" w:rsidP="00E37CA6">
            <w:pPr>
              <w:pStyle w:val="TabText"/>
              <w:rPr>
                <w:lang w:val="en-GB"/>
              </w:rPr>
            </w:pPr>
            <w:r>
              <w:rPr>
                <w:lang w:val="en-GB"/>
              </w:rPr>
              <w:t>Shadow Overdue 90</w:t>
            </w:r>
          </w:p>
        </w:tc>
        <w:tc>
          <w:tcPr>
            <w:tcW w:w="1037" w:type="pct"/>
            <w:tcBorders>
              <w:top w:val="single" w:sz="8" w:space="0" w:color="auto"/>
              <w:left w:val="nil"/>
              <w:bottom w:val="single" w:sz="8" w:space="0" w:color="auto"/>
              <w:right w:val="nil"/>
            </w:tcBorders>
          </w:tcPr>
          <w:p w14:paraId="7BE1FB75" w14:textId="4D0CA554" w:rsidR="008225EE" w:rsidRDefault="008225EE" w:rsidP="00E37CA6">
            <w:pPr>
              <w:pStyle w:val="TabText"/>
              <w:rPr>
                <w:lang w:val="en-GB"/>
              </w:rPr>
            </w:pPr>
            <w:r>
              <w:rPr>
                <w:lang w:val="en-GB"/>
              </w:rPr>
              <w:t>6</w:t>
            </w:r>
          </w:p>
        </w:tc>
      </w:tr>
      <w:tr w:rsidR="008225EE" w14:paraId="5D19BD1E" w14:textId="77777777" w:rsidTr="008736EE">
        <w:trPr>
          <w:trHeight w:val="252"/>
        </w:trPr>
        <w:tc>
          <w:tcPr>
            <w:tcW w:w="1212" w:type="pct"/>
            <w:tcBorders>
              <w:top w:val="single" w:sz="8" w:space="0" w:color="auto"/>
              <w:left w:val="nil"/>
              <w:bottom w:val="single" w:sz="8" w:space="0" w:color="auto"/>
              <w:right w:val="nil"/>
            </w:tcBorders>
          </w:tcPr>
          <w:p w14:paraId="5DE1846D" w14:textId="63121AF0" w:rsidR="008225EE" w:rsidRPr="00492E6B" w:rsidRDefault="008225EE" w:rsidP="00E37CA6">
            <w:pPr>
              <w:pStyle w:val="TabText"/>
              <w:rPr>
                <w:lang w:val="en-GB"/>
              </w:rPr>
            </w:pPr>
            <w:r w:rsidRPr="008225EE">
              <w:rPr>
                <w:lang w:val="en-GB"/>
              </w:rPr>
              <w:t>211220015</w:t>
            </w:r>
          </w:p>
        </w:tc>
        <w:tc>
          <w:tcPr>
            <w:tcW w:w="2751" w:type="pct"/>
            <w:tcBorders>
              <w:top w:val="single" w:sz="8" w:space="0" w:color="auto"/>
              <w:left w:val="nil"/>
              <w:bottom w:val="single" w:sz="8" w:space="0" w:color="auto"/>
              <w:right w:val="nil"/>
            </w:tcBorders>
          </w:tcPr>
          <w:p w14:paraId="2FA239D7" w14:textId="417DFFF7" w:rsidR="008225EE" w:rsidRDefault="008225EE" w:rsidP="00E37CA6">
            <w:pPr>
              <w:pStyle w:val="TabText"/>
              <w:rPr>
                <w:lang w:val="en-GB"/>
              </w:rPr>
            </w:pPr>
            <w:r>
              <w:rPr>
                <w:lang w:val="en-GB"/>
              </w:rPr>
              <w:t>Shadow Overdue 120</w:t>
            </w:r>
          </w:p>
        </w:tc>
        <w:tc>
          <w:tcPr>
            <w:tcW w:w="1037" w:type="pct"/>
            <w:tcBorders>
              <w:top w:val="single" w:sz="8" w:space="0" w:color="auto"/>
              <w:left w:val="nil"/>
              <w:bottom w:val="single" w:sz="8" w:space="0" w:color="auto"/>
              <w:right w:val="nil"/>
            </w:tcBorders>
          </w:tcPr>
          <w:p w14:paraId="7D91CAB0" w14:textId="792F5D88" w:rsidR="008225EE" w:rsidRDefault="008225EE" w:rsidP="00E37CA6">
            <w:pPr>
              <w:pStyle w:val="TabText"/>
              <w:rPr>
                <w:lang w:val="en-GB"/>
              </w:rPr>
            </w:pPr>
            <w:r>
              <w:rPr>
                <w:lang w:val="en-GB"/>
              </w:rPr>
              <w:t>7</w:t>
            </w:r>
          </w:p>
        </w:tc>
      </w:tr>
      <w:tr w:rsidR="008225EE" w14:paraId="79DFEC5D" w14:textId="77777777" w:rsidTr="008736EE">
        <w:trPr>
          <w:trHeight w:val="252"/>
        </w:trPr>
        <w:tc>
          <w:tcPr>
            <w:tcW w:w="1212" w:type="pct"/>
            <w:tcBorders>
              <w:top w:val="single" w:sz="8" w:space="0" w:color="auto"/>
              <w:left w:val="nil"/>
              <w:bottom w:val="single" w:sz="8" w:space="0" w:color="auto"/>
              <w:right w:val="nil"/>
            </w:tcBorders>
          </w:tcPr>
          <w:p w14:paraId="3F79196A" w14:textId="4BA7B922" w:rsidR="008225EE" w:rsidRDefault="008225EE" w:rsidP="00E37CA6">
            <w:pPr>
              <w:pStyle w:val="TabText"/>
              <w:rPr>
                <w:lang w:val="en-GB"/>
              </w:rPr>
            </w:pPr>
            <w:r w:rsidRPr="008225EE">
              <w:rPr>
                <w:lang w:val="en-GB"/>
              </w:rPr>
              <w:t>211220015</w:t>
            </w:r>
          </w:p>
        </w:tc>
        <w:tc>
          <w:tcPr>
            <w:tcW w:w="2751" w:type="pct"/>
            <w:tcBorders>
              <w:top w:val="single" w:sz="8" w:space="0" w:color="auto"/>
              <w:left w:val="nil"/>
              <w:bottom w:val="single" w:sz="8" w:space="0" w:color="auto"/>
              <w:right w:val="nil"/>
            </w:tcBorders>
          </w:tcPr>
          <w:p w14:paraId="23D0D878" w14:textId="0D1EE568" w:rsidR="008225EE" w:rsidRDefault="008225EE" w:rsidP="00E37CA6">
            <w:pPr>
              <w:pStyle w:val="TabText"/>
              <w:rPr>
                <w:lang w:val="en-GB"/>
              </w:rPr>
            </w:pPr>
            <w:r>
              <w:rPr>
                <w:lang w:val="en-GB"/>
              </w:rPr>
              <w:t>Shadow Overdue 150</w:t>
            </w:r>
          </w:p>
        </w:tc>
        <w:tc>
          <w:tcPr>
            <w:tcW w:w="1037" w:type="pct"/>
            <w:tcBorders>
              <w:top w:val="single" w:sz="8" w:space="0" w:color="auto"/>
              <w:left w:val="nil"/>
              <w:bottom w:val="single" w:sz="8" w:space="0" w:color="auto"/>
              <w:right w:val="nil"/>
            </w:tcBorders>
          </w:tcPr>
          <w:p w14:paraId="1E0D28B8" w14:textId="29241854" w:rsidR="008225EE" w:rsidRDefault="008225EE" w:rsidP="00E37CA6">
            <w:pPr>
              <w:pStyle w:val="TabText"/>
              <w:rPr>
                <w:lang w:val="en-GB"/>
              </w:rPr>
            </w:pPr>
            <w:r>
              <w:rPr>
                <w:lang w:val="en-GB"/>
              </w:rPr>
              <w:t>8</w:t>
            </w:r>
          </w:p>
        </w:tc>
      </w:tr>
      <w:tr w:rsidR="008225EE" w14:paraId="1F868281" w14:textId="77777777" w:rsidTr="008736EE">
        <w:trPr>
          <w:trHeight w:val="252"/>
        </w:trPr>
        <w:tc>
          <w:tcPr>
            <w:tcW w:w="1212" w:type="pct"/>
            <w:tcBorders>
              <w:top w:val="single" w:sz="8" w:space="0" w:color="auto"/>
              <w:left w:val="nil"/>
              <w:bottom w:val="single" w:sz="8" w:space="0" w:color="auto"/>
              <w:right w:val="nil"/>
            </w:tcBorders>
          </w:tcPr>
          <w:p w14:paraId="1E7B9D9B" w14:textId="5DA1BF43" w:rsidR="008225EE" w:rsidRPr="00492E6B" w:rsidRDefault="008225EE" w:rsidP="00E37CA6">
            <w:pPr>
              <w:pStyle w:val="TabText"/>
              <w:rPr>
                <w:lang w:val="en-GB"/>
              </w:rPr>
            </w:pPr>
            <w:r w:rsidRPr="008225EE">
              <w:rPr>
                <w:lang w:val="en-GB"/>
              </w:rPr>
              <w:t>211220015</w:t>
            </w:r>
          </w:p>
        </w:tc>
        <w:tc>
          <w:tcPr>
            <w:tcW w:w="2751" w:type="pct"/>
            <w:tcBorders>
              <w:top w:val="single" w:sz="8" w:space="0" w:color="auto"/>
              <w:left w:val="nil"/>
              <w:bottom w:val="single" w:sz="8" w:space="0" w:color="auto"/>
              <w:right w:val="nil"/>
            </w:tcBorders>
          </w:tcPr>
          <w:p w14:paraId="0759F37E" w14:textId="2937E21F" w:rsidR="008225EE" w:rsidRDefault="008225EE" w:rsidP="00E37CA6">
            <w:pPr>
              <w:pStyle w:val="TabText"/>
              <w:rPr>
                <w:lang w:val="en-GB"/>
              </w:rPr>
            </w:pPr>
            <w:r>
              <w:rPr>
                <w:lang w:val="en-GB"/>
              </w:rPr>
              <w:t>Shadow Overdue 180</w:t>
            </w:r>
          </w:p>
        </w:tc>
        <w:tc>
          <w:tcPr>
            <w:tcW w:w="1037" w:type="pct"/>
            <w:tcBorders>
              <w:top w:val="single" w:sz="8" w:space="0" w:color="auto"/>
              <w:left w:val="nil"/>
              <w:bottom w:val="single" w:sz="8" w:space="0" w:color="auto"/>
              <w:right w:val="nil"/>
            </w:tcBorders>
          </w:tcPr>
          <w:p w14:paraId="20DED462" w14:textId="68C613F9" w:rsidR="008225EE" w:rsidRDefault="008225EE" w:rsidP="00E37CA6">
            <w:pPr>
              <w:pStyle w:val="TabText"/>
              <w:rPr>
                <w:lang w:val="en-GB"/>
              </w:rPr>
            </w:pPr>
            <w:r>
              <w:rPr>
                <w:lang w:val="en-GB"/>
              </w:rPr>
              <w:t>9</w:t>
            </w:r>
          </w:p>
        </w:tc>
      </w:tr>
      <w:tr w:rsidR="008225EE" w14:paraId="36FB6B14" w14:textId="77777777" w:rsidTr="008736EE">
        <w:trPr>
          <w:trHeight w:val="252"/>
        </w:trPr>
        <w:tc>
          <w:tcPr>
            <w:tcW w:w="1212" w:type="pct"/>
            <w:tcBorders>
              <w:top w:val="single" w:sz="8" w:space="0" w:color="auto"/>
              <w:left w:val="nil"/>
              <w:bottom w:val="single" w:sz="8" w:space="0" w:color="auto"/>
              <w:right w:val="nil"/>
            </w:tcBorders>
          </w:tcPr>
          <w:p w14:paraId="06494C9C" w14:textId="4966688D" w:rsidR="008225EE" w:rsidRDefault="008225EE" w:rsidP="00E37CA6">
            <w:pPr>
              <w:pStyle w:val="TabText"/>
              <w:rPr>
                <w:lang w:val="en-GB"/>
              </w:rPr>
            </w:pPr>
            <w:r w:rsidRPr="008225EE">
              <w:rPr>
                <w:lang w:val="en-GB"/>
              </w:rPr>
              <w:t>211220015</w:t>
            </w:r>
          </w:p>
        </w:tc>
        <w:tc>
          <w:tcPr>
            <w:tcW w:w="2751" w:type="pct"/>
            <w:tcBorders>
              <w:top w:val="single" w:sz="8" w:space="0" w:color="auto"/>
              <w:left w:val="nil"/>
              <w:bottom w:val="single" w:sz="8" w:space="0" w:color="auto"/>
              <w:right w:val="nil"/>
            </w:tcBorders>
          </w:tcPr>
          <w:p w14:paraId="450CA38F" w14:textId="349F5557" w:rsidR="008225EE" w:rsidRDefault="008225EE" w:rsidP="00E37CA6">
            <w:pPr>
              <w:pStyle w:val="TabText"/>
              <w:rPr>
                <w:lang w:val="en-GB"/>
              </w:rPr>
            </w:pPr>
            <w:r>
              <w:rPr>
                <w:lang w:val="en-GB"/>
              </w:rPr>
              <w:t>Shadow Overdue 210</w:t>
            </w:r>
          </w:p>
        </w:tc>
        <w:tc>
          <w:tcPr>
            <w:tcW w:w="1037" w:type="pct"/>
            <w:tcBorders>
              <w:top w:val="single" w:sz="8" w:space="0" w:color="auto"/>
              <w:left w:val="nil"/>
              <w:bottom w:val="single" w:sz="8" w:space="0" w:color="auto"/>
              <w:right w:val="nil"/>
            </w:tcBorders>
          </w:tcPr>
          <w:p w14:paraId="10EB8935" w14:textId="11F91FE9" w:rsidR="008225EE" w:rsidRDefault="008225EE" w:rsidP="00E37CA6">
            <w:pPr>
              <w:pStyle w:val="TabText"/>
              <w:rPr>
                <w:lang w:val="en-GB"/>
              </w:rPr>
            </w:pPr>
            <w:r>
              <w:rPr>
                <w:lang w:val="en-GB"/>
              </w:rPr>
              <w:t>10</w:t>
            </w:r>
          </w:p>
        </w:tc>
      </w:tr>
      <w:tr w:rsidR="008225EE" w14:paraId="3F4F0202" w14:textId="77777777" w:rsidTr="008736EE">
        <w:trPr>
          <w:trHeight w:val="252"/>
        </w:trPr>
        <w:tc>
          <w:tcPr>
            <w:tcW w:w="1212" w:type="pct"/>
            <w:tcBorders>
              <w:top w:val="single" w:sz="8" w:space="0" w:color="auto"/>
              <w:left w:val="nil"/>
              <w:bottom w:val="single" w:sz="8" w:space="0" w:color="auto"/>
              <w:right w:val="nil"/>
            </w:tcBorders>
          </w:tcPr>
          <w:p w14:paraId="6647BA47" w14:textId="57EFB66E" w:rsidR="008225EE" w:rsidRDefault="008225EE" w:rsidP="00E37CA6">
            <w:pPr>
              <w:pStyle w:val="TabText"/>
              <w:rPr>
                <w:lang w:val="en-GB"/>
              </w:rPr>
            </w:pPr>
            <w:r w:rsidRPr="008225EE">
              <w:rPr>
                <w:lang w:val="en-GB"/>
              </w:rPr>
              <w:t>211220015</w:t>
            </w:r>
          </w:p>
        </w:tc>
        <w:tc>
          <w:tcPr>
            <w:tcW w:w="2751" w:type="pct"/>
            <w:tcBorders>
              <w:top w:val="single" w:sz="8" w:space="0" w:color="auto"/>
              <w:left w:val="nil"/>
              <w:bottom w:val="single" w:sz="8" w:space="0" w:color="auto"/>
              <w:right w:val="nil"/>
            </w:tcBorders>
          </w:tcPr>
          <w:p w14:paraId="68C211BA" w14:textId="1CD95630" w:rsidR="008225EE" w:rsidRDefault="008225EE" w:rsidP="00E37CA6">
            <w:pPr>
              <w:pStyle w:val="TabText"/>
              <w:rPr>
                <w:lang w:val="en-GB"/>
              </w:rPr>
            </w:pPr>
            <w:r>
              <w:rPr>
                <w:lang w:val="en-GB"/>
              </w:rPr>
              <w:t>Shadow Overdue 240</w:t>
            </w:r>
          </w:p>
        </w:tc>
        <w:tc>
          <w:tcPr>
            <w:tcW w:w="1037" w:type="pct"/>
            <w:tcBorders>
              <w:top w:val="single" w:sz="8" w:space="0" w:color="auto"/>
              <w:left w:val="nil"/>
              <w:bottom w:val="single" w:sz="8" w:space="0" w:color="auto"/>
              <w:right w:val="nil"/>
            </w:tcBorders>
          </w:tcPr>
          <w:p w14:paraId="782F07E6" w14:textId="1D49E911" w:rsidR="008225EE" w:rsidRDefault="008225EE" w:rsidP="00E37CA6">
            <w:pPr>
              <w:pStyle w:val="TabText"/>
              <w:rPr>
                <w:lang w:val="en-GB"/>
              </w:rPr>
            </w:pPr>
            <w:r>
              <w:rPr>
                <w:lang w:val="en-GB"/>
              </w:rPr>
              <w:t>11</w:t>
            </w:r>
          </w:p>
        </w:tc>
      </w:tr>
      <w:tr w:rsidR="008225EE" w14:paraId="44358398" w14:textId="77777777" w:rsidTr="008736EE">
        <w:trPr>
          <w:trHeight w:val="252"/>
        </w:trPr>
        <w:tc>
          <w:tcPr>
            <w:tcW w:w="1212" w:type="pct"/>
            <w:tcBorders>
              <w:top w:val="single" w:sz="8" w:space="0" w:color="auto"/>
              <w:left w:val="nil"/>
              <w:bottom w:val="single" w:sz="8" w:space="0" w:color="auto"/>
              <w:right w:val="nil"/>
            </w:tcBorders>
          </w:tcPr>
          <w:p w14:paraId="550CDF84" w14:textId="1E10D0A1" w:rsidR="008225EE" w:rsidRDefault="008225EE" w:rsidP="00E37CA6">
            <w:pPr>
              <w:pStyle w:val="TabText"/>
              <w:rPr>
                <w:lang w:val="en-GB"/>
              </w:rPr>
            </w:pPr>
            <w:r w:rsidRPr="008225EE">
              <w:rPr>
                <w:lang w:val="en-GB"/>
              </w:rPr>
              <w:t>211220015</w:t>
            </w:r>
          </w:p>
        </w:tc>
        <w:tc>
          <w:tcPr>
            <w:tcW w:w="2751" w:type="pct"/>
            <w:tcBorders>
              <w:top w:val="single" w:sz="8" w:space="0" w:color="auto"/>
              <w:left w:val="nil"/>
              <w:bottom w:val="single" w:sz="8" w:space="0" w:color="auto"/>
              <w:right w:val="nil"/>
            </w:tcBorders>
          </w:tcPr>
          <w:p w14:paraId="69E7AE28" w14:textId="0ADB103C" w:rsidR="008225EE" w:rsidRDefault="008225EE" w:rsidP="00E37CA6">
            <w:pPr>
              <w:pStyle w:val="TabText"/>
              <w:rPr>
                <w:lang w:val="en-GB"/>
              </w:rPr>
            </w:pPr>
            <w:r>
              <w:rPr>
                <w:lang w:val="en-GB"/>
              </w:rPr>
              <w:t>Shadow Overdue 270</w:t>
            </w:r>
          </w:p>
        </w:tc>
        <w:tc>
          <w:tcPr>
            <w:tcW w:w="1037" w:type="pct"/>
            <w:tcBorders>
              <w:top w:val="single" w:sz="8" w:space="0" w:color="auto"/>
              <w:left w:val="nil"/>
              <w:bottom w:val="single" w:sz="8" w:space="0" w:color="auto"/>
              <w:right w:val="nil"/>
            </w:tcBorders>
          </w:tcPr>
          <w:p w14:paraId="78112140" w14:textId="377EE63A" w:rsidR="008225EE" w:rsidRDefault="008225EE" w:rsidP="00E37CA6">
            <w:pPr>
              <w:pStyle w:val="TabText"/>
              <w:rPr>
                <w:lang w:val="en-GB"/>
              </w:rPr>
            </w:pPr>
            <w:r>
              <w:rPr>
                <w:lang w:val="en-GB"/>
              </w:rPr>
              <w:t>12</w:t>
            </w:r>
          </w:p>
        </w:tc>
      </w:tr>
      <w:tr w:rsidR="008225EE" w14:paraId="3A8883C8" w14:textId="77777777" w:rsidTr="008736EE">
        <w:trPr>
          <w:trHeight w:val="252"/>
        </w:trPr>
        <w:tc>
          <w:tcPr>
            <w:tcW w:w="1212" w:type="pct"/>
            <w:tcBorders>
              <w:top w:val="single" w:sz="8" w:space="0" w:color="auto"/>
              <w:left w:val="nil"/>
              <w:bottom w:val="single" w:sz="8" w:space="0" w:color="auto"/>
              <w:right w:val="nil"/>
            </w:tcBorders>
          </w:tcPr>
          <w:p w14:paraId="5406350F" w14:textId="26DDE76B" w:rsidR="008225EE" w:rsidRDefault="008225EE" w:rsidP="00E37CA6">
            <w:pPr>
              <w:pStyle w:val="TabText"/>
              <w:rPr>
                <w:lang w:val="en-GB"/>
              </w:rPr>
            </w:pPr>
            <w:r w:rsidRPr="008225EE">
              <w:rPr>
                <w:lang w:val="en-GB"/>
              </w:rPr>
              <w:t>211220015</w:t>
            </w:r>
          </w:p>
        </w:tc>
        <w:tc>
          <w:tcPr>
            <w:tcW w:w="2751" w:type="pct"/>
            <w:tcBorders>
              <w:top w:val="single" w:sz="8" w:space="0" w:color="auto"/>
              <w:left w:val="nil"/>
              <w:bottom w:val="single" w:sz="8" w:space="0" w:color="auto"/>
              <w:right w:val="nil"/>
            </w:tcBorders>
          </w:tcPr>
          <w:p w14:paraId="0D2E6E4C" w14:textId="69C85C30" w:rsidR="008225EE" w:rsidRDefault="008225EE" w:rsidP="00E37CA6">
            <w:pPr>
              <w:pStyle w:val="TabText"/>
              <w:rPr>
                <w:lang w:val="en-GB"/>
              </w:rPr>
            </w:pPr>
            <w:r>
              <w:rPr>
                <w:lang w:val="en-GB"/>
              </w:rPr>
              <w:t>Shadow Overdue 300</w:t>
            </w:r>
          </w:p>
        </w:tc>
        <w:tc>
          <w:tcPr>
            <w:tcW w:w="1037" w:type="pct"/>
            <w:tcBorders>
              <w:top w:val="single" w:sz="8" w:space="0" w:color="auto"/>
              <w:left w:val="nil"/>
              <w:bottom w:val="single" w:sz="8" w:space="0" w:color="auto"/>
              <w:right w:val="nil"/>
            </w:tcBorders>
          </w:tcPr>
          <w:p w14:paraId="494A1806" w14:textId="1A5309A0" w:rsidR="008225EE" w:rsidRDefault="008225EE" w:rsidP="00E37CA6">
            <w:pPr>
              <w:pStyle w:val="TabText"/>
              <w:rPr>
                <w:lang w:val="en-GB"/>
              </w:rPr>
            </w:pPr>
            <w:r>
              <w:rPr>
                <w:lang w:val="en-GB"/>
              </w:rPr>
              <w:t>13</w:t>
            </w:r>
          </w:p>
        </w:tc>
      </w:tr>
      <w:tr w:rsidR="008225EE" w14:paraId="5DCC62B6" w14:textId="77777777" w:rsidTr="008736EE">
        <w:trPr>
          <w:trHeight w:val="252"/>
        </w:trPr>
        <w:tc>
          <w:tcPr>
            <w:tcW w:w="1212" w:type="pct"/>
            <w:tcBorders>
              <w:top w:val="single" w:sz="8" w:space="0" w:color="auto"/>
              <w:left w:val="nil"/>
              <w:bottom w:val="single" w:sz="8" w:space="0" w:color="auto"/>
              <w:right w:val="nil"/>
            </w:tcBorders>
          </w:tcPr>
          <w:p w14:paraId="22347530" w14:textId="6ABEC16A" w:rsidR="008225EE" w:rsidRDefault="008225EE" w:rsidP="00E37CA6">
            <w:pPr>
              <w:pStyle w:val="TabText"/>
              <w:rPr>
                <w:lang w:val="en-GB"/>
              </w:rPr>
            </w:pPr>
            <w:r w:rsidRPr="008225EE">
              <w:rPr>
                <w:lang w:val="en-GB"/>
              </w:rPr>
              <w:t>211220015</w:t>
            </w:r>
          </w:p>
        </w:tc>
        <w:tc>
          <w:tcPr>
            <w:tcW w:w="2751" w:type="pct"/>
            <w:tcBorders>
              <w:top w:val="single" w:sz="8" w:space="0" w:color="auto"/>
              <w:left w:val="nil"/>
              <w:bottom w:val="single" w:sz="8" w:space="0" w:color="auto"/>
              <w:right w:val="nil"/>
            </w:tcBorders>
          </w:tcPr>
          <w:p w14:paraId="51806AA2" w14:textId="4087F869" w:rsidR="008225EE" w:rsidRDefault="008225EE" w:rsidP="00E37CA6">
            <w:pPr>
              <w:pStyle w:val="TabText"/>
              <w:rPr>
                <w:lang w:val="en-GB"/>
              </w:rPr>
            </w:pPr>
            <w:r>
              <w:rPr>
                <w:lang w:val="en-GB"/>
              </w:rPr>
              <w:t>Shadow Overdue 330</w:t>
            </w:r>
          </w:p>
        </w:tc>
        <w:tc>
          <w:tcPr>
            <w:tcW w:w="1037" w:type="pct"/>
            <w:tcBorders>
              <w:top w:val="single" w:sz="8" w:space="0" w:color="auto"/>
              <w:left w:val="nil"/>
              <w:bottom w:val="single" w:sz="8" w:space="0" w:color="auto"/>
              <w:right w:val="nil"/>
            </w:tcBorders>
          </w:tcPr>
          <w:p w14:paraId="4687AB88" w14:textId="7EA50EB2" w:rsidR="008225EE" w:rsidRDefault="008225EE" w:rsidP="00E37CA6">
            <w:pPr>
              <w:pStyle w:val="TabText"/>
              <w:rPr>
                <w:lang w:val="en-GB"/>
              </w:rPr>
            </w:pPr>
            <w:r>
              <w:rPr>
                <w:lang w:val="en-GB"/>
              </w:rPr>
              <w:t>14</w:t>
            </w:r>
          </w:p>
        </w:tc>
      </w:tr>
      <w:tr w:rsidR="008225EE" w14:paraId="28D865D4" w14:textId="77777777" w:rsidTr="008736EE">
        <w:trPr>
          <w:trHeight w:val="252"/>
        </w:trPr>
        <w:tc>
          <w:tcPr>
            <w:tcW w:w="1212" w:type="pct"/>
            <w:tcBorders>
              <w:top w:val="single" w:sz="8" w:space="0" w:color="auto"/>
              <w:left w:val="nil"/>
              <w:bottom w:val="single" w:sz="8" w:space="0" w:color="auto"/>
              <w:right w:val="nil"/>
            </w:tcBorders>
          </w:tcPr>
          <w:p w14:paraId="04F3C5F3" w14:textId="5DE2A3EA" w:rsidR="008225EE" w:rsidRDefault="008225EE" w:rsidP="00E37CA6">
            <w:pPr>
              <w:pStyle w:val="TabText"/>
              <w:rPr>
                <w:lang w:val="en-GB"/>
              </w:rPr>
            </w:pPr>
            <w:r w:rsidRPr="008225EE">
              <w:rPr>
                <w:lang w:val="en-GB"/>
              </w:rPr>
              <w:t>211220015</w:t>
            </w:r>
          </w:p>
        </w:tc>
        <w:tc>
          <w:tcPr>
            <w:tcW w:w="2751" w:type="pct"/>
            <w:tcBorders>
              <w:top w:val="single" w:sz="8" w:space="0" w:color="auto"/>
              <w:left w:val="nil"/>
              <w:bottom w:val="single" w:sz="8" w:space="0" w:color="auto"/>
              <w:right w:val="nil"/>
            </w:tcBorders>
          </w:tcPr>
          <w:p w14:paraId="16FDA8FD" w14:textId="1375E36E" w:rsidR="008225EE" w:rsidRDefault="008225EE" w:rsidP="00E37CA6">
            <w:pPr>
              <w:pStyle w:val="TabText"/>
              <w:rPr>
                <w:lang w:val="en-GB"/>
              </w:rPr>
            </w:pPr>
            <w:r>
              <w:rPr>
                <w:lang w:val="en-GB"/>
              </w:rPr>
              <w:t>Shadow Overdue 360</w:t>
            </w:r>
          </w:p>
        </w:tc>
        <w:tc>
          <w:tcPr>
            <w:tcW w:w="1037" w:type="pct"/>
            <w:tcBorders>
              <w:top w:val="single" w:sz="8" w:space="0" w:color="auto"/>
              <w:left w:val="nil"/>
              <w:bottom w:val="single" w:sz="8" w:space="0" w:color="auto"/>
              <w:right w:val="nil"/>
            </w:tcBorders>
          </w:tcPr>
          <w:p w14:paraId="1C489DBF" w14:textId="1D31BF1F" w:rsidR="008225EE" w:rsidRDefault="008225EE" w:rsidP="00E37CA6">
            <w:pPr>
              <w:pStyle w:val="TabText"/>
              <w:rPr>
                <w:lang w:val="en-GB"/>
              </w:rPr>
            </w:pPr>
            <w:r>
              <w:rPr>
                <w:lang w:val="en-GB"/>
              </w:rPr>
              <w:t>15</w:t>
            </w:r>
          </w:p>
        </w:tc>
      </w:tr>
    </w:tbl>
    <w:p w14:paraId="4F7E6742" w14:textId="3F4C2106" w:rsidR="008225EE" w:rsidRDefault="008225EE" w:rsidP="00E364FD">
      <w:pPr>
        <w:pStyle w:val="Body"/>
      </w:pPr>
    </w:p>
    <w:p w14:paraId="669BB90C" w14:textId="47E25340" w:rsidR="008225EE" w:rsidRDefault="00F25E7B" w:rsidP="00E364FD">
      <w:pPr>
        <w:pStyle w:val="Body"/>
      </w:pPr>
      <w:r>
        <w:t>Loyalty Accounts</w:t>
      </w:r>
    </w:p>
    <w:tbl>
      <w:tblPr>
        <w:tblW w:w="4663" w:type="pc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1"/>
        <w:gridCol w:w="5200"/>
        <w:gridCol w:w="1960"/>
      </w:tblGrid>
      <w:tr w:rsidR="00F25E7B" w14:paraId="27DE970D" w14:textId="77777777" w:rsidTr="008736EE">
        <w:tc>
          <w:tcPr>
            <w:tcW w:w="1212" w:type="pct"/>
            <w:tcBorders>
              <w:top w:val="single" w:sz="8" w:space="0" w:color="auto"/>
              <w:left w:val="nil"/>
              <w:bottom w:val="single" w:sz="8" w:space="0" w:color="auto"/>
              <w:right w:val="nil"/>
            </w:tcBorders>
            <w:shd w:val="clear" w:color="auto" w:fill="E7F1F9"/>
          </w:tcPr>
          <w:p w14:paraId="59BFB34E" w14:textId="77777777" w:rsidR="00F25E7B" w:rsidRPr="005C50B7" w:rsidRDefault="00F25E7B" w:rsidP="00F25E7B">
            <w:pPr>
              <w:pStyle w:val="TableHeading"/>
              <w:spacing w:after="120" w:line="240" w:lineRule="auto"/>
              <w:jc w:val="both"/>
              <w:rPr>
                <w:bCs/>
                <w:lang w:val="en-GB"/>
              </w:rPr>
            </w:pPr>
            <w:r>
              <w:rPr>
                <w:bCs/>
                <w:lang w:val="en-GB"/>
              </w:rPr>
              <w:t>GL Number</w:t>
            </w:r>
          </w:p>
        </w:tc>
        <w:tc>
          <w:tcPr>
            <w:tcW w:w="2751" w:type="pct"/>
            <w:tcBorders>
              <w:top w:val="single" w:sz="8" w:space="0" w:color="auto"/>
              <w:left w:val="nil"/>
              <w:bottom w:val="single" w:sz="8" w:space="0" w:color="auto"/>
              <w:right w:val="nil"/>
            </w:tcBorders>
            <w:shd w:val="clear" w:color="auto" w:fill="E7F1F9"/>
          </w:tcPr>
          <w:p w14:paraId="2A4EB01F" w14:textId="77777777" w:rsidR="00F25E7B" w:rsidRPr="009679B8" w:rsidRDefault="00F25E7B" w:rsidP="00F25E7B">
            <w:pPr>
              <w:pStyle w:val="TableHeading"/>
              <w:spacing w:after="120" w:line="240" w:lineRule="auto"/>
              <w:jc w:val="both"/>
              <w:rPr>
                <w:rFonts w:ascii="Calibri" w:hAnsi="Calibri" w:cs="Calibri"/>
                <w:bCs/>
              </w:rPr>
            </w:pPr>
            <w:r>
              <w:rPr>
                <w:rFonts w:ascii="Calibri" w:hAnsi="Calibri" w:cs="Calibri"/>
                <w:bCs/>
              </w:rPr>
              <w:t>Account Name</w:t>
            </w:r>
          </w:p>
        </w:tc>
        <w:tc>
          <w:tcPr>
            <w:tcW w:w="1037" w:type="pct"/>
            <w:tcBorders>
              <w:top w:val="single" w:sz="8" w:space="0" w:color="auto"/>
              <w:left w:val="nil"/>
              <w:bottom w:val="single" w:sz="8" w:space="0" w:color="auto"/>
              <w:right w:val="nil"/>
            </w:tcBorders>
            <w:shd w:val="clear" w:color="auto" w:fill="E7F1F9"/>
          </w:tcPr>
          <w:p w14:paraId="27C7679C" w14:textId="77777777" w:rsidR="00F25E7B" w:rsidRDefault="00F25E7B" w:rsidP="00F25E7B">
            <w:pPr>
              <w:pStyle w:val="TableHeading"/>
              <w:spacing w:after="120" w:line="240" w:lineRule="auto"/>
              <w:jc w:val="both"/>
              <w:rPr>
                <w:rFonts w:ascii="Calibri" w:hAnsi="Calibri" w:cs="Calibri"/>
                <w:bCs/>
              </w:rPr>
            </w:pPr>
            <w:r>
              <w:rPr>
                <w:rFonts w:ascii="Calibri" w:hAnsi="Calibri" w:cs="Calibri"/>
                <w:bCs/>
              </w:rPr>
              <w:t>Payment Priority</w:t>
            </w:r>
          </w:p>
        </w:tc>
      </w:tr>
      <w:tr w:rsidR="00F25E7B" w:rsidRPr="0050346D" w14:paraId="7C4EC581" w14:textId="77777777" w:rsidTr="008736EE">
        <w:trPr>
          <w:trHeight w:val="252"/>
        </w:trPr>
        <w:tc>
          <w:tcPr>
            <w:tcW w:w="1212" w:type="pct"/>
            <w:tcBorders>
              <w:top w:val="single" w:sz="8" w:space="0" w:color="auto"/>
              <w:left w:val="nil"/>
              <w:bottom w:val="single" w:sz="8" w:space="0" w:color="auto"/>
              <w:right w:val="nil"/>
            </w:tcBorders>
          </w:tcPr>
          <w:p w14:paraId="21559D39" w14:textId="5FAD1AD9" w:rsidR="00F25E7B" w:rsidRPr="005C50B7" w:rsidRDefault="00F25E7B" w:rsidP="00F25E7B">
            <w:pPr>
              <w:pStyle w:val="TabText"/>
              <w:rPr>
                <w:lang w:val="en-GB"/>
              </w:rPr>
            </w:pPr>
          </w:p>
        </w:tc>
        <w:tc>
          <w:tcPr>
            <w:tcW w:w="2751" w:type="pct"/>
            <w:tcBorders>
              <w:top w:val="single" w:sz="8" w:space="0" w:color="auto"/>
              <w:left w:val="nil"/>
              <w:bottom w:val="single" w:sz="8" w:space="0" w:color="auto"/>
              <w:right w:val="nil"/>
            </w:tcBorders>
          </w:tcPr>
          <w:p w14:paraId="6C7D62D4" w14:textId="334829DC" w:rsidR="00F25E7B" w:rsidRPr="005C50B7" w:rsidRDefault="00C03D51" w:rsidP="00F25E7B">
            <w:pPr>
              <w:pStyle w:val="TabText"/>
              <w:rPr>
                <w:lang w:val="en-GB"/>
              </w:rPr>
            </w:pPr>
            <w:r>
              <w:rPr>
                <w:lang w:val="en-GB"/>
              </w:rPr>
              <w:t xml:space="preserve">BNPL </w:t>
            </w:r>
            <w:r w:rsidR="00EA1A17">
              <w:rPr>
                <w:lang w:val="en-GB"/>
              </w:rPr>
              <w:t>Loyalty Point Active</w:t>
            </w:r>
          </w:p>
        </w:tc>
        <w:tc>
          <w:tcPr>
            <w:tcW w:w="1037" w:type="pct"/>
            <w:tcBorders>
              <w:top w:val="single" w:sz="8" w:space="0" w:color="auto"/>
              <w:left w:val="nil"/>
              <w:bottom w:val="single" w:sz="8" w:space="0" w:color="auto"/>
              <w:right w:val="nil"/>
            </w:tcBorders>
          </w:tcPr>
          <w:p w14:paraId="21455807" w14:textId="77777777" w:rsidR="00F25E7B" w:rsidRPr="0050346D" w:rsidRDefault="00F25E7B" w:rsidP="00F25E7B">
            <w:pPr>
              <w:pStyle w:val="TabText"/>
              <w:rPr>
                <w:lang w:val="en-GB"/>
              </w:rPr>
            </w:pPr>
            <w:r>
              <w:rPr>
                <w:lang w:val="en-GB"/>
              </w:rPr>
              <w:t>1</w:t>
            </w:r>
          </w:p>
        </w:tc>
      </w:tr>
      <w:tr w:rsidR="00F25E7B" w14:paraId="4969AFED" w14:textId="77777777" w:rsidTr="008736EE">
        <w:trPr>
          <w:trHeight w:val="252"/>
        </w:trPr>
        <w:tc>
          <w:tcPr>
            <w:tcW w:w="1212" w:type="pct"/>
            <w:tcBorders>
              <w:top w:val="single" w:sz="8" w:space="0" w:color="auto"/>
              <w:left w:val="nil"/>
              <w:bottom w:val="single" w:sz="8" w:space="0" w:color="auto"/>
              <w:right w:val="nil"/>
            </w:tcBorders>
          </w:tcPr>
          <w:p w14:paraId="74FBD235" w14:textId="0EEBD65E" w:rsidR="00F25E7B" w:rsidRPr="00270C15" w:rsidRDefault="00F25E7B" w:rsidP="00F25E7B">
            <w:pPr>
              <w:pStyle w:val="TabText"/>
              <w:rPr>
                <w:lang w:val="en-GB"/>
              </w:rPr>
            </w:pPr>
          </w:p>
        </w:tc>
        <w:tc>
          <w:tcPr>
            <w:tcW w:w="2751" w:type="pct"/>
            <w:tcBorders>
              <w:top w:val="single" w:sz="8" w:space="0" w:color="auto"/>
              <w:left w:val="nil"/>
              <w:bottom w:val="single" w:sz="8" w:space="0" w:color="auto"/>
              <w:right w:val="nil"/>
            </w:tcBorders>
          </w:tcPr>
          <w:p w14:paraId="7BBC2E44" w14:textId="6B4CED93" w:rsidR="00F25E7B" w:rsidRDefault="00C03D51" w:rsidP="00F25E7B">
            <w:pPr>
              <w:pStyle w:val="TabText"/>
              <w:rPr>
                <w:lang w:val="en-GB"/>
              </w:rPr>
            </w:pPr>
            <w:r>
              <w:rPr>
                <w:lang w:val="en-GB"/>
              </w:rPr>
              <w:t xml:space="preserve">BNPL </w:t>
            </w:r>
            <w:r w:rsidR="00EA1A17">
              <w:rPr>
                <w:lang w:val="en-GB"/>
              </w:rPr>
              <w:t>Loyalty Point Expired</w:t>
            </w:r>
          </w:p>
        </w:tc>
        <w:tc>
          <w:tcPr>
            <w:tcW w:w="1037" w:type="pct"/>
            <w:tcBorders>
              <w:top w:val="single" w:sz="8" w:space="0" w:color="auto"/>
              <w:left w:val="nil"/>
              <w:bottom w:val="single" w:sz="8" w:space="0" w:color="auto"/>
              <w:right w:val="nil"/>
            </w:tcBorders>
          </w:tcPr>
          <w:p w14:paraId="7D47E002" w14:textId="77777777" w:rsidR="00F25E7B" w:rsidRDefault="00F25E7B" w:rsidP="00F25E7B">
            <w:pPr>
              <w:pStyle w:val="TabText"/>
              <w:rPr>
                <w:lang w:val="en-GB"/>
              </w:rPr>
            </w:pPr>
            <w:r>
              <w:rPr>
                <w:lang w:val="en-GB"/>
              </w:rPr>
              <w:t>2</w:t>
            </w:r>
          </w:p>
        </w:tc>
      </w:tr>
      <w:tr w:rsidR="00A44BBD" w14:paraId="453786FF" w14:textId="77777777" w:rsidTr="008736EE">
        <w:trPr>
          <w:trHeight w:val="252"/>
        </w:trPr>
        <w:tc>
          <w:tcPr>
            <w:tcW w:w="1212" w:type="pct"/>
            <w:tcBorders>
              <w:top w:val="single" w:sz="8" w:space="0" w:color="auto"/>
              <w:left w:val="nil"/>
              <w:bottom w:val="single" w:sz="8" w:space="0" w:color="auto"/>
              <w:right w:val="nil"/>
            </w:tcBorders>
          </w:tcPr>
          <w:p w14:paraId="7213542C" w14:textId="77777777" w:rsidR="00A44BBD" w:rsidRPr="00270C15" w:rsidRDefault="00A44BBD" w:rsidP="00F25E7B">
            <w:pPr>
              <w:pStyle w:val="TabText"/>
              <w:rPr>
                <w:lang w:val="en-GB"/>
              </w:rPr>
            </w:pPr>
          </w:p>
        </w:tc>
        <w:tc>
          <w:tcPr>
            <w:tcW w:w="2751" w:type="pct"/>
            <w:tcBorders>
              <w:top w:val="single" w:sz="8" w:space="0" w:color="auto"/>
              <w:left w:val="nil"/>
              <w:bottom w:val="single" w:sz="8" w:space="0" w:color="auto"/>
              <w:right w:val="nil"/>
            </w:tcBorders>
          </w:tcPr>
          <w:p w14:paraId="6A910957" w14:textId="59B34DE1" w:rsidR="00A44BBD" w:rsidRDefault="00C03D51" w:rsidP="00F25E7B">
            <w:pPr>
              <w:pStyle w:val="TabText"/>
              <w:rPr>
                <w:lang w:val="en-GB"/>
              </w:rPr>
            </w:pPr>
            <w:r>
              <w:rPr>
                <w:lang w:val="en-GB"/>
              </w:rPr>
              <w:t xml:space="preserve">BNPL </w:t>
            </w:r>
            <w:r w:rsidR="00A44BBD">
              <w:rPr>
                <w:lang w:val="en-GB"/>
              </w:rPr>
              <w:t>Loyalty Point</w:t>
            </w:r>
            <w:r>
              <w:rPr>
                <w:lang w:val="en-GB"/>
              </w:rPr>
              <w:t xml:space="preserve"> Pending</w:t>
            </w:r>
          </w:p>
        </w:tc>
        <w:tc>
          <w:tcPr>
            <w:tcW w:w="1037" w:type="pct"/>
            <w:tcBorders>
              <w:top w:val="single" w:sz="8" w:space="0" w:color="auto"/>
              <w:left w:val="nil"/>
              <w:bottom w:val="single" w:sz="8" w:space="0" w:color="auto"/>
              <w:right w:val="nil"/>
            </w:tcBorders>
          </w:tcPr>
          <w:p w14:paraId="59203FAC" w14:textId="0017397B" w:rsidR="00A44BBD" w:rsidRDefault="00A44BBD" w:rsidP="00F25E7B">
            <w:pPr>
              <w:pStyle w:val="TabText"/>
              <w:rPr>
                <w:lang w:val="en-GB"/>
              </w:rPr>
            </w:pPr>
            <w:r>
              <w:rPr>
                <w:lang w:val="en-GB"/>
              </w:rPr>
              <w:t>3</w:t>
            </w:r>
          </w:p>
        </w:tc>
      </w:tr>
    </w:tbl>
    <w:p w14:paraId="14A66245" w14:textId="77777777" w:rsidR="00F25E7B" w:rsidRDefault="00F25E7B" w:rsidP="00E364FD">
      <w:pPr>
        <w:pStyle w:val="Body"/>
      </w:pPr>
    </w:p>
    <w:p w14:paraId="2064E8E4" w14:textId="480788AA" w:rsidR="0084043C" w:rsidRPr="0084043C" w:rsidRDefault="0084043C">
      <w:pPr>
        <w:pStyle w:val="Heading4"/>
      </w:pPr>
      <w:r>
        <w:rPr>
          <w:lang w:val="en-US"/>
        </w:rPr>
        <w:t>REQPR006.02</w:t>
      </w:r>
      <w:commentRangeStart w:id="47"/>
      <w:r>
        <w:rPr>
          <w:lang w:val="en-US"/>
        </w:rPr>
        <w:t>. GL</w:t>
      </w:r>
      <w:r w:rsidR="009B4476">
        <w:rPr>
          <w:lang w:val="en-US"/>
        </w:rPr>
        <w:t xml:space="preserve"> Management</w:t>
      </w:r>
      <w:commentRangeEnd w:id="47"/>
      <w:r w:rsidR="00CE4758">
        <w:rPr>
          <w:rStyle w:val="CommentReference"/>
          <w:rFonts w:eastAsiaTheme="minorEastAsia" w:cstheme="minorBidi"/>
          <w:b w:val="0"/>
          <w:bCs w:val="0"/>
          <w:i w:val="0"/>
          <w:lang w:val="en-US" w:eastAsia="ru-RU"/>
        </w:rPr>
        <w:commentReference w:id="47"/>
      </w:r>
    </w:p>
    <w:p w14:paraId="2A1C3EF3" w14:textId="2A6C33B4" w:rsidR="0084043C" w:rsidRDefault="0084043C" w:rsidP="00E364FD">
      <w:pPr>
        <w:pStyle w:val="Body"/>
      </w:pPr>
      <w:r>
        <w:t>LFVN requires to setup the GL number based on the following file:</w:t>
      </w:r>
    </w:p>
    <w:p w14:paraId="2CC959C2" w14:textId="0CE3A1F0" w:rsidR="0084043C" w:rsidRPr="0084043C" w:rsidRDefault="00B96028" w:rsidP="00E364FD">
      <w:pPr>
        <w:pStyle w:val="Body"/>
      </w:pPr>
      <w:r>
        <w:object w:dxaOrig="1495" w:dyaOrig="978" w14:anchorId="13C83262">
          <v:shape id="_x0000_i1026" type="#_x0000_t75" style="width:74.9pt;height:48.95pt" o:ole="">
            <v:imagedata r:id="rId14" o:title=""/>
          </v:shape>
          <o:OLEObject Type="Embed" ProgID="Excel.Sheet.12" ShapeID="_x0000_i1026" DrawAspect="Icon" ObjectID="_1679471661" r:id="rId15"/>
        </w:object>
      </w:r>
    </w:p>
    <w:p w14:paraId="1FC8CD76" w14:textId="1609B8F9" w:rsidR="002057CB" w:rsidRPr="004639BF" w:rsidRDefault="002057CB" w:rsidP="002057CB">
      <w:pPr>
        <w:pStyle w:val="Heading4"/>
      </w:pPr>
      <w:r>
        <w:rPr>
          <w:lang w:val="en-US"/>
        </w:rPr>
        <w:t>REQ</w:t>
      </w:r>
      <w:r w:rsidR="00E46B02">
        <w:rPr>
          <w:lang w:val="en-US"/>
        </w:rPr>
        <w:t>P</w:t>
      </w:r>
      <w:r>
        <w:rPr>
          <w:lang w:val="en-US"/>
        </w:rPr>
        <w:t>R006.0</w:t>
      </w:r>
      <w:r w:rsidR="0084043C">
        <w:rPr>
          <w:lang w:val="en-US"/>
        </w:rPr>
        <w:t>3</w:t>
      </w:r>
      <w:r>
        <w:rPr>
          <w:lang w:val="en-US"/>
        </w:rPr>
        <w:t>. Loan Classification</w:t>
      </w:r>
    </w:p>
    <w:p w14:paraId="24353F92" w14:textId="696895B0" w:rsidR="004639BF" w:rsidRDefault="00D65D7F" w:rsidP="00E364FD">
      <w:pPr>
        <w:pStyle w:val="Body"/>
      </w:pPr>
      <w:r w:rsidRPr="00D65D7F">
        <w:t>The</w:t>
      </w:r>
      <w:r w:rsidR="00184348">
        <w:t xml:space="preserve"> loan</w:t>
      </w:r>
      <w:r w:rsidRPr="00D65D7F">
        <w:t xml:space="preserve"> debt group on W</w:t>
      </w:r>
      <w:r>
        <w:t>ay</w:t>
      </w:r>
      <w:r w:rsidRPr="00D65D7F">
        <w:t>4 is classified based on the actual number of overdue days of the customer. Each CIF number will be classified in only one of the five debt groups and be the highest debt group of the</w:t>
      </w:r>
      <w:r w:rsidR="00513C16">
        <w:t xml:space="preserve"> BNPL</w:t>
      </w:r>
      <w:r w:rsidRPr="00D65D7F">
        <w:t xml:space="preserve"> contracts. Debt group is determined based on the following:</w:t>
      </w:r>
    </w:p>
    <w:p w14:paraId="5A74EC88" w14:textId="52A3119F" w:rsidR="004639BF" w:rsidRDefault="004639BF" w:rsidP="00E364FD">
      <w:pPr>
        <w:pStyle w:val="Body"/>
      </w:pPr>
    </w:p>
    <w:tbl>
      <w:tblPr>
        <w:tblW w:w="4663" w:type="pc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
        <w:gridCol w:w="3083"/>
        <w:gridCol w:w="5398"/>
      </w:tblGrid>
      <w:tr w:rsidR="004639BF" w14:paraId="659CE24D" w14:textId="77777777" w:rsidTr="00E25A56">
        <w:tc>
          <w:tcPr>
            <w:tcW w:w="513" w:type="pct"/>
            <w:tcBorders>
              <w:top w:val="single" w:sz="8" w:space="0" w:color="auto"/>
              <w:left w:val="nil"/>
              <w:bottom w:val="single" w:sz="8" w:space="0" w:color="auto"/>
              <w:right w:val="nil"/>
            </w:tcBorders>
            <w:shd w:val="clear" w:color="auto" w:fill="E7F1F9"/>
          </w:tcPr>
          <w:p w14:paraId="4C7F79E4" w14:textId="77777777" w:rsidR="004639BF" w:rsidRPr="005C50B7" w:rsidRDefault="004639BF" w:rsidP="00A2626F">
            <w:pPr>
              <w:pStyle w:val="TableHeading"/>
              <w:spacing w:after="120" w:line="240" w:lineRule="auto"/>
              <w:jc w:val="both"/>
              <w:rPr>
                <w:bCs/>
                <w:lang w:val="en-GB"/>
              </w:rPr>
            </w:pPr>
            <w:r>
              <w:rPr>
                <w:bCs/>
                <w:lang w:val="en-GB"/>
              </w:rPr>
              <w:t>Number</w:t>
            </w:r>
          </w:p>
        </w:tc>
        <w:tc>
          <w:tcPr>
            <w:tcW w:w="1631" w:type="pct"/>
            <w:tcBorders>
              <w:top w:val="single" w:sz="8" w:space="0" w:color="auto"/>
              <w:left w:val="nil"/>
              <w:bottom w:val="single" w:sz="8" w:space="0" w:color="auto"/>
              <w:right w:val="nil"/>
            </w:tcBorders>
            <w:shd w:val="clear" w:color="auto" w:fill="E7F1F9"/>
          </w:tcPr>
          <w:p w14:paraId="5173EDE7" w14:textId="4C0EFA56" w:rsidR="004639BF" w:rsidRPr="009679B8" w:rsidRDefault="00D65D7F" w:rsidP="00A2626F">
            <w:pPr>
              <w:pStyle w:val="TableHeading"/>
              <w:spacing w:after="120" w:line="240" w:lineRule="auto"/>
              <w:jc w:val="both"/>
              <w:rPr>
                <w:rFonts w:ascii="Calibri" w:hAnsi="Calibri" w:cs="Calibri"/>
                <w:bCs/>
              </w:rPr>
            </w:pPr>
            <w:r>
              <w:rPr>
                <w:rFonts w:ascii="Calibri" w:hAnsi="Calibri" w:cs="Calibri"/>
                <w:bCs/>
              </w:rPr>
              <w:t xml:space="preserve">Debt </w:t>
            </w:r>
            <w:r w:rsidR="004639BF">
              <w:rPr>
                <w:rFonts w:ascii="Calibri" w:hAnsi="Calibri" w:cs="Calibri"/>
                <w:bCs/>
              </w:rPr>
              <w:t xml:space="preserve">Group </w:t>
            </w:r>
          </w:p>
        </w:tc>
        <w:tc>
          <w:tcPr>
            <w:tcW w:w="2857" w:type="pct"/>
            <w:tcBorders>
              <w:top w:val="single" w:sz="8" w:space="0" w:color="auto"/>
              <w:left w:val="nil"/>
              <w:bottom w:val="single" w:sz="8" w:space="0" w:color="auto"/>
              <w:right w:val="nil"/>
            </w:tcBorders>
            <w:shd w:val="clear" w:color="auto" w:fill="E7F1F9"/>
          </w:tcPr>
          <w:p w14:paraId="677A9B18" w14:textId="57A86FF6" w:rsidR="004639BF" w:rsidRDefault="00D65D7F" w:rsidP="00A2626F">
            <w:pPr>
              <w:pStyle w:val="TableHeading"/>
              <w:spacing w:after="120" w:line="240" w:lineRule="auto"/>
              <w:jc w:val="both"/>
              <w:rPr>
                <w:rFonts w:ascii="Calibri" w:hAnsi="Calibri" w:cs="Calibri"/>
                <w:bCs/>
              </w:rPr>
            </w:pPr>
            <w:r>
              <w:rPr>
                <w:rFonts w:ascii="Calibri" w:hAnsi="Calibri" w:cs="Calibri"/>
                <w:bCs/>
              </w:rPr>
              <w:t>DPD</w:t>
            </w:r>
          </w:p>
        </w:tc>
      </w:tr>
      <w:tr w:rsidR="004639BF" w:rsidRPr="0050346D" w14:paraId="591E81B2" w14:textId="77777777" w:rsidTr="00E25A56">
        <w:trPr>
          <w:trHeight w:val="252"/>
        </w:trPr>
        <w:tc>
          <w:tcPr>
            <w:tcW w:w="513" w:type="pct"/>
            <w:tcBorders>
              <w:top w:val="single" w:sz="8" w:space="0" w:color="auto"/>
              <w:left w:val="nil"/>
              <w:bottom w:val="single" w:sz="8" w:space="0" w:color="auto"/>
              <w:right w:val="nil"/>
            </w:tcBorders>
          </w:tcPr>
          <w:p w14:paraId="4EA2841B" w14:textId="77777777" w:rsidR="004639BF" w:rsidRPr="005C50B7" w:rsidRDefault="004639BF" w:rsidP="00A2626F">
            <w:pPr>
              <w:pStyle w:val="TabText"/>
              <w:rPr>
                <w:lang w:val="en-GB"/>
              </w:rPr>
            </w:pPr>
            <w:r>
              <w:rPr>
                <w:lang w:val="en-GB"/>
              </w:rPr>
              <w:t>1</w:t>
            </w:r>
          </w:p>
        </w:tc>
        <w:tc>
          <w:tcPr>
            <w:tcW w:w="1631" w:type="pct"/>
            <w:tcBorders>
              <w:top w:val="single" w:sz="8" w:space="0" w:color="auto"/>
              <w:left w:val="nil"/>
              <w:bottom w:val="single" w:sz="8" w:space="0" w:color="auto"/>
              <w:right w:val="nil"/>
            </w:tcBorders>
          </w:tcPr>
          <w:p w14:paraId="4BB2DB5F" w14:textId="7BC60137" w:rsidR="004639BF" w:rsidRPr="005C50B7" w:rsidRDefault="00D65D7F" w:rsidP="00A2626F">
            <w:pPr>
              <w:pStyle w:val="TabText"/>
              <w:rPr>
                <w:lang w:val="en-GB"/>
              </w:rPr>
            </w:pPr>
            <w:r>
              <w:rPr>
                <w:lang w:val="en-GB"/>
              </w:rPr>
              <w:t>G1</w:t>
            </w:r>
          </w:p>
        </w:tc>
        <w:tc>
          <w:tcPr>
            <w:tcW w:w="2857" w:type="pct"/>
            <w:tcBorders>
              <w:top w:val="single" w:sz="8" w:space="0" w:color="auto"/>
              <w:left w:val="nil"/>
              <w:bottom w:val="single" w:sz="8" w:space="0" w:color="auto"/>
              <w:right w:val="nil"/>
            </w:tcBorders>
          </w:tcPr>
          <w:p w14:paraId="2796A401" w14:textId="23D2BA37" w:rsidR="004639BF" w:rsidRPr="0050346D" w:rsidRDefault="00D65D7F" w:rsidP="00A2626F">
            <w:pPr>
              <w:pStyle w:val="TabText"/>
              <w:rPr>
                <w:lang w:val="en-GB"/>
              </w:rPr>
            </w:pPr>
            <w:r w:rsidRPr="00D65D7F">
              <w:rPr>
                <w:lang w:val="en-GB"/>
              </w:rPr>
              <w:t>DPD 0-9</w:t>
            </w:r>
          </w:p>
        </w:tc>
      </w:tr>
      <w:tr w:rsidR="00D65D7F" w14:paraId="24A9579C" w14:textId="77777777" w:rsidTr="00E25A56">
        <w:trPr>
          <w:trHeight w:val="252"/>
        </w:trPr>
        <w:tc>
          <w:tcPr>
            <w:tcW w:w="513" w:type="pct"/>
            <w:tcBorders>
              <w:top w:val="single" w:sz="8" w:space="0" w:color="auto"/>
              <w:left w:val="nil"/>
              <w:bottom w:val="single" w:sz="8" w:space="0" w:color="auto"/>
              <w:right w:val="nil"/>
            </w:tcBorders>
          </w:tcPr>
          <w:p w14:paraId="02626083" w14:textId="77777777" w:rsidR="00D65D7F" w:rsidRDefault="00D65D7F" w:rsidP="00D65D7F">
            <w:pPr>
              <w:pStyle w:val="TabText"/>
              <w:rPr>
                <w:lang w:val="en-GB"/>
              </w:rPr>
            </w:pPr>
            <w:r>
              <w:rPr>
                <w:lang w:val="en-GB"/>
              </w:rPr>
              <w:t>2</w:t>
            </w:r>
          </w:p>
        </w:tc>
        <w:tc>
          <w:tcPr>
            <w:tcW w:w="1631" w:type="pct"/>
            <w:tcBorders>
              <w:top w:val="single" w:sz="8" w:space="0" w:color="auto"/>
              <w:left w:val="nil"/>
              <w:bottom w:val="single" w:sz="8" w:space="0" w:color="auto"/>
              <w:right w:val="nil"/>
            </w:tcBorders>
          </w:tcPr>
          <w:p w14:paraId="131D22B6" w14:textId="545E6DC1" w:rsidR="00D65D7F" w:rsidRDefault="00D65D7F" w:rsidP="00D65D7F">
            <w:pPr>
              <w:pStyle w:val="TabText"/>
              <w:rPr>
                <w:lang w:val="en-GB"/>
              </w:rPr>
            </w:pPr>
            <w:r>
              <w:rPr>
                <w:lang w:val="en-GB"/>
              </w:rPr>
              <w:t>G2</w:t>
            </w:r>
          </w:p>
        </w:tc>
        <w:tc>
          <w:tcPr>
            <w:tcW w:w="2857" w:type="pct"/>
            <w:tcBorders>
              <w:top w:val="single" w:sz="8" w:space="0" w:color="auto"/>
              <w:left w:val="nil"/>
              <w:bottom w:val="single" w:sz="8" w:space="0" w:color="auto"/>
              <w:right w:val="nil"/>
            </w:tcBorders>
          </w:tcPr>
          <w:p w14:paraId="6BA1438D" w14:textId="6A0BEAB5" w:rsidR="00D65D7F" w:rsidRDefault="00D65D7F" w:rsidP="00D65D7F">
            <w:pPr>
              <w:pStyle w:val="TabText"/>
              <w:rPr>
                <w:lang w:val="en-GB"/>
              </w:rPr>
            </w:pPr>
            <w:r w:rsidRPr="00D65D7F">
              <w:rPr>
                <w:lang w:val="en-GB"/>
              </w:rPr>
              <w:t xml:space="preserve">DPD </w:t>
            </w:r>
            <w:r>
              <w:rPr>
                <w:lang w:val="en-GB"/>
              </w:rPr>
              <w:t>10-90</w:t>
            </w:r>
          </w:p>
        </w:tc>
      </w:tr>
      <w:tr w:rsidR="00D65D7F" w14:paraId="08771C96" w14:textId="77777777" w:rsidTr="00E25A56">
        <w:trPr>
          <w:trHeight w:val="252"/>
        </w:trPr>
        <w:tc>
          <w:tcPr>
            <w:tcW w:w="513" w:type="pct"/>
            <w:tcBorders>
              <w:top w:val="single" w:sz="8" w:space="0" w:color="auto"/>
              <w:left w:val="nil"/>
              <w:bottom w:val="single" w:sz="8" w:space="0" w:color="auto"/>
              <w:right w:val="nil"/>
            </w:tcBorders>
          </w:tcPr>
          <w:p w14:paraId="47885564" w14:textId="3FFF5993" w:rsidR="00D65D7F" w:rsidRDefault="00D65D7F" w:rsidP="00D65D7F">
            <w:pPr>
              <w:pStyle w:val="TabText"/>
              <w:rPr>
                <w:lang w:val="en-GB"/>
              </w:rPr>
            </w:pPr>
            <w:r>
              <w:rPr>
                <w:lang w:val="en-GB"/>
              </w:rPr>
              <w:t>3</w:t>
            </w:r>
          </w:p>
        </w:tc>
        <w:tc>
          <w:tcPr>
            <w:tcW w:w="1631" w:type="pct"/>
            <w:tcBorders>
              <w:top w:val="single" w:sz="8" w:space="0" w:color="auto"/>
              <w:left w:val="nil"/>
              <w:bottom w:val="single" w:sz="8" w:space="0" w:color="auto"/>
              <w:right w:val="nil"/>
            </w:tcBorders>
          </w:tcPr>
          <w:p w14:paraId="5440C7A7" w14:textId="38597E06" w:rsidR="00D65D7F" w:rsidRDefault="00D65D7F" w:rsidP="00D65D7F">
            <w:pPr>
              <w:pStyle w:val="TabText"/>
              <w:rPr>
                <w:lang w:val="en-GB"/>
              </w:rPr>
            </w:pPr>
            <w:r>
              <w:rPr>
                <w:lang w:val="en-GB"/>
              </w:rPr>
              <w:t>G3</w:t>
            </w:r>
          </w:p>
        </w:tc>
        <w:tc>
          <w:tcPr>
            <w:tcW w:w="2857" w:type="pct"/>
            <w:tcBorders>
              <w:top w:val="single" w:sz="8" w:space="0" w:color="auto"/>
              <w:left w:val="nil"/>
              <w:bottom w:val="single" w:sz="8" w:space="0" w:color="auto"/>
              <w:right w:val="nil"/>
            </w:tcBorders>
          </w:tcPr>
          <w:p w14:paraId="543821D7" w14:textId="48964E43" w:rsidR="00D65D7F" w:rsidRPr="00D65D7F" w:rsidRDefault="00D65D7F" w:rsidP="00D65D7F">
            <w:pPr>
              <w:pStyle w:val="TabText"/>
              <w:rPr>
                <w:lang w:val="en-GB"/>
              </w:rPr>
            </w:pPr>
            <w:r>
              <w:rPr>
                <w:lang w:val="en-GB"/>
              </w:rPr>
              <w:t>DPD 91-180</w:t>
            </w:r>
          </w:p>
        </w:tc>
      </w:tr>
      <w:tr w:rsidR="00D65D7F" w14:paraId="61760543" w14:textId="77777777" w:rsidTr="00E25A56">
        <w:trPr>
          <w:trHeight w:val="252"/>
        </w:trPr>
        <w:tc>
          <w:tcPr>
            <w:tcW w:w="513" w:type="pct"/>
            <w:tcBorders>
              <w:top w:val="single" w:sz="8" w:space="0" w:color="auto"/>
              <w:left w:val="nil"/>
              <w:bottom w:val="single" w:sz="8" w:space="0" w:color="auto"/>
              <w:right w:val="nil"/>
            </w:tcBorders>
          </w:tcPr>
          <w:p w14:paraId="2E23FD6D" w14:textId="421C456A" w:rsidR="00D65D7F" w:rsidRDefault="00D65D7F" w:rsidP="00D65D7F">
            <w:pPr>
              <w:pStyle w:val="TabText"/>
              <w:rPr>
                <w:lang w:val="en-GB"/>
              </w:rPr>
            </w:pPr>
            <w:r>
              <w:rPr>
                <w:lang w:val="en-GB"/>
              </w:rPr>
              <w:t>4</w:t>
            </w:r>
          </w:p>
        </w:tc>
        <w:tc>
          <w:tcPr>
            <w:tcW w:w="1631" w:type="pct"/>
            <w:tcBorders>
              <w:top w:val="single" w:sz="8" w:space="0" w:color="auto"/>
              <w:left w:val="nil"/>
              <w:bottom w:val="single" w:sz="8" w:space="0" w:color="auto"/>
              <w:right w:val="nil"/>
            </w:tcBorders>
          </w:tcPr>
          <w:p w14:paraId="35BE1404" w14:textId="49E215FE" w:rsidR="00D65D7F" w:rsidRDefault="00D65D7F" w:rsidP="00D65D7F">
            <w:pPr>
              <w:pStyle w:val="TabText"/>
              <w:rPr>
                <w:lang w:val="en-GB"/>
              </w:rPr>
            </w:pPr>
            <w:r>
              <w:rPr>
                <w:lang w:val="en-GB"/>
              </w:rPr>
              <w:t>G4</w:t>
            </w:r>
          </w:p>
        </w:tc>
        <w:tc>
          <w:tcPr>
            <w:tcW w:w="2857" w:type="pct"/>
            <w:tcBorders>
              <w:top w:val="single" w:sz="8" w:space="0" w:color="auto"/>
              <w:left w:val="nil"/>
              <w:bottom w:val="single" w:sz="8" w:space="0" w:color="auto"/>
              <w:right w:val="nil"/>
            </w:tcBorders>
          </w:tcPr>
          <w:p w14:paraId="5812B9FD" w14:textId="36D4F90D" w:rsidR="00D65D7F" w:rsidRPr="00D65D7F" w:rsidRDefault="00D65D7F" w:rsidP="00D65D7F">
            <w:pPr>
              <w:pStyle w:val="TabText"/>
              <w:rPr>
                <w:lang w:val="en-GB"/>
              </w:rPr>
            </w:pPr>
            <w:r>
              <w:rPr>
                <w:lang w:val="en-GB"/>
              </w:rPr>
              <w:t>DPD 181-360</w:t>
            </w:r>
          </w:p>
        </w:tc>
      </w:tr>
      <w:tr w:rsidR="00D65D7F" w14:paraId="579D832F" w14:textId="77777777" w:rsidTr="00E25A56">
        <w:trPr>
          <w:trHeight w:val="252"/>
        </w:trPr>
        <w:tc>
          <w:tcPr>
            <w:tcW w:w="513" w:type="pct"/>
            <w:tcBorders>
              <w:top w:val="single" w:sz="8" w:space="0" w:color="auto"/>
              <w:left w:val="nil"/>
              <w:bottom w:val="single" w:sz="8" w:space="0" w:color="auto"/>
              <w:right w:val="nil"/>
            </w:tcBorders>
          </w:tcPr>
          <w:p w14:paraId="73A62211" w14:textId="519FCFF8" w:rsidR="00D65D7F" w:rsidRDefault="00D65D7F" w:rsidP="00D65D7F">
            <w:pPr>
              <w:pStyle w:val="TabText"/>
              <w:rPr>
                <w:lang w:val="en-GB"/>
              </w:rPr>
            </w:pPr>
            <w:r>
              <w:rPr>
                <w:lang w:val="en-GB"/>
              </w:rPr>
              <w:t>5</w:t>
            </w:r>
          </w:p>
        </w:tc>
        <w:tc>
          <w:tcPr>
            <w:tcW w:w="1631" w:type="pct"/>
            <w:tcBorders>
              <w:top w:val="single" w:sz="8" w:space="0" w:color="auto"/>
              <w:left w:val="nil"/>
              <w:bottom w:val="single" w:sz="8" w:space="0" w:color="auto"/>
              <w:right w:val="nil"/>
            </w:tcBorders>
          </w:tcPr>
          <w:p w14:paraId="4775E421" w14:textId="20783E6B" w:rsidR="00D65D7F" w:rsidRDefault="00D65D7F" w:rsidP="00D65D7F">
            <w:pPr>
              <w:pStyle w:val="TabText"/>
              <w:rPr>
                <w:lang w:val="en-GB"/>
              </w:rPr>
            </w:pPr>
            <w:r>
              <w:rPr>
                <w:lang w:val="en-GB"/>
              </w:rPr>
              <w:t>G5</w:t>
            </w:r>
          </w:p>
        </w:tc>
        <w:tc>
          <w:tcPr>
            <w:tcW w:w="2857" w:type="pct"/>
            <w:tcBorders>
              <w:top w:val="single" w:sz="8" w:space="0" w:color="auto"/>
              <w:left w:val="nil"/>
              <w:bottom w:val="single" w:sz="8" w:space="0" w:color="auto"/>
              <w:right w:val="nil"/>
            </w:tcBorders>
          </w:tcPr>
          <w:p w14:paraId="10BDACDE" w14:textId="232C82BF" w:rsidR="00D65D7F" w:rsidRPr="00D65D7F" w:rsidRDefault="00D65D7F" w:rsidP="00D65D7F">
            <w:pPr>
              <w:pStyle w:val="TabText"/>
              <w:rPr>
                <w:lang w:val="en-GB"/>
              </w:rPr>
            </w:pPr>
            <w:r>
              <w:rPr>
                <w:lang w:val="en-GB"/>
              </w:rPr>
              <w:t>DPD&gt;360</w:t>
            </w:r>
          </w:p>
        </w:tc>
      </w:tr>
    </w:tbl>
    <w:p w14:paraId="54E7D009" w14:textId="488FFB80" w:rsidR="004639BF" w:rsidRDefault="004639BF" w:rsidP="00E364FD">
      <w:pPr>
        <w:pStyle w:val="Body"/>
      </w:pPr>
    </w:p>
    <w:p w14:paraId="56B043B3" w14:textId="3F7A5851" w:rsidR="00D65D7F" w:rsidRPr="002057CB" w:rsidRDefault="00A025EC" w:rsidP="00E364FD">
      <w:pPr>
        <w:pStyle w:val="Body"/>
      </w:pPr>
      <w:r>
        <w:t>A classifier for each issuing contract should be create to show the information of debt group</w:t>
      </w:r>
    </w:p>
    <w:p w14:paraId="4CEAA94A" w14:textId="77777777" w:rsidR="002057CB" w:rsidRDefault="002057CB" w:rsidP="00E364FD">
      <w:pPr>
        <w:pStyle w:val="Body"/>
      </w:pPr>
    </w:p>
    <w:p w14:paraId="10121F1D" w14:textId="7929D09B" w:rsidR="002057CB" w:rsidRPr="002057CB" w:rsidRDefault="002057CB">
      <w:pPr>
        <w:pStyle w:val="Heading4"/>
      </w:pPr>
      <w:r>
        <w:rPr>
          <w:lang w:val="en-US"/>
        </w:rPr>
        <w:t>REQPR005.04</w:t>
      </w:r>
      <w:r w:rsidR="000B6AA3">
        <w:rPr>
          <w:lang w:val="en-US"/>
        </w:rPr>
        <w:t>.</w:t>
      </w:r>
      <w:r>
        <w:rPr>
          <w:lang w:val="en-US"/>
        </w:rPr>
        <w:t xml:space="preserve"> Write</w:t>
      </w:r>
      <w:r w:rsidR="00D65D7F">
        <w:rPr>
          <w:lang w:val="en-US"/>
        </w:rPr>
        <w:t>-</w:t>
      </w:r>
      <w:r>
        <w:rPr>
          <w:lang w:val="en-US"/>
        </w:rPr>
        <w:t>off</w:t>
      </w:r>
    </w:p>
    <w:p w14:paraId="77212691" w14:textId="074D07FF" w:rsidR="00104446" w:rsidRDefault="00A025EC" w:rsidP="00E364FD">
      <w:pPr>
        <w:pStyle w:val="Body"/>
      </w:pPr>
      <w:r>
        <w:t xml:space="preserve">In case of write-off, </w:t>
      </w:r>
      <w:r w:rsidR="00104446">
        <w:t>the system should move the total outstanding balance to off-balance sheet accounts:</w:t>
      </w:r>
    </w:p>
    <w:tbl>
      <w:tblPr>
        <w:tblW w:w="0" w:type="auto"/>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97"/>
        <w:gridCol w:w="1961"/>
        <w:gridCol w:w="4191"/>
      </w:tblGrid>
      <w:tr w:rsidR="00104446" w:rsidRPr="00491505" w14:paraId="09782471" w14:textId="77777777" w:rsidTr="008A0540">
        <w:trPr>
          <w:tblHeader/>
        </w:trPr>
        <w:tc>
          <w:tcPr>
            <w:tcW w:w="2897" w:type="dxa"/>
            <w:shd w:val="clear" w:color="auto" w:fill="F0F0F0"/>
            <w:tcMar>
              <w:top w:w="105" w:type="dxa"/>
              <w:left w:w="150" w:type="dxa"/>
              <w:bottom w:w="105" w:type="dxa"/>
              <w:right w:w="225" w:type="dxa"/>
            </w:tcMar>
            <w:hideMark/>
          </w:tcPr>
          <w:p w14:paraId="4FBE6810" w14:textId="77777777" w:rsidR="00104446" w:rsidRPr="00ED4761" w:rsidRDefault="00104446" w:rsidP="00A2626F">
            <w:pPr>
              <w:pStyle w:val="CellBodyBullet"/>
              <w:rPr>
                <w:b/>
                <w:sz w:val="20"/>
                <w:szCs w:val="20"/>
              </w:rPr>
            </w:pPr>
            <w:r w:rsidRPr="00ED4761">
              <w:rPr>
                <w:b/>
                <w:sz w:val="20"/>
                <w:szCs w:val="20"/>
              </w:rPr>
              <w:t>Off-Balance Account Name</w:t>
            </w:r>
          </w:p>
        </w:tc>
        <w:tc>
          <w:tcPr>
            <w:tcW w:w="1961" w:type="dxa"/>
            <w:shd w:val="clear" w:color="auto" w:fill="F0F0F0"/>
            <w:tcMar>
              <w:top w:w="105" w:type="dxa"/>
              <w:left w:w="150" w:type="dxa"/>
              <w:bottom w:w="105" w:type="dxa"/>
              <w:right w:w="225" w:type="dxa"/>
            </w:tcMar>
            <w:hideMark/>
          </w:tcPr>
          <w:p w14:paraId="56AB10F1" w14:textId="77777777" w:rsidR="00104446" w:rsidRPr="00ED4761" w:rsidRDefault="00104446" w:rsidP="00A2626F">
            <w:pPr>
              <w:pStyle w:val="CellBodyBullet"/>
              <w:rPr>
                <w:b/>
                <w:sz w:val="20"/>
                <w:szCs w:val="20"/>
              </w:rPr>
            </w:pPr>
            <w:r w:rsidRPr="00ED4761">
              <w:rPr>
                <w:b/>
                <w:sz w:val="20"/>
                <w:szCs w:val="20"/>
              </w:rPr>
              <w:t>Payment Priority</w:t>
            </w:r>
          </w:p>
        </w:tc>
        <w:tc>
          <w:tcPr>
            <w:tcW w:w="4191" w:type="dxa"/>
            <w:shd w:val="clear" w:color="auto" w:fill="F0F0F0"/>
          </w:tcPr>
          <w:p w14:paraId="7BB5D34D" w14:textId="77777777" w:rsidR="00104446" w:rsidRPr="00ED4761" w:rsidRDefault="00104446" w:rsidP="00A2626F">
            <w:pPr>
              <w:pStyle w:val="CellBodyBullet"/>
              <w:ind w:left="138" w:firstLine="0"/>
              <w:rPr>
                <w:b/>
                <w:sz w:val="20"/>
                <w:szCs w:val="20"/>
              </w:rPr>
            </w:pPr>
            <w:r w:rsidRPr="00ED4761">
              <w:rPr>
                <w:b/>
                <w:sz w:val="20"/>
                <w:szCs w:val="20"/>
              </w:rPr>
              <w:t>Accounts from which funds should be moved</w:t>
            </w:r>
          </w:p>
        </w:tc>
      </w:tr>
      <w:tr w:rsidR="00104446" w:rsidRPr="00491505" w14:paraId="26250453" w14:textId="77777777" w:rsidTr="008A0540">
        <w:tc>
          <w:tcPr>
            <w:tcW w:w="2897" w:type="dxa"/>
            <w:tcMar>
              <w:top w:w="105" w:type="dxa"/>
              <w:left w:w="150" w:type="dxa"/>
              <w:bottom w:w="105" w:type="dxa"/>
              <w:right w:w="150" w:type="dxa"/>
            </w:tcMar>
            <w:hideMark/>
          </w:tcPr>
          <w:p w14:paraId="611AB314" w14:textId="704ACA30" w:rsidR="00104446" w:rsidRPr="00ED4761" w:rsidRDefault="00104446" w:rsidP="00A2626F">
            <w:pPr>
              <w:pStyle w:val="CellBodyBullet"/>
              <w:rPr>
                <w:sz w:val="20"/>
                <w:szCs w:val="20"/>
              </w:rPr>
            </w:pPr>
            <w:r w:rsidRPr="00ED4761">
              <w:rPr>
                <w:sz w:val="20"/>
                <w:szCs w:val="20"/>
              </w:rPr>
              <w:t xml:space="preserve">Principal WO </w:t>
            </w:r>
            <w:r w:rsidR="006E2978" w:rsidRPr="00ED4761">
              <w:rPr>
                <w:sz w:val="20"/>
                <w:szCs w:val="20"/>
              </w:rPr>
              <w:t>Principal</w:t>
            </w:r>
          </w:p>
        </w:tc>
        <w:tc>
          <w:tcPr>
            <w:tcW w:w="1961" w:type="dxa"/>
            <w:tcMar>
              <w:top w:w="105" w:type="dxa"/>
              <w:left w:w="150" w:type="dxa"/>
              <w:bottom w:w="105" w:type="dxa"/>
              <w:right w:w="150" w:type="dxa"/>
            </w:tcMar>
            <w:hideMark/>
          </w:tcPr>
          <w:p w14:paraId="5854F0AA" w14:textId="597DE69B" w:rsidR="00104446" w:rsidRPr="00ED4761" w:rsidRDefault="00104446" w:rsidP="00A2626F">
            <w:pPr>
              <w:pStyle w:val="CellBodyBullet"/>
              <w:rPr>
                <w:sz w:val="20"/>
                <w:szCs w:val="20"/>
              </w:rPr>
            </w:pPr>
            <w:r w:rsidRPr="00ED4761">
              <w:rPr>
                <w:sz w:val="20"/>
                <w:szCs w:val="20"/>
              </w:rPr>
              <w:t>1</w:t>
            </w:r>
            <w:r w:rsidR="006E2978" w:rsidRPr="00ED4761">
              <w:rPr>
                <w:sz w:val="20"/>
                <w:szCs w:val="20"/>
              </w:rPr>
              <w:t>80</w:t>
            </w:r>
          </w:p>
        </w:tc>
        <w:tc>
          <w:tcPr>
            <w:tcW w:w="4191" w:type="dxa"/>
          </w:tcPr>
          <w:p w14:paraId="4DA180E6" w14:textId="77777777" w:rsidR="00104446" w:rsidRPr="00ED4761" w:rsidRDefault="00104446" w:rsidP="00A2626F">
            <w:pPr>
              <w:pStyle w:val="CellBodyBullet"/>
              <w:ind w:left="0" w:firstLine="138"/>
              <w:rPr>
                <w:sz w:val="20"/>
                <w:szCs w:val="20"/>
              </w:rPr>
            </w:pPr>
            <w:r w:rsidRPr="00ED4761">
              <w:rPr>
                <w:sz w:val="20"/>
                <w:szCs w:val="20"/>
              </w:rPr>
              <w:t>Open Sale</w:t>
            </w:r>
          </w:p>
          <w:p w14:paraId="47DADAE9" w14:textId="77777777" w:rsidR="00104446" w:rsidRPr="00ED4761" w:rsidRDefault="00104446" w:rsidP="00A2626F">
            <w:pPr>
              <w:pStyle w:val="CellBodyBullet"/>
              <w:ind w:left="0" w:firstLine="138"/>
              <w:rPr>
                <w:sz w:val="20"/>
                <w:szCs w:val="20"/>
              </w:rPr>
            </w:pPr>
            <w:r w:rsidRPr="00ED4761">
              <w:rPr>
                <w:sz w:val="20"/>
                <w:szCs w:val="20"/>
              </w:rPr>
              <w:t>Grace Sale</w:t>
            </w:r>
          </w:p>
          <w:p w14:paraId="320CF0F1" w14:textId="77777777" w:rsidR="00104446" w:rsidRPr="00ED4761" w:rsidRDefault="00104446" w:rsidP="00A2626F">
            <w:pPr>
              <w:pStyle w:val="CellBodyBullet"/>
              <w:ind w:left="0" w:firstLine="138"/>
              <w:rPr>
                <w:sz w:val="20"/>
                <w:szCs w:val="20"/>
              </w:rPr>
            </w:pPr>
            <w:r w:rsidRPr="00ED4761">
              <w:rPr>
                <w:sz w:val="20"/>
                <w:szCs w:val="20"/>
              </w:rPr>
              <w:t>Close Sale</w:t>
            </w:r>
          </w:p>
          <w:p w14:paraId="1EBA8977" w14:textId="77777777" w:rsidR="00104446" w:rsidRDefault="00517773" w:rsidP="00A2626F">
            <w:pPr>
              <w:pStyle w:val="CellBodyBullet"/>
              <w:ind w:left="0" w:firstLine="138"/>
              <w:rPr>
                <w:sz w:val="20"/>
                <w:szCs w:val="20"/>
              </w:rPr>
            </w:pPr>
            <w:r>
              <w:rPr>
                <w:sz w:val="20"/>
                <w:szCs w:val="20"/>
              </w:rPr>
              <w:t>Open Insurance</w:t>
            </w:r>
          </w:p>
          <w:p w14:paraId="275EE988" w14:textId="77777777" w:rsidR="00517773" w:rsidRDefault="00517773" w:rsidP="00A2626F">
            <w:pPr>
              <w:pStyle w:val="CellBodyBullet"/>
              <w:ind w:left="0" w:firstLine="138"/>
              <w:rPr>
                <w:sz w:val="20"/>
                <w:szCs w:val="20"/>
              </w:rPr>
            </w:pPr>
            <w:r>
              <w:rPr>
                <w:sz w:val="20"/>
                <w:szCs w:val="20"/>
              </w:rPr>
              <w:t>Grace Insurance</w:t>
            </w:r>
          </w:p>
          <w:p w14:paraId="35840E4A" w14:textId="28CF1AC7" w:rsidR="00517773" w:rsidRPr="00ED4761" w:rsidRDefault="00517773" w:rsidP="00A2626F">
            <w:pPr>
              <w:pStyle w:val="CellBodyBullet"/>
              <w:ind w:left="0" w:firstLine="138"/>
              <w:rPr>
                <w:sz w:val="20"/>
                <w:szCs w:val="20"/>
              </w:rPr>
            </w:pPr>
            <w:r>
              <w:rPr>
                <w:sz w:val="20"/>
                <w:szCs w:val="20"/>
              </w:rPr>
              <w:t>Close Insurance</w:t>
            </w:r>
          </w:p>
        </w:tc>
      </w:tr>
      <w:tr w:rsidR="00104446" w:rsidRPr="00491505" w14:paraId="29D50530" w14:textId="77777777" w:rsidTr="008A0540">
        <w:trPr>
          <w:trHeight w:val="890"/>
        </w:trPr>
        <w:tc>
          <w:tcPr>
            <w:tcW w:w="2897" w:type="dxa"/>
            <w:tcMar>
              <w:top w:w="105" w:type="dxa"/>
              <w:left w:w="150" w:type="dxa"/>
              <w:bottom w:w="105" w:type="dxa"/>
              <w:right w:w="150" w:type="dxa"/>
            </w:tcMar>
            <w:hideMark/>
          </w:tcPr>
          <w:p w14:paraId="29BB77AB" w14:textId="77777777" w:rsidR="00104446" w:rsidRPr="00ED4761" w:rsidRDefault="00104446" w:rsidP="00A2626F">
            <w:pPr>
              <w:pStyle w:val="CellBodyBullet"/>
              <w:rPr>
                <w:sz w:val="20"/>
                <w:szCs w:val="20"/>
              </w:rPr>
            </w:pPr>
            <w:r w:rsidRPr="00ED4761">
              <w:rPr>
                <w:sz w:val="20"/>
                <w:szCs w:val="20"/>
              </w:rPr>
              <w:t>Fee WO</w:t>
            </w:r>
          </w:p>
        </w:tc>
        <w:tc>
          <w:tcPr>
            <w:tcW w:w="1961" w:type="dxa"/>
            <w:tcMar>
              <w:top w:w="105" w:type="dxa"/>
              <w:left w:w="150" w:type="dxa"/>
              <w:bottom w:w="105" w:type="dxa"/>
              <w:right w:w="150" w:type="dxa"/>
            </w:tcMar>
            <w:hideMark/>
          </w:tcPr>
          <w:p w14:paraId="17EAA89A" w14:textId="258261B8" w:rsidR="00104446" w:rsidRPr="00ED4761" w:rsidRDefault="00104446" w:rsidP="00A2626F">
            <w:pPr>
              <w:pStyle w:val="CellBodyBullet"/>
              <w:rPr>
                <w:sz w:val="20"/>
                <w:szCs w:val="20"/>
              </w:rPr>
            </w:pPr>
            <w:r w:rsidRPr="00ED4761">
              <w:rPr>
                <w:sz w:val="20"/>
                <w:szCs w:val="20"/>
              </w:rPr>
              <w:t>1</w:t>
            </w:r>
            <w:r w:rsidR="006E2978" w:rsidRPr="00ED4761">
              <w:rPr>
                <w:sz w:val="20"/>
                <w:szCs w:val="20"/>
              </w:rPr>
              <w:t>70</w:t>
            </w:r>
          </w:p>
        </w:tc>
        <w:tc>
          <w:tcPr>
            <w:tcW w:w="4191" w:type="dxa"/>
          </w:tcPr>
          <w:p w14:paraId="2052C861" w14:textId="77777777" w:rsidR="00104446" w:rsidRPr="00ED4761" w:rsidRDefault="00104446" w:rsidP="00A2626F">
            <w:pPr>
              <w:pStyle w:val="CellBodyBullet"/>
              <w:ind w:left="0" w:firstLine="138"/>
              <w:rPr>
                <w:sz w:val="20"/>
                <w:szCs w:val="20"/>
              </w:rPr>
            </w:pPr>
            <w:r w:rsidRPr="00ED4761">
              <w:rPr>
                <w:sz w:val="20"/>
                <w:szCs w:val="20"/>
              </w:rPr>
              <w:t>Open Fee</w:t>
            </w:r>
          </w:p>
          <w:p w14:paraId="22DE0011" w14:textId="77777777" w:rsidR="00104446" w:rsidRPr="00ED4761" w:rsidRDefault="00104446" w:rsidP="00A2626F">
            <w:pPr>
              <w:pStyle w:val="CellBodyBullet"/>
              <w:ind w:left="0" w:firstLine="138"/>
              <w:rPr>
                <w:sz w:val="20"/>
                <w:szCs w:val="20"/>
              </w:rPr>
            </w:pPr>
            <w:r w:rsidRPr="00ED4761">
              <w:rPr>
                <w:sz w:val="20"/>
                <w:szCs w:val="20"/>
              </w:rPr>
              <w:t>Grace Fee</w:t>
            </w:r>
          </w:p>
          <w:p w14:paraId="79D635A5" w14:textId="35F1AAAC" w:rsidR="00104446" w:rsidRPr="00ED4761" w:rsidRDefault="00104446" w:rsidP="00A85325">
            <w:pPr>
              <w:pStyle w:val="CellBodyBullet"/>
              <w:ind w:left="0" w:firstLine="138"/>
              <w:rPr>
                <w:sz w:val="20"/>
                <w:szCs w:val="20"/>
              </w:rPr>
            </w:pPr>
            <w:r w:rsidRPr="00ED4761">
              <w:rPr>
                <w:sz w:val="20"/>
                <w:szCs w:val="20"/>
              </w:rPr>
              <w:t>Close Fee</w:t>
            </w:r>
          </w:p>
        </w:tc>
      </w:tr>
      <w:tr w:rsidR="00104446" w:rsidRPr="00491505" w14:paraId="792F3633" w14:textId="77777777" w:rsidTr="008A0540">
        <w:tc>
          <w:tcPr>
            <w:tcW w:w="2897" w:type="dxa"/>
            <w:tcMar>
              <w:top w:w="105" w:type="dxa"/>
              <w:left w:w="150" w:type="dxa"/>
              <w:bottom w:w="105" w:type="dxa"/>
              <w:right w:w="150" w:type="dxa"/>
            </w:tcMar>
            <w:hideMark/>
          </w:tcPr>
          <w:p w14:paraId="6C34BADB" w14:textId="77777777" w:rsidR="00104446" w:rsidRPr="00ED4761" w:rsidRDefault="00104446" w:rsidP="00A2626F">
            <w:pPr>
              <w:pStyle w:val="CellBodyBullet"/>
              <w:rPr>
                <w:sz w:val="20"/>
                <w:szCs w:val="20"/>
              </w:rPr>
            </w:pPr>
            <w:r w:rsidRPr="00ED4761">
              <w:rPr>
                <w:sz w:val="20"/>
                <w:szCs w:val="20"/>
              </w:rPr>
              <w:t>Interest WO</w:t>
            </w:r>
          </w:p>
        </w:tc>
        <w:tc>
          <w:tcPr>
            <w:tcW w:w="1961" w:type="dxa"/>
            <w:tcMar>
              <w:top w:w="105" w:type="dxa"/>
              <w:left w:w="150" w:type="dxa"/>
              <w:bottom w:w="105" w:type="dxa"/>
              <w:right w:w="150" w:type="dxa"/>
            </w:tcMar>
            <w:hideMark/>
          </w:tcPr>
          <w:p w14:paraId="3DF15B25" w14:textId="6C9F6524" w:rsidR="00104446" w:rsidRPr="00ED4761" w:rsidRDefault="00104446" w:rsidP="00A2626F">
            <w:pPr>
              <w:pStyle w:val="CellBodyBullet"/>
              <w:rPr>
                <w:sz w:val="20"/>
                <w:szCs w:val="20"/>
              </w:rPr>
            </w:pPr>
            <w:r w:rsidRPr="00ED4761">
              <w:rPr>
                <w:sz w:val="20"/>
                <w:szCs w:val="20"/>
              </w:rPr>
              <w:t>1</w:t>
            </w:r>
            <w:r w:rsidR="006E2978" w:rsidRPr="00ED4761">
              <w:rPr>
                <w:sz w:val="20"/>
                <w:szCs w:val="20"/>
              </w:rPr>
              <w:t>60</w:t>
            </w:r>
          </w:p>
        </w:tc>
        <w:tc>
          <w:tcPr>
            <w:tcW w:w="4191" w:type="dxa"/>
          </w:tcPr>
          <w:p w14:paraId="6F427062" w14:textId="77777777" w:rsidR="00104446" w:rsidRPr="00ED4761" w:rsidRDefault="00104446" w:rsidP="00A2626F">
            <w:pPr>
              <w:pStyle w:val="CellBodyBullet"/>
              <w:ind w:left="0" w:firstLine="138"/>
              <w:rPr>
                <w:sz w:val="20"/>
                <w:szCs w:val="20"/>
              </w:rPr>
            </w:pPr>
            <w:r w:rsidRPr="00ED4761">
              <w:rPr>
                <w:sz w:val="20"/>
                <w:szCs w:val="20"/>
              </w:rPr>
              <w:t>Grace Interest</w:t>
            </w:r>
          </w:p>
          <w:p w14:paraId="62DE468D" w14:textId="77777777" w:rsidR="00104446" w:rsidRPr="00ED4761" w:rsidRDefault="00104446" w:rsidP="00A2626F">
            <w:pPr>
              <w:pStyle w:val="CellBodyBullet"/>
              <w:ind w:left="0" w:firstLine="138"/>
              <w:rPr>
                <w:sz w:val="20"/>
                <w:szCs w:val="20"/>
              </w:rPr>
            </w:pPr>
            <w:r w:rsidRPr="00ED4761">
              <w:rPr>
                <w:sz w:val="20"/>
                <w:szCs w:val="20"/>
              </w:rPr>
              <w:t>Close Interest</w:t>
            </w:r>
          </w:p>
          <w:p w14:paraId="63137DEB" w14:textId="77777777" w:rsidR="00CD6823" w:rsidRPr="00ED4761" w:rsidRDefault="00CD6823" w:rsidP="00A2626F">
            <w:pPr>
              <w:pStyle w:val="CellBodyBullet"/>
              <w:ind w:left="0" w:firstLine="138"/>
              <w:rPr>
                <w:sz w:val="20"/>
                <w:szCs w:val="20"/>
              </w:rPr>
            </w:pPr>
            <w:r w:rsidRPr="00ED4761">
              <w:rPr>
                <w:sz w:val="20"/>
                <w:szCs w:val="20"/>
              </w:rPr>
              <w:t xml:space="preserve">Principal Penalty Interest </w:t>
            </w:r>
          </w:p>
          <w:p w14:paraId="04457F3F" w14:textId="22B70A51" w:rsidR="00A025EC" w:rsidRPr="00ED4761" w:rsidRDefault="00CD6823" w:rsidP="00A2626F">
            <w:pPr>
              <w:pStyle w:val="CellBodyBullet"/>
              <w:ind w:left="0" w:firstLine="138"/>
              <w:rPr>
                <w:sz w:val="20"/>
                <w:szCs w:val="20"/>
              </w:rPr>
            </w:pPr>
            <w:r w:rsidRPr="00ED4761">
              <w:rPr>
                <w:sz w:val="20"/>
                <w:szCs w:val="20"/>
              </w:rPr>
              <w:t>Interest Penalty Interest</w:t>
            </w:r>
          </w:p>
        </w:tc>
      </w:tr>
    </w:tbl>
    <w:p w14:paraId="0FE9C9B6" w14:textId="77777777" w:rsidR="00104446" w:rsidRDefault="00104446" w:rsidP="00E364FD">
      <w:pPr>
        <w:pStyle w:val="Body"/>
      </w:pPr>
    </w:p>
    <w:p w14:paraId="5E18D78E" w14:textId="77777777" w:rsidR="00104446" w:rsidRDefault="00104446" w:rsidP="00E364FD">
      <w:pPr>
        <w:pStyle w:val="Body"/>
      </w:pPr>
      <w:r>
        <w:t>Note: It is supposed that before write-off all installments plans are canceled.</w:t>
      </w:r>
    </w:p>
    <w:p w14:paraId="7A125C91" w14:textId="77777777" w:rsidR="00104446" w:rsidRDefault="00104446" w:rsidP="00E364FD">
      <w:pPr>
        <w:pStyle w:val="Body"/>
      </w:pPr>
      <w:r>
        <w:t>Write-Off accounts are off-balance accounts. Data in both balance and off-balance subsystems is closed, i.e. accounting entries cannot be performed between accounts in different subsystems. Therefore, when it is necessary to transfer funds from balance accounting to off-balance accounting, a sequence of two actions is performed: funds are returned to their source account in the balance accounting subsystem and a balance is created by debiting (or crediting) the corresponding off-balance account in correspondence with special accounts. The opposite operation (returning funds from off-balance accounting to balance accounting) is performed in the same way.</w:t>
      </w:r>
    </w:p>
    <w:p w14:paraId="2D761BCA" w14:textId="77777777" w:rsidR="00104446" w:rsidRDefault="00104446" w:rsidP="00E364FD">
      <w:pPr>
        <w:pStyle w:val="Body"/>
      </w:pPr>
      <w:r>
        <w:t>As during the 'Write-Off' procedure and payments posting it is required to transfer funds between balance and off-balance account, for each transfer GL Entries are created between balance GL Account and corresponding banking account and between off-balance GL Account and corresponding banking account.</w:t>
      </w:r>
    </w:p>
    <w:p w14:paraId="2714EAA1" w14:textId="77777777" w:rsidR="00104446" w:rsidRDefault="00104446" w:rsidP="00E364FD">
      <w:pPr>
        <w:pStyle w:val="Body"/>
      </w:pPr>
      <w:r>
        <w:t>Necessary corresponding Bank accounts should be created during the implementation phase.</w:t>
      </w:r>
    </w:p>
    <w:p w14:paraId="6879D896" w14:textId="70C154D5" w:rsidR="00104446" w:rsidRDefault="00104446" w:rsidP="00E364FD">
      <w:pPr>
        <w:pStyle w:val="Body"/>
      </w:pPr>
      <w:r>
        <w:t xml:space="preserve">GL requirements regarding this process are confirmed. GL numbers are provided by LFVN in the “BNPL_GL Posting on Way4” document and should be configured by Product configuration. </w:t>
      </w:r>
    </w:p>
    <w:p w14:paraId="2576D1E1" w14:textId="77777777" w:rsidR="00104446" w:rsidRDefault="00104446" w:rsidP="00E364FD">
      <w:pPr>
        <w:pStyle w:val="Body"/>
      </w:pPr>
      <w:r>
        <w:t>In case of write off, total case amount should be calculated including written off amounts.</w:t>
      </w:r>
    </w:p>
    <w:p w14:paraId="5A5E60FB" w14:textId="68B16EC7" w:rsidR="00104446" w:rsidRDefault="00104446" w:rsidP="00E364FD">
      <w:pPr>
        <w:pStyle w:val="Body"/>
      </w:pPr>
      <w:r w:rsidRPr="00104446">
        <w:rPr>
          <w:b/>
          <w:bCs/>
        </w:rPr>
        <w:t>Interest Accrual after WO</w:t>
      </w:r>
      <w:r>
        <w:t xml:space="preserve">: interest should be accrued after write-off </w:t>
      </w:r>
    </w:p>
    <w:p w14:paraId="71BB5885" w14:textId="77777777" w:rsidR="00104446" w:rsidRDefault="00104446" w:rsidP="00E364FD">
      <w:pPr>
        <w:pStyle w:val="Body"/>
      </w:pPr>
      <w:r w:rsidRPr="00104446">
        <w:rPr>
          <w:b/>
          <w:bCs/>
        </w:rPr>
        <w:t>Fees charging after WO</w:t>
      </w:r>
      <w:r>
        <w:t>: no fees should be charged after write-off</w:t>
      </w:r>
    </w:p>
    <w:p w14:paraId="7F0E7317" w14:textId="6482A980" w:rsidR="00104446" w:rsidRDefault="00104446" w:rsidP="00E364FD">
      <w:pPr>
        <w:pStyle w:val="Body"/>
      </w:pPr>
      <w:r w:rsidRPr="00104446">
        <w:rPr>
          <w:b/>
          <w:bCs/>
        </w:rPr>
        <w:t>Payments after WO</w:t>
      </w:r>
      <w:r>
        <w:t>: If payment is received the distribution priority described in the table above described is used. As Cl Deposit is balance account during payment funds should be moved from balance sheet to off-balance sheet.</w:t>
      </w:r>
    </w:p>
    <w:p w14:paraId="45E70FE7" w14:textId="77777777" w:rsidR="00861C78" w:rsidRDefault="00861C78" w:rsidP="00861C78">
      <w:pPr>
        <w:pStyle w:val="Body"/>
      </w:pPr>
      <w:r>
        <w:t>Write-off condition:</w:t>
      </w:r>
    </w:p>
    <w:p w14:paraId="4C59F6AC" w14:textId="77777777" w:rsidR="00861C78" w:rsidRDefault="00861C78" w:rsidP="00861C78">
      <w:pPr>
        <w:pStyle w:val="Body"/>
        <w:ind w:firstLine="698"/>
      </w:pPr>
      <w:r>
        <w:t>- No instalment plan is active: this is manually checked</w:t>
      </w:r>
    </w:p>
    <w:p w14:paraId="6779C77E" w14:textId="193E0C17" w:rsidR="00861C78" w:rsidRDefault="00861C78" w:rsidP="00861C78">
      <w:pPr>
        <w:pStyle w:val="Body"/>
        <w:ind w:firstLine="698"/>
      </w:pPr>
      <w:r>
        <w:t>- Account’s status is “ACC RESERVE”</w:t>
      </w:r>
    </w:p>
    <w:p w14:paraId="2D2CED9A" w14:textId="77777777" w:rsidR="00A35E1F" w:rsidRDefault="00A35E1F" w:rsidP="00E364FD">
      <w:pPr>
        <w:pStyle w:val="Body"/>
      </w:pPr>
    </w:p>
    <w:p w14:paraId="44149EAC" w14:textId="7DCD054C" w:rsidR="00A37DE4" w:rsidRDefault="00A37DE4" w:rsidP="00666C5F">
      <w:pPr>
        <w:pStyle w:val="Heading3"/>
      </w:pPr>
      <w:bookmarkStart w:id="48" w:name="_Toc68792044"/>
      <w:r>
        <w:t>Technical Detail</w:t>
      </w:r>
      <w:bookmarkEnd w:id="48"/>
    </w:p>
    <w:p w14:paraId="62F4D73E" w14:textId="1E7D6A85" w:rsidR="004C21FD" w:rsidRDefault="004C21FD" w:rsidP="00E364FD">
      <w:pPr>
        <w:pStyle w:val="Body"/>
      </w:pPr>
      <w:r w:rsidRPr="00186E14">
        <w:t>These features are fully supported by WAY4 as standard and customized functionality.</w:t>
      </w:r>
    </w:p>
    <w:p w14:paraId="6618019A" w14:textId="3FE442D9" w:rsidR="00A37DE4" w:rsidRPr="00313EA6" w:rsidRDefault="00A37DE4" w:rsidP="00666C5F">
      <w:pPr>
        <w:pStyle w:val="Heading3"/>
      </w:pPr>
      <w:bookmarkStart w:id="49" w:name="_Toc68792045"/>
      <w:r>
        <w:t>Testing and Sample</w:t>
      </w:r>
      <w:bookmarkEnd w:id="49"/>
    </w:p>
    <w:p w14:paraId="420257F9" w14:textId="77777777" w:rsidR="00A37DE4" w:rsidRDefault="00A37DE4" w:rsidP="00666C5F">
      <w:pPr>
        <w:pStyle w:val="Heading3"/>
      </w:pPr>
      <w:bookmarkStart w:id="50" w:name="_Toc68792046"/>
      <w:r>
        <w:t>Limitation</w:t>
      </w:r>
      <w:bookmarkEnd w:id="50"/>
    </w:p>
    <w:p w14:paraId="6EF5BBED" w14:textId="1D858A4B" w:rsidR="00A37DE4" w:rsidRPr="002B0CB7" w:rsidRDefault="00A37DE4" w:rsidP="00666C5F">
      <w:pPr>
        <w:pStyle w:val="Heading2Numbered"/>
      </w:pPr>
      <w:bookmarkStart w:id="51" w:name="_Toc68792047"/>
      <w:r w:rsidRPr="00EF26B0">
        <w:t>REQ</w:t>
      </w:r>
      <w:r w:rsidR="00A923C3">
        <w:rPr>
          <w:lang w:val="en-US"/>
        </w:rPr>
        <w:t>PR</w:t>
      </w:r>
      <w:r w:rsidRPr="00EF26B0">
        <w:t>00</w:t>
      </w:r>
      <w:r w:rsidR="00A923C3">
        <w:rPr>
          <w:lang w:val="en-US"/>
        </w:rPr>
        <w:t xml:space="preserve">7. </w:t>
      </w:r>
      <w:r w:rsidR="00A923C3" w:rsidRPr="00A923C3">
        <w:rPr>
          <w:lang w:val="en-US"/>
        </w:rPr>
        <w:t>Fees</w:t>
      </w:r>
      <w:bookmarkEnd w:id="51"/>
    </w:p>
    <w:p w14:paraId="64377672" w14:textId="452FA0B6" w:rsidR="00A37DE4" w:rsidRDefault="00A37DE4" w:rsidP="007E03B5">
      <w:pPr>
        <w:pStyle w:val="Heading3"/>
        <w:numPr>
          <w:ilvl w:val="2"/>
          <w:numId w:val="12"/>
        </w:numPr>
      </w:pPr>
      <w:bookmarkStart w:id="52" w:name="_Toc68792048"/>
      <w:r>
        <w:t>Business Requirement</w:t>
      </w:r>
      <w:bookmarkEnd w:id="52"/>
    </w:p>
    <w:p w14:paraId="4F35353E" w14:textId="61AF0128" w:rsidR="00CE69B9" w:rsidRDefault="00CE69B9" w:rsidP="00E364FD">
      <w:pPr>
        <w:pStyle w:val="Body"/>
      </w:pPr>
    </w:p>
    <w:p w14:paraId="41F7C02D" w14:textId="4C4B4033" w:rsidR="00186E14" w:rsidRDefault="00186E14" w:rsidP="00E364FD">
      <w:pPr>
        <w:pStyle w:val="Body"/>
      </w:pPr>
      <w:r w:rsidRPr="00186E14">
        <w:t>LFVN needs the ability to define the fees in the system</w:t>
      </w:r>
      <w:r>
        <w:t>.</w:t>
      </w:r>
    </w:p>
    <w:tbl>
      <w:tblPr>
        <w:tblW w:w="495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2996"/>
        <w:gridCol w:w="5994"/>
      </w:tblGrid>
      <w:tr w:rsidR="00186E14" w14:paraId="3D4B14C3" w14:textId="77777777" w:rsidTr="00186E14">
        <w:tc>
          <w:tcPr>
            <w:tcW w:w="526" w:type="pct"/>
            <w:tcBorders>
              <w:top w:val="single" w:sz="8" w:space="0" w:color="auto"/>
              <w:left w:val="nil"/>
              <w:bottom w:val="single" w:sz="8" w:space="0" w:color="auto"/>
              <w:right w:val="nil"/>
            </w:tcBorders>
            <w:shd w:val="clear" w:color="auto" w:fill="E7F1F9"/>
          </w:tcPr>
          <w:p w14:paraId="481B826E" w14:textId="77777777" w:rsidR="00186E14" w:rsidRPr="005C50B7" w:rsidRDefault="00186E14" w:rsidP="00A2626F">
            <w:pPr>
              <w:pStyle w:val="TableHeading"/>
              <w:spacing w:after="120" w:line="240" w:lineRule="auto"/>
              <w:jc w:val="both"/>
              <w:rPr>
                <w:bCs/>
                <w:lang w:val="en-GB"/>
              </w:rPr>
            </w:pPr>
            <w:r>
              <w:rPr>
                <w:bCs/>
                <w:lang w:val="en-GB"/>
              </w:rPr>
              <w:t>Number</w:t>
            </w:r>
          </w:p>
        </w:tc>
        <w:tc>
          <w:tcPr>
            <w:tcW w:w="1491" w:type="pct"/>
            <w:tcBorders>
              <w:top w:val="single" w:sz="8" w:space="0" w:color="auto"/>
              <w:left w:val="nil"/>
              <w:bottom w:val="single" w:sz="8" w:space="0" w:color="auto"/>
              <w:right w:val="nil"/>
            </w:tcBorders>
            <w:shd w:val="clear" w:color="auto" w:fill="E7F1F9"/>
          </w:tcPr>
          <w:p w14:paraId="62679F9C" w14:textId="77777777" w:rsidR="00186E14" w:rsidRPr="009679B8" w:rsidRDefault="00186E14" w:rsidP="00A2626F">
            <w:pPr>
              <w:pStyle w:val="TableHeading"/>
              <w:spacing w:after="120" w:line="240" w:lineRule="auto"/>
              <w:jc w:val="both"/>
              <w:rPr>
                <w:rFonts w:ascii="Calibri" w:hAnsi="Calibri" w:cs="Calibri"/>
                <w:bCs/>
              </w:rPr>
            </w:pPr>
            <w:r>
              <w:rPr>
                <w:rFonts w:ascii="Calibri" w:hAnsi="Calibri" w:cs="Calibri"/>
                <w:bCs/>
              </w:rPr>
              <w:t>Description</w:t>
            </w:r>
          </w:p>
        </w:tc>
        <w:tc>
          <w:tcPr>
            <w:tcW w:w="2983" w:type="pct"/>
            <w:tcBorders>
              <w:top w:val="single" w:sz="8" w:space="0" w:color="auto"/>
              <w:left w:val="nil"/>
              <w:bottom w:val="single" w:sz="8" w:space="0" w:color="auto"/>
              <w:right w:val="nil"/>
            </w:tcBorders>
            <w:shd w:val="clear" w:color="auto" w:fill="E7F1F9"/>
          </w:tcPr>
          <w:p w14:paraId="3C6301DB" w14:textId="77777777" w:rsidR="00186E14" w:rsidRDefault="00186E14" w:rsidP="00A2626F">
            <w:pPr>
              <w:pStyle w:val="TableHeading"/>
              <w:spacing w:after="120" w:line="240" w:lineRule="auto"/>
              <w:jc w:val="both"/>
              <w:rPr>
                <w:rFonts w:ascii="Calibri" w:hAnsi="Calibri" w:cs="Calibri"/>
                <w:bCs/>
              </w:rPr>
            </w:pPr>
            <w:r>
              <w:rPr>
                <w:rFonts w:ascii="Calibri" w:hAnsi="Calibri" w:cs="Calibri"/>
                <w:bCs/>
              </w:rPr>
              <w:t>Content</w:t>
            </w:r>
          </w:p>
        </w:tc>
      </w:tr>
      <w:tr w:rsidR="00186E14" w:rsidRPr="0050346D" w14:paraId="7B3AC2FE" w14:textId="77777777" w:rsidTr="00186E14">
        <w:trPr>
          <w:trHeight w:val="252"/>
        </w:trPr>
        <w:tc>
          <w:tcPr>
            <w:tcW w:w="526" w:type="pct"/>
            <w:tcBorders>
              <w:top w:val="single" w:sz="8" w:space="0" w:color="auto"/>
              <w:left w:val="nil"/>
              <w:bottom w:val="single" w:sz="8" w:space="0" w:color="auto"/>
              <w:right w:val="nil"/>
            </w:tcBorders>
          </w:tcPr>
          <w:p w14:paraId="04684D64" w14:textId="77777777" w:rsidR="00186E14" w:rsidRPr="005C50B7" w:rsidRDefault="00186E14" w:rsidP="00A2626F">
            <w:pPr>
              <w:pStyle w:val="TabText"/>
              <w:rPr>
                <w:lang w:val="en-GB"/>
              </w:rPr>
            </w:pPr>
            <w:r>
              <w:rPr>
                <w:lang w:val="en-GB"/>
              </w:rPr>
              <w:t>1</w:t>
            </w:r>
          </w:p>
        </w:tc>
        <w:tc>
          <w:tcPr>
            <w:tcW w:w="1491" w:type="pct"/>
            <w:tcBorders>
              <w:top w:val="single" w:sz="8" w:space="0" w:color="auto"/>
              <w:left w:val="nil"/>
              <w:bottom w:val="single" w:sz="8" w:space="0" w:color="auto"/>
              <w:right w:val="nil"/>
            </w:tcBorders>
          </w:tcPr>
          <w:p w14:paraId="306DB2EC" w14:textId="773717B2" w:rsidR="00186E14" w:rsidRPr="005C50B7" w:rsidRDefault="00186E14" w:rsidP="00A2626F">
            <w:pPr>
              <w:pStyle w:val="TabText"/>
              <w:rPr>
                <w:lang w:val="en-GB"/>
              </w:rPr>
            </w:pPr>
            <w:r>
              <w:rPr>
                <w:lang w:val="en-GB"/>
              </w:rPr>
              <w:t xml:space="preserve">Instalments convert fee </w:t>
            </w:r>
          </w:p>
        </w:tc>
        <w:tc>
          <w:tcPr>
            <w:tcW w:w="2983" w:type="pct"/>
            <w:tcBorders>
              <w:top w:val="single" w:sz="8" w:space="0" w:color="auto"/>
              <w:left w:val="nil"/>
              <w:bottom w:val="single" w:sz="8" w:space="0" w:color="auto"/>
              <w:right w:val="nil"/>
            </w:tcBorders>
          </w:tcPr>
          <w:p w14:paraId="706203DA" w14:textId="4E5A64FF" w:rsidR="00186E14" w:rsidRPr="0050346D" w:rsidRDefault="00186E14" w:rsidP="00A2626F">
            <w:pPr>
              <w:pStyle w:val="TabText"/>
              <w:rPr>
                <w:lang w:val="en-GB"/>
              </w:rPr>
            </w:pPr>
            <w:r>
              <w:rPr>
                <w:lang w:val="en-GB"/>
              </w:rPr>
              <w:t>N/A</w:t>
            </w:r>
          </w:p>
        </w:tc>
      </w:tr>
      <w:tr w:rsidR="00186E14" w:rsidRPr="0050346D" w14:paraId="6CC21665" w14:textId="77777777" w:rsidTr="00186E14">
        <w:trPr>
          <w:trHeight w:val="252"/>
        </w:trPr>
        <w:tc>
          <w:tcPr>
            <w:tcW w:w="526" w:type="pct"/>
            <w:tcBorders>
              <w:top w:val="single" w:sz="8" w:space="0" w:color="auto"/>
              <w:left w:val="nil"/>
              <w:bottom w:val="single" w:sz="8" w:space="0" w:color="auto"/>
              <w:right w:val="nil"/>
            </w:tcBorders>
          </w:tcPr>
          <w:p w14:paraId="6DB6C825" w14:textId="0DCC0579" w:rsidR="00186E14" w:rsidRDefault="00186E14" w:rsidP="00A2626F">
            <w:pPr>
              <w:pStyle w:val="TabText"/>
              <w:rPr>
                <w:lang w:val="en-GB"/>
              </w:rPr>
            </w:pPr>
            <w:r>
              <w:rPr>
                <w:lang w:val="en-GB"/>
              </w:rPr>
              <w:t>2</w:t>
            </w:r>
          </w:p>
        </w:tc>
        <w:tc>
          <w:tcPr>
            <w:tcW w:w="1491" w:type="pct"/>
            <w:tcBorders>
              <w:top w:val="single" w:sz="8" w:space="0" w:color="auto"/>
              <w:left w:val="nil"/>
              <w:bottom w:val="single" w:sz="8" w:space="0" w:color="auto"/>
              <w:right w:val="nil"/>
            </w:tcBorders>
          </w:tcPr>
          <w:p w14:paraId="18292F60" w14:textId="558C0F19" w:rsidR="00186E14" w:rsidRDefault="00186E14" w:rsidP="00A2626F">
            <w:pPr>
              <w:pStyle w:val="TabText"/>
              <w:rPr>
                <w:lang w:val="en-GB"/>
              </w:rPr>
            </w:pPr>
            <w:r>
              <w:rPr>
                <w:lang w:val="en-GB"/>
              </w:rPr>
              <w:t>Loan Insurance fee</w:t>
            </w:r>
          </w:p>
        </w:tc>
        <w:tc>
          <w:tcPr>
            <w:tcW w:w="2983" w:type="pct"/>
            <w:tcBorders>
              <w:top w:val="single" w:sz="8" w:space="0" w:color="auto"/>
              <w:left w:val="nil"/>
              <w:bottom w:val="single" w:sz="8" w:space="0" w:color="auto"/>
              <w:right w:val="nil"/>
            </w:tcBorders>
          </w:tcPr>
          <w:p w14:paraId="1E13E4C6" w14:textId="4BA349D2" w:rsidR="00186E14" w:rsidRDefault="00790936" w:rsidP="00A2626F">
            <w:pPr>
              <w:pStyle w:val="TabText"/>
              <w:rPr>
                <w:lang w:val="en-GB"/>
              </w:rPr>
            </w:pPr>
            <w:commentRangeStart w:id="53"/>
            <w:commentRangeStart w:id="54"/>
            <w:commentRangeStart w:id="55"/>
            <w:r>
              <w:rPr>
                <w:lang w:val="en-GB"/>
              </w:rPr>
              <w:t>Fee rate</w:t>
            </w:r>
            <w:r w:rsidR="00186E14">
              <w:rPr>
                <w:lang w:val="en-GB"/>
              </w:rPr>
              <w:t>: 5% of the credit limit</w:t>
            </w:r>
            <w:commentRangeEnd w:id="53"/>
            <w:r w:rsidR="00CE4758">
              <w:rPr>
                <w:rStyle w:val="CommentReference"/>
              </w:rPr>
              <w:commentReference w:id="53"/>
            </w:r>
            <w:commentRangeEnd w:id="54"/>
            <w:r>
              <w:rPr>
                <w:rStyle w:val="CommentReference"/>
              </w:rPr>
              <w:commentReference w:id="54"/>
            </w:r>
            <w:commentRangeEnd w:id="55"/>
            <w:r w:rsidR="00A85325">
              <w:rPr>
                <w:rStyle w:val="CommentReference"/>
              </w:rPr>
              <w:commentReference w:id="55"/>
            </w:r>
          </w:p>
          <w:p w14:paraId="7F0B3A22" w14:textId="4DEE7BC0" w:rsidR="00186E14" w:rsidRDefault="00186E14" w:rsidP="00A2626F">
            <w:pPr>
              <w:pStyle w:val="TabText"/>
              <w:rPr>
                <w:lang w:val="en-GB"/>
              </w:rPr>
            </w:pPr>
            <w:r>
              <w:rPr>
                <w:lang w:val="en-GB"/>
              </w:rPr>
              <w:t>This fee is collected once when</w:t>
            </w:r>
            <w:r w:rsidR="008C050E">
              <w:rPr>
                <w:lang w:val="en-GB"/>
              </w:rPr>
              <w:t xml:space="preserve"> the</w:t>
            </w:r>
            <w:r>
              <w:rPr>
                <w:lang w:val="en-GB"/>
              </w:rPr>
              <w:t xml:space="preserve"> </w:t>
            </w:r>
            <w:r w:rsidR="004C4EB0">
              <w:rPr>
                <w:lang w:val="en-GB"/>
              </w:rPr>
              <w:t xml:space="preserve">customer </w:t>
            </w:r>
            <w:r w:rsidR="003A0325">
              <w:rPr>
                <w:lang w:val="en-GB"/>
              </w:rPr>
              <w:t>creates</w:t>
            </w:r>
            <w:r w:rsidR="004C4EB0">
              <w:rPr>
                <w:lang w:val="en-GB"/>
              </w:rPr>
              <w:t xml:space="preserve"> the first transaction</w:t>
            </w:r>
            <w:r w:rsidR="005A2E55">
              <w:rPr>
                <w:lang w:val="en-GB"/>
              </w:rPr>
              <w:t>.</w:t>
            </w:r>
            <w:r w:rsidR="00790936">
              <w:rPr>
                <w:lang w:val="en-GB"/>
              </w:rPr>
              <w:t xml:space="preserve"> (first transaction amount and insurance fee must be smaller than available balance)</w:t>
            </w:r>
          </w:p>
        </w:tc>
      </w:tr>
    </w:tbl>
    <w:p w14:paraId="5CB5DE3C" w14:textId="77777777" w:rsidR="00186E14" w:rsidRDefault="00186E14" w:rsidP="00E364FD">
      <w:pPr>
        <w:pStyle w:val="Body"/>
      </w:pPr>
    </w:p>
    <w:p w14:paraId="3EC7DD4A" w14:textId="23D4B6C2" w:rsidR="00A37DE4" w:rsidRDefault="00A37DE4" w:rsidP="00666C5F">
      <w:pPr>
        <w:pStyle w:val="Heading3"/>
      </w:pPr>
      <w:bookmarkStart w:id="56" w:name="_Toc68792049"/>
      <w:r>
        <w:t>Technical Detail</w:t>
      </w:r>
      <w:bookmarkEnd w:id="56"/>
    </w:p>
    <w:p w14:paraId="5A76AA25" w14:textId="6C74D7E7" w:rsidR="00186E14" w:rsidRDefault="00186E14" w:rsidP="00E364FD">
      <w:pPr>
        <w:pStyle w:val="Body"/>
      </w:pPr>
      <w:r w:rsidRPr="00186E14">
        <w:t>These features are fully supported by WAY4 as standard and customized functionality.</w:t>
      </w:r>
    </w:p>
    <w:p w14:paraId="14812C9D" w14:textId="21591086" w:rsidR="00A37DE4" w:rsidRPr="00313EA6" w:rsidRDefault="00A37DE4" w:rsidP="00666C5F">
      <w:pPr>
        <w:pStyle w:val="Heading3"/>
      </w:pPr>
      <w:bookmarkStart w:id="57" w:name="_Toc68792050"/>
      <w:r>
        <w:t>Testing and Sample</w:t>
      </w:r>
      <w:bookmarkEnd w:id="57"/>
    </w:p>
    <w:p w14:paraId="3A993683" w14:textId="77777777" w:rsidR="00A37DE4" w:rsidRDefault="00A37DE4" w:rsidP="00666C5F">
      <w:pPr>
        <w:pStyle w:val="Heading3"/>
      </w:pPr>
      <w:bookmarkStart w:id="58" w:name="_Toc68792051"/>
      <w:r>
        <w:t>Limitation</w:t>
      </w:r>
      <w:bookmarkEnd w:id="58"/>
    </w:p>
    <w:p w14:paraId="22CD1144" w14:textId="642BDA45" w:rsidR="00A37DE4" w:rsidRPr="002B0CB7" w:rsidRDefault="00A37DE4" w:rsidP="00666C5F">
      <w:pPr>
        <w:pStyle w:val="Heading2Numbered"/>
      </w:pPr>
      <w:bookmarkStart w:id="59" w:name="_Toc68792052"/>
      <w:r w:rsidRPr="00EF26B0">
        <w:t>REQ</w:t>
      </w:r>
      <w:r w:rsidR="00A923C3">
        <w:rPr>
          <w:lang w:val="en-US"/>
        </w:rPr>
        <w:t>PR</w:t>
      </w:r>
      <w:r w:rsidRPr="00EF26B0">
        <w:t>00</w:t>
      </w:r>
      <w:r w:rsidR="00A923C3">
        <w:rPr>
          <w:lang w:val="en-US"/>
        </w:rPr>
        <w:t xml:space="preserve">8. </w:t>
      </w:r>
      <w:r w:rsidR="00A923C3" w:rsidRPr="00A923C3">
        <w:rPr>
          <w:lang w:val="en-US"/>
        </w:rPr>
        <w:t>Interest</w:t>
      </w:r>
      <w:bookmarkEnd w:id="59"/>
    </w:p>
    <w:p w14:paraId="301C10BB" w14:textId="0A50DD9B" w:rsidR="00A37DE4" w:rsidRDefault="00A37DE4" w:rsidP="007E03B5">
      <w:pPr>
        <w:pStyle w:val="Heading3"/>
        <w:numPr>
          <w:ilvl w:val="2"/>
          <w:numId w:val="12"/>
        </w:numPr>
      </w:pPr>
      <w:bookmarkStart w:id="60" w:name="_Toc68792053"/>
      <w:commentRangeStart w:id="61"/>
      <w:commentRangeStart w:id="62"/>
      <w:commentRangeStart w:id="63"/>
      <w:r>
        <w:t>Business Requirement</w:t>
      </w:r>
      <w:commentRangeEnd w:id="61"/>
      <w:r w:rsidR="00CE4758">
        <w:rPr>
          <w:rStyle w:val="CommentReference"/>
          <w:rFonts w:eastAsiaTheme="minorEastAsia" w:cstheme="minorBidi"/>
          <w:b w:val="0"/>
          <w:bCs w:val="0"/>
          <w:lang w:eastAsia="ru-RU"/>
        </w:rPr>
        <w:commentReference w:id="61"/>
      </w:r>
      <w:commentRangeEnd w:id="62"/>
      <w:r w:rsidR="0057569C">
        <w:rPr>
          <w:rStyle w:val="CommentReference"/>
          <w:rFonts w:eastAsiaTheme="minorEastAsia" w:cstheme="minorBidi"/>
          <w:b w:val="0"/>
          <w:bCs w:val="0"/>
          <w:lang w:eastAsia="ru-RU"/>
        </w:rPr>
        <w:commentReference w:id="62"/>
      </w:r>
      <w:commentRangeEnd w:id="63"/>
      <w:r w:rsidR="00D813E0">
        <w:rPr>
          <w:rStyle w:val="CommentReference"/>
          <w:rFonts w:eastAsiaTheme="minorEastAsia" w:cstheme="minorBidi"/>
          <w:b w:val="0"/>
          <w:bCs w:val="0"/>
          <w:lang w:eastAsia="ru-RU"/>
        </w:rPr>
        <w:commentReference w:id="63"/>
      </w:r>
      <w:bookmarkEnd w:id="60"/>
    </w:p>
    <w:p w14:paraId="08EB738A" w14:textId="0B0EF74D" w:rsidR="00C54321" w:rsidRDefault="00C54321" w:rsidP="00E364FD">
      <w:pPr>
        <w:pStyle w:val="Body"/>
      </w:pPr>
      <w:r>
        <w:t>Interest</w:t>
      </w:r>
      <w:r w:rsidR="001740CE">
        <w:t xml:space="preserve"> for BNPL product</w:t>
      </w:r>
      <w:r>
        <w:t xml:space="preserve"> is calculated</w:t>
      </w:r>
      <w:r w:rsidR="001740CE">
        <w:t xml:space="preserve"> and posted</w:t>
      </w:r>
      <w:r>
        <w:t xml:space="preserve"> on the daily outstanding balance on each day. Daily outstanding balance is calculated by reducing payments or credits from the previous day’s outstanding balance. </w:t>
      </w:r>
      <w:r w:rsidR="001740CE" w:rsidRPr="001740CE">
        <w:t>Interest is calculated from the date the transaction is posted into the system until the</w:t>
      </w:r>
      <w:r w:rsidR="001740CE">
        <w:t xml:space="preserve"> due</w:t>
      </w:r>
      <w:r w:rsidR="001740CE" w:rsidRPr="001740CE">
        <w:t xml:space="preserve"> date.</w:t>
      </w:r>
    </w:p>
    <w:p w14:paraId="4BBC2982" w14:textId="27EC58D1" w:rsidR="00C54321" w:rsidRDefault="00C54321" w:rsidP="00E364FD">
      <w:pPr>
        <w:pStyle w:val="Body"/>
      </w:pPr>
      <w:r>
        <w:t>Interest only applies to the Issuing Contract level. It does not apply to the Liability or Card levels.</w:t>
      </w:r>
      <w:r w:rsidR="003A18EE">
        <w:t xml:space="preserve"> </w:t>
      </w:r>
    </w:p>
    <w:p w14:paraId="0E015D61" w14:textId="3C0928DE" w:rsidR="001740CE" w:rsidRDefault="00ED4C30" w:rsidP="00E364FD">
      <w:pPr>
        <w:pStyle w:val="Body"/>
      </w:pPr>
      <w:r>
        <w:t>LFVN requires the interest rate as the following:</w:t>
      </w:r>
    </w:p>
    <w:p w14:paraId="20AA2A13" w14:textId="39EA5C22" w:rsidR="00ED4C30" w:rsidRDefault="00ED4C30" w:rsidP="009A2987">
      <w:pPr>
        <w:pStyle w:val="Body"/>
        <w:ind w:left="1440"/>
      </w:pPr>
    </w:p>
    <w:tbl>
      <w:tblPr>
        <w:tblW w:w="4462" w:type="pct"/>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8"/>
        <w:gridCol w:w="4052"/>
        <w:gridCol w:w="2294"/>
      </w:tblGrid>
      <w:tr w:rsidR="00432084" w14:paraId="5EC4AC4C" w14:textId="77777777" w:rsidTr="009A2987">
        <w:tc>
          <w:tcPr>
            <w:tcW w:w="1492" w:type="pct"/>
            <w:tcBorders>
              <w:top w:val="single" w:sz="8" w:space="0" w:color="auto"/>
              <w:left w:val="nil"/>
              <w:bottom w:val="single" w:sz="8" w:space="0" w:color="auto"/>
              <w:right w:val="nil"/>
            </w:tcBorders>
            <w:shd w:val="clear" w:color="auto" w:fill="E7F1F9"/>
          </w:tcPr>
          <w:p w14:paraId="5D83B78E" w14:textId="77777777" w:rsidR="00432084" w:rsidRPr="009679B8" w:rsidRDefault="00432084" w:rsidP="00432084">
            <w:pPr>
              <w:pStyle w:val="TableHeading"/>
              <w:spacing w:after="120" w:line="240" w:lineRule="auto"/>
              <w:jc w:val="both"/>
              <w:rPr>
                <w:rFonts w:ascii="Calibri" w:hAnsi="Calibri" w:cs="Calibri"/>
                <w:bCs/>
              </w:rPr>
            </w:pPr>
            <w:r>
              <w:rPr>
                <w:rFonts w:ascii="Calibri" w:hAnsi="Calibri" w:cs="Calibri"/>
                <w:bCs/>
              </w:rPr>
              <w:t>Account Scheme Code</w:t>
            </w:r>
          </w:p>
        </w:tc>
        <w:tc>
          <w:tcPr>
            <w:tcW w:w="2240" w:type="pct"/>
            <w:tcBorders>
              <w:top w:val="single" w:sz="8" w:space="0" w:color="auto"/>
              <w:left w:val="nil"/>
              <w:bottom w:val="single" w:sz="8" w:space="0" w:color="auto"/>
              <w:right w:val="nil"/>
            </w:tcBorders>
            <w:shd w:val="clear" w:color="auto" w:fill="E7F1F9"/>
          </w:tcPr>
          <w:p w14:paraId="2125BB5F" w14:textId="77777777" w:rsidR="00432084" w:rsidRDefault="00432084" w:rsidP="00432084">
            <w:pPr>
              <w:pStyle w:val="TableHeading"/>
              <w:spacing w:after="120" w:line="240" w:lineRule="auto"/>
              <w:ind w:right="-122"/>
              <w:jc w:val="both"/>
              <w:rPr>
                <w:rFonts w:ascii="Calibri" w:hAnsi="Calibri" w:cs="Calibri"/>
                <w:bCs/>
              </w:rPr>
            </w:pPr>
            <w:r>
              <w:rPr>
                <w:rFonts w:ascii="Calibri" w:hAnsi="Calibri" w:cs="Calibri"/>
                <w:bCs/>
              </w:rPr>
              <w:t>Payment Method</w:t>
            </w:r>
          </w:p>
        </w:tc>
        <w:tc>
          <w:tcPr>
            <w:tcW w:w="1268" w:type="pct"/>
            <w:tcBorders>
              <w:top w:val="single" w:sz="8" w:space="0" w:color="auto"/>
              <w:left w:val="nil"/>
              <w:bottom w:val="single" w:sz="8" w:space="0" w:color="auto"/>
              <w:right w:val="nil"/>
            </w:tcBorders>
            <w:shd w:val="clear" w:color="auto" w:fill="E7F1F9"/>
          </w:tcPr>
          <w:p w14:paraId="3F91FDDC" w14:textId="0ECC4651" w:rsidR="00432084" w:rsidRDefault="00432084" w:rsidP="00432084">
            <w:pPr>
              <w:pStyle w:val="TableHeading"/>
              <w:spacing w:after="120" w:line="240" w:lineRule="auto"/>
              <w:jc w:val="both"/>
              <w:rPr>
                <w:rFonts w:ascii="Calibri" w:hAnsi="Calibri" w:cs="Calibri"/>
                <w:bCs/>
              </w:rPr>
            </w:pPr>
            <w:r>
              <w:rPr>
                <w:rFonts w:ascii="Calibri" w:hAnsi="Calibri" w:cs="Calibri"/>
                <w:bCs/>
              </w:rPr>
              <w:t>Interest Rate</w:t>
            </w:r>
            <w:r w:rsidR="0004746A">
              <w:rPr>
                <w:rFonts w:ascii="Calibri" w:hAnsi="Calibri" w:cs="Calibri"/>
                <w:bCs/>
              </w:rPr>
              <w:t xml:space="preserve"> (per month)</w:t>
            </w:r>
          </w:p>
        </w:tc>
      </w:tr>
      <w:tr w:rsidR="00432084" w:rsidRPr="0050346D" w14:paraId="4CF7087C" w14:textId="77777777" w:rsidTr="009A2987">
        <w:trPr>
          <w:trHeight w:val="252"/>
        </w:trPr>
        <w:tc>
          <w:tcPr>
            <w:tcW w:w="1492" w:type="pct"/>
            <w:tcBorders>
              <w:top w:val="single" w:sz="8" w:space="0" w:color="auto"/>
              <w:left w:val="nil"/>
              <w:bottom w:val="single" w:sz="8" w:space="0" w:color="auto"/>
              <w:right w:val="nil"/>
            </w:tcBorders>
          </w:tcPr>
          <w:p w14:paraId="7F945214" w14:textId="77777777" w:rsidR="00432084" w:rsidRDefault="00432084" w:rsidP="00432084">
            <w:pPr>
              <w:pStyle w:val="TabText"/>
              <w:rPr>
                <w:lang w:val="en-GB"/>
              </w:rPr>
            </w:pPr>
            <w:r>
              <w:rPr>
                <w:lang w:val="en-GB"/>
              </w:rPr>
              <w:t>PL.SDGA01</w:t>
            </w:r>
          </w:p>
          <w:p w14:paraId="781DC246" w14:textId="77777777" w:rsidR="00432084" w:rsidRDefault="00432084" w:rsidP="00432084">
            <w:pPr>
              <w:pStyle w:val="TabText"/>
              <w:rPr>
                <w:lang w:val="en-GB"/>
              </w:rPr>
            </w:pPr>
            <w:r>
              <w:rPr>
                <w:lang w:val="en-GB"/>
              </w:rPr>
              <w:t>PL.SDGB01</w:t>
            </w:r>
          </w:p>
          <w:p w14:paraId="28B2DEC2" w14:textId="375D7ACF" w:rsidR="00432084" w:rsidRPr="005C50B7" w:rsidRDefault="00432084" w:rsidP="00432084">
            <w:pPr>
              <w:pStyle w:val="TabText"/>
              <w:rPr>
                <w:lang w:val="en-GB"/>
              </w:rPr>
            </w:pPr>
            <w:r>
              <w:rPr>
                <w:lang w:val="en-GB"/>
              </w:rPr>
              <w:t>PL.SDGC01</w:t>
            </w:r>
          </w:p>
        </w:tc>
        <w:tc>
          <w:tcPr>
            <w:tcW w:w="2240" w:type="pct"/>
            <w:tcBorders>
              <w:top w:val="single" w:sz="8" w:space="0" w:color="auto"/>
              <w:left w:val="nil"/>
              <w:bottom w:val="single" w:sz="8" w:space="0" w:color="auto"/>
              <w:right w:val="nil"/>
            </w:tcBorders>
          </w:tcPr>
          <w:p w14:paraId="71187E88" w14:textId="77777777" w:rsidR="00432084" w:rsidRDefault="00432084" w:rsidP="00432084">
            <w:pPr>
              <w:pStyle w:val="TabText"/>
              <w:ind w:right="-122"/>
              <w:rPr>
                <w:lang w:val="en-GB"/>
              </w:rPr>
            </w:pPr>
            <w:r>
              <w:rPr>
                <w:lang w:val="en-GB"/>
              </w:rPr>
              <w:t>Pay All</w:t>
            </w:r>
          </w:p>
        </w:tc>
        <w:tc>
          <w:tcPr>
            <w:tcW w:w="1268" w:type="pct"/>
            <w:tcBorders>
              <w:top w:val="single" w:sz="8" w:space="0" w:color="auto"/>
              <w:left w:val="nil"/>
              <w:bottom w:val="single" w:sz="8" w:space="0" w:color="auto"/>
              <w:right w:val="nil"/>
            </w:tcBorders>
          </w:tcPr>
          <w:p w14:paraId="53BB213D" w14:textId="4E99C188" w:rsidR="00432084" w:rsidRPr="0050346D" w:rsidRDefault="00432084" w:rsidP="00432084">
            <w:pPr>
              <w:pStyle w:val="TabText"/>
              <w:rPr>
                <w:lang w:val="en-GB"/>
              </w:rPr>
            </w:pPr>
            <w:r>
              <w:rPr>
                <w:lang w:val="en-GB"/>
              </w:rPr>
              <w:t>0%</w:t>
            </w:r>
          </w:p>
        </w:tc>
      </w:tr>
      <w:tr w:rsidR="00432084" w14:paraId="16F3C476" w14:textId="77777777" w:rsidTr="009A2987">
        <w:trPr>
          <w:trHeight w:val="252"/>
        </w:trPr>
        <w:tc>
          <w:tcPr>
            <w:tcW w:w="1492" w:type="pct"/>
            <w:tcBorders>
              <w:top w:val="single" w:sz="8" w:space="0" w:color="auto"/>
              <w:left w:val="nil"/>
              <w:bottom w:val="single" w:sz="8" w:space="0" w:color="auto"/>
              <w:right w:val="nil"/>
            </w:tcBorders>
          </w:tcPr>
          <w:p w14:paraId="69911431" w14:textId="77777777" w:rsidR="00432084" w:rsidRDefault="00432084" w:rsidP="00432084">
            <w:pPr>
              <w:pStyle w:val="TabText"/>
              <w:rPr>
                <w:lang w:val="en-GB"/>
              </w:rPr>
            </w:pPr>
            <w:r>
              <w:rPr>
                <w:lang w:val="en-GB"/>
              </w:rPr>
              <w:t>PL.SDGA01</w:t>
            </w:r>
          </w:p>
          <w:p w14:paraId="7DC08718" w14:textId="77777777" w:rsidR="00432084" w:rsidRDefault="00432084" w:rsidP="00432084">
            <w:pPr>
              <w:pStyle w:val="TabText"/>
              <w:rPr>
                <w:lang w:val="en-GB"/>
              </w:rPr>
            </w:pPr>
            <w:r>
              <w:rPr>
                <w:lang w:val="en-GB"/>
              </w:rPr>
              <w:t>PL.SDGB01</w:t>
            </w:r>
          </w:p>
          <w:p w14:paraId="5E0BA81E" w14:textId="3DEC860E" w:rsidR="00432084" w:rsidRDefault="00432084" w:rsidP="00432084">
            <w:pPr>
              <w:pStyle w:val="TabText"/>
              <w:rPr>
                <w:lang w:val="en-GB"/>
              </w:rPr>
            </w:pPr>
            <w:r>
              <w:rPr>
                <w:lang w:val="en-GB"/>
              </w:rPr>
              <w:t>PL.SDGC01</w:t>
            </w:r>
          </w:p>
        </w:tc>
        <w:tc>
          <w:tcPr>
            <w:tcW w:w="2240" w:type="pct"/>
            <w:tcBorders>
              <w:top w:val="single" w:sz="8" w:space="0" w:color="auto"/>
              <w:left w:val="nil"/>
              <w:bottom w:val="single" w:sz="8" w:space="0" w:color="auto"/>
              <w:right w:val="nil"/>
            </w:tcBorders>
          </w:tcPr>
          <w:p w14:paraId="003D5F3E" w14:textId="77777777" w:rsidR="00432084" w:rsidRDefault="00432084" w:rsidP="00432084">
            <w:pPr>
              <w:pStyle w:val="TabText"/>
              <w:ind w:right="-122"/>
              <w:rPr>
                <w:lang w:val="en-GB"/>
              </w:rPr>
            </w:pPr>
            <w:r>
              <w:rPr>
                <w:lang w:val="en-GB"/>
              </w:rPr>
              <w:t>Instalment</w:t>
            </w:r>
          </w:p>
        </w:tc>
        <w:tc>
          <w:tcPr>
            <w:tcW w:w="1268" w:type="pct"/>
            <w:tcBorders>
              <w:top w:val="single" w:sz="8" w:space="0" w:color="auto"/>
              <w:left w:val="nil"/>
              <w:bottom w:val="single" w:sz="8" w:space="0" w:color="auto"/>
              <w:right w:val="nil"/>
            </w:tcBorders>
          </w:tcPr>
          <w:p w14:paraId="4D7B86EB" w14:textId="6BC1583E" w:rsidR="00432084" w:rsidRDefault="00432084" w:rsidP="00432084">
            <w:pPr>
              <w:pStyle w:val="TabText"/>
              <w:rPr>
                <w:lang w:val="en-GB"/>
              </w:rPr>
            </w:pPr>
            <w:r>
              <w:rPr>
                <w:lang w:val="en-GB"/>
              </w:rPr>
              <w:t>1.5%</w:t>
            </w:r>
          </w:p>
        </w:tc>
      </w:tr>
      <w:tr w:rsidR="00432084" w14:paraId="791056FF" w14:textId="77777777" w:rsidTr="009A2987">
        <w:trPr>
          <w:trHeight w:val="252"/>
        </w:trPr>
        <w:tc>
          <w:tcPr>
            <w:tcW w:w="1492" w:type="pct"/>
            <w:tcBorders>
              <w:top w:val="single" w:sz="8" w:space="0" w:color="auto"/>
              <w:left w:val="nil"/>
              <w:bottom w:val="single" w:sz="8" w:space="0" w:color="auto"/>
              <w:right w:val="nil"/>
            </w:tcBorders>
          </w:tcPr>
          <w:p w14:paraId="301367CA" w14:textId="77777777" w:rsidR="00432084" w:rsidRDefault="00432084" w:rsidP="00432084">
            <w:pPr>
              <w:pStyle w:val="TabText"/>
              <w:rPr>
                <w:lang w:val="en-GB"/>
              </w:rPr>
            </w:pPr>
            <w:r>
              <w:rPr>
                <w:lang w:val="en-GB"/>
              </w:rPr>
              <w:t>PL.SDGA02</w:t>
            </w:r>
          </w:p>
          <w:p w14:paraId="738180DA" w14:textId="77777777" w:rsidR="00432084" w:rsidRDefault="00432084" w:rsidP="00432084">
            <w:pPr>
              <w:pStyle w:val="TabText"/>
              <w:rPr>
                <w:lang w:val="en-GB"/>
              </w:rPr>
            </w:pPr>
            <w:r>
              <w:rPr>
                <w:lang w:val="en-GB"/>
              </w:rPr>
              <w:t>PL.SDGB02</w:t>
            </w:r>
          </w:p>
          <w:p w14:paraId="4A392E8B" w14:textId="68A99C4D" w:rsidR="00432084" w:rsidRDefault="00432084" w:rsidP="00432084">
            <w:pPr>
              <w:pStyle w:val="TabText"/>
              <w:rPr>
                <w:lang w:val="en-GB"/>
              </w:rPr>
            </w:pPr>
            <w:r>
              <w:rPr>
                <w:lang w:val="en-GB"/>
              </w:rPr>
              <w:t>PL.SDGC02</w:t>
            </w:r>
          </w:p>
        </w:tc>
        <w:tc>
          <w:tcPr>
            <w:tcW w:w="2240" w:type="pct"/>
            <w:tcBorders>
              <w:top w:val="single" w:sz="8" w:space="0" w:color="auto"/>
              <w:left w:val="nil"/>
              <w:bottom w:val="single" w:sz="8" w:space="0" w:color="auto"/>
              <w:right w:val="nil"/>
            </w:tcBorders>
          </w:tcPr>
          <w:p w14:paraId="0EBB7460" w14:textId="77777777" w:rsidR="00432084" w:rsidRDefault="00432084" w:rsidP="00432084">
            <w:pPr>
              <w:pStyle w:val="TabText"/>
              <w:ind w:right="-122"/>
              <w:rPr>
                <w:lang w:val="en-GB"/>
              </w:rPr>
            </w:pPr>
            <w:r>
              <w:rPr>
                <w:lang w:val="en-GB"/>
              </w:rPr>
              <w:t>Pay All</w:t>
            </w:r>
          </w:p>
        </w:tc>
        <w:tc>
          <w:tcPr>
            <w:tcW w:w="1268" w:type="pct"/>
            <w:tcBorders>
              <w:top w:val="single" w:sz="8" w:space="0" w:color="auto"/>
              <w:left w:val="nil"/>
              <w:bottom w:val="single" w:sz="8" w:space="0" w:color="auto"/>
              <w:right w:val="nil"/>
            </w:tcBorders>
          </w:tcPr>
          <w:p w14:paraId="486C2D3D" w14:textId="280DF76F" w:rsidR="00432084" w:rsidRDefault="00432084" w:rsidP="00432084">
            <w:pPr>
              <w:pStyle w:val="TabText"/>
              <w:rPr>
                <w:lang w:val="en-GB"/>
              </w:rPr>
            </w:pPr>
            <w:r>
              <w:rPr>
                <w:lang w:val="en-GB"/>
              </w:rPr>
              <w:t>1%</w:t>
            </w:r>
          </w:p>
        </w:tc>
      </w:tr>
      <w:tr w:rsidR="00432084" w14:paraId="58710478" w14:textId="77777777" w:rsidTr="009A2987">
        <w:trPr>
          <w:trHeight w:val="252"/>
        </w:trPr>
        <w:tc>
          <w:tcPr>
            <w:tcW w:w="1492" w:type="pct"/>
            <w:tcBorders>
              <w:top w:val="single" w:sz="8" w:space="0" w:color="auto"/>
              <w:left w:val="nil"/>
              <w:bottom w:val="single" w:sz="8" w:space="0" w:color="auto"/>
              <w:right w:val="nil"/>
            </w:tcBorders>
          </w:tcPr>
          <w:p w14:paraId="5CE3DC06" w14:textId="77777777" w:rsidR="00432084" w:rsidRDefault="00432084" w:rsidP="00432084">
            <w:pPr>
              <w:pStyle w:val="TabText"/>
              <w:rPr>
                <w:lang w:val="en-GB"/>
              </w:rPr>
            </w:pPr>
            <w:r>
              <w:rPr>
                <w:lang w:val="en-GB"/>
              </w:rPr>
              <w:t>PL.SDGA02</w:t>
            </w:r>
          </w:p>
          <w:p w14:paraId="2C7CAE58" w14:textId="77777777" w:rsidR="00432084" w:rsidRDefault="00432084" w:rsidP="00432084">
            <w:pPr>
              <w:pStyle w:val="TabText"/>
              <w:rPr>
                <w:lang w:val="en-GB"/>
              </w:rPr>
            </w:pPr>
            <w:r>
              <w:rPr>
                <w:lang w:val="en-GB"/>
              </w:rPr>
              <w:t>PL.SDGB02</w:t>
            </w:r>
          </w:p>
          <w:p w14:paraId="4639407B" w14:textId="0C112DBC" w:rsidR="00432084" w:rsidRDefault="00432084" w:rsidP="00432084">
            <w:pPr>
              <w:pStyle w:val="TabText"/>
              <w:rPr>
                <w:lang w:val="en-GB"/>
              </w:rPr>
            </w:pPr>
            <w:r>
              <w:rPr>
                <w:lang w:val="en-GB"/>
              </w:rPr>
              <w:t>PL.SDGC02</w:t>
            </w:r>
          </w:p>
        </w:tc>
        <w:tc>
          <w:tcPr>
            <w:tcW w:w="2240" w:type="pct"/>
            <w:tcBorders>
              <w:top w:val="single" w:sz="8" w:space="0" w:color="auto"/>
              <w:left w:val="nil"/>
              <w:bottom w:val="single" w:sz="8" w:space="0" w:color="auto"/>
              <w:right w:val="nil"/>
            </w:tcBorders>
          </w:tcPr>
          <w:p w14:paraId="1D6B98B6" w14:textId="77777777" w:rsidR="00432084" w:rsidRDefault="00432084" w:rsidP="00432084">
            <w:pPr>
              <w:pStyle w:val="TabText"/>
              <w:ind w:right="-122"/>
              <w:rPr>
                <w:lang w:val="en-GB"/>
              </w:rPr>
            </w:pPr>
            <w:r>
              <w:rPr>
                <w:lang w:val="en-GB"/>
              </w:rPr>
              <w:t>Instalment</w:t>
            </w:r>
          </w:p>
        </w:tc>
        <w:tc>
          <w:tcPr>
            <w:tcW w:w="1268" w:type="pct"/>
            <w:tcBorders>
              <w:top w:val="single" w:sz="8" w:space="0" w:color="auto"/>
              <w:left w:val="nil"/>
              <w:bottom w:val="single" w:sz="8" w:space="0" w:color="auto"/>
              <w:right w:val="nil"/>
            </w:tcBorders>
          </w:tcPr>
          <w:p w14:paraId="43CE326B" w14:textId="10466FF6" w:rsidR="00432084" w:rsidRDefault="00432084" w:rsidP="00432084">
            <w:pPr>
              <w:pStyle w:val="TabText"/>
              <w:rPr>
                <w:lang w:val="en-GB"/>
              </w:rPr>
            </w:pPr>
            <w:r>
              <w:rPr>
                <w:lang w:val="en-GB"/>
              </w:rPr>
              <w:t>3%</w:t>
            </w:r>
          </w:p>
        </w:tc>
      </w:tr>
      <w:tr w:rsidR="00432084" w14:paraId="32ED22EA" w14:textId="77777777" w:rsidTr="009A2987">
        <w:trPr>
          <w:trHeight w:val="252"/>
        </w:trPr>
        <w:tc>
          <w:tcPr>
            <w:tcW w:w="1492" w:type="pct"/>
            <w:tcBorders>
              <w:top w:val="single" w:sz="8" w:space="0" w:color="auto"/>
              <w:left w:val="nil"/>
              <w:bottom w:val="single" w:sz="8" w:space="0" w:color="auto"/>
              <w:right w:val="nil"/>
            </w:tcBorders>
          </w:tcPr>
          <w:p w14:paraId="648265CC" w14:textId="77777777" w:rsidR="00432084" w:rsidRDefault="00432084" w:rsidP="00D813E0">
            <w:pPr>
              <w:pStyle w:val="TabText"/>
              <w:rPr>
                <w:lang w:val="en-GB"/>
              </w:rPr>
            </w:pPr>
            <w:r>
              <w:rPr>
                <w:lang w:val="en-GB"/>
              </w:rPr>
              <w:t>PL.VNGA01</w:t>
            </w:r>
          </w:p>
          <w:p w14:paraId="798834DA" w14:textId="77777777" w:rsidR="00432084" w:rsidRDefault="00432084" w:rsidP="00D813E0">
            <w:pPr>
              <w:pStyle w:val="TabText"/>
              <w:rPr>
                <w:lang w:val="en-GB"/>
              </w:rPr>
            </w:pPr>
            <w:r>
              <w:rPr>
                <w:lang w:val="en-GB"/>
              </w:rPr>
              <w:t>PL.VNGB01</w:t>
            </w:r>
          </w:p>
          <w:p w14:paraId="796075B2" w14:textId="77777777" w:rsidR="00432084" w:rsidRDefault="00432084" w:rsidP="00D813E0">
            <w:pPr>
              <w:pStyle w:val="TabText"/>
              <w:rPr>
                <w:lang w:val="en-GB"/>
              </w:rPr>
            </w:pPr>
            <w:r>
              <w:rPr>
                <w:lang w:val="en-GB"/>
              </w:rPr>
              <w:t>PL.VNGC01</w:t>
            </w:r>
          </w:p>
        </w:tc>
        <w:tc>
          <w:tcPr>
            <w:tcW w:w="2240" w:type="pct"/>
            <w:tcBorders>
              <w:top w:val="single" w:sz="8" w:space="0" w:color="auto"/>
              <w:left w:val="nil"/>
              <w:bottom w:val="single" w:sz="8" w:space="0" w:color="auto"/>
              <w:right w:val="nil"/>
            </w:tcBorders>
          </w:tcPr>
          <w:p w14:paraId="04901A17" w14:textId="77777777" w:rsidR="00432084" w:rsidRDefault="00432084" w:rsidP="00D813E0">
            <w:pPr>
              <w:pStyle w:val="TabText"/>
              <w:ind w:right="-122"/>
              <w:rPr>
                <w:lang w:val="en-GB"/>
              </w:rPr>
            </w:pPr>
            <w:r>
              <w:rPr>
                <w:lang w:val="en-GB"/>
              </w:rPr>
              <w:t>Pay All</w:t>
            </w:r>
          </w:p>
        </w:tc>
        <w:tc>
          <w:tcPr>
            <w:tcW w:w="1268" w:type="pct"/>
            <w:tcBorders>
              <w:top w:val="single" w:sz="8" w:space="0" w:color="auto"/>
              <w:left w:val="nil"/>
              <w:bottom w:val="single" w:sz="8" w:space="0" w:color="auto"/>
              <w:right w:val="nil"/>
            </w:tcBorders>
          </w:tcPr>
          <w:p w14:paraId="2745918A" w14:textId="40494016" w:rsidR="00432084" w:rsidRDefault="00432084" w:rsidP="00D813E0">
            <w:pPr>
              <w:pStyle w:val="TabText"/>
              <w:rPr>
                <w:lang w:val="en-GB"/>
              </w:rPr>
            </w:pPr>
            <w:r>
              <w:rPr>
                <w:lang w:val="en-GB"/>
              </w:rPr>
              <w:t>0%</w:t>
            </w:r>
          </w:p>
        </w:tc>
      </w:tr>
      <w:tr w:rsidR="00432084" w14:paraId="6E7C925C" w14:textId="77777777" w:rsidTr="009A2987">
        <w:trPr>
          <w:trHeight w:val="252"/>
        </w:trPr>
        <w:tc>
          <w:tcPr>
            <w:tcW w:w="1492" w:type="pct"/>
            <w:tcBorders>
              <w:top w:val="single" w:sz="8" w:space="0" w:color="auto"/>
              <w:left w:val="nil"/>
              <w:bottom w:val="single" w:sz="8" w:space="0" w:color="auto"/>
              <w:right w:val="nil"/>
            </w:tcBorders>
          </w:tcPr>
          <w:p w14:paraId="04AC49BB" w14:textId="77777777" w:rsidR="00432084" w:rsidRDefault="00432084" w:rsidP="00D813E0">
            <w:pPr>
              <w:pStyle w:val="TabText"/>
              <w:rPr>
                <w:lang w:val="en-GB"/>
              </w:rPr>
            </w:pPr>
            <w:r>
              <w:rPr>
                <w:lang w:val="en-GB"/>
              </w:rPr>
              <w:t>PL.VNGA01</w:t>
            </w:r>
          </w:p>
          <w:p w14:paraId="60954B98" w14:textId="77777777" w:rsidR="00432084" w:rsidRDefault="00432084" w:rsidP="00D813E0">
            <w:pPr>
              <w:pStyle w:val="TabText"/>
              <w:rPr>
                <w:lang w:val="en-GB"/>
              </w:rPr>
            </w:pPr>
            <w:r>
              <w:rPr>
                <w:lang w:val="en-GB"/>
              </w:rPr>
              <w:t>PL.VNGB01</w:t>
            </w:r>
          </w:p>
          <w:p w14:paraId="5A81FD0E" w14:textId="77777777" w:rsidR="00432084" w:rsidDel="00544E17" w:rsidRDefault="00432084" w:rsidP="00D813E0">
            <w:pPr>
              <w:pStyle w:val="TabText"/>
              <w:rPr>
                <w:lang w:val="en-GB"/>
              </w:rPr>
            </w:pPr>
            <w:r>
              <w:rPr>
                <w:lang w:val="en-GB"/>
              </w:rPr>
              <w:t>PL.VNGC01</w:t>
            </w:r>
          </w:p>
        </w:tc>
        <w:tc>
          <w:tcPr>
            <w:tcW w:w="2240" w:type="pct"/>
            <w:tcBorders>
              <w:top w:val="single" w:sz="8" w:space="0" w:color="auto"/>
              <w:left w:val="nil"/>
              <w:bottom w:val="single" w:sz="8" w:space="0" w:color="auto"/>
              <w:right w:val="nil"/>
            </w:tcBorders>
          </w:tcPr>
          <w:p w14:paraId="47D5DF12" w14:textId="77777777" w:rsidR="00432084" w:rsidRDefault="00432084" w:rsidP="00D813E0">
            <w:pPr>
              <w:pStyle w:val="TabText"/>
              <w:ind w:right="-122"/>
              <w:rPr>
                <w:lang w:val="en-GB"/>
              </w:rPr>
            </w:pPr>
            <w:r>
              <w:rPr>
                <w:lang w:val="en-GB"/>
              </w:rPr>
              <w:t>Instalment</w:t>
            </w:r>
          </w:p>
        </w:tc>
        <w:tc>
          <w:tcPr>
            <w:tcW w:w="1268" w:type="pct"/>
            <w:tcBorders>
              <w:top w:val="single" w:sz="8" w:space="0" w:color="auto"/>
              <w:left w:val="nil"/>
              <w:bottom w:val="single" w:sz="8" w:space="0" w:color="auto"/>
              <w:right w:val="nil"/>
            </w:tcBorders>
          </w:tcPr>
          <w:p w14:paraId="72DB9F56" w14:textId="280B8D9E" w:rsidR="00432084" w:rsidRDefault="00432084" w:rsidP="00D813E0">
            <w:pPr>
              <w:pStyle w:val="TabText"/>
              <w:rPr>
                <w:lang w:val="en-GB"/>
              </w:rPr>
            </w:pPr>
            <w:r>
              <w:rPr>
                <w:lang w:val="en-GB"/>
              </w:rPr>
              <w:t>1.5%</w:t>
            </w:r>
          </w:p>
        </w:tc>
      </w:tr>
      <w:tr w:rsidR="00432084" w14:paraId="0B98FE6E" w14:textId="77777777" w:rsidTr="009A2987">
        <w:trPr>
          <w:trHeight w:val="252"/>
        </w:trPr>
        <w:tc>
          <w:tcPr>
            <w:tcW w:w="1492" w:type="pct"/>
            <w:tcBorders>
              <w:top w:val="single" w:sz="8" w:space="0" w:color="auto"/>
              <w:left w:val="nil"/>
              <w:bottom w:val="single" w:sz="8" w:space="0" w:color="auto"/>
              <w:right w:val="nil"/>
            </w:tcBorders>
          </w:tcPr>
          <w:p w14:paraId="13EF6BA2" w14:textId="77777777" w:rsidR="00432084" w:rsidRDefault="00432084" w:rsidP="00432084">
            <w:pPr>
              <w:pStyle w:val="TabText"/>
              <w:rPr>
                <w:lang w:val="en-GB"/>
              </w:rPr>
            </w:pPr>
            <w:r>
              <w:rPr>
                <w:lang w:val="en-GB"/>
              </w:rPr>
              <w:t>PL.VNGA02</w:t>
            </w:r>
          </w:p>
          <w:p w14:paraId="6300DF3F" w14:textId="77777777" w:rsidR="00432084" w:rsidRDefault="00432084" w:rsidP="00432084">
            <w:pPr>
              <w:pStyle w:val="TabText"/>
              <w:rPr>
                <w:lang w:val="en-GB"/>
              </w:rPr>
            </w:pPr>
            <w:r>
              <w:rPr>
                <w:lang w:val="en-GB"/>
              </w:rPr>
              <w:t>PL.VNGB02</w:t>
            </w:r>
          </w:p>
          <w:p w14:paraId="338152F9" w14:textId="77777777" w:rsidR="00432084" w:rsidRDefault="00432084" w:rsidP="00432084">
            <w:pPr>
              <w:pStyle w:val="TabText"/>
              <w:rPr>
                <w:lang w:val="en-GB"/>
              </w:rPr>
            </w:pPr>
            <w:r>
              <w:rPr>
                <w:lang w:val="en-GB"/>
              </w:rPr>
              <w:t>PL.VNGC02</w:t>
            </w:r>
          </w:p>
        </w:tc>
        <w:tc>
          <w:tcPr>
            <w:tcW w:w="2240" w:type="pct"/>
            <w:tcBorders>
              <w:top w:val="single" w:sz="8" w:space="0" w:color="auto"/>
              <w:left w:val="nil"/>
              <w:bottom w:val="single" w:sz="8" w:space="0" w:color="auto"/>
              <w:right w:val="nil"/>
            </w:tcBorders>
          </w:tcPr>
          <w:p w14:paraId="0358E132" w14:textId="77777777" w:rsidR="00432084" w:rsidRDefault="00432084" w:rsidP="00432084">
            <w:pPr>
              <w:pStyle w:val="TabText"/>
              <w:ind w:right="-122"/>
              <w:rPr>
                <w:lang w:val="en-GB"/>
              </w:rPr>
            </w:pPr>
            <w:r>
              <w:rPr>
                <w:lang w:val="en-GB"/>
              </w:rPr>
              <w:t>Pay All</w:t>
            </w:r>
          </w:p>
        </w:tc>
        <w:tc>
          <w:tcPr>
            <w:tcW w:w="1268" w:type="pct"/>
            <w:tcBorders>
              <w:top w:val="single" w:sz="8" w:space="0" w:color="auto"/>
              <w:left w:val="nil"/>
              <w:bottom w:val="single" w:sz="8" w:space="0" w:color="auto"/>
              <w:right w:val="nil"/>
            </w:tcBorders>
          </w:tcPr>
          <w:p w14:paraId="03C3DA43" w14:textId="3C821101" w:rsidR="00432084" w:rsidRDefault="00432084" w:rsidP="00432084">
            <w:pPr>
              <w:pStyle w:val="TabText"/>
              <w:rPr>
                <w:lang w:val="en-GB"/>
              </w:rPr>
            </w:pPr>
            <w:r>
              <w:rPr>
                <w:lang w:val="en-GB"/>
              </w:rPr>
              <w:t>1%</w:t>
            </w:r>
          </w:p>
        </w:tc>
      </w:tr>
      <w:tr w:rsidR="00432084" w14:paraId="0DEE108F" w14:textId="77777777" w:rsidTr="009A2987">
        <w:trPr>
          <w:trHeight w:val="252"/>
        </w:trPr>
        <w:tc>
          <w:tcPr>
            <w:tcW w:w="1492" w:type="pct"/>
            <w:tcBorders>
              <w:top w:val="single" w:sz="8" w:space="0" w:color="auto"/>
              <w:left w:val="nil"/>
              <w:bottom w:val="single" w:sz="8" w:space="0" w:color="auto"/>
              <w:right w:val="nil"/>
            </w:tcBorders>
          </w:tcPr>
          <w:p w14:paraId="5B87CDA6" w14:textId="77777777" w:rsidR="00432084" w:rsidRDefault="00432084" w:rsidP="00432084">
            <w:pPr>
              <w:pStyle w:val="TabText"/>
              <w:rPr>
                <w:lang w:val="en-GB"/>
              </w:rPr>
            </w:pPr>
            <w:r>
              <w:rPr>
                <w:lang w:val="en-GB"/>
              </w:rPr>
              <w:t>PL.VNGA02</w:t>
            </w:r>
          </w:p>
          <w:p w14:paraId="03E94A3A" w14:textId="77777777" w:rsidR="00432084" w:rsidRDefault="00432084" w:rsidP="00432084">
            <w:pPr>
              <w:pStyle w:val="TabText"/>
              <w:rPr>
                <w:lang w:val="en-GB"/>
              </w:rPr>
            </w:pPr>
            <w:r>
              <w:rPr>
                <w:lang w:val="en-GB"/>
              </w:rPr>
              <w:t>PL.VNGB02</w:t>
            </w:r>
          </w:p>
          <w:p w14:paraId="27D13C48" w14:textId="77777777" w:rsidR="00432084" w:rsidRDefault="00432084" w:rsidP="00432084">
            <w:pPr>
              <w:pStyle w:val="TabText"/>
              <w:rPr>
                <w:lang w:val="en-GB"/>
              </w:rPr>
            </w:pPr>
            <w:r>
              <w:rPr>
                <w:lang w:val="en-GB"/>
              </w:rPr>
              <w:t>PL.VNGC02</w:t>
            </w:r>
          </w:p>
        </w:tc>
        <w:tc>
          <w:tcPr>
            <w:tcW w:w="2240" w:type="pct"/>
            <w:tcBorders>
              <w:top w:val="single" w:sz="8" w:space="0" w:color="auto"/>
              <w:left w:val="nil"/>
              <w:bottom w:val="single" w:sz="8" w:space="0" w:color="auto"/>
              <w:right w:val="nil"/>
            </w:tcBorders>
          </w:tcPr>
          <w:p w14:paraId="21026C40" w14:textId="77777777" w:rsidR="00432084" w:rsidRDefault="00432084" w:rsidP="00432084">
            <w:pPr>
              <w:pStyle w:val="TabText"/>
              <w:ind w:right="-122"/>
              <w:rPr>
                <w:lang w:val="en-GB"/>
              </w:rPr>
            </w:pPr>
            <w:r>
              <w:rPr>
                <w:lang w:val="en-GB"/>
              </w:rPr>
              <w:t>Instalment</w:t>
            </w:r>
          </w:p>
        </w:tc>
        <w:tc>
          <w:tcPr>
            <w:tcW w:w="1268" w:type="pct"/>
            <w:tcBorders>
              <w:top w:val="single" w:sz="8" w:space="0" w:color="auto"/>
              <w:left w:val="nil"/>
              <w:bottom w:val="single" w:sz="8" w:space="0" w:color="auto"/>
              <w:right w:val="nil"/>
            </w:tcBorders>
          </w:tcPr>
          <w:p w14:paraId="74FFA1C6" w14:textId="7DE7B311" w:rsidR="00432084" w:rsidRDefault="00432084" w:rsidP="00432084">
            <w:pPr>
              <w:pStyle w:val="TabText"/>
              <w:rPr>
                <w:lang w:val="en-GB"/>
              </w:rPr>
            </w:pPr>
            <w:r>
              <w:rPr>
                <w:lang w:val="en-GB"/>
              </w:rPr>
              <w:t>3%</w:t>
            </w:r>
          </w:p>
        </w:tc>
      </w:tr>
    </w:tbl>
    <w:p w14:paraId="3F561C80" w14:textId="65902700" w:rsidR="001740CE" w:rsidRDefault="001740CE" w:rsidP="00E364FD">
      <w:pPr>
        <w:pStyle w:val="Body"/>
      </w:pPr>
    </w:p>
    <w:p w14:paraId="67877534" w14:textId="1C151485" w:rsidR="001740CE" w:rsidRPr="009F3DA3" w:rsidRDefault="001740CE" w:rsidP="00AD3013">
      <w:pPr>
        <w:pStyle w:val="Body"/>
      </w:pPr>
      <w:r w:rsidRPr="009F3DA3">
        <w:t xml:space="preserve">Interest is accrued for the amount (outstanding balance (including </w:t>
      </w:r>
      <w:r w:rsidR="00AB2214">
        <w:t>principal and insurance</w:t>
      </w:r>
      <w:r w:rsidRPr="009F3DA3">
        <w:t>)) using the following formula:</w:t>
      </w:r>
    </w:p>
    <w:p w14:paraId="52A84B0B" w14:textId="4F88EB7C" w:rsidR="001740CE" w:rsidRPr="009F3DA3" w:rsidRDefault="001740CE" w:rsidP="001740CE">
      <w:pPr>
        <w:pStyle w:val="BodyTextBullet"/>
        <w:ind w:left="900" w:hanging="360"/>
        <w:contextualSpacing/>
        <w:jc w:val="both"/>
        <w:rPr>
          <w:b/>
          <w:i/>
          <w:color w:val="C0504D"/>
        </w:rPr>
      </w:pPr>
      <w:r w:rsidRPr="009F3DA3">
        <w:rPr>
          <w:b/>
          <w:i/>
          <w:color w:val="C0504D"/>
        </w:rPr>
        <w:t xml:space="preserve"> Annual Interest Rate X % *(</w:t>
      </w:r>
      <w:r>
        <w:rPr>
          <w:b/>
          <w:i/>
          <w:color w:val="C0504D"/>
        </w:rPr>
        <w:t>Outstanding</w:t>
      </w:r>
      <w:r w:rsidRPr="009F3DA3">
        <w:rPr>
          <w:b/>
          <w:i/>
          <w:color w:val="C0504D"/>
        </w:rPr>
        <w:t xml:space="preserve"> Balance) </w:t>
      </w:r>
      <w:r>
        <w:rPr>
          <w:b/>
          <w:i/>
          <w:color w:val="C0504D"/>
        </w:rPr>
        <w:t>* number of days / 365</w:t>
      </w:r>
    </w:p>
    <w:p w14:paraId="6635164C" w14:textId="0D478C17" w:rsidR="001740CE" w:rsidRDefault="001740CE" w:rsidP="00E364FD">
      <w:pPr>
        <w:pStyle w:val="Body"/>
      </w:pPr>
    </w:p>
    <w:p w14:paraId="0CD606DB" w14:textId="329C6603" w:rsidR="001740CE" w:rsidRDefault="0024350A" w:rsidP="00E364FD">
      <w:pPr>
        <w:pStyle w:val="Body"/>
      </w:pPr>
      <w:r>
        <w:t>If contract is overdue, the follwing formula is used:</w:t>
      </w:r>
    </w:p>
    <w:p w14:paraId="64ED5C1A" w14:textId="043581F2" w:rsidR="001740CE" w:rsidRPr="009F3DA3" w:rsidRDefault="001740CE" w:rsidP="001740CE">
      <w:pPr>
        <w:pStyle w:val="BodyTextBullet"/>
        <w:ind w:left="900" w:hanging="360"/>
        <w:contextualSpacing/>
        <w:jc w:val="both"/>
        <w:rPr>
          <w:b/>
          <w:i/>
          <w:color w:val="C0504D"/>
        </w:rPr>
      </w:pPr>
      <w:r w:rsidRPr="009F3DA3">
        <w:rPr>
          <w:b/>
          <w:i/>
          <w:color w:val="C0504D"/>
        </w:rPr>
        <w:t>Annual Interest Rate X %</w:t>
      </w:r>
      <w:r w:rsidR="0024350A">
        <w:rPr>
          <w:b/>
          <w:i/>
          <w:color w:val="C0504D"/>
        </w:rPr>
        <w:t>*150</w:t>
      </w:r>
      <w:r w:rsidRPr="009F3DA3">
        <w:rPr>
          <w:b/>
          <w:i/>
          <w:color w:val="C0504D"/>
        </w:rPr>
        <w:t xml:space="preserve"> *(</w:t>
      </w:r>
      <w:r w:rsidR="0024350A">
        <w:rPr>
          <w:b/>
          <w:i/>
          <w:color w:val="C0504D"/>
        </w:rPr>
        <w:t>Overdue</w:t>
      </w:r>
      <w:r w:rsidRPr="009F3DA3">
        <w:rPr>
          <w:b/>
          <w:i/>
          <w:color w:val="C0504D"/>
        </w:rPr>
        <w:t xml:space="preserve"> Balance) </w:t>
      </w:r>
      <w:r>
        <w:rPr>
          <w:b/>
          <w:i/>
          <w:color w:val="C0504D"/>
        </w:rPr>
        <w:t>* number of</w:t>
      </w:r>
      <w:r w:rsidR="0024350A">
        <w:rPr>
          <w:b/>
          <w:i/>
          <w:color w:val="C0504D"/>
        </w:rPr>
        <w:t xml:space="preserve"> late payment</w:t>
      </w:r>
      <w:r>
        <w:rPr>
          <w:b/>
          <w:i/>
          <w:color w:val="C0504D"/>
        </w:rPr>
        <w:t xml:space="preserve"> days / 365</w:t>
      </w:r>
    </w:p>
    <w:p w14:paraId="00F33EEB" w14:textId="77777777" w:rsidR="001740CE" w:rsidRDefault="001740CE" w:rsidP="00E364FD">
      <w:pPr>
        <w:pStyle w:val="Body"/>
      </w:pPr>
    </w:p>
    <w:p w14:paraId="224D750F" w14:textId="31A17C05" w:rsidR="001740CE" w:rsidRDefault="0024350A" w:rsidP="00E364FD">
      <w:pPr>
        <w:pStyle w:val="Body"/>
      </w:pPr>
      <w:r>
        <w:t>In additional, LFVN requires to accure the interest for the late payment interest, using the formula</w:t>
      </w:r>
    </w:p>
    <w:p w14:paraId="7408DC58" w14:textId="15A06888" w:rsidR="0024350A" w:rsidRPr="009F3DA3" w:rsidRDefault="0024350A" w:rsidP="0024350A">
      <w:pPr>
        <w:pStyle w:val="BodyTextBullet"/>
        <w:ind w:left="900" w:hanging="360"/>
        <w:contextualSpacing/>
        <w:jc w:val="both"/>
        <w:rPr>
          <w:b/>
          <w:i/>
          <w:color w:val="C0504D"/>
        </w:rPr>
      </w:pPr>
      <w:r>
        <w:rPr>
          <w:b/>
          <w:i/>
          <w:color w:val="C0504D"/>
        </w:rPr>
        <w:t>10</w:t>
      </w:r>
      <w:r w:rsidRPr="009F3DA3">
        <w:rPr>
          <w:b/>
          <w:i/>
          <w:color w:val="C0504D"/>
        </w:rPr>
        <w:t xml:space="preserve"> % *(</w:t>
      </w:r>
      <w:r>
        <w:rPr>
          <w:b/>
          <w:i/>
          <w:color w:val="C0504D"/>
        </w:rPr>
        <w:t>Late payment interest</w:t>
      </w:r>
      <w:r w:rsidRPr="009F3DA3">
        <w:rPr>
          <w:b/>
          <w:i/>
          <w:color w:val="C0504D"/>
        </w:rPr>
        <w:t xml:space="preserve">) </w:t>
      </w:r>
      <w:r>
        <w:rPr>
          <w:b/>
          <w:i/>
          <w:color w:val="C0504D"/>
        </w:rPr>
        <w:t>* number of days / 365</w:t>
      </w:r>
    </w:p>
    <w:p w14:paraId="12208D1A" w14:textId="77777777" w:rsidR="001740CE" w:rsidRDefault="001740CE" w:rsidP="00E364FD">
      <w:pPr>
        <w:pStyle w:val="Body"/>
      </w:pPr>
    </w:p>
    <w:p w14:paraId="3FBAA429" w14:textId="7EDFC4EF" w:rsidR="00A37DE4" w:rsidRDefault="00A37DE4" w:rsidP="00666C5F">
      <w:pPr>
        <w:pStyle w:val="Heading3"/>
      </w:pPr>
      <w:bookmarkStart w:id="64" w:name="_Toc68792054"/>
      <w:r>
        <w:t>Technical Detail</w:t>
      </w:r>
      <w:bookmarkEnd w:id="64"/>
    </w:p>
    <w:p w14:paraId="251B58E7" w14:textId="77777777" w:rsidR="007D12B5" w:rsidRDefault="007D12B5" w:rsidP="00E364FD">
      <w:pPr>
        <w:pStyle w:val="Body"/>
      </w:pPr>
      <w:r w:rsidRPr="0077008D">
        <w:t>These features are fully supported by WAY4 as standard functionality.</w:t>
      </w:r>
    </w:p>
    <w:p w14:paraId="66B958A8" w14:textId="77777777" w:rsidR="007D12B5" w:rsidRDefault="007D12B5" w:rsidP="00E364FD">
      <w:pPr>
        <w:pStyle w:val="Body"/>
      </w:pPr>
    </w:p>
    <w:p w14:paraId="763884A5" w14:textId="28888E5C" w:rsidR="00A37DE4" w:rsidRPr="00313EA6" w:rsidRDefault="00A37DE4" w:rsidP="00666C5F">
      <w:pPr>
        <w:pStyle w:val="Heading3"/>
      </w:pPr>
      <w:bookmarkStart w:id="65" w:name="_Toc68792055"/>
      <w:r>
        <w:t>Testing and Sample</w:t>
      </w:r>
      <w:bookmarkEnd w:id="65"/>
    </w:p>
    <w:p w14:paraId="1B468659" w14:textId="1B26E152" w:rsidR="00A37DE4" w:rsidRDefault="00A37DE4" w:rsidP="00A923C3">
      <w:pPr>
        <w:pStyle w:val="Heading3"/>
      </w:pPr>
      <w:bookmarkStart w:id="66" w:name="_Toc68792056"/>
      <w:r>
        <w:t>Limitation</w:t>
      </w:r>
      <w:bookmarkEnd w:id="66"/>
    </w:p>
    <w:p w14:paraId="30B0C0AF" w14:textId="03871118" w:rsidR="00A923C3" w:rsidRPr="002B0CB7" w:rsidRDefault="00A923C3" w:rsidP="00A923C3">
      <w:pPr>
        <w:pStyle w:val="Heading2Numbered"/>
      </w:pPr>
      <w:bookmarkStart w:id="67" w:name="_Toc68792057"/>
      <w:r w:rsidRPr="00EF26B0">
        <w:t>REQ</w:t>
      </w:r>
      <w:r>
        <w:rPr>
          <w:lang w:val="en-US"/>
        </w:rPr>
        <w:t>PR</w:t>
      </w:r>
      <w:r w:rsidRPr="00EF26B0">
        <w:t>00</w:t>
      </w:r>
      <w:r>
        <w:rPr>
          <w:lang w:val="en-US"/>
        </w:rPr>
        <w:t xml:space="preserve">9. </w:t>
      </w:r>
      <w:r w:rsidRPr="00A923C3">
        <w:rPr>
          <w:lang w:val="en-US"/>
        </w:rPr>
        <w:t>Payment</w:t>
      </w:r>
      <w:bookmarkEnd w:id="67"/>
    </w:p>
    <w:p w14:paraId="07DCB8D1" w14:textId="50C9BA04" w:rsidR="00A923C3" w:rsidRDefault="00A923C3" w:rsidP="007E03B5">
      <w:pPr>
        <w:pStyle w:val="Heading3"/>
        <w:numPr>
          <w:ilvl w:val="2"/>
          <w:numId w:val="12"/>
        </w:numPr>
      </w:pPr>
      <w:bookmarkStart w:id="68" w:name="_Toc68792058"/>
      <w:r>
        <w:t>Business Requirement</w:t>
      </w:r>
      <w:bookmarkEnd w:id="68"/>
    </w:p>
    <w:p w14:paraId="0A4D46A4" w14:textId="4AA06365" w:rsidR="00093E3B" w:rsidRDefault="00093E3B" w:rsidP="00A2626F">
      <w:pPr>
        <w:pStyle w:val="Heading4"/>
      </w:pPr>
      <w:r>
        <w:rPr>
          <w:lang w:val="en-US"/>
        </w:rPr>
        <w:t>REQPR001.0</w:t>
      </w:r>
      <w:r w:rsidR="009F22B7">
        <w:rPr>
          <w:lang w:val="en-US"/>
        </w:rPr>
        <w:t>9</w:t>
      </w:r>
      <w:r>
        <w:rPr>
          <w:lang w:val="en-US"/>
        </w:rPr>
        <w:t>. Payment method</w:t>
      </w:r>
    </w:p>
    <w:p w14:paraId="133AEAB5" w14:textId="3B8F407C" w:rsidR="0071371C" w:rsidRDefault="0071371C" w:rsidP="00E364FD">
      <w:pPr>
        <w:pStyle w:val="Body"/>
      </w:pPr>
      <w:r>
        <w:t>LFVN requires the following payment methods for BNPL product:</w:t>
      </w:r>
    </w:p>
    <w:p w14:paraId="5E49C293" w14:textId="5EB3C0E4" w:rsidR="00093E3B" w:rsidRDefault="002A7369" w:rsidP="006E4F7D">
      <w:pPr>
        <w:pStyle w:val="Body"/>
        <w:numPr>
          <w:ilvl w:val="0"/>
          <w:numId w:val="17"/>
        </w:numPr>
      </w:pPr>
      <w:r w:rsidRPr="002A7369">
        <w:t>Payment to BNPL’s debt by making fund transfer via virtual account numbe</w:t>
      </w:r>
      <w:r w:rsidR="001972BC">
        <w:t>r</w:t>
      </w:r>
    </w:p>
    <w:p w14:paraId="20E08B5E" w14:textId="78CD4D55" w:rsidR="002A7369" w:rsidRDefault="002A7369" w:rsidP="006E4F7D">
      <w:pPr>
        <w:pStyle w:val="Body"/>
        <w:numPr>
          <w:ilvl w:val="0"/>
          <w:numId w:val="17"/>
        </w:numPr>
      </w:pPr>
      <w:r w:rsidRPr="002A7369">
        <w:t>Payment to BNPL’s debt by cash at Vnpost, Payoo, MoMo</w:t>
      </w:r>
    </w:p>
    <w:p w14:paraId="3DC742A6" w14:textId="09EF0353" w:rsidR="00093E3B" w:rsidRDefault="002A7369" w:rsidP="006E4F7D">
      <w:pPr>
        <w:pStyle w:val="Body"/>
        <w:numPr>
          <w:ilvl w:val="0"/>
          <w:numId w:val="17"/>
        </w:numPr>
      </w:pPr>
      <w:r w:rsidRPr="002A7369">
        <w:t>Online payment to BNPL’s debt via Payoo, MoMo</w:t>
      </w:r>
    </w:p>
    <w:p w14:paraId="66CAA2FC" w14:textId="14A2D639" w:rsidR="00657A37" w:rsidRPr="00657A37" w:rsidRDefault="00657A37" w:rsidP="00657A37">
      <w:pPr>
        <w:pStyle w:val="Heading4"/>
      </w:pPr>
      <w:r>
        <w:rPr>
          <w:lang w:val="en-US"/>
        </w:rPr>
        <w:t>REQPR009.0</w:t>
      </w:r>
      <w:r w:rsidR="00093E3B">
        <w:rPr>
          <w:lang w:val="en-US"/>
        </w:rPr>
        <w:t>2</w:t>
      </w:r>
      <w:r>
        <w:rPr>
          <w:lang w:val="en-US"/>
        </w:rPr>
        <w:t>. Virtual Account</w:t>
      </w:r>
    </w:p>
    <w:p w14:paraId="6C63160A" w14:textId="0DF35C74" w:rsidR="00657A37" w:rsidRPr="00657A37" w:rsidRDefault="00657A37" w:rsidP="00E364FD">
      <w:pPr>
        <w:pStyle w:val="Body"/>
        <w:rPr>
          <w:rFonts w:ascii="Times New Roman" w:hAnsi="Times New Roman" w:cs="Times New Roman"/>
          <w:sz w:val="24"/>
        </w:rPr>
      </w:pPr>
      <w:r>
        <w:rPr>
          <w:lang w:val="en-GB"/>
        </w:rPr>
        <w:t>Virtual Account is managed in the issuing contract level.</w:t>
      </w:r>
      <w:r w:rsidR="008C37D8">
        <w:rPr>
          <w:lang w:val="en-GB"/>
        </w:rPr>
        <w:t xml:space="preserve"> </w:t>
      </w:r>
      <w:r>
        <w:rPr>
          <w:lang w:val="en-GB"/>
        </w:rPr>
        <w:t>Each issuing contract has one or many Virtual Accounts</w:t>
      </w:r>
      <w:r w:rsidR="00535B31">
        <w:rPr>
          <w:lang w:val="en-GB"/>
        </w:rPr>
        <w:t xml:space="preserve">. Currently in there are two </w:t>
      </w:r>
      <w:r>
        <w:rPr>
          <w:lang w:val="en-GB"/>
        </w:rPr>
        <w:t>Virtual Account for WooriBank and BIDV</w:t>
      </w:r>
      <w:r w:rsidR="006F0D9A">
        <w:rPr>
          <w:lang w:val="en-GB"/>
        </w:rPr>
        <w:t>.</w:t>
      </w:r>
      <w:r w:rsidR="00907A27">
        <w:rPr>
          <w:lang w:val="en-GB"/>
        </w:rPr>
        <w:t xml:space="preserve"> </w:t>
      </w:r>
    </w:p>
    <w:p w14:paraId="39AAE917" w14:textId="2D6937DB" w:rsidR="00A923C3" w:rsidRDefault="00A923C3" w:rsidP="00A923C3">
      <w:pPr>
        <w:pStyle w:val="Heading3"/>
      </w:pPr>
      <w:bookmarkStart w:id="69" w:name="_Toc68792059"/>
      <w:r>
        <w:t>Technical Detail</w:t>
      </w:r>
      <w:bookmarkEnd w:id="69"/>
    </w:p>
    <w:p w14:paraId="25292284" w14:textId="2F62D6C0" w:rsidR="006F0D9A" w:rsidRDefault="006F0D9A" w:rsidP="00E364FD">
      <w:pPr>
        <w:pStyle w:val="Body"/>
      </w:pPr>
      <w:r>
        <w:t xml:space="preserve">Details of the interface for BNPL </w:t>
      </w:r>
      <w:r w:rsidR="004F5277">
        <w:t>payment</w:t>
      </w:r>
      <w:r>
        <w:t xml:space="preserve"> method is describe in </w:t>
      </w:r>
      <w:r w:rsidR="00502460" w:rsidRPr="00502460">
        <w:t>DR_Vol_14. WAY4 Online Interface</w:t>
      </w:r>
    </w:p>
    <w:p w14:paraId="075999EF" w14:textId="77777777" w:rsidR="00907A27" w:rsidRDefault="00907A27" w:rsidP="00E364FD">
      <w:pPr>
        <w:pStyle w:val="Body"/>
      </w:pPr>
      <w:r>
        <w:t xml:space="preserve">The list of virtual accounts for WooriBank and BIDV are store in table </w:t>
      </w:r>
      <w:r w:rsidRPr="00907A27">
        <w:t>OPT_VIRTUAL_ACCOUNT</w:t>
      </w:r>
      <w:r>
        <w:t xml:space="preserve">. </w:t>
      </w:r>
    </w:p>
    <w:p w14:paraId="46B352A5" w14:textId="23DDEC50" w:rsidR="006F0D9A" w:rsidRDefault="00907A27" w:rsidP="00E364FD">
      <w:pPr>
        <w:pStyle w:val="Body"/>
      </w:pPr>
      <w:r>
        <w:t>When a issuing contract is created, a WooriBank virtual account and a BIDV virtual account will be assigne</w:t>
      </w:r>
      <w:r w:rsidR="002A4BE8">
        <w:t>d</w:t>
      </w:r>
      <w:r>
        <w:t xml:space="preserve"> for this issuing contract. </w:t>
      </w:r>
      <w:r w:rsidR="006F0D9A">
        <w:t>Vir</w:t>
      </w:r>
      <w:r w:rsidR="001973CA">
        <w:t xml:space="preserve">tual Accounts will be saved in Contract Parameter in Issuing Contract level. </w:t>
      </w:r>
    </w:p>
    <w:p w14:paraId="077FF2A6" w14:textId="296AEA33" w:rsidR="001973CA" w:rsidRDefault="001973CA" w:rsidP="00E364FD">
      <w:pPr>
        <w:pStyle w:val="Body"/>
      </w:pPr>
      <w:r>
        <w:t>For example:</w:t>
      </w:r>
    </w:p>
    <w:p w14:paraId="05A77668" w14:textId="2B1C6C82" w:rsidR="001973CA" w:rsidRDefault="001973CA" w:rsidP="000F2B85">
      <w:pPr>
        <w:pStyle w:val="Body"/>
        <w:tabs>
          <w:tab w:val="left" w:pos="1080"/>
        </w:tabs>
        <w:ind w:hanging="540"/>
      </w:pPr>
      <w:r>
        <w:rPr>
          <w:lang w:eastAsia="ko-KR"/>
        </w:rPr>
        <w:drawing>
          <wp:inline distT="0" distB="0" distL="0" distR="0" wp14:anchorId="7C7B7736" wp14:editId="77CB5986">
            <wp:extent cx="6344005" cy="7042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9672" cy="711504"/>
                    </a:xfrm>
                    <a:prstGeom prst="rect">
                      <a:avLst/>
                    </a:prstGeom>
                  </pic:spPr>
                </pic:pic>
              </a:graphicData>
            </a:graphic>
          </wp:inline>
        </w:drawing>
      </w:r>
    </w:p>
    <w:p w14:paraId="1DE7AB20" w14:textId="77777777" w:rsidR="006F0D9A" w:rsidRDefault="006F0D9A" w:rsidP="00E364FD">
      <w:pPr>
        <w:pStyle w:val="Body"/>
      </w:pPr>
    </w:p>
    <w:p w14:paraId="6CBCF5EA" w14:textId="0ACB30FD" w:rsidR="00A923C3" w:rsidRPr="00313EA6" w:rsidRDefault="00A923C3" w:rsidP="00A923C3">
      <w:pPr>
        <w:pStyle w:val="Heading3"/>
      </w:pPr>
      <w:bookmarkStart w:id="70" w:name="_Toc68792060"/>
      <w:r>
        <w:t>Testing and Sample</w:t>
      </w:r>
      <w:bookmarkEnd w:id="70"/>
    </w:p>
    <w:p w14:paraId="2832F4B1" w14:textId="77777777" w:rsidR="00A923C3" w:rsidRDefault="00A923C3" w:rsidP="00A923C3">
      <w:pPr>
        <w:pStyle w:val="Heading3"/>
      </w:pPr>
      <w:bookmarkStart w:id="71" w:name="_Toc68792061"/>
      <w:r>
        <w:t>Limitation</w:t>
      </w:r>
      <w:bookmarkEnd w:id="71"/>
    </w:p>
    <w:p w14:paraId="1D574971" w14:textId="2D626B48" w:rsidR="00A35E1F" w:rsidRPr="002B0CB7" w:rsidRDefault="00A35E1F" w:rsidP="00A35E1F">
      <w:pPr>
        <w:pStyle w:val="Heading2Numbered"/>
      </w:pPr>
      <w:bookmarkStart w:id="72" w:name="_Toc68792062"/>
      <w:r w:rsidRPr="00EF26B0">
        <w:t>REQ</w:t>
      </w:r>
      <w:r>
        <w:rPr>
          <w:lang w:val="en-US"/>
        </w:rPr>
        <w:t>PR</w:t>
      </w:r>
      <w:r w:rsidRPr="00EF26B0">
        <w:t>00</w:t>
      </w:r>
      <w:r w:rsidR="00CA60AA">
        <w:rPr>
          <w:lang w:val="en-US"/>
        </w:rPr>
        <w:t>10</w:t>
      </w:r>
      <w:r>
        <w:rPr>
          <w:lang w:val="en-US"/>
        </w:rPr>
        <w:t xml:space="preserve">. </w:t>
      </w:r>
      <w:r w:rsidRPr="00666C5F">
        <w:rPr>
          <w:lang w:val="en-US"/>
        </w:rPr>
        <w:t>Issuing Contract Operation</w:t>
      </w:r>
      <w:bookmarkEnd w:id="72"/>
    </w:p>
    <w:p w14:paraId="3D504991" w14:textId="64A9B9DC" w:rsidR="00C9428B" w:rsidRPr="00DE2CC2" w:rsidRDefault="00C9428B" w:rsidP="00DE2CC2">
      <w:pPr>
        <w:pStyle w:val="Heading3"/>
        <w:rPr>
          <w:lang w:val="ru-RU"/>
        </w:rPr>
      </w:pPr>
      <w:bookmarkStart w:id="73" w:name="_Hlk67559483"/>
      <w:bookmarkStart w:id="74" w:name="_Toc68792063"/>
      <w:r>
        <w:t>REQPR0010.01.</w:t>
      </w:r>
      <w:bookmarkEnd w:id="73"/>
      <w:r w:rsidR="00D968EE">
        <w:t xml:space="preserve"> </w:t>
      </w:r>
      <w:commentRangeStart w:id="75"/>
      <w:commentRangeStart w:id="76"/>
      <w:r w:rsidR="00D968EE">
        <w:t>Authorization Transaction</w:t>
      </w:r>
      <w:commentRangeEnd w:id="75"/>
      <w:r w:rsidR="00A85325">
        <w:rPr>
          <w:rStyle w:val="CommentReference"/>
          <w:rFonts w:eastAsiaTheme="minorEastAsia" w:cstheme="minorBidi"/>
          <w:b w:val="0"/>
          <w:bCs w:val="0"/>
          <w:lang w:eastAsia="ru-RU"/>
        </w:rPr>
        <w:commentReference w:id="75"/>
      </w:r>
      <w:commentRangeEnd w:id="76"/>
      <w:r w:rsidR="006C255D">
        <w:rPr>
          <w:rStyle w:val="CommentReference"/>
          <w:rFonts w:eastAsiaTheme="minorEastAsia" w:cstheme="minorBidi"/>
          <w:b w:val="0"/>
          <w:bCs w:val="0"/>
          <w:lang w:eastAsia="ru-RU"/>
        </w:rPr>
        <w:commentReference w:id="76"/>
      </w:r>
      <w:bookmarkEnd w:id="74"/>
    </w:p>
    <w:p w14:paraId="464FA00E" w14:textId="5BEC0F34" w:rsidR="00DE2CC2" w:rsidRPr="00DE2CC2" w:rsidRDefault="00DE2CC2" w:rsidP="00DE2CC2">
      <w:pPr>
        <w:pStyle w:val="Heading4"/>
        <w:numPr>
          <w:ilvl w:val="3"/>
          <w:numId w:val="19"/>
        </w:numPr>
      </w:pPr>
      <w:r>
        <w:rPr>
          <w:lang w:val="en-US"/>
        </w:rPr>
        <w:t>Business Requirement</w:t>
      </w:r>
    </w:p>
    <w:p w14:paraId="72FB8526" w14:textId="78867305" w:rsidR="00DE2CC2" w:rsidRDefault="00DE2CC2" w:rsidP="00E364FD">
      <w:pPr>
        <w:pStyle w:val="Body"/>
      </w:pPr>
      <w:r>
        <w:t xml:space="preserve">After receiving information about transaction payment </w:t>
      </w:r>
      <w:r w:rsidR="00E37CA6">
        <w:t>merchant</w:t>
      </w:r>
      <w:r>
        <w:t xml:space="preserve">, Way4 system checks all the </w:t>
      </w:r>
      <w:r w:rsidR="00E37CA6">
        <w:t xml:space="preserve">transaction </w:t>
      </w:r>
      <w:r>
        <w:t>conditions</w:t>
      </w:r>
      <w:r w:rsidR="00E37CA6">
        <w:t>:</w:t>
      </w:r>
    </w:p>
    <w:p w14:paraId="362FEE07" w14:textId="01D4A9CF" w:rsidR="00DE2CC2" w:rsidRDefault="00DE2CC2" w:rsidP="00E364FD">
      <w:pPr>
        <w:pStyle w:val="Body"/>
      </w:pPr>
      <w:r>
        <w:t xml:space="preserve">If all the </w:t>
      </w:r>
      <w:r w:rsidR="00E37CA6">
        <w:t xml:space="preserve">conditions are </w:t>
      </w:r>
      <w:r>
        <w:t>passed, the Way4 system blocks the customer's</w:t>
      </w:r>
      <w:r w:rsidR="00E37CA6">
        <w:t xml:space="preserve"> credit</w:t>
      </w:r>
      <w:r>
        <w:t xml:space="preserve"> limit and </w:t>
      </w:r>
      <w:r w:rsidR="00E37CA6">
        <w:t>send successful return code to the merchant</w:t>
      </w:r>
      <w:r>
        <w:t xml:space="preserve">. </w:t>
      </w:r>
      <w:r w:rsidR="00E37CA6">
        <w:t xml:space="preserve">Merchant </w:t>
      </w:r>
      <w:r>
        <w:t>is</w:t>
      </w:r>
      <w:r w:rsidR="00E37CA6">
        <w:t xml:space="preserve"> notified that</w:t>
      </w:r>
      <w:r>
        <w:t xml:space="preserve"> payment successful,</w:t>
      </w:r>
      <w:r w:rsidR="00E37CA6">
        <w:t xml:space="preserve"> then</w:t>
      </w:r>
      <w:r>
        <w:t xml:space="preserve"> waiting for delivery. Way4 system must store </w:t>
      </w:r>
      <w:r w:rsidR="00E37CA6">
        <w:t>transaction information such as merchant details, instalment tenor… from merchant</w:t>
      </w:r>
    </w:p>
    <w:p w14:paraId="47BA55F1" w14:textId="5D99EE26" w:rsidR="00DE2CC2" w:rsidRDefault="00DE2CC2" w:rsidP="00E364FD">
      <w:pPr>
        <w:pStyle w:val="Body"/>
      </w:pPr>
      <w:r>
        <w:t xml:space="preserve"> If</w:t>
      </w:r>
      <w:r w:rsidR="00E37CA6">
        <w:t xml:space="preserve"> the authorization is not successful</w:t>
      </w:r>
      <w:r>
        <w:t xml:space="preserve">, Way4 will reject the transaction, </w:t>
      </w:r>
      <w:r w:rsidR="00E37CA6">
        <w:t>and send uncecessfully return code to the merchant</w:t>
      </w:r>
      <w:r>
        <w:t xml:space="preserve">. </w:t>
      </w:r>
      <w:r w:rsidR="00E37CA6">
        <w:t>The return code is the same with the current credit card system return code</w:t>
      </w:r>
    </w:p>
    <w:p w14:paraId="043D016F" w14:textId="6DF95D89" w:rsidR="00DE2CC2" w:rsidRPr="00E37CA6" w:rsidRDefault="00DE2CC2" w:rsidP="00DE2CC2">
      <w:pPr>
        <w:pStyle w:val="Heading4"/>
        <w:numPr>
          <w:ilvl w:val="3"/>
          <w:numId w:val="19"/>
        </w:numPr>
      </w:pPr>
      <w:r>
        <w:rPr>
          <w:lang w:val="en-US"/>
        </w:rPr>
        <w:t>Technical Detail</w:t>
      </w:r>
    </w:p>
    <w:p w14:paraId="1286388C" w14:textId="7D7A809B" w:rsidR="00E37CA6" w:rsidRPr="00DE2CC2" w:rsidRDefault="00E37CA6" w:rsidP="00E364FD">
      <w:pPr>
        <w:pStyle w:val="Body"/>
      </w:pPr>
      <w:r>
        <w:t>A new transaction type is created in Way4: Buy Now Pay Later. This transaction is similar with Retail transaction.</w:t>
      </w:r>
      <w:r w:rsidR="006678A6">
        <w:t xml:space="preserve"> All the conditions will be check when the authorization transaction is processed, for example avaialble amount, usage limiter rule, contract status…</w:t>
      </w:r>
    </w:p>
    <w:p w14:paraId="6B669059" w14:textId="7963D76E" w:rsidR="00DE2CC2" w:rsidRPr="00DE2CC2" w:rsidRDefault="00DE2CC2" w:rsidP="00DE2CC2">
      <w:pPr>
        <w:pStyle w:val="Heading4"/>
        <w:numPr>
          <w:ilvl w:val="3"/>
          <w:numId w:val="19"/>
        </w:numPr>
      </w:pPr>
      <w:r>
        <w:rPr>
          <w:lang w:val="en-US"/>
        </w:rPr>
        <w:t>Testing and Sample</w:t>
      </w:r>
    </w:p>
    <w:p w14:paraId="064C839C" w14:textId="098A3174" w:rsidR="00DE2CC2" w:rsidRPr="00DE2CC2" w:rsidRDefault="00DE2CC2" w:rsidP="00DE2CC2">
      <w:pPr>
        <w:pStyle w:val="Heading4"/>
        <w:numPr>
          <w:ilvl w:val="3"/>
          <w:numId w:val="19"/>
        </w:numPr>
      </w:pPr>
      <w:r>
        <w:rPr>
          <w:lang w:val="en-US"/>
        </w:rPr>
        <w:t>Limitation</w:t>
      </w:r>
    </w:p>
    <w:p w14:paraId="773F0087" w14:textId="77777777" w:rsidR="00DE2CC2" w:rsidRPr="00D968EE" w:rsidRDefault="00DE2CC2" w:rsidP="00E364FD">
      <w:pPr>
        <w:pStyle w:val="Body"/>
      </w:pPr>
    </w:p>
    <w:p w14:paraId="00FE00D3" w14:textId="0C10DCAE" w:rsidR="00D968EE" w:rsidRPr="00DE2CC2" w:rsidRDefault="00D968EE" w:rsidP="00DE2CC2">
      <w:pPr>
        <w:pStyle w:val="Heading3"/>
        <w:rPr>
          <w:lang w:val="ru-RU"/>
        </w:rPr>
      </w:pPr>
      <w:bookmarkStart w:id="77" w:name="_Toc68792064"/>
      <w:r>
        <w:t>REQPR0010.0</w:t>
      </w:r>
      <w:r w:rsidR="00725636">
        <w:t>2</w:t>
      </w:r>
      <w:r>
        <w:t>. Financial Transaction</w:t>
      </w:r>
      <w:bookmarkEnd w:id="77"/>
    </w:p>
    <w:p w14:paraId="3AC3B9F2" w14:textId="082D66FB" w:rsidR="0048302F" w:rsidRPr="00DE2CC2" w:rsidRDefault="0048302F" w:rsidP="0048302F">
      <w:pPr>
        <w:pStyle w:val="Heading4"/>
        <w:numPr>
          <w:ilvl w:val="3"/>
          <w:numId w:val="20"/>
        </w:numPr>
      </w:pPr>
      <w:r>
        <w:rPr>
          <w:lang w:val="en-US"/>
        </w:rPr>
        <w:t>Business Requirement</w:t>
      </w:r>
    </w:p>
    <w:p w14:paraId="292FD343" w14:textId="6DEB8905" w:rsidR="00DE2CC2" w:rsidRDefault="00DE2CC2" w:rsidP="00E364FD">
      <w:pPr>
        <w:pStyle w:val="Body"/>
      </w:pPr>
      <w:r>
        <w:t>When the order</w:t>
      </w:r>
      <w:r w:rsidR="00751577">
        <w:t xml:space="preserve"> delivery</w:t>
      </w:r>
      <w:r>
        <w:t xml:space="preserve"> status at the </w:t>
      </w:r>
      <w:r w:rsidR="00751577">
        <w:t>merchant</w:t>
      </w:r>
      <w:r>
        <w:t xml:space="preserve"> is updated as successful, the </w:t>
      </w:r>
      <w:r w:rsidR="00751577">
        <w:t>merchant</w:t>
      </w:r>
      <w:r>
        <w:t xml:space="preserve"> system sends payment request to LFVN </w:t>
      </w:r>
    </w:p>
    <w:p w14:paraId="1F3E4A34" w14:textId="77777777" w:rsidR="00751577" w:rsidRDefault="00751577" w:rsidP="00E364FD">
      <w:pPr>
        <w:pStyle w:val="Body"/>
      </w:pPr>
      <w:r>
        <w:t>When receive a financial message</w:t>
      </w:r>
      <w:r w:rsidR="00DE2CC2">
        <w:t xml:space="preserve"> (Fin). Way4 system automatically </w:t>
      </w:r>
      <w:r>
        <w:t>matches</w:t>
      </w:r>
      <w:r w:rsidR="00DE2CC2">
        <w:t xml:space="preserve"> the </w:t>
      </w:r>
      <w:r>
        <w:t>financial</w:t>
      </w:r>
      <w:r w:rsidR="00DE2CC2">
        <w:t xml:space="preserve"> message with the previously </w:t>
      </w:r>
      <w:r>
        <w:t>sucessful authorization message</w:t>
      </w:r>
      <w:r w:rsidR="00DE2CC2">
        <w:t xml:space="preserve">. </w:t>
      </w:r>
    </w:p>
    <w:p w14:paraId="67B0567D" w14:textId="780583CA" w:rsidR="00DE2CC2" w:rsidRDefault="00751577" w:rsidP="00E364FD">
      <w:pPr>
        <w:pStyle w:val="Body"/>
      </w:pPr>
      <w:r>
        <w:t>If the auth transaction and the fin transaction are matched</w:t>
      </w:r>
      <w:r w:rsidR="00DE2CC2">
        <w:t xml:space="preserve">, Way 4 simultaneously releases the </w:t>
      </w:r>
      <w:r>
        <w:t xml:space="preserve">blocked credit limit </w:t>
      </w:r>
      <w:r w:rsidR="00DE2CC2">
        <w:t xml:space="preserve">and </w:t>
      </w:r>
      <w:r>
        <w:t>debit customer account with</w:t>
      </w:r>
      <w:r w:rsidR="00DE2CC2">
        <w:t xml:space="preserve"> </w:t>
      </w:r>
      <w:r>
        <w:t>t</w:t>
      </w:r>
      <w:r w:rsidR="00DE2CC2">
        <w:t>rans</w:t>
      </w:r>
      <w:r>
        <w:t>action</w:t>
      </w:r>
      <w:r w:rsidR="00DE2CC2">
        <w:t xml:space="preserve"> type:</w:t>
      </w:r>
      <w:r>
        <w:t xml:space="preserve"> Buy Now</w:t>
      </w:r>
      <w:r w:rsidR="00DE2CC2">
        <w:t xml:space="preserve"> Pay Later. </w:t>
      </w:r>
      <w:r>
        <w:t>After the process of “Document processing” in Way4, the fin transaction status is Posted</w:t>
      </w:r>
    </w:p>
    <w:p w14:paraId="376676B9" w14:textId="7B1ECFF3" w:rsidR="00DE2CC2" w:rsidRDefault="00751577" w:rsidP="00E364FD">
      <w:pPr>
        <w:pStyle w:val="Body"/>
      </w:pPr>
      <w:r>
        <w:t>If the auth transaction and the fin transaction are not matched</w:t>
      </w:r>
      <w:r w:rsidR="00DE2CC2">
        <w:t xml:space="preserve">, </w:t>
      </w:r>
      <w:r>
        <w:t>Way4 will still debit customer account,</w:t>
      </w:r>
      <w:r w:rsidR="00DE2CC2">
        <w:t xml:space="preserve"> </w:t>
      </w:r>
      <w:r>
        <w:t>but t</w:t>
      </w:r>
      <w:r w:rsidR="00DE2CC2">
        <w:t xml:space="preserve">he status of the </w:t>
      </w:r>
      <w:r>
        <w:t>fin</w:t>
      </w:r>
      <w:r w:rsidR="00DE2CC2">
        <w:t xml:space="preserve"> transaction is recorded as Decline, Decline Servive</w:t>
      </w:r>
      <w:r>
        <w:t>, Chain not found</w:t>
      </w:r>
      <w:r w:rsidR="00DE2CC2">
        <w:t xml:space="preserve"> ... </w:t>
      </w:r>
    </w:p>
    <w:p w14:paraId="34FE454D" w14:textId="338BBAB3" w:rsidR="00DE2CC2" w:rsidRPr="00835FB8" w:rsidRDefault="00DE2CC2" w:rsidP="00DE2CC2">
      <w:pPr>
        <w:pStyle w:val="Heading4"/>
        <w:numPr>
          <w:ilvl w:val="3"/>
          <w:numId w:val="20"/>
        </w:numPr>
      </w:pPr>
      <w:r w:rsidRPr="00DE2CC2">
        <w:rPr>
          <w:lang w:val="en-US"/>
        </w:rPr>
        <w:t>Technical Detail</w:t>
      </w:r>
    </w:p>
    <w:p w14:paraId="128640F8" w14:textId="29F9651C" w:rsidR="00835FB8" w:rsidRPr="00DE2CC2" w:rsidRDefault="00835FB8" w:rsidP="00E364FD">
      <w:pPr>
        <w:pStyle w:val="Body"/>
      </w:pPr>
      <w:r>
        <w:t>A new transaction type is created in Way4: Buy Now Pay Later. The process of matching between authorization and financial transaction is follow Way4 standard.</w:t>
      </w:r>
    </w:p>
    <w:p w14:paraId="19B56455" w14:textId="77777777" w:rsidR="00DE2CC2" w:rsidRPr="00DE2CC2" w:rsidRDefault="00DE2CC2" w:rsidP="00DE2CC2">
      <w:pPr>
        <w:pStyle w:val="Heading4"/>
        <w:numPr>
          <w:ilvl w:val="3"/>
          <w:numId w:val="19"/>
        </w:numPr>
      </w:pPr>
      <w:r>
        <w:rPr>
          <w:lang w:val="en-US"/>
        </w:rPr>
        <w:t>Testing and Sample</w:t>
      </w:r>
    </w:p>
    <w:p w14:paraId="5ED6BDAF" w14:textId="77777777" w:rsidR="00DE2CC2" w:rsidRPr="00DE2CC2" w:rsidRDefault="00DE2CC2" w:rsidP="00DE2CC2">
      <w:pPr>
        <w:pStyle w:val="Heading4"/>
        <w:numPr>
          <w:ilvl w:val="3"/>
          <w:numId w:val="19"/>
        </w:numPr>
      </w:pPr>
      <w:r>
        <w:rPr>
          <w:lang w:val="en-US"/>
        </w:rPr>
        <w:t>Limitation</w:t>
      </w:r>
    </w:p>
    <w:p w14:paraId="33573E50" w14:textId="77777777" w:rsidR="00DE2CC2" w:rsidRPr="00DE2CC2" w:rsidRDefault="00DE2CC2" w:rsidP="00E364FD">
      <w:pPr>
        <w:pStyle w:val="Body"/>
      </w:pPr>
    </w:p>
    <w:p w14:paraId="56FEA706" w14:textId="7464A7A3" w:rsidR="00C9428B" w:rsidRPr="0048302F" w:rsidRDefault="00D968EE" w:rsidP="00DE2CC2">
      <w:pPr>
        <w:pStyle w:val="Heading3"/>
        <w:rPr>
          <w:lang w:val="ru-RU"/>
        </w:rPr>
      </w:pPr>
      <w:bookmarkStart w:id="78" w:name="_Toc68792065"/>
      <w:r>
        <w:t>REQPR0010.0</w:t>
      </w:r>
      <w:r w:rsidR="00725636">
        <w:t>3</w:t>
      </w:r>
      <w:r>
        <w:t xml:space="preserve">. </w:t>
      </w:r>
      <w:r w:rsidR="00725636">
        <w:t>Merchant Reconciliation</w:t>
      </w:r>
      <w:bookmarkEnd w:id="78"/>
    </w:p>
    <w:p w14:paraId="1BCAA79B" w14:textId="77777777" w:rsidR="0048302F" w:rsidRPr="00DE2CC2" w:rsidRDefault="0048302F" w:rsidP="0048302F">
      <w:pPr>
        <w:pStyle w:val="Heading4"/>
        <w:numPr>
          <w:ilvl w:val="3"/>
          <w:numId w:val="19"/>
        </w:numPr>
      </w:pPr>
      <w:r>
        <w:rPr>
          <w:lang w:val="en-US"/>
        </w:rPr>
        <w:t>Business Requirement</w:t>
      </w:r>
    </w:p>
    <w:p w14:paraId="69D5583E" w14:textId="3D1D85FA" w:rsidR="00DE2CC2" w:rsidRDefault="00DE2CC2" w:rsidP="00E364FD">
      <w:pPr>
        <w:pStyle w:val="Body"/>
      </w:pPr>
      <w:r>
        <w:t xml:space="preserve">At 9:00 am on T +1 working day, LFVN publishes the report of settlement transactions (Fin transaction) of day T (Posted date) to the </w:t>
      </w:r>
      <w:r w:rsidR="006678A6">
        <w:t>merchant</w:t>
      </w:r>
      <w:r>
        <w:t xml:space="preserve"> and transfers the total money to the bank account designated by the partner.</w:t>
      </w:r>
    </w:p>
    <w:p w14:paraId="76E82468" w14:textId="46B063A5" w:rsidR="00C03FEC" w:rsidRDefault="00DE2CC2" w:rsidP="00E364FD">
      <w:pPr>
        <w:pStyle w:val="Body"/>
      </w:pPr>
      <w:r>
        <w:t xml:space="preserve">LFVN sends detailed reports on payment transactions to </w:t>
      </w:r>
      <w:r w:rsidR="004F5277">
        <w:t>merchants</w:t>
      </w:r>
      <w:r>
        <w:t xml:space="preserve"> via email. The filtered report on the All doc includes the following fields of information</w:t>
      </w:r>
    </w:p>
    <w:p w14:paraId="650217F3" w14:textId="77777777" w:rsidR="004F5277" w:rsidRDefault="004F5277" w:rsidP="00E364FD">
      <w:pPr>
        <w:pStyle w:val="Body"/>
      </w:pPr>
    </w:p>
    <w:tbl>
      <w:tblPr>
        <w:tblW w:w="4618" w:type="pc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5"/>
        <w:gridCol w:w="4495"/>
        <w:gridCol w:w="3280"/>
      </w:tblGrid>
      <w:tr w:rsidR="004F5277" w14:paraId="23F0AFDB" w14:textId="77777777" w:rsidTr="00766B92">
        <w:tc>
          <w:tcPr>
            <w:tcW w:w="847" w:type="pct"/>
            <w:tcBorders>
              <w:top w:val="single" w:sz="8" w:space="0" w:color="auto"/>
              <w:left w:val="nil"/>
              <w:bottom w:val="single" w:sz="8" w:space="0" w:color="auto"/>
              <w:right w:val="nil"/>
            </w:tcBorders>
            <w:shd w:val="clear" w:color="auto" w:fill="E7F1F9"/>
          </w:tcPr>
          <w:p w14:paraId="2D88AB81" w14:textId="77777777" w:rsidR="004F5277" w:rsidRPr="005C50B7" w:rsidRDefault="004F5277" w:rsidP="0014063F">
            <w:pPr>
              <w:pStyle w:val="TableHeading"/>
              <w:spacing w:after="120" w:line="240" w:lineRule="auto"/>
              <w:jc w:val="both"/>
              <w:rPr>
                <w:bCs/>
                <w:lang w:val="en-GB"/>
              </w:rPr>
            </w:pPr>
            <w:r>
              <w:rPr>
                <w:bCs/>
                <w:lang w:val="en-GB"/>
              </w:rPr>
              <w:t>Number</w:t>
            </w:r>
          </w:p>
        </w:tc>
        <w:tc>
          <w:tcPr>
            <w:tcW w:w="2401" w:type="pct"/>
            <w:tcBorders>
              <w:top w:val="single" w:sz="8" w:space="0" w:color="auto"/>
              <w:left w:val="nil"/>
              <w:bottom w:val="single" w:sz="8" w:space="0" w:color="auto"/>
              <w:right w:val="nil"/>
            </w:tcBorders>
            <w:shd w:val="clear" w:color="auto" w:fill="E7F1F9"/>
          </w:tcPr>
          <w:p w14:paraId="6F285019" w14:textId="77777777" w:rsidR="004F5277" w:rsidRPr="009679B8" w:rsidRDefault="004F5277" w:rsidP="0014063F">
            <w:pPr>
              <w:pStyle w:val="TableHeading"/>
              <w:spacing w:after="120" w:line="240" w:lineRule="auto"/>
              <w:jc w:val="both"/>
              <w:rPr>
                <w:rFonts w:ascii="Calibri" w:hAnsi="Calibri" w:cs="Calibri"/>
                <w:bCs/>
              </w:rPr>
            </w:pPr>
            <w:r>
              <w:rPr>
                <w:rFonts w:ascii="Calibri" w:hAnsi="Calibri" w:cs="Calibri"/>
                <w:bCs/>
              </w:rPr>
              <w:t>Description</w:t>
            </w:r>
          </w:p>
        </w:tc>
        <w:tc>
          <w:tcPr>
            <w:tcW w:w="1752" w:type="pct"/>
            <w:tcBorders>
              <w:top w:val="single" w:sz="8" w:space="0" w:color="auto"/>
              <w:left w:val="nil"/>
              <w:bottom w:val="single" w:sz="8" w:space="0" w:color="auto"/>
              <w:right w:val="nil"/>
            </w:tcBorders>
            <w:shd w:val="clear" w:color="auto" w:fill="E7F1F9"/>
          </w:tcPr>
          <w:p w14:paraId="7895BFEC" w14:textId="270F689F" w:rsidR="004F5277" w:rsidRDefault="00F2044F" w:rsidP="0014063F">
            <w:pPr>
              <w:pStyle w:val="TableHeading"/>
              <w:spacing w:after="120" w:line="240" w:lineRule="auto"/>
              <w:jc w:val="both"/>
              <w:rPr>
                <w:rFonts w:ascii="Calibri" w:hAnsi="Calibri" w:cs="Calibri"/>
                <w:bCs/>
              </w:rPr>
            </w:pPr>
            <w:r>
              <w:rPr>
                <w:rFonts w:ascii="Calibri" w:hAnsi="Calibri" w:cs="Calibri"/>
                <w:bCs/>
              </w:rPr>
              <w:t>Format</w:t>
            </w:r>
          </w:p>
        </w:tc>
      </w:tr>
      <w:tr w:rsidR="004F5277" w:rsidRPr="0050346D" w14:paraId="078EE2B6" w14:textId="77777777" w:rsidTr="00766B92">
        <w:trPr>
          <w:trHeight w:val="252"/>
        </w:trPr>
        <w:tc>
          <w:tcPr>
            <w:tcW w:w="847" w:type="pct"/>
            <w:tcBorders>
              <w:top w:val="single" w:sz="8" w:space="0" w:color="auto"/>
              <w:left w:val="nil"/>
              <w:bottom w:val="single" w:sz="8" w:space="0" w:color="auto"/>
              <w:right w:val="nil"/>
            </w:tcBorders>
          </w:tcPr>
          <w:p w14:paraId="6397266B" w14:textId="77777777" w:rsidR="004F5277" w:rsidRPr="005C50B7" w:rsidRDefault="004F5277" w:rsidP="0014063F">
            <w:pPr>
              <w:pStyle w:val="TabText"/>
              <w:rPr>
                <w:lang w:val="en-GB"/>
              </w:rPr>
            </w:pPr>
            <w:r>
              <w:rPr>
                <w:lang w:val="en-GB"/>
              </w:rPr>
              <w:t>1</w:t>
            </w:r>
          </w:p>
        </w:tc>
        <w:tc>
          <w:tcPr>
            <w:tcW w:w="2401" w:type="pct"/>
            <w:tcBorders>
              <w:top w:val="single" w:sz="8" w:space="0" w:color="auto"/>
              <w:left w:val="nil"/>
              <w:bottom w:val="single" w:sz="8" w:space="0" w:color="auto"/>
              <w:right w:val="nil"/>
            </w:tcBorders>
          </w:tcPr>
          <w:p w14:paraId="38A9CA1D" w14:textId="3999BD8D" w:rsidR="004F5277" w:rsidRPr="005C50B7" w:rsidRDefault="00F2044F" w:rsidP="0014063F">
            <w:pPr>
              <w:pStyle w:val="TabText"/>
              <w:rPr>
                <w:lang w:val="en-GB"/>
              </w:rPr>
            </w:pPr>
            <w:r>
              <w:rPr>
                <w:lang w:val="en-GB"/>
              </w:rPr>
              <w:t>Transaction Date</w:t>
            </w:r>
            <w:r w:rsidR="004F5277">
              <w:rPr>
                <w:lang w:val="en-GB"/>
              </w:rPr>
              <w:t xml:space="preserve"> </w:t>
            </w:r>
          </w:p>
        </w:tc>
        <w:tc>
          <w:tcPr>
            <w:tcW w:w="1752" w:type="pct"/>
            <w:tcBorders>
              <w:top w:val="single" w:sz="8" w:space="0" w:color="auto"/>
              <w:left w:val="nil"/>
              <w:bottom w:val="single" w:sz="8" w:space="0" w:color="auto"/>
              <w:right w:val="nil"/>
            </w:tcBorders>
          </w:tcPr>
          <w:p w14:paraId="64BB7BF2" w14:textId="4C92B2AA" w:rsidR="004F5277" w:rsidRPr="0050346D" w:rsidRDefault="00F2044F" w:rsidP="0014063F">
            <w:pPr>
              <w:pStyle w:val="TabText"/>
              <w:rPr>
                <w:lang w:val="en-GB"/>
              </w:rPr>
            </w:pPr>
            <w:r>
              <w:rPr>
                <w:lang w:val="en-GB"/>
              </w:rPr>
              <w:t>DD/MM/YY</w:t>
            </w:r>
          </w:p>
        </w:tc>
      </w:tr>
      <w:tr w:rsidR="004F5277" w14:paraId="686D2E3D" w14:textId="77777777" w:rsidTr="00766B92">
        <w:trPr>
          <w:trHeight w:val="252"/>
        </w:trPr>
        <w:tc>
          <w:tcPr>
            <w:tcW w:w="847" w:type="pct"/>
            <w:tcBorders>
              <w:top w:val="single" w:sz="8" w:space="0" w:color="auto"/>
              <w:left w:val="nil"/>
              <w:bottom w:val="single" w:sz="8" w:space="0" w:color="auto"/>
              <w:right w:val="nil"/>
            </w:tcBorders>
          </w:tcPr>
          <w:p w14:paraId="0F9C13E5" w14:textId="77777777" w:rsidR="004F5277" w:rsidRDefault="004F5277" w:rsidP="0014063F">
            <w:pPr>
              <w:pStyle w:val="TabText"/>
              <w:rPr>
                <w:lang w:val="en-GB"/>
              </w:rPr>
            </w:pPr>
            <w:r>
              <w:rPr>
                <w:lang w:val="en-GB"/>
              </w:rPr>
              <w:t>2</w:t>
            </w:r>
          </w:p>
        </w:tc>
        <w:tc>
          <w:tcPr>
            <w:tcW w:w="2401" w:type="pct"/>
            <w:tcBorders>
              <w:top w:val="single" w:sz="8" w:space="0" w:color="auto"/>
              <w:left w:val="nil"/>
              <w:bottom w:val="single" w:sz="8" w:space="0" w:color="auto"/>
              <w:right w:val="nil"/>
            </w:tcBorders>
          </w:tcPr>
          <w:p w14:paraId="71B3FF5F" w14:textId="40869B27" w:rsidR="004F5277" w:rsidRDefault="00F2044F" w:rsidP="0014063F">
            <w:pPr>
              <w:pStyle w:val="TabText"/>
              <w:rPr>
                <w:lang w:val="en-GB"/>
              </w:rPr>
            </w:pPr>
            <w:r>
              <w:rPr>
                <w:lang w:val="en-GB"/>
              </w:rPr>
              <w:t>Posting Date</w:t>
            </w:r>
          </w:p>
        </w:tc>
        <w:tc>
          <w:tcPr>
            <w:tcW w:w="1752" w:type="pct"/>
            <w:tcBorders>
              <w:top w:val="single" w:sz="8" w:space="0" w:color="auto"/>
              <w:left w:val="nil"/>
              <w:bottom w:val="single" w:sz="8" w:space="0" w:color="auto"/>
              <w:right w:val="nil"/>
            </w:tcBorders>
          </w:tcPr>
          <w:p w14:paraId="4428B323" w14:textId="77687A39" w:rsidR="004F5277" w:rsidRDefault="00F2044F" w:rsidP="0014063F">
            <w:pPr>
              <w:pStyle w:val="TabText"/>
              <w:rPr>
                <w:lang w:val="en-GB"/>
              </w:rPr>
            </w:pPr>
            <w:r>
              <w:rPr>
                <w:lang w:val="en-GB"/>
              </w:rPr>
              <w:t>DD/MM/YY</w:t>
            </w:r>
          </w:p>
        </w:tc>
      </w:tr>
      <w:tr w:rsidR="00F2044F" w14:paraId="5EC4AFD2" w14:textId="77777777" w:rsidTr="00766B92">
        <w:trPr>
          <w:trHeight w:val="252"/>
        </w:trPr>
        <w:tc>
          <w:tcPr>
            <w:tcW w:w="847" w:type="pct"/>
            <w:tcBorders>
              <w:top w:val="single" w:sz="8" w:space="0" w:color="auto"/>
              <w:left w:val="nil"/>
              <w:bottom w:val="single" w:sz="8" w:space="0" w:color="auto"/>
              <w:right w:val="nil"/>
            </w:tcBorders>
          </w:tcPr>
          <w:p w14:paraId="7BC21BB3" w14:textId="4E7918B7" w:rsidR="00F2044F" w:rsidRDefault="00F2044F" w:rsidP="0014063F">
            <w:pPr>
              <w:pStyle w:val="TabText"/>
              <w:rPr>
                <w:lang w:val="en-GB"/>
              </w:rPr>
            </w:pPr>
            <w:r>
              <w:rPr>
                <w:lang w:val="en-GB"/>
              </w:rPr>
              <w:t>3</w:t>
            </w:r>
          </w:p>
        </w:tc>
        <w:tc>
          <w:tcPr>
            <w:tcW w:w="2401" w:type="pct"/>
            <w:tcBorders>
              <w:top w:val="single" w:sz="8" w:space="0" w:color="auto"/>
              <w:left w:val="nil"/>
              <w:bottom w:val="single" w:sz="8" w:space="0" w:color="auto"/>
              <w:right w:val="nil"/>
            </w:tcBorders>
          </w:tcPr>
          <w:p w14:paraId="60ADAA9F" w14:textId="284AC93B" w:rsidR="00F2044F" w:rsidRDefault="00F2044F" w:rsidP="0014063F">
            <w:pPr>
              <w:pStyle w:val="TabText"/>
              <w:rPr>
                <w:lang w:val="en-GB"/>
              </w:rPr>
            </w:pPr>
            <w:r>
              <w:rPr>
                <w:lang w:val="en-GB"/>
              </w:rPr>
              <w:t>Contract Number</w:t>
            </w:r>
          </w:p>
        </w:tc>
        <w:tc>
          <w:tcPr>
            <w:tcW w:w="1752" w:type="pct"/>
            <w:tcBorders>
              <w:top w:val="single" w:sz="8" w:space="0" w:color="auto"/>
              <w:left w:val="nil"/>
              <w:bottom w:val="single" w:sz="8" w:space="0" w:color="auto"/>
              <w:right w:val="nil"/>
            </w:tcBorders>
          </w:tcPr>
          <w:p w14:paraId="017774B3" w14:textId="53DF055D" w:rsidR="00F2044F" w:rsidRDefault="00F2044F" w:rsidP="0014063F">
            <w:pPr>
              <w:pStyle w:val="TabText"/>
              <w:rPr>
                <w:lang w:val="en-GB"/>
              </w:rPr>
            </w:pPr>
            <w:r>
              <w:rPr>
                <w:lang w:val="en-GB"/>
              </w:rPr>
              <w:t>Numeric</w:t>
            </w:r>
          </w:p>
        </w:tc>
      </w:tr>
      <w:tr w:rsidR="00F2044F" w14:paraId="7695B7B2" w14:textId="77777777" w:rsidTr="00766B92">
        <w:trPr>
          <w:trHeight w:val="252"/>
        </w:trPr>
        <w:tc>
          <w:tcPr>
            <w:tcW w:w="847" w:type="pct"/>
            <w:tcBorders>
              <w:top w:val="single" w:sz="8" w:space="0" w:color="auto"/>
              <w:left w:val="nil"/>
              <w:bottom w:val="single" w:sz="8" w:space="0" w:color="auto"/>
              <w:right w:val="nil"/>
            </w:tcBorders>
          </w:tcPr>
          <w:p w14:paraId="0E6F68EA" w14:textId="16B61434" w:rsidR="00F2044F" w:rsidRDefault="00F2044F" w:rsidP="0014063F">
            <w:pPr>
              <w:pStyle w:val="TabText"/>
              <w:rPr>
                <w:lang w:val="en-GB"/>
              </w:rPr>
            </w:pPr>
            <w:r>
              <w:rPr>
                <w:lang w:val="en-GB"/>
              </w:rPr>
              <w:t>4</w:t>
            </w:r>
          </w:p>
        </w:tc>
        <w:tc>
          <w:tcPr>
            <w:tcW w:w="2401" w:type="pct"/>
            <w:tcBorders>
              <w:top w:val="single" w:sz="8" w:space="0" w:color="auto"/>
              <w:left w:val="nil"/>
              <w:bottom w:val="single" w:sz="8" w:space="0" w:color="auto"/>
              <w:right w:val="nil"/>
            </w:tcBorders>
          </w:tcPr>
          <w:p w14:paraId="631888BC" w14:textId="616D4E78" w:rsidR="00F2044F" w:rsidRDefault="00F2044F" w:rsidP="0014063F">
            <w:pPr>
              <w:pStyle w:val="TabText"/>
              <w:rPr>
                <w:lang w:val="en-GB"/>
              </w:rPr>
            </w:pPr>
            <w:r>
              <w:rPr>
                <w:lang w:val="en-GB"/>
              </w:rPr>
              <w:t>Transaction Amount</w:t>
            </w:r>
          </w:p>
        </w:tc>
        <w:tc>
          <w:tcPr>
            <w:tcW w:w="1752" w:type="pct"/>
            <w:tcBorders>
              <w:top w:val="single" w:sz="8" w:space="0" w:color="auto"/>
              <w:left w:val="nil"/>
              <w:bottom w:val="single" w:sz="8" w:space="0" w:color="auto"/>
              <w:right w:val="nil"/>
            </w:tcBorders>
          </w:tcPr>
          <w:p w14:paraId="3F42892F" w14:textId="33AEB0E1" w:rsidR="00F2044F" w:rsidRDefault="00F2044F" w:rsidP="0014063F">
            <w:pPr>
              <w:pStyle w:val="TabText"/>
              <w:rPr>
                <w:lang w:val="en-GB"/>
              </w:rPr>
            </w:pPr>
            <w:r>
              <w:rPr>
                <w:lang w:val="en-GB"/>
              </w:rPr>
              <w:t>Numeric</w:t>
            </w:r>
          </w:p>
        </w:tc>
      </w:tr>
      <w:tr w:rsidR="00F2044F" w14:paraId="62E17A3E" w14:textId="77777777" w:rsidTr="00766B92">
        <w:trPr>
          <w:trHeight w:val="252"/>
        </w:trPr>
        <w:tc>
          <w:tcPr>
            <w:tcW w:w="847" w:type="pct"/>
            <w:tcBorders>
              <w:top w:val="single" w:sz="8" w:space="0" w:color="auto"/>
              <w:left w:val="nil"/>
              <w:bottom w:val="single" w:sz="8" w:space="0" w:color="auto"/>
              <w:right w:val="nil"/>
            </w:tcBorders>
          </w:tcPr>
          <w:p w14:paraId="23697D56" w14:textId="6231BBB2" w:rsidR="00F2044F" w:rsidRDefault="00F2044F" w:rsidP="0014063F">
            <w:pPr>
              <w:pStyle w:val="TabText"/>
              <w:rPr>
                <w:lang w:val="en-GB"/>
              </w:rPr>
            </w:pPr>
            <w:r>
              <w:rPr>
                <w:lang w:val="en-GB"/>
              </w:rPr>
              <w:t>5</w:t>
            </w:r>
          </w:p>
        </w:tc>
        <w:tc>
          <w:tcPr>
            <w:tcW w:w="2401" w:type="pct"/>
            <w:tcBorders>
              <w:top w:val="single" w:sz="8" w:space="0" w:color="auto"/>
              <w:left w:val="nil"/>
              <w:bottom w:val="single" w:sz="8" w:space="0" w:color="auto"/>
              <w:right w:val="nil"/>
            </w:tcBorders>
          </w:tcPr>
          <w:p w14:paraId="20FA12FA" w14:textId="7DFF68F5" w:rsidR="00F2044F" w:rsidRDefault="00F2044F" w:rsidP="0014063F">
            <w:pPr>
              <w:pStyle w:val="TabText"/>
              <w:rPr>
                <w:lang w:val="en-GB"/>
              </w:rPr>
            </w:pPr>
            <w:r>
              <w:rPr>
                <w:lang w:val="en-GB"/>
              </w:rPr>
              <w:t>Transaction Type</w:t>
            </w:r>
          </w:p>
        </w:tc>
        <w:tc>
          <w:tcPr>
            <w:tcW w:w="1752" w:type="pct"/>
            <w:tcBorders>
              <w:top w:val="single" w:sz="8" w:space="0" w:color="auto"/>
              <w:left w:val="nil"/>
              <w:bottom w:val="single" w:sz="8" w:space="0" w:color="auto"/>
              <w:right w:val="nil"/>
            </w:tcBorders>
          </w:tcPr>
          <w:p w14:paraId="34B6C648" w14:textId="0C95A963" w:rsidR="00F2044F" w:rsidRDefault="00F2044F" w:rsidP="0014063F">
            <w:pPr>
              <w:pStyle w:val="TabText"/>
              <w:rPr>
                <w:lang w:val="en-GB"/>
              </w:rPr>
            </w:pPr>
            <w:r>
              <w:rPr>
                <w:lang w:val="en-GB"/>
              </w:rPr>
              <w:t>Text</w:t>
            </w:r>
          </w:p>
        </w:tc>
      </w:tr>
      <w:tr w:rsidR="00F2044F" w14:paraId="50A6EB37" w14:textId="77777777" w:rsidTr="00766B92">
        <w:trPr>
          <w:trHeight w:val="252"/>
        </w:trPr>
        <w:tc>
          <w:tcPr>
            <w:tcW w:w="847" w:type="pct"/>
            <w:tcBorders>
              <w:top w:val="single" w:sz="8" w:space="0" w:color="auto"/>
              <w:left w:val="nil"/>
              <w:bottom w:val="single" w:sz="8" w:space="0" w:color="auto"/>
              <w:right w:val="nil"/>
            </w:tcBorders>
          </w:tcPr>
          <w:p w14:paraId="06CE6D7D" w14:textId="28FA8D55" w:rsidR="00F2044F" w:rsidRDefault="00F2044F" w:rsidP="0014063F">
            <w:pPr>
              <w:pStyle w:val="TabText"/>
              <w:rPr>
                <w:lang w:val="en-GB"/>
              </w:rPr>
            </w:pPr>
            <w:r>
              <w:rPr>
                <w:lang w:val="en-GB"/>
              </w:rPr>
              <w:t>6</w:t>
            </w:r>
          </w:p>
        </w:tc>
        <w:tc>
          <w:tcPr>
            <w:tcW w:w="2401" w:type="pct"/>
            <w:tcBorders>
              <w:top w:val="single" w:sz="8" w:space="0" w:color="auto"/>
              <w:left w:val="nil"/>
              <w:bottom w:val="single" w:sz="8" w:space="0" w:color="auto"/>
              <w:right w:val="nil"/>
            </w:tcBorders>
          </w:tcPr>
          <w:p w14:paraId="384B07D0" w14:textId="00CE29EF" w:rsidR="00F2044F" w:rsidRDefault="00F2044F" w:rsidP="0014063F">
            <w:pPr>
              <w:pStyle w:val="TabText"/>
              <w:rPr>
                <w:lang w:val="en-GB"/>
              </w:rPr>
            </w:pPr>
            <w:r>
              <w:rPr>
                <w:lang w:val="en-GB"/>
              </w:rPr>
              <w:t>Merchant ID</w:t>
            </w:r>
          </w:p>
        </w:tc>
        <w:tc>
          <w:tcPr>
            <w:tcW w:w="1752" w:type="pct"/>
            <w:tcBorders>
              <w:top w:val="single" w:sz="8" w:space="0" w:color="auto"/>
              <w:left w:val="nil"/>
              <w:bottom w:val="single" w:sz="8" w:space="0" w:color="auto"/>
              <w:right w:val="nil"/>
            </w:tcBorders>
          </w:tcPr>
          <w:p w14:paraId="31778144" w14:textId="3F7650E2" w:rsidR="00F2044F" w:rsidRDefault="00F2044F" w:rsidP="0014063F">
            <w:pPr>
              <w:pStyle w:val="TabText"/>
              <w:rPr>
                <w:lang w:val="en-GB"/>
              </w:rPr>
            </w:pPr>
            <w:r>
              <w:rPr>
                <w:lang w:val="en-GB"/>
              </w:rPr>
              <w:t>Numeric</w:t>
            </w:r>
          </w:p>
        </w:tc>
      </w:tr>
      <w:tr w:rsidR="00F2044F" w14:paraId="6303A0AC" w14:textId="77777777" w:rsidTr="00766B92">
        <w:trPr>
          <w:trHeight w:val="252"/>
        </w:trPr>
        <w:tc>
          <w:tcPr>
            <w:tcW w:w="847" w:type="pct"/>
            <w:tcBorders>
              <w:top w:val="single" w:sz="8" w:space="0" w:color="auto"/>
              <w:left w:val="nil"/>
              <w:bottom w:val="single" w:sz="8" w:space="0" w:color="auto"/>
              <w:right w:val="nil"/>
            </w:tcBorders>
          </w:tcPr>
          <w:p w14:paraId="433CE3D9" w14:textId="2F0CBE69" w:rsidR="00F2044F" w:rsidRDefault="00F2044F" w:rsidP="0014063F">
            <w:pPr>
              <w:pStyle w:val="TabText"/>
              <w:rPr>
                <w:lang w:val="en-GB"/>
              </w:rPr>
            </w:pPr>
            <w:r>
              <w:rPr>
                <w:lang w:val="en-GB"/>
              </w:rPr>
              <w:t>7</w:t>
            </w:r>
          </w:p>
        </w:tc>
        <w:tc>
          <w:tcPr>
            <w:tcW w:w="2401" w:type="pct"/>
            <w:tcBorders>
              <w:top w:val="single" w:sz="8" w:space="0" w:color="auto"/>
              <w:left w:val="nil"/>
              <w:bottom w:val="single" w:sz="8" w:space="0" w:color="auto"/>
              <w:right w:val="nil"/>
            </w:tcBorders>
          </w:tcPr>
          <w:p w14:paraId="11FDDE11" w14:textId="20DA36A2" w:rsidR="00F2044F" w:rsidRDefault="00F2044F" w:rsidP="0014063F">
            <w:pPr>
              <w:pStyle w:val="TabText"/>
              <w:rPr>
                <w:lang w:val="en-GB"/>
              </w:rPr>
            </w:pPr>
            <w:r>
              <w:rPr>
                <w:lang w:val="en-GB"/>
              </w:rPr>
              <w:t>Transaction Details</w:t>
            </w:r>
          </w:p>
        </w:tc>
        <w:tc>
          <w:tcPr>
            <w:tcW w:w="1752" w:type="pct"/>
            <w:tcBorders>
              <w:top w:val="single" w:sz="8" w:space="0" w:color="auto"/>
              <w:left w:val="nil"/>
              <w:bottom w:val="single" w:sz="8" w:space="0" w:color="auto"/>
              <w:right w:val="nil"/>
            </w:tcBorders>
          </w:tcPr>
          <w:p w14:paraId="533CEAAC" w14:textId="418E65F3" w:rsidR="00F2044F" w:rsidRDefault="00F2044F" w:rsidP="0014063F">
            <w:pPr>
              <w:pStyle w:val="TabText"/>
              <w:rPr>
                <w:lang w:val="en-GB"/>
              </w:rPr>
            </w:pPr>
            <w:r>
              <w:rPr>
                <w:lang w:val="en-GB"/>
              </w:rPr>
              <w:t>Text</w:t>
            </w:r>
          </w:p>
        </w:tc>
      </w:tr>
      <w:tr w:rsidR="00F2044F" w14:paraId="32D7A9FF" w14:textId="77777777" w:rsidTr="00766B92">
        <w:trPr>
          <w:trHeight w:val="252"/>
        </w:trPr>
        <w:tc>
          <w:tcPr>
            <w:tcW w:w="847" w:type="pct"/>
            <w:tcBorders>
              <w:top w:val="single" w:sz="8" w:space="0" w:color="auto"/>
              <w:left w:val="nil"/>
              <w:bottom w:val="single" w:sz="8" w:space="0" w:color="auto"/>
              <w:right w:val="nil"/>
            </w:tcBorders>
          </w:tcPr>
          <w:p w14:paraId="038EF746" w14:textId="1E80AB5B" w:rsidR="00F2044F" w:rsidRDefault="00F2044F" w:rsidP="0014063F">
            <w:pPr>
              <w:pStyle w:val="TabText"/>
              <w:rPr>
                <w:lang w:val="en-GB"/>
              </w:rPr>
            </w:pPr>
            <w:r>
              <w:rPr>
                <w:lang w:val="en-GB"/>
              </w:rPr>
              <w:t>8</w:t>
            </w:r>
          </w:p>
        </w:tc>
        <w:tc>
          <w:tcPr>
            <w:tcW w:w="2401" w:type="pct"/>
            <w:tcBorders>
              <w:top w:val="single" w:sz="8" w:space="0" w:color="auto"/>
              <w:left w:val="nil"/>
              <w:bottom w:val="single" w:sz="8" w:space="0" w:color="auto"/>
              <w:right w:val="nil"/>
            </w:tcBorders>
          </w:tcPr>
          <w:p w14:paraId="1EB0E0F8" w14:textId="2071F2B7" w:rsidR="00F2044F" w:rsidRDefault="00F2044F" w:rsidP="0014063F">
            <w:pPr>
              <w:pStyle w:val="TabText"/>
              <w:rPr>
                <w:lang w:val="en-GB"/>
              </w:rPr>
            </w:pPr>
            <w:r>
              <w:rPr>
                <w:lang w:val="en-GB"/>
              </w:rPr>
              <w:t>Transaction Location</w:t>
            </w:r>
          </w:p>
        </w:tc>
        <w:tc>
          <w:tcPr>
            <w:tcW w:w="1752" w:type="pct"/>
            <w:tcBorders>
              <w:top w:val="single" w:sz="8" w:space="0" w:color="auto"/>
              <w:left w:val="nil"/>
              <w:bottom w:val="single" w:sz="8" w:space="0" w:color="auto"/>
              <w:right w:val="nil"/>
            </w:tcBorders>
          </w:tcPr>
          <w:p w14:paraId="02B347D7" w14:textId="7E4BC7CD" w:rsidR="00F2044F" w:rsidRDefault="00F2044F" w:rsidP="0014063F">
            <w:pPr>
              <w:pStyle w:val="TabText"/>
              <w:rPr>
                <w:lang w:val="en-GB"/>
              </w:rPr>
            </w:pPr>
            <w:r>
              <w:rPr>
                <w:lang w:val="en-GB"/>
              </w:rPr>
              <w:t>Text</w:t>
            </w:r>
          </w:p>
        </w:tc>
      </w:tr>
    </w:tbl>
    <w:p w14:paraId="52F21E7E" w14:textId="77777777" w:rsidR="004F5277" w:rsidRDefault="004F5277" w:rsidP="00E364FD">
      <w:pPr>
        <w:pStyle w:val="Body"/>
      </w:pPr>
    </w:p>
    <w:p w14:paraId="6087C291" w14:textId="30A9AF99" w:rsidR="0048302F" w:rsidRPr="006678A6" w:rsidRDefault="0048302F" w:rsidP="0048302F">
      <w:pPr>
        <w:pStyle w:val="Heading4"/>
        <w:numPr>
          <w:ilvl w:val="3"/>
          <w:numId w:val="20"/>
        </w:numPr>
      </w:pPr>
      <w:r w:rsidRPr="00DE2CC2">
        <w:rPr>
          <w:lang w:val="en-US"/>
        </w:rPr>
        <w:t>Technical Detail</w:t>
      </w:r>
    </w:p>
    <w:p w14:paraId="78C24A02" w14:textId="7C216961" w:rsidR="006678A6" w:rsidRPr="00DE2CC2" w:rsidRDefault="006678A6" w:rsidP="00E364FD">
      <w:pPr>
        <w:pStyle w:val="Body"/>
      </w:pPr>
      <w:r>
        <w:t xml:space="preserve">The </w:t>
      </w:r>
      <w:r w:rsidR="00FA2639">
        <w:t>information can be extracted in Way4 “All Docs” form</w:t>
      </w:r>
    </w:p>
    <w:p w14:paraId="534017A8" w14:textId="77777777" w:rsidR="0048302F" w:rsidRPr="00DE2CC2" w:rsidRDefault="0048302F" w:rsidP="0048302F">
      <w:pPr>
        <w:pStyle w:val="Heading4"/>
        <w:numPr>
          <w:ilvl w:val="3"/>
          <w:numId w:val="19"/>
        </w:numPr>
      </w:pPr>
      <w:r>
        <w:rPr>
          <w:lang w:val="en-US"/>
        </w:rPr>
        <w:t>Testing and Sample</w:t>
      </w:r>
    </w:p>
    <w:p w14:paraId="5CD85FD9" w14:textId="77777777" w:rsidR="0048302F" w:rsidRPr="00DE2CC2" w:rsidRDefault="0048302F" w:rsidP="0048302F">
      <w:pPr>
        <w:pStyle w:val="Heading4"/>
        <w:numPr>
          <w:ilvl w:val="3"/>
          <w:numId w:val="19"/>
        </w:numPr>
      </w:pPr>
      <w:r>
        <w:rPr>
          <w:lang w:val="en-US"/>
        </w:rPr>
        <w:t>Limitation</w:t>
      </w:r>
    </w:p>
    <w:p w14:paraId="2E15448D" w14:textId="00F39CF0" w:rsidR="00DE2CC2" w:rsidRDefault="00DE2CC2" w:rsidP="00E364FD">
      <w:pPr>
        <w:pStyle w:val="Body"/>
      </w:pPr>
    </w:p>
    <w:p w14:paraId="1CD840C9" w14:textId="77777777" w:rsidR="00DE2CC2" w:rsidRPr="00725636" w:rsidRDefault="00DE2CC2" w:rsidP="00E364FD">
      <w:pPr>
        <w:pStyle w:val="Body"/>
      </w:pPr>
    </w:p>
    <w:p w14:paraId="6699D7BD" w14:textId="11C7D32E" w:rsidR="0002137C" w:rsidRPr="0048302F" w:rsidRDefault="0002137C" w:rsidP="00DE2CC2">
      <w:pPr>
        <w:pStyle w:val="Heading3"/>
        <w:rPr>
          <w:lang w:val="ru-RU"/>
        </w:rPr>
      </w:pPr>
      <w:bookmarkStart w:id="79" w:name="_Toc68792066"/>
      <w:r>
        <w:t>REQPR0010.0</w:t>
      </w:r>
      <w:r w:rsidR="00C169BF">
        <w:t>4</w:t>
      </w:r>
      <w:r>
        <w:t>. Reversal</w:t>
      </w:r>
      <w:bookmarkEnd w:id="79"/>
      <w:r>
        <w:t xml:space="preserve"> </w:t>
      </w:r>
    </w:p>
    <w:p w14:paraId="753499B4" w14:textId="2A12EEB6" w:rsidR="0048302F" w:rsidRPr="004466DA" w:rsidRDefault="0048302F" w:rsidP="0048302F">
      <w:pPr>
        <w:pStyle w:val="Heading4"/>
        <w:numPr>
          <w:ilvl w:val="3"/>
          <w:numId w:val="20"/>
        </w:numPr>
      </w:pPr>
      <w:r>
        <w:rPr>
          <w:lang w:val="en-US"/>
        </w:rPr>
        <w:t>Business Requirement</w:t>
      </w:r>
    </w:p>
    <w:p w14:paraId="041EAFE7" w14:textId="5B4C7BA4" w:rsidR="0013059E" w:rsidRDefault="0013059E" w:rsidP="00E364FD">
      <w:pPr>
        <w:pStyle w:val="Body"/>
      </w:pPr>
      <w:r>
        <w:t>Case 1: When the transaction is not posted in Way4</w:t>
      </w:r>
    </w:p>
    <w:p w14:paraId="20302855" w14:textId="13FDC892" w:rsidR="0013059E" w:rsidRDefault="0013059E" w:rsidP="00E364FD">
      <w:pPr>
        <w:pStyle w:val="Body"/>
      </w:pPr>
      <w:r>
        <w:t xml:space="preserve">Merchant send the reversal request to LFVN. In the Way4 system, a auth reversal for transaction Buy Now Pay Later is created. The customer blocked amount will be unblocked </w:t>
      </w:r>
    </w:p>
    <w:p w14:paraId="6926A080" w14:textId="7EB91F08" w:rsidR="0013059E" w:rsidRDefault="0013059E" w:rsidP="00E364FD">
      <w:pPr>
        <w:pStyle w:val="Body"/>
      </w:pPr>
      <w:r>
        <w:t>Case 2: When the transaction is already posted in Way4</w:t>
      </w:r>
    </w:p>
    <w:p w14:paraId="1D46F596" w14:textId="450441EA" w:rsidR="004466DA" w:rsidRDefault="0013059E" w:rsidP="00E364FD">
      <w:pPr>
        <w:pStyle w:val="Body"/>
      </w:pPr>
      <w:r>
        <w:t xml:space="preserve">Merchant send the reversal requrest to LFVN. In the Way4 system, a credit transaction for Buy Now Pay Later is created. </w:t>
      </w:r>
      <w:r w:rsidR="00C169BF">
        <w:t xml:space="preserve">(the reversed transaction contains the RRN of the original transaction). Reverse amount will be sent to account CL Deposit Revert, and will be distributed to other accounts manually.  </w:t>
      </w:r>
    </w:p>
    <w:p w14:paraId="210E1309" w14:textId="227B1972" w:rsidR="0013059E" w:rsidRDefault="0013059E" w:rsidP="00E364FD">
      <w:pPr>
        <w:pStyle w:val="Body"/>
      </w:pPr>
      <w:r>
        <w:t>For the interest amount</w:t>
      </w:r>
      <w:r w:rsidR="00C169BF">
        <w:t xml:space="preserve"> and loyalty point</w:t>
      </w:r>
      <w:r>
        <w:t xml:space="preserve"> of the reversal transaction, it will be </w:t>
      </w:r>
      <w:r w:rsidR="00C169BF">
        <w:t>managed</w:t>
      </w:r>
      <w:r>
        <w:t xml:space="preserve"> manually by LFVN</w:t>
      </w:r>
    </w:p>
    <w:p w14:paraId="6EEED4BE" w14:textId="51E65EFF" w:rsidR="0048302F" w:rsidRPr="00490117" w:rsidRDefault="0048302F" w:rsidP="0048302F">
      <w:pPr>
        <w:pStyle w:val="Heading4"/>
        <w:numPr>
          <w:ilvl w:val="3"/>
          <w:numId w:val="20"/>
        </w:numPr>
      </w:pPr>
      <w:r>
        <w:rPr>
          <w:lang w:val="en-US"/>
        </w:rPr>
        <w:t>Technical Detail</w:t>
      </w:r>
    </w:p>
    <w:p w14:paraId="0DD74C35" w14:textId="5F01994E" w:rsidR="00490117" w:rsidRDefault="00490117" w:rsidP="00E364FD">
      <w:pPr>
        <w:pStyle w:val="Body"/>
      </w:pPr>
      <w:r>
        <w:t>For authorization reversal,</w:t>
      </w:r>
      <w:r w:rsidR="0013059E">
        <w:t xml:space="preserve"> the transaction Buy Now Pay Later auth </w:t>
      </w:r>
      <w:r w:rsidR="00AD2D38">
        <w:t>reversed is used This transaction</w:t>
      </w:r>
      <w:r w:rsidR="0013059E">
        <w:t xml:space="preserve"> follows the Way4 standard for auth reversal transaction</w:t>
      </w:r>
    </w:p>
    <w:p w14:paraId="26DA1FD9" w14:textId="38695784" w:rsidR="0013059E" w:rsidRDefault="0013059E" w:rsidP="00E364FD">
      <w:pPr>
        <w:pStyle w:val="Body"/>
      </w:pPr>
      <w:r>
        <w:t>Way4 will create new transaction, Credit Buy Now Paylater, to credit the reversal amount for the transaction already posted in Way4</w:t>
      </w:r>
    </w:p>
    <w:p w14:paraId="3C4F227E" w14:textId="75DD1400" w:rsidR="0013059E" w:rsidRPr="00DE2CC2" w:rsidRDefault="0013059E" w:rsidP="00E364FD">
      <w:pPr>
        <w:pStyle w:val="Body"/>
      </w:pPr>
      <w:r>
        <w:t>An other transaction, Credit Buy Now Paylater Interest, is used to reverse the interest amount.</w:t>
      </w:r>
    </w:p>
    <w:p w14:paraId="389B1783" w14:textId="77777777" w:rsidR="0048302F" w:rsidRPr="00DE2CC2" w:rsidRDefault="0048302F" w:rsidP="0048302F">
      <w:pPr>
        <w:pStyle w:val="Heading4"/>
        <w:numPr>
          <w:ilvl w:val="3"/>
          <w:numId w:val="19"/>
        </w:numPr>
      </w:pPr>
      <w:r>
        <w:rPr>
          <w:lang w:val="en-US"/>
        </w:rPr>
        <w:t>Testing and Sample</w:t>
      </w:r>
    </w:p>
    <w:p w14:paraId="30E1DDA0" w14:textId="77777777" w:rsidR="0048302F" w:rsidRPr="00DE2CC2" w:rsidRDefault="0048302F" w:rsidP="0048302F">
      <w:pPr>
        <w:pStyle w:val="Heading4"/>
        <w:numPr>
          <w:ilvl w:val="3"/>
          <w:numId w:val="19"/>
        </w:numPr>
      </w:pPr>
      <w:r>
        <w:rPr>
          <w:lang w:val="en-US"/>
        </w:rPr>
        <w:t>Limitation</w:t>
      </w:r>
    </w:p>
    <w:p w14:paraId="023A797B" w14:textId="0E18CED0" w:rsidR="00190AFF" w:rsidRDefault="00317ACF">
      <w:pPr>
        <w:pStyle w:val="Heading3"/>
      </w:pPr>
      <w:bookmarkStart w:id="80" w:name="_Toc68792067"/>
      <w:r>
        <w:t>REQPR0010.05. Transfer excess money from customer closed Account</w:t>
      </w:r>
      <w:bookmarkEnd w:id="80"/>
    </w:p>
    <w:p w14:paraId="5CB6D47A" w14:textId="4123CDDC" w:rsidR="00317ACF" w:rsidRPr="00317ACF" w:rsidRDefault="00317ACF" w:rsidP="00317ACF">
      <w:pPr>
        <w:pStyle w:val="Heading4"/>
        <w:numPr>
          <w:ilvl w:val="3"/>
          <w:numId w:val="20"/>
        </w:numPr>
      </w:pPr>
      <w:r>
        <w:rPr>
          <w:lang w:val="en-US"/>
        </w:rPr>
        <w:t>Business Requirement</w:t>
      </w:r>
    </w:p>
    <w:p w14:paraId="159D4A9D" w14:textId="64C8FDC8" w:rsidR="00317ACF" w:rsidRPr="004466DA" w:rsidRDefault="00317ACF" w:rsidP="00317ACF">
      <w:pPr>
        <w:pStyle w:val="Body"/>
      </w:pPr>
      <w:commentRangeStart w:id="81"/>
      <w:commentRangeStart w:id="82"/>
      <w:commentRangeStart w:id="83"/>
      <w:r>
        <w:t>LFVN request that if the customer contract status is changed to Reserved/Closed/Expired, after 6 months</w:t>
      </w:r>
      <w:commentRangeEnd w:id="81"/>
      <w:r w:rsidR="00583D9A">
        <w:rPr>
          <w:rStyle w:val="CommentReference"/>
          <w:noProof w:val="0"/>
          <w:color w:val="000000" w:themeColor="text1"/>
        </w:rPr>
        <w:commentReference w:id="81"/>
      </w:r>
      <w:commentRangeEnd w:id="82"/>
      <w:r w:rsidR="0084260F">
        <w:rPr>
          <w:rStyle w:val="CommentReference"/>
          <w:noProof w:val="0"/>
          <w:color w:val="000000" w:themeColor="text1"/>
        </w:rPr>
        <w:commentReference w:id="82"/>
      </w:r>
      <w:commentRangeEnd w:id="83"/>
      <w:r w:rsidR="00736576">
        <w:rPr>
          <w:rStyle w:val="CommentReference"/>
          <w:noProof w:val="0"/>
          <w:color w:val="000000" w:themeColor="text1"/>
        </w:rPr>
        <w:commentReference w:id="83"/>
      </w:r>
      <w:r>
        <w:t>, any excess money will be transfer</w:t>
      </w:r>
      <w:r w:rsidR="007A2128">
        <w:t xml:space="preserve"> automatically</w:t>
      </w:r>
      <w:r>
        <w:t xml:space="preserve"> from customer accounts to bank account contract. The duration is configurable.</w:t>
      </w:r>
    </w:p>
    <w:p w14:paraId="6BDB911C" w14:textId="0B45CC27" w:rsidR="00317ACF" w:rsidRPr="00317ACF" w:rsidRDefault="00317ACF" w:rsidP="00317ACF">
      <w:pPr>
        <w:pStyle w:val="Heading4"/>
        <w:numPr>
          <w:ilvl w:val="3"/>
          <w:numId w:val="20"/>
        </w:numPr>
      </w:pPr>
      <w:r>
        <w:rPr>
          <w:lang w:val="en-US"/>
        </w:rPr>
        <w:t>Technical Detail</w:t>
      </w:r>
    </w:p>
    <w:p w14:paraId="0FB5B4D6" w14:textId="6EEA8ACE" w:rsidR="00317ACF" w:rsidRPr="00490117" w:rsidRDefault="00317ACF" w:rsidP="00317ACF">
      <w:pPr>
        <w:pStyle w:val="Body"/>
      </w:pPr>
      <w:r>
        <w:t>After contract status is changed to Reserved/Closed/Expired, an event with duration 6 months is called. If contract has any excess money, the amount will be transferred</w:t>
      </w:r>
      <w:r w:rsidR="007A2128">
        <w:t xml:space="preserve"> automatically</w:t>
      </w:r>
      <w:r>
        <w:t xml:space="preserve"> to another bank contract.</w:t>
      </w:r>
    </w:p>
    <w:p w14:paraId="41120550" w14:textId="77777777" w:rsidR="00317ACF" w:rsidRPr="00DE2CC2" w:rsidRDefault="00317ACF" w:rsidP="00317ACF">
      <w:pPr>
        <w:pStyle w:val="Heading4"/>
        <w:numPr>
          <w:ilvl w:val="3"/>
          <w:numId w:val="19"/>
        </w:numPr>
      </w:pPr>
      <w:r>
        <w:rPr>
          <w:lang w:val="en-US"/>
        </w:rPr>
        <w:t>Testing and Sample</w:t>
      </w:r>
    </w:p>
    <w:p w14:paraId="6B629CBC" w14:textId="77777777" w:rsidR="00317ACF" w:rsidRPr="00DE2CC2" w:rsidRDefault="00317ACF" w:rsidP="00317ACF">
      <w:pPr>
        <w:pStyle w:val="Heading4"/>
        <w:numPr>
          <w:ilvl w:val="3"/>
          <w:numId w:val="19"/>
        </w:numPr>
      </w:pPr>
      <w:r>
        <w:rPr>
          <w:lang w:val="en-US"/>
        </w:rPr>
        <w:t>Limitation</w:t>
      </w:r>
    </w:p>
    <w:p w14:paraId="45E1E651" w14:textId="112FB121" w:rsidR="00A923C3" w:rsidRPr="002B0CB7" w:rsidRDefault="00A923C3" w:rsidP="00A923C3">
      <w:pPr>
        <w:pStyle w:val="Heading2Numbered"/>
      </w:pPr>
      <w:bookmarkStart w:id="84" w:name="_Toc68792068"/>
      <w:r w:rsidRPr="00EF26B0">
        <w:t>REQ</w:t>
      </w:r>
      <w:r>
        <w:rPr>
          <w:lang w:val="en-US"/>
        </w:rPr>
        <w:t>PR</w:t>
      </w:r>
      <w:r w:rsidRPr="00EF26B0">
        <w:t>0</w:t>
      </w:r>
      <w:r>
        <w:rPr>
          <w:lang w:val="en-US"/>
        </w:rPr>
        <w:t>1</w:t>
      </w:r>
      <w:r w:rsidR="00CA60AA">
        <w:rPr>
          <w:lang w:val="en-US"/>
        </w:rPr>
        <w:t>1</w:t>
      </w:r>
      <w:r>
        <w:rPr>
          <w:lang w:val="en-US"/>
        </w:rPr>
        <w:t xml:space="preserve">. </w:t>
      </w:r>
      <w:r w:rsidRPr="00A923C3">
        <w:rPr>
          <w:lang w:val="en-US"/>
        </w:rPr>
        <w:t>Risk Management</w:t>
      </w:r>
      <w:bookmarkEnd w:id="84"/>
    </w:p>
    <w:p w14:paraId="064D9E3A" w14:textId="6A7D3FF2" w:rsidR="00A923C3" w:rsidRDefault="00A923C3" w:rsidP="007E03B5">
      <w:pPr>
        <w:pStyle w:val="Heading3"/>
        <w:numPr>
          <w:ilvl w:val="2"/>
          <w:numId w:val="12"/>
        </w:numPr>
      </w:pPr>
      <w:bookmarkStart w:id="85" w:name="_Toc68792069"/>
      <w:r>
        <w:t>Business Requirement</w:t>
      </w:r>
      <w:bookmarkEnd w:id="85"/>
    </w:p>
    <w:p w14:paraId="620B23BE" w14:textId="54E8DD1D" w:rsidR="001E7866" w:rsidRDefault="001E7866" w:rsidP="00E364FD">
      <w:pPr>
        <w:pStyle w:val="Body"/>
      </w:pPr>
    </w:p>
    <w:p w14:paraId="04778F89" w14:textId="4D0F1750" w:rsidR="001E7866" w:rsidRDefault="001E7866" w:rsidP="00E364FD">
      <w:pPr>
        <w:pStyle w:val="Body"/>
      </w:pPr>
      <w:r>
        <w:t>LFVN requires to setup the follwing rules:</w:t>
      </w:r>
    </w:p>
    <w:tbl>
      <w:tblPr>
        <w:tblW w:w="8887" w:type="dxa"/>
        <w:tblInd w:w="828" w:type="dxa"/>
        <w:tblLayout w:type="fixed"/>
        <w:tblLook w:val="04A0" w:firstRow="1" w:lastRow="0" w:firstColumn="1" w:lastColumn="0" w:noHBand="0" w:noVBand="1"/>
      </w:tblPr>
      <w:tblGrid>
        <w:gridCol w:w="900"/>
        <w:gridCol w:w="1890"/>
        <w:gridCol w:w="2610"/>
        <w:gridCol w:w="3487"/>
      </w:tblGrid>
      <w:tr w:rsidR="001E7866" w:rsidRPr="000F4A9A" w14:paraId="06D5D8C0" w14:textId="77777777" w:rsidTr="00527A85">
        <w:trPr>
          <w:trHeight w:val="315"/>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7140BA" w14:textId="4F9495A4" w:rsidR="001E7866" w:rsidRPr="00527A85" w:rsidRDefault="00527A85" w:rsidP="001E7866">
            <w:pPr>
              <w:spacing w:after="0" w:line="240" w:lineRule="auto"/>
              <w:ind w:left="-112"/>
              <w:jc w:val="center"/>
              <w:rPr>
                <w:rFonts w:eastAsia="Times New Roman" w:cs="Times New Roman"/>
                <w:color w:val="000000"/>
                <w:szCs w:val="20"/>
              </w:rPr>
            </w:pPr>
            <w:r w:rsidRPr="00527A85">
              <w:rPr>
                <w:rFonts w:eastAsia="Times New Roman" w:cs="Times New Roman"/>
                <w:color w:val="000000"/>
                <w:szCs w:val="20"/>
              </w:rPr>
              <w:t>Number</w:t>
            </w:r>
          </w:p>
        </w:tc>
        <w:tc>
          <w:tcPr>
            <w:tcW w:w="1890" w:type="dxa"/>
            <w:tcBorders>
              <w:top w:val="single" w:sz="4" w:space="0" w:color="auto"/>
              <w:left w:val="nil"/>
              <w:bottom w:val="single" w:sz="4" w:space="0" w:color="auto"/>
              <w:right w:val="single" w:sz="4" w:space="0" w:color="auto"/>
            </w:tcBorders>
            <w:shd w:val="clear" w:color="auto" w:fill="auto"/>
            <w:vAlign w:val="center"/>
            <w:hideMark/>
          </w:tcPr>
          <w:p w14:paraId="43CD09BE" w14:textId="70CF01F6" w:rsidR="001E7866" w:rsidRPr="00527A85" w:rsidRDefault="00527A85" w:rsidP="001E7866">
            <w:pPr>
              <w:spacing w:after="0" w:line="240" w:lineRule="auto"/>
              <w:ind w:left="0"/>
              <w:jc w:val="center"/>
              <w:rPr>
                <w:rFonts w:eastAsia="Times New Roman" w:cs="Times New Roman"/>
                <w:color w:val="000000"/>
                <w:szCs w:val="20"/>
              </w:rPr>
            </w:pPr>
            <w:r w:rsidRPr="00527A85">
              <w:rPr>
                <w:rFonts w:eastAsia="Times New Roman" w:cs="Times New Roman"/>
                <w:color w:val="000000"/>
                <w:szCs w:val="20"/>
              </w:rPr>
              <w:t>Classifcation</w:t>
            </w:r>
          </w:p>
        </w:tc>
        <w:tc>
          <w:tcPr>
            <w:tcW w:w="2610" w:type="dxa"/>
            <w:tcBorders>
              <w:top w:val="single" w:sz="4" w:space="0" w:color="auto"/>
              <w:left w:val="nil"/>
              <w:bottom w:val="single" w:sz="4" w:space="0" w:color="auto"/>
              <w:right w:val="single" w:sz="4" w:space="0" w:color="auto"/>
            </w:tcBorders>
            <w:shd w:val="clear" w:color="auto" w:fill="auto"/>
            <w:vAlign w:val="center"/>
            <w:hideMark/>
          </w:tcPr>
          <w:p w14:paraId="2BFBA6B3" w14:textId="77777777" w:rsidR="001E7866" w:rsidRPr="00527A85" w:rsidRDefault="001E7866" w:rsidP="00DB1FC8">
            <w:pPr>
              <w:spacing w:after="0" w:line="240" w:lineRule="auto"/>
              <w:jc w:val="center"/>
              <w:rPr>
                <w:rFonts w:eastAsia="Times New Roman" w:cs="Times New Roman"/>
                <w:color w:val="000000"/>
                <w:szCs w:val="20"/>
              </w:rPr>
            </w:pPr>
            <w:r w:rsidRPr="00527A85">
              <w:rPr>
                <w:rFonts w:eastAsia="Times New Roman" w:cs="Times New Roman"/>
                <w:color w:val="000000"/>
                <w:szCs w:val="20"/>
              </w:rPr>
              <w:t>Rule Code</w:t>
            </w:r>
          </w:p>
        </w:tc>
        <w:tc>
          <w:tcPr>
            <w:tcW w:w="3487" w:type="dxa"/>
            <w:tcBorders>
              <w:top w:val="single" w:sz="4" w:space="0" w:color="auto"/>
              <w:left w:val="nil"/>
              <w:bottom w:val="single" w:sz="4" w:space="0" w:color="auto"/>
              <w:right w:val="single" w:sz="4" w:space="0" w:color="auto"/>
            </w:tcBorders>
            <w:shd w:val="clear" w:color="auto" w:fill="auto"/>
            <w:vAlign w:val="center"/>
            <w:hideMark/>
          </w:tcPr>
          <w:p w14:paraId="7036F159" w14:textId="45A2485B" w:rsidR="001E7866" w:rsidRPr="00527A85" w:rsidRDefault="00527A85" w:rsidP="001E7866">
            <w:pPr>
              <w:spacing w:after="0" w:line="240" w:lineRule="auto"/>
              <w:ind w:left="-22"/>
              <w:jc w:val="center"/>
              <w:rPr>
                <w:rFonts w:eastAsia="Times New Roman" w:cs="Times New Roman"/>
                <w:color w:val="000000"/>
                <w:szCs w:val="20"/>
              </w:rPr>
            </w:pPr>
            <w:r w:rsidRPr="00527A85">
              <w:rPr>
                <w:rFonts w:eastAsia="Times New Roman" w:cs="Times New Roman"/>
                <w:color w:val="000000"/>
                <w:szCs w:val="20"/>
              </w:rPr>
              <w:t>Description</w:t>
            </w:r>
          </w:p>
        </w:tc>
      </w:tr>
      <w:tr w:rsidR="001E7866" w:rsidRPr="000F4A9A" w14:paraId="01B16BAF" w14:textId="77777777" w:rsidTr="00527A85">
        <w:trPr>
          <w:trHeight w:val="630"/>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54E8E323" w14:textId="77777777" w:rsidR="001E7866" w:rsidRPr="00527A85" w:rsidRDefault="001E7866" w:rsidP="001E7866">
            <w:pPr>
              <w:spacing w:after="0" w:line="240" w:lineRule="auto"/>
              <w:ind w:left="338"/>
              <w:rPr>
                <w:rFonts w:eastAsia="Times New Roman" w:cs="Times New Roman"/>
                <w:color w:val="000000"/>
                <w:szCs w:val="20"/>
              </w:rPr>
            </w:pPr>
            <w:r w:rsidRPr="00527A85">
              <w:rPr>
                <w:rFonts w:eastAsia="Times New Roman" w:cs="Times New Roman"/>
                <w:color w:val="000000"/>
                <w:szCs w:val="20"/>
              </w:rPr>
              <w:t>1</w:t>
            </w:r>
          </w:p>
        </w:tc>
        <w:tc>
          <w:tcPr>
            <w:tcW w:w="1890" w:type="dxa"/>
            <w:tcBorders>
              <w:top w:val="nil"/>
              <w:left w:val="nil"/>
              <w:bottom w:val="single" w:sz="4" w:space="0" w:color="auto"/>
              <w:right w:val="single" w:sz="4" w:space="0" w:color="auto"/>
            </w:tcBorders>
            <w:shd w:val="clear" w:color="auto" w:fill="auto"/>
            <w:vAlign w:val="center"/>
            <w:hideMark/>
          </w:tcPr>
          <w:p w14:paraId="055EA80F" w14:textId="77777777" w:rsidR="001E7866" w:rsidRPr="00527A85" w:rsidRDefault="001E7866" w:rsidP="001E7866">
            <w:pPr>
              <w:spacing w:after="0" w:line="240" w:lineRule="auto"/>
              <w:ind w:left="0"/>
              <w:jc w:val="center"/>
              <w:rPr>
                <w:rFonts w:eastAsia="Times New Roman" w:cs="Times New Roman"/>
                <w:color w:val="000000"/>
                <w:szCs w:val="20"/>
              </w:rPr>
            </w:pPr>
            <w:r w:rsidRPr="00527A85">
              <w:rPr>
                <w:rFonts w:eastAsia="Times New Roman" w:cs="Times New Roman"/>
                <w:color w:val="000000"/>
                <w:szCs w:val="20"/>
              </w:rPr>
              <w:t>Monitoring Rule</w:t>
            </w:r>
          </w:p>
        </w:tc>
        <w:tc>
          <w:tcPr>
            <w:tcW w:w="2610" w:type="dxa"/>
            <w:tcBorders>
              <w:top w:val="nil"/>
              <w:left w:val="nil"/>
              <w:bottom w:val="single" w:sz="4" w:space="0" w:color="auto"/>
              <w:right w:val="single" w:sz="4" w:space="0" w:color="auto"/>
            </w:tcBorders>
            <w:shd w:val="clear" w:color="auto" w:fill="auto"/>
            <w:vAlign w:val="center"/>
            <w:hideMark/>
          </w:tcPr>
          <w:p w14:paraId="1B6201F9" w14:textId="77777777" w:rsidR="001E7866" w:rsidRPr="00527A85" w:rsidRDefault="001E7866" w:rsidP="001E7866">
            <w:pPr>
              <w:spacing w:after="0" w:line="240" w:lineRule="auto"/>
              <w:ind w:left="162"/>
              <w:rPr>
                <w:rFonts w:eastAsia="Times New Roman" w:cs="Times New Roman"/>
                <w:color w:val="000000"/>
                <w:szCs w:val="20"/>
              </w:rPr>
            </w:pPr>
            <w:r w:rsidRPr="00527A85">
              <w:rPr>
                <w:rFonts w:eastAsia="Times New Roman" w:cs="Times New Roman"/>
                <w:color w:val="000000"/>
                <w:szCs w:val="20"/>
              </w:rPr>
              <w:t>224_PL_NUM_MINUTE</w:t>
            </w:r>
          </w:p>
        </w:tc>
        <w:tc>
          <w:tcPr>
            <w:tcW w:w="3487" w:type="dxa"/>
            <w:tcBorders>
              <w:top w:val="nil"/>
              <w:left w:val="nil"/>
              <w:bottom w:val="single" w:sz="4" w:space="0" w:color="auto"/>
              <w:right w:val="single" w:sz="4" w:space="0" w:color="auto"/>
            </w:tcBorders>
            <w:shd w:val="clear" w:color="auto" w:fill="auto"/>
            <w:vAlign w:val="center"/>
            <w:hideMark/>
          </w:tcPr>
          <w:p w14:paraId="19F25B9E" w14:textId="29C938B9" w:rsidR="001E7866" w:rsidRPr="00527A85" w:rsidRDefault="001E7866" w:rsidP="001E7866">
            <w:pPr>
              <w:spacing w:after="0" w:line="240" w:lineRule="auto"/>
              <w:ind w:left="-22"/>
              <w:rPr>
                <w:rFonts w:eastAsia="Times New Roman" w:cs="Times New Roman"/>
                <w:color w:val="000000"/>
                <w:szCs w:val="20"/>
              </w:rPr>
            </w:pPr>
            <w:r w:rsidRPr="00527A85">
              <w:rPr>
                <w:rFonts w:eastAsia="Times New Roman" w:cs="Times New Roman"/>
                <w:color w:val="000000"/>
                <w:szCs w:val="20"/>
              </w:rPr>
              <w:t>Customer performs more than 2 consecutive transactions in 05 minutes (3rd transaction warning)</w:t>
            </w:r>
          </w:p>
        </w:tc>
      </w:tr>
      <w:tr w:rsidR="001E7866" w:rsidRPr="000F4A9A" w14:paraId="0F1B6135" w14:textId="77777777" w:rsidTr="00527A85">
        <w:trPr>
          <w:trHeight w:val="630"/>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7CBD4B" w14:textId="77777777" w:rsidR="001E7866" w:rsidRPr="00527A85" w:rsidRDefault="001E7866" w:rsidP="001E7866">
            <w:pPr>
              <w:spacing w:after="0" w:line="240" w:lineRule="auto"/>
              <w:ind w:left="338"/>
              <w:rPr>
                <w:rFonts w:eastAsia="Times New Roman" w:cs="Times New Roman"/>
                <w:color w:val="000000"/>
                <w:szCs w:val="20"/>
              </w:rPr>
            </w:pPr>
            <w:r w:rsidRPr="00527A85">
              <w:rPr>
                <w:rFonts w:eastAsia="Times New Roman" w:cs="Times New Roman"/>
                <w:color w:val="000000"/>
                <w:szCs w:val="20"/>
              </w:rPr>
              <w:t>2</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7699DF" w14:textId="77777777" w:rsidR="001E7866" w:rsidRPr="00527A85" w:rsidRDefault="001E7866" w:rsidP="001E7866">
            <w:pPr>
              <w:spacing w:after="0" w:line="240" w:lineRule="auto"/>
              <w:ind w:left="0"/>
              <w:jc w:val="center"/>
              <w:rPr>
                <w:rFonts w:eastAsia="Times New Roman" w:cs="Times New Roman"/>
                <w:color w:val="000000"/>
                <w:szCs w:val="20"/>
              </w:rPr>
            </w:pPr>
            <w:r w:rsidRPr="00527A85">
              <w:rPr>
                <w:rFonts w:eastAsia="Times New Roman" w:cs="Times New Roman"/>
                <w:color w:val="000000"/>
                <w:szCs w:val="20"/>
              </w:rPr>
              <w:t>Monitoring Rule</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F9F69F" w14:textId="77777777" w:rsidR="001E7866" w:rsidRPr="00527A85" w:rsidRDefault="001E7866" w:rsidP="001E7866">
            <w:pPr>
              <w:spacing w:after="0" w:line="240" w:lineRule="auto"/>
              <w:ind w:left="162"/>
              <w:rPr>
                <w:rFonts w:eastAsia="Times New Roman" w:cs="Times New Roman"/>
                <w:color w:val="000000"/>
                <w:szCs w:val="20"/>
              </w:rPr>
            </w:pPr>
            <w:r w:rsidRPr="00527A85">
              <w:rPr>
                <w:rFonts w:eastAsia="Times New Roman" w:cs="Times New Roman"/>
                <w:color w:val="000000"/>
                <w:szCs w:val="20"/>
              </w:rPr>
              <w:t>225_PL_NUM_DAY</w:t>
            </w:r>
          </w:p>
        </w:tc>
        <w:tc>
          <w:tcPr>
            <w:tcW w:w="34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772034" w14:textId="21948BAE" w:rsidR="001E7866" w:rsidRPr="00527A85" w:rsidRDefault="001E7866" w:rsidP="001E7866">
            <w:pPr>
              <w:spacing w:after="0" w:line="240" w:lineRule="auto"/>
              <w:ind w:left="-22"/>
              <w:rPr>
                <w:rFonts w:eastAsia="Times New Roman" w:cs="Times New Roman"/>
                <w:color w:val="000000"/>
                <w:szCs w:val="20"/>
              </w:rPr>
            </w:pPr>
            <w:r w:rsidRPr="00527A85">
              <w:rPr>
                <w:rFonts w:eastAsia="Times New Roman" w:cs="Times New Roman"/>
                <w:color w:val="000000"/>
                <w:szCs w:val="20"/>
              </w:rPr>
              <w:t>Contract performs more than 4 transactions in 24 hours (5th transaction warning)</w:t>
            </w:r>
          </w:p>
        </w:tc>
      </w:tr>
      <w:tr w:rsidR="001E7866" w:rsidRPr="000F4A9A" w14:paraId="09F93A94" w14:textId="77777777" w:rsidTr="00527A85">
        <w:trPr>
          <w:trHeight w:val="630"/>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6CDA77" w14:textId="77777777" w:rsidR="001E7866" w:rsidRPr="00527A85" w:rsidRDefault="001E7866" w:rsidP="001E7866">
            <w:pPr>
              <w:spacing w:after="0" w:line="240" w:lineRule="auto"/>
              <w:ind w:left="338"/>
              <w:rPr>
                <w:rFonts w:eastAsia="Times New Roman" w:cs="Times New Roman"/>
                <w:color w:val="000000"/>
                <w:szCs w:val="20"/>
              </w:rPr>
            </w:pPr>
            <w:r w:rsidRPr="00527A85">
              <w:rPr>
                <w:rFonts w:eastAsia="Times New Roman" w:cs="Times New Roman"/>
                <w:color w:val="000000"/>
                <w:szCs w:val="20"/>
              </w:rPr>
              <w:t>3</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05C126" w14:textId="77777777" w:rsidR="001E7866" w:rsidRPr="00527A85" w:rsidRDefault="001E7866" w:rsidP="001E7866">
            <w:pPr>
              <w:spacing w:after="0" w:line="240" w:lineRule="auto"/>
              <w:ind w:left="0"/>
              <w:jc w:val="center"/>
              <w:rPr>
                <w:rFonts w:eastAsia="Times New Roman" w:cs="Times New Roman"/>
                <w:color w:val="000000"/>
                <w:szCs w:val="20"/>
              </w:rPr>
            </w:pPr>
            <w:r w:rsidRPr="00527A85">
              <w:rPr>
                <w:rFonts w:eastAsia="Times New Roman" w:cs="Times New Roman"/>
                <w:color w:val="000000"/>
                <w:szCs w:val="20"/>
              </w:rPr>
              <w:t>Monitoring Rule</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CFB84E" w14:textId="77777777" w:rsidR="001E7866" w:rsidRPr="00527A85" w:rsidRDefault="001E7866" w:rsidP="001E7866">
            <w:pPr>
              <w:spacing w:after="0" w:line="240" w:lineRule="auto"/>
              <w:ind w:left="162"/>
              <w:rPr>
                <w:rFonts w:eastAsia="Times New Roman" w:cs="Times New Roman"/>
                <w:color w:val="000000"/>
                <w:szCs w:val="20"/>
              </w:rPr>
            </w:pPr>
            <w:r w:rsidRPr="00527A85">
              <w:rPr>
                <w:rFonts w:eastAsia="Times New Roman" w:cs="Times New Roman"/>
                <w:color w:val="000000"/>
                <w:szCs w:val="20"/>
              </w:rPr>
              <w:t>226_PL_AMOUNT_FULL</w:t>
            </w:r>
          </w:p>
        </w:tc>
        <w:tc>
          <w:tcPr>
            <w:tcW w:w="34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DE5896" w14:textId="10C3D9AF" w:rsidR="001E7866" w:rsidRPr="00527A85" w:rsidRDefault="001E7866" w:rsidP="001E7866">
            <w:pPr>
              <w:spacing w:after="0" w:line="240" w:lineRule="auto"/>
              <w:ind w:left="-22"/>
              <w:rPr>
                <w:rFonts w:eastAsia="Times New Roman" w:cs="Times New Roman"/>
                <w:color w:val="000000"/>
                <w:szCs w:val="20"/>
              </w:rPr>
            </w:pPr>
            <w:commentRangeStart w:id="86"/>
            <w:r w:rsidRPr="00527A85">
              <w:rPr>
                <w:rFonts w:eastAsia="Times New Roman" w:cs="Times New Roman"/>
                <w:color w:val="000000"/>
                <w:szCs w:val="20"/>
              </w:rPr>
              <w:t xml:space="preserve">Contract </w:t>
            </w:r>
            <w:r w:rsidR="001F59B1" w:rsidRPr="00527A85">
              <w:rPr>
                <w:rFonts w:eastAsia="Times New Roman" w:cs="Times New Roman"/>
                <w:color w:val="000000"/>
                <w:szCs w:val="20"/>
              </w:rPr>
              <w:t>performs transaction with maximum limit for merchant</w:t>
            </w:r>
            <w:r w:rsidRPr="00527A85">
              <w:rPr>
                <w:rFonts w:eastAsia="Times New Roman" w:cs="Times New Roman"/>
                <w:color w:val="000000"/>
                <w:szCs w:val="20"/>
              </w:rPr>
              <w:t xml:space="preserve"> (VNTRIPS: 5 tr, SENDO: 1tr)</w:t>
            </w:r>
            <w:commentRangeEnd w:id="86"/>
            <w:r w:rsidR="001F59B1" w:rsidRPr="00527A85">
              <w:rPr>
                <w:rStyle w:val="CommentReference"/>
                <w:sz w:val="20"/>
                <w:szCs w:val="20"/>
              </w:rPr>
              <w:commentReference w:id="86"/>
            </w:r>
          </w:p>
        </w:tc>
      </w:tr>
    </w:tbl>
    <w:p w14:paraId="56FE2F81" w14:textId="431289D3" w:rsidR="001E7866" w:rsidRDefault="001E7866" w:rsidP="00E364FD">
      <w:pPr>
        <w:pStyle w:val="Body"/>
      </w:pPr>
    </w:p>
    <w:p w14:paraId="393E2E95" w14:textId="521A00CF" w:rsidR="001D4F92" w:rsidRDefault="001D4F92" w:rsidP="00E364FD">
      <w:pPr>
        <w:pStyle w:val="Body"/>
      </w:pPr>
      <w:r>
        <w:t>For Risk Management Monitoring, the BNPL risk monitoring is similer with credit card risk monitoring</w:t>
      </w:r>
    </w:p>
    <w:p w14:paraId="0453CA8A" w14:textId="397928E0" w:rsidR="001D4F92" w:rsidRDefault="001D4F92" w:rsidP="00E364FD">
      <w:pPr>
        <w:pStyle w:val="Body"/>
      </w:pPr>
      <w:r>
        <w:t>The risk transactions can be monitored by Documents, by Contract, by Rule.</w:t>
      </w:r>
    </w:p>
    <w:p w14:paraId="681A6059" w14:textId="73BF9D74" w:rsidR="008F3E59" w:rsidRDefault="001D4F92" w:rsidP="00E364FD">
      <w:pPr>
        <w:pStyle w:val="Body"/>
      </w:pPr>
      <w:r>
        <w:t>The monitoring is incldue details of transaction and rule efficiency</w:t>
      </w:r>
    </w:p>
    <w:p w14:paraId="58A128C5" w14:textId="65938270" w:rsidR="00EE2473" w:rsidRPr="00EE2473" w:rsidRDefault="00EE2473" w:rsidP="00E364FD">
      <w:pPr>
        <w:pStyle w:val="Body"/>
        <w:rPr>
          <w:rFonts w:ascii="Calibri" w:hAnsi="Calibri"/>
        </w:rPr>
      </w:pPr>
      <w:r>
        <w:t xml:space="preserve">LFVN request a report to monitor all issuing contract which does not have any transaction for </w:t>
      </w:r>
      <w:r w:rsidR="00DA6D5E">
        <w:t>the latest 6 months. The report is include the following fields:</w:t>
      </w:r>
    </w:p>
    <w:tbl>
      <w:tblPr>
        <w:tblW w:w="10620" w:type="dxa"/>
        <w:tblInd w:w="-90" w:type="dxa"/>
        <w:shd w:val="clear" w:color="auto" w:fill="FFFFFF"/>
        <w:tblCellMar>
          <w:left w:w="0" w:type="dxa"/>
          <w:right w:w="0" w:type="dxa"/>
        </w:tblCellMar>
        <w:tblLook w:val="04A0" w:firstRow="1" w:lastRow="0" w:firstColumn="1" w:lastColumn="0" w:noHBand="0" w:noVBand="1"/>
      </w:tblPr>
      <w:tblGrid>
        <w:gridCol w:w="1101"/>
        <w:gridCol w:w="799"/>
        <w:gridCol w:w="1001"/>
        <w:gridCol w:w="965"/>
        <w:gridCol w:w="965"/>
        <w:gridCol w:w="770"/>
        <w:gridCol w:w="1087"/>
        <w:gridCol w:w="931"/>
        <w:gridCol w:w="845"/>
        <w:gridCol w:w="1345"/>
        <w:gridCol w:w="911"/>
      </w:tblGrid>
      <w:tr w:rsidR="00137A4D" w:rsidRPr="008F3E59" w14:paraId="402A6564" w14:textId="77777777" w:rsidTr="004F3D11">
        <w:trPr>
          <w:trHeight w:val="517"/>
        </w:trPr>
        <w:tc>
          <w:tcPr>
            <w:tcW w:w="1101"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vAlign w:val="bottom"/>
            <w:hideMark/>
          </w:tcPr>
          <w:p w14:paraId="2EAD5FF9" w14:textId="77777777" w:rsidR="0068362F" w:rsidRPr="008F3E59" w:rsidRDefault="0068362F" w:rsidP="008F3E59">
            <w:pPr>
              <w:spacing w:after="0" w:line="240" w:lineRule="auto"/>
              <w:ind w:left="0"/>
              <w:rPr>
                <w:rFonts w:ascii="Segoe UI" w:eastAsia="Times New Roman" w:hAnsi="Segoe UI" w:cs="Segoe UI"/>
                <w:color w:val="212121"/>
                <w:sz w:val="23"/>
                <w:szCs w:val="23"/>
                <w:shd w:val="clear" w:color="auto" w:fill="A6A6A6"/>
                <w:lang w:eastAsia="en-US"/>
              </w:rPr>
            </w:pPr>
            <w:r w:rsidRPr="008F3E59">
              <w:rPr>
                <w:rFonts w:ascii="Calibri" w:eastAsia="Times New Roman" w:hAnsi="Calibri" w:cs="Segoe UI"/>
                <w:b/>
                <w:bCs/>
                <w:color w:val="000000"/>
                <w:sz w:val="22"/>
                <w:szCs w:val="22"/>
                <w:shd w:val="clear" w:color="auto" w:fill="A6A6A6"/>
                <w:lang w:eastAsia="en-US"/>
              </w:rPr>
              <w:t>Customer Name</w:t>
            </w:r>
          </w:p>
        </w:tc>
        <w:tc>
          <w:tcPr>
            <w:tcW w:w="799"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vAlign w:val="bottom"/>
            <w:hideMark/>
          </w:tcPr>
          <w:p w14:paraId="4C47917F" w14:textId="2674196C" w:rsidR="0068362F" w:rsidRPr="008F3E59" w:rsidRDefault="00650576" w:rsidP="008F3E59">
            <w:pPr>
              <w:spacing w:after="0" w:line="240" w:lineRule="auto"/>
              <w:ind w:left="0"/>
              <w:rPr>
                <w:rFonts w:ascii="Segoe UI" w:eastAsia="Times New Roman" w:hAnsi="Segoe UI" w:cs="Segoe UI"/>
                <w:color w:val="212121"/>
                <w:sz w:val="23"/>
                <w:szCs w:val="23"/>
                <w:shd w:val="clear" w:color="auto" w:fill="A6A6A6"/>
                <w:lang w:eastAsia="en-US"/>
              </w:rPr>
            </w:pPr>
            <w:r>
              <w:rPr>
                <w:rFonts w:ascii="Calibri" w:eastAsia="Times New Roman" w:hAnsi="Calibri" w:cs="Segoe UI"/>
                <w:b/>
                <w:bCs/>
                <w:color w:val="000000"/>
                <w:sz w:val="22"/>
                <w:szCs w:val="22"/>
                <w:shd w:val="clear" w:color="auto" w:fill="A6A6A6"/>
                <w:lang w:eastAsia="en-US"/>
              </w:rPr>
              <w:t>Phone</w:t>
            </w:r>
          </w:p>
        </w:tc>
        <w:tc>
          <w:tcPr>
            <w:tcW w:w="1001"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vAlign w:val="bottom"/>
            <w:hideMark/>
          </w:tcPr>
          <w:p w14:paraId="70A59E42" w14:textId="77777777" w:rsidR="0068362F" w:rsidRPr="008F3E59" w:rsidRDefault="0068362F" w:rsidP="008F3E59">
            <w:pPr>
              <w:spacing w:after="0" w:line="240" w:lineRule="auto"/>
              <w:ind w:left="0"/>
              <w:rPr>
                <w:rFonts w:ascii="Segoe UI" w:eastAsia="Times New Roman" w:hAnsi="Segoe UI" w:cs="Segoe UI"/>
                <w:color w:val="212121"/>
                <w:sz w:val="23"/>
                <w:szCs w:val="23"/>
                <w:shd w:val="clear" w:color="auto" w:fill="A6A6A6"/>
                <w:lang w:eastAsia="en-US"/>
              </w:rPr>
            </w:pPr>
            <w:r w:rsidRPr="008F3E59">
              <w:rPr>
                <w:rFonts w:ascii="Calibri" w:eastAsia="Times New Roman" w:hAnsi="Calibri" w:cs="Segoe UI"/>
                <w:b/>
                <w:bCs/>
                <w:color w:val="000000"/>
                <w:sz w:val="22"/>
                <w:szCs w:val="22"/>
                <w:shd w:val="clear" w:color="auto" w:fill="A6A6A6"/>
                <w:lang w:eastAsia="en-US"/>
              </w:rPr>
              <w:t>Issuing Contract</w:t>
            </w:r>
          </w:p>
        </w:tc>
        <w:tc>
          <w:tcPr>
            <w:tcW w:w="965"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vAlign w:val="bottom"/>
            <w:hideMark/>
          </w:tcPr>
          <w:p w14:paraId="1CB5441D" w14:textId="77777777" w:rsidR="0068362F" w:rsidRPr="008F3E59" w:rsidRDefault="0068362F" w:rsidP="008F3E59">
            <w:pPr>
              <w:spacing w:after="0" w:line="240" w:lineRule="auto"/>
              <w:ind w:left="0"/>
              <w:rPr>
                <w:rFonts w:ascii="Segoe UI" w:eastAsia="Times New Roman" w:hAnsi="Segoe UI" w:cs="Segoe UI"/>
                <w:color w:val="212121"/>
                <w:sz w:val="23"/>
                <w:szCs w:val="23"/>
                <w:shd w:val="clear" w:color="auto" w:fill="A6A6A6"/>
                <w:lang w:eastAsia="en-US"/>
              </w:rPr>
            </w:pPr>
            <w:r w:rsidRPr="008F3E59">
              <w:rPr>
                <w:rFonts w:ascii="Calibri" w:eastAsia="Times New Roman" w:hAnsi="Calibri" w:cs="Segoe UI"/>
                <w:b/>
                <w:bCs/>
                <w:color w:val="000000"/>
                <w:sz w:val="22"/>
                <w:szCs w:val="22"/>
                <w:shd w:val="clear" w:color="auto" w:fill="A6A6A6"/>
                <w:lang w:eastAsia="en-US"/>
              </w:rPr>
              <w:t>Liab Number</w:t>
            </w:r>
          </w:p>
        </w:tc>
        <w:tc>
          <w:tcPr>
            <w:tcW w:w="965"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vAlign w:val="bottom"/>
            <w:hideMark/>
          </w:tcPr>
          <w:p w14:paraId="7102C301" w14:textId="77777777" w:rsidR="0068362F" w:rsidRPr="008F3E59" w:rsidRDefault="0068362F" w:rsidP="008F3E59">
            <w:pPr>
              <w:spacing w:after="0" w:line="240" w:lineRule="auto"/>
              <w:ind w:left="0"/>
              <w:rPr>
                <w:rFonts w:ascii="Segoe UI" w:eastAsia="Times New Roman" w:hAnsi="Segoe UI" w:cs="Segoe UI"/>
                <w:color w:val="212121"/>
                <w:sz w:val="23"/>
                <w:szCs w:val="23"/>
                <w:shd w:val="clear" w:color="auto" w:fill="A6A6A6"/>
                <w:lang w:eastAsia="en-US"/>
              </w:rPr>
            </w:pPr>
            <w:r w:rsidRPr="008F3E59">
              <w:rPr>
                <w:rFonts w:ascii="Calibri" w:eastAsia="Times New Roman" w:hAnsi="Calibri" w:cs="Segoe UI"/>
                <w:b/>
                <w:bCs/>
                <w:color w:val="000000"/>
                <w:sz w:val="22"/>
                <w:szCs w:val="22"/>
                <w:shd w:val="clear" w:color="auto" w:fill="A6A6A6"/>
                <w:lang w:eastAsia="en-US"/>
              </w:rPr>
              <w:t>ID Number</w:t>
            </w:r>
          </w:p>
        </w:tc>
        <w:tc>
          <w:tcPr>
            <w:tcW w:w="770"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vAlign w:val="bottom"/>
            <w:hideMark/>
          </w:tcPr>
          <w:p w14:paraId="11FFFF98" w14:textId="77777777" w:rsidR="0068362F" w:rsidRPr="008F3E59" w:rsidRDefault="0068362F" w:rsidP="008F3E59">
            <w:pPr>
              <w:spacing w:after="0" w:line="240" w:lineRule="auto"/>
              <w:ind w:left="0"/>
              <w:rPr>
                <w:rFonts w:ascii="Segoe UI" w:eastAsia="Times New Roman" w:hAnsi="Segoe UI" w:cs="Segoe UI"/>
                <w:color w:val="212121"/>
                <w:sz w:val="23"/>
                <w:szCs w:val="23"/>
                <w:shd w:val="clear" w:color="auto" w:fill="A6A6A6"/>
                <w:lang w:eastAsia="en-US"/>
              </w:rPr>
            </w:pPr>
            <w:r w:rsidRPr="008F3E59">
              <w:rPr>
                <w:rFonts w:ascii="Calibri" w:eastAsia="Times New Roman" w:hAnsi="Calibri" w:cs="Segoe UI"/>
                <w:b/>
                <w:bCs/>
                <w:color w:val="000000"/>
                <w:sz w:val="22"/>
                <w:szCs w:val="22"/>
                <w:shd w:val="clear" w:color="auto" w:fill="A6A6A6"/>
                <w:lang w:eastAsia="en-US"/>
              </w:rPr>
              <w:t>Credit limit</w:t>
            </w:r>
          </w:p>
        </w:tc>
        <w:tc>
          <w:tcPr>
            <w:tcW w:w="1087"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vAlign w:val="bottom"/>
            <w:hideMark/>
          </w:tcPr>
          <w:p w14:paraId="24FD1202" w14:textId="77777777" w:rsidR="0068362F" w:rsidRPr="008F3E59" w:rsidRDefault="0068362F" w:rsidP="008F3E59">
            <w:pPr>
              <w:spacing w:after="0" w:line="240" w:lineRule="auto"/>
              <w:ind w:left="0"/>
              <w:rPr>
                <w:rFonts w:ascii="Segoe UI" w:eastAsia="Times New Roman" w:hAnsi="Segoe UI" w:cs="Segoe UI"/>
                <w:color w:val="212121"/>
                <w:sz w:val="23"/>
                <w:szCs w:val="23"/>
                <w:shd w:val="clear" w:color="auto" w:fill="A6A6A6"/>
                <w:lang w:eastAsia="en-US"/>
              </w:rPr>
            </w:pPr>
            <w:r w:rsidRPr="008F3E59">
              <w:rPr>
                <w:rFonts w:ascii="Calibri" w:eastAsia="Times New Roman" w:hAnsi="Calibri" w:cs="Segoe UI"/>
                <w:b/>
                <w:bCs/>
                <w:color w:val="000000"/>
                <w:sz w:val="22"/>
                <w:szCs w:val="22"/>
                <w:shd w:val="clear" w:color="auto" w:fill="A6A6A6"/>
                <w:lang w:eastAsia="en-US"/>
              </w:rPr>
              <w:t>Produced date</w:t>
            </w:r>
          </w:p>
        </w:tc>
        <w:tc>
          <w:tcPr>
            <w:tcW w:w="931"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vAlign w:val="bottom"/>
            <w:hideMark/>
          </w:tcPr>
          <w:p w14:paraId="1BA89B83" w14:textId="1EF31F4E" w:rsidR="0068362F" w:rsidRPr="008F3E59" w:rsidRDefault="0068362F" w:rsidP="008F3E59">
            <w:pPr>
              <w:spacing w:after="0" w:line="240" w:lineRule="auto"/>
              <w:ind w:left="0"/>
              <w:rPr>
                <w:rFonts w:ascii="Segoe UI" w:eastAsia="Times New Roman" w:hAnsi="Segoe UI" w:cs="Segoe UI"/>
                <w:color w:val="212121"/>
                <w:sz w:val="23"/>
                <w:szCs w:val="23"/>
                <w:shd w:val="clear" w:color="auto" w:fill="A6A6A6"/>
                <w:lang w:eastAsia="en-US"/>
              </w:rPr>
            </w:pPr>
            <w:r>
              <w:rPr>
                <w:rFonts w:ascii="Calibri" w:eastAsia="Times New Roman" w:hAnsi="Calibri" w:cs="Segoe UI"/>
                <w:b/>
                <w:bCs/>
                <w:color w:val="000000"/>
                <w:sz w:val="22"/>
                <w:szCs w:val="22"/>
                <w:shd w:val="clear" w:color="auto" w:fill="A6A6A6"/>
                <w:lang w:eastAsia="en-US"/>
              </w:rPr>
              <w:t>Scheme Code</w:t>
            </w:r>
          </w:p>
        </w:tc>
        <w:tc>
          <w:tcPr>
            <w:tcW w:w="845"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vAlign w:val="bottom"/>
            <w:hideMark/>
          </w:tcPr>
          <w:p w14:paraId="2E62C0B1" w14:textId="77777777" w:rsidR="0068362F" w:rsidRPr="008F3E59" w:rsidRDefault="0068362F" w:rsidP="008F3E59">
            <w:pPr>
              <w:spacing w:after="0" w:line="240" w:lineRule="auto"/>
              <w:ind w:left="0"/>
              <w:rPr>
                <w:rFonts w:ascii="Segoe UI" w:eastAsia="Times New Roman" w:hAnsi="Segoe UI" w:cs="Segoe UI"/>
                <w:color w:val="212121"/>
                <w:sz w:val="23"/>
                <w:szCs w:val="23"/>
                <w:shd w:val="clear" w:color="auto" w:fill="A6A6A6"/>
                <w:lang w:eastAsia="en-US"/>
              </w:rPr>
            </w:pPr>
            <w:r w:rsidRPr="008F3E59">
              <w:rPr>
                <w:rFonts w:ascii="Calibri" w:eastAsia="Times New Roman" w:hAnsi="Calibri" w:cs="Segoe UI"/>
                <w:b/>
                <w:bCs/>
                <w:color w:val="000000"/>
                <w:sz w:val="22"/>
                <w:szCs w:val="22"/>
                <w:shd w:val="clear" w:color="auto" w:fill="A6A6A6"/>
                <w:lang w:eastAsia="en-US"/>
              </w:rPr>
              <w:t>Issuing Status</w:t>
            </w:r>
          </w:p>
        </w:tc>
        <w:tc>
          <w:tcPr>
            <w:tcW w:w="1345"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vAlign w:val="bottom"/>
            <w:hideMark/>
          </w:tcPr>
          <w:p w14:paraId="1D870073" w14:textId="77777777" w:rsidR="0068362F" w:rsidRPr="008F3E59" w:rsidRDefault="0068362F" w:rsidP="008F3E59">
            <w:pPr>
              <w:spacing w:after="0" w:line="240" w:lineRule="auto"/>
              <w:ind w:left="0"/>
              <w:rPr>
                <w:rFonts w:ascii="Segoe UI" w:eastAsia="Times New Roman" w:hAnsi="Segoe UI" w:cs="Segoe UI"/>
                <w:color w:val="212121"/>
                <w:sz w:val="23"/>
                <w:szCs w:val="23"/>
                <w:shd w:val="clear" w:color="auto" w:fill="A6A6A6"/>
                <w:lang w:eastAsia="en-US"/>
              </w:rPr>
            </w:pPr>
            <w:r w:rsidRPr="008F3E59">
              <w:rPr>
                <w:rFonts w:ascii="Calibri" w:eastAsia="Times New Roman" w:hAnsi="Calibri" w:cs="Segoe UI"/>
                <w:b/>
                <w:bCs/>
                <w:color w:val="000000"/>
                <w:sz w:val="22"/>
                <w:szCs w:val="22"/>
                <w:shd w:val="clear" w:color="auto" w:fill="A6A6A6"/>
                <w:lang w:eastAsia="en-US"/>
              </w:rPr>
              <w:t>Outstanding balance</w:t>
            </w:r>
          </w:p>
        </w:tc>
        <w:tc>
          <w:tcPr>
            <w:tcW w:w="811"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vAlign w:val="bottom"/>
            <w:hideMark/>
          </w:tcPr>
          <w:p w14:paraId="5F28ED74" w14:textId="77777777" w:rsidR="0068362F" w:rsidRPr="008F3E59" w:rsidRDefault="0068362F" w:rsidP="008F3E59">
            <w:pPr>
              <w:spacing w:after="0" w:line="240" w:lineRule="auto"/>
              <w:ind w:left="0"/>
              <w:rPr>
                <w:rFonts w:ascii="Segoe UI" w:eastAsia="Times New Roman" w:hAnsi="Segoe UI" w:cs="Segoe UI"/>
                <w:color w:val="212121"/>
                <w:sz w:val="23"/>
                <w:szCs w:val="23"/>
                <w:shd w:val="clear" w:color="auto" w:fill="A6A6A6"/>
                <w:lang w:eastAsia="en-US"/>
              </w:rPr>
            </w:pPr>
            <w:r w:rsidRPr="008F3E59">
              <w:rPr>
                <w:rFonts w:ascii="Calibri" w:eastAsia="Times New Roman" w:hAnsi="Calibri" w:cs="Segoe UI"/>
                <w:b/>
                <w:bCs/>
                <w:color w:val="000000"/>
                <w:sz w:val="22"/>
                <w:szCs w:val="22"/>
                <w:shd w:val="clear" w:color="auto" w:fill="A6A6A6"/>
                <w:lang w:eastAsia="en-US"/>
              </w:rPr>
              <w:t>Lastest Activity</w:t>
            </w:r>
          </w:p>
        </w:tc>
      </w:tr>
    </w:tbl>
    <w:p w14:paraId="2DE1876C" w14:textId="77777777" w:rsidR="008F3E59" w:rsidRDefault="008F3E59" w:rsidP="00E364FD">
      <w:pPr>
        <w:pStyle w:val="Body"/>
      </w:pPr>
    </w:p>
    <w:p w14:paraId="6ABBC0A7" w14:textId="4D637B2B" w:rsidR="00A923C3" w:rsidRDefault="00A923C3" w:rsidP="00A923C3">
      <w:pPr>
        <w:pStyle w:val="Heading3"/>
      </w:pPr>
      <w:bookmarkStart w:id="87" w:name="_Toc68792070"/>
      <w:r>
        <w:t>Technical Detail</w:t>
      </w:r>
      <w:bookmarkEnd w:id="87"/>
    </w:p>
    <w:p w14:paraId="73C1BAE6" w14:textId="0F2EACDC" w:rsidR="0077008D" w:rsidRDefault="0077008D" w:rsidP="00E364FD">
      <w:pPr>
        <w:pStyle w:val="Body"/>
      </w:pPr>
      <w:r w:rsidRPr="0077008D">
        <w:t>These features are fully supported by WAY4 as standard functionality.</w:t>
      </w:r>
    </w:p>
    <w:p w14:paraId="3FDABF9A" w14:textId="27F0E511" w:rsidR="00A923C3" w:rsidRPr="00313EA6" w:rsidRDefault="00A923C3" w:rsidP="00A923C3">
      <w:pPr>
        <w:pStyle w:val="Heading3"/>
      </w:pPr>
      <w:bookmarkStart w:id="88" w:name="_Toc68792071"/>
      <w:r>
        <w:t>Testing and Sample</w:t>
      </w:r>
      <w:bookmarkEnd w:id="88"/>
    </w:p>
    <w:p w14:paraId="45F5573A" w14:textId="77777777" w:rsidR="00A923C3" w:rsidRDefault="00A923C3" w:rsidP="00A923C3">
      <w:pPr>
        <w:pStyle w:val="Heading3"/>
      </w:pPr>
      <w:bookmarkStart w:id="89" w:name="_Toc68792072"/>
      <w:r>
        <w:t>Limitation</w:t>
      </w:r>
      <w:bookmarkEnd w:id="89"/>
    </w:p>
    <w:p w14:paraId="57E77566" w14:textId="516C992E" w:rsidR="00A923C3" w:rsidRPr="002B0CB7" w:rsidRDefault="00A923C3" w:rsidP="00A923C3">
      <w:pPr>
        <w:pStyle w:val="Heading2Numbered"/>
      </w:pPr>
      <w:bookmarkStart w:id="90" w:name="_Toc68792073"/>
      <w:r w:rsidRPr="00EF26B0">
        <w:t>REQ</w:t>
      </w:r>
      <w:r>
        <w:rPr>
          <w:lang w:val="en-US"/>
        </w:rPr>
        <w:t>PR</w:t>
      </w:r>
      <w:r w:rsidRPr="00EF26B0">
        <w:t>0</w:t>
      </w:r>
      <w:r>
        <w:rPr>
          <w:lang w:val="en-US"/>
        </w:rPr>
        <w:t>1</w:t>
      </w:r>
      <w:r w:rsidR="00CA60AA">
        <w:rPr>
          <w:lang w:val="en-US"/>
        </w:rPr>
        <w:t>2</w:t>
      </w:r>
      <w:r>
        <w:rPr>
          <w:lang w:val="en-US"/>
        </w:rPr>
        <w:t xml:space="preserve">. </w:t>
      </w:r>
      <w:r w:rsidRPr="00A923C3">
        <w:rPr>
          <w:lang w:val="en-US"/>
        </w:rPr>
        <w:t>Instalment Scheme</w:t>
      </w:r>
      <w:bookmarkEnd w:id="90"/>
    </w:p>
    <w:p w14:paraId="658FB2A7" w14:textId="69F20016" w:rsidR="00A923C3" w:rsidRDefault="00A923C3" w:rsidP="007E03B5">
      <w:pPr>
        <w:pStyle w:val="Heading3"/>
        <w:numPr>
          <w:ilvl w:val="2"/>
          <w:numId w:val="12"/>
        </w:numPr>
      </w:pPr>
      <w:bookmarkStart w:id="91" w:name="_Toc68792074"/>
      <w:r>
        <w:t>Business Requirement</w:t>
      </w:r>
      <w:bookmarkEnd w:id="91"/>
    </w:p>
    <w:p w14:paraId="795CC006" w14:textId="77777777" w:rsidR="009903AE" w:rsidRDefault="009903AE" w:rsidP="00E364FD">
      <w:pPr>
        <w:pStyle w:val="Body"/>
      </w:pPr>
    </w:p>
    <w:p w14:paraId="649D43C1" w14:textId="5A6A0AB8" w:rsidR="009903AE" w:rsidRDefault="009903AE" w:rsidP="00E364FD">
      <w:pPr>
        <w:pStyle w:val="Body"/>
      </w:pPr>
      <w:r>
        <w:t>For Buy Now Pay Later Product, LFVN apply standard instalment of Way4</w:t>
      </w:r>
      <w:r w:rsidR="00CA60AA">
        <w:t xml:space="preserve"> </w:t>
      </w:r>
      <w:r>
        <w:t>for BNPL transaction).</w:t>
      </w:r>
    </w:p>
    <w:p w14:paraId="6BAE3FB5" w14:textId="77777777" w:rsidR="00657A37" w:rsidRDefault="00657A37" w:rsidP="00E364FD">
      <w:pPr>
        <w:pStyle w:val="Body"/>
      </w:pPr>
      <w:r>
        <w:t>New instalment scheme will be created for BNPL transaction. The instalment scheme parameters such as tenor, interest, fee are configurable in the scheme.</w:t>
      </w:r>
    </w:p>
    <w:p w14:paraId="16CEFD1D" w14:textId="07CAFD72" w:rsidR="00657A37" w:rsidRPr="0077008D" w:rsidRDefault="00696188" w:rsidP="00E364FD">
      <w:pPr>
        <w:pStyle w:val="Body"/>
      </w:pPr>
      <w:r>
        <w:t>Customer can create early repayment and partial early repayment for the transaction, the instalment tenor should not be changed.</w:t>
      </w:r>
    </w:p>
    <w:p w14:paraId="1DD10CD7" w14:textId="77777777" w:rsidR="00657A37" w:rsidRPr="0077008D" w:rsidRDefault="00657A37" w:rsidP="00E364FD">
      <w:pPr>
        <w:pStyle w:val="Body"/>
      </w:pPr>
      <w:r w:rsidRPr="0077008D">
        <w:t>Creating automatic instalment:</w:t>
      </w:r>
    </w:p>
    <w:p w14:paraId="77E65CA2" w14:textId="50253097" w:rsidR="00657A37" w:rsidRDefault="00657A37" w:rsidP="00153998">
      <w:pPr>
        <w:pStyle w:val="Body"/>
        <w:numPr>
          <w:ilvl w:val="0"/>
          <w:numId w:val="17"/>
        </w:numPr>
      </w:pPr>
      <w:r w:rsidRPr="0077008D">
        <w:t>If the Auth and Fin transaction</w:t>
      </w:r>
      <w:r>
        <w:t xml:space="preserve"> are matching</w:t>
      </w:r>
      <w:r w:rsidRPr="0077008D">
        <w:t xml:space="preserve">, and the Auth transaction </w:t>
      </w:r>
      <w:r>
        <w:t>contains</w:t>
      </w:r>
      <w:r w:rsidRPr="0077008D">
        <w:t xml:space="preserve"> 2 information, which is the installment registration and the number of installment months</w:t>
      </w:r>
      <w:r>
        <w:t>. A</w:t>
      </w:r>
      <w:r w:rsidRPr="0077008D">
        <w:t xml:space="preserve">fter the payment transaction is </w:t>
      </w:r>
      <w:r>
        <w:t>posted</w:t>
      </w:r>
      <w:r w:rsidRPr="0077008D">
        <w:t xml:space="preserve"> to the customer account</w:t>
      </w:r>
      <w:r>
        <w:t>, t</w:t>
      </w:r>
      <w:r w:rsidRPr="0077008D">
        <w:t xml:space="preserve">he system immediately converts the transaction to installment transaction according to the number of </w:t>
      </w:r>
      <w:r>
        <w:t>tenor</w:t>
      </w:r>
      <w:r w:rsidRPr="0077008D">
        <w:t xml:space="preserve"> recorded on the Auth transaction</w:t>
      </w:r>
      <w:r>
        <w:t>.</w:t>
      </w:r>
    </w:p>
    <w:p w14:paraId="72D7D84F" w14:textId="205E279D" w:rsidR="00CA60AA" w:rsidRPr="0077008D" w:rsidRDefault="00CA60AA" w:rsidP="00153998">
      <w:pPr>
        <w:pStyle w:val="Body"/>
        <w:numPr>
          <w:ilvl w:val="0"/>
          <w:numId w:val="17"/>
        </w:numPr>
      </w:pPr>
      <w:r w:rsidRPr="00CA60AA">
        <w:t xml:space="preserve">If the Auth and Fin transactions do not match the information. Fin transaction status is Decline or Decline Service, automatic installment is not implemented. These transactions will be </w:t>
      </w:r>
      <w:r w:rsidR="005955C2">
        <w:t>converted to instalment manually</w:t>
      </w:r>
      <w:r>
        <w:t>.</w:t>
      </w:r>
    </w:p>
    <w:p w14:paraId="54C5A063" w14:textId="75DADA7D" w:rsidR="00A923C3" w:rsidRDefault="00A923C3" w:rsidP="00A923C3">
      <w:pPr>
        <w:pStyle w:val="Heading3"/>
      </w:pPr>
      <w:bookmarkStart w:id="92" w:name="_Toc68792075"/>
      <w:r>
        <w:t>Technical Detail</w:t>
      </w:r>
      <w:bookmarkEnd w:id="92"/>
    </w:p>
    <w:p w14:paraId="028A5E1F" w14:textId="568C25E4" w:rsidR="00CA60AA" w:rsidRDefault="00CA60AA" w:rsidP="00E364FD">
      <w:pPr>
        <w:pStyle w:val="Body"/>
      </w:pPr>
      <w:r w:rsidRPr="0077008D">
        <w:t>These features are fully supported by WAY4 as standard functionality.</w:t>
      </w:r>
    </w:p>
    <w:p w14:paraId="3CA6C923" w14:textId="53BE1B18" w:rsidR="00A923C3" w:rsidRPr="00313EA6" w:rsidRDefault="00A923C3" w:rsidP="00A923C3">
      <w:pPr>
        <w:pStyle w:val="Heading3"/>
      </w:pPr>
      <w:bookmarkStart w:id="93" w:name="_Toc68792076"/>
      <w:r>
        <w:t>Testing and Sample</w:t>
      </w:r>
      <w:bookmarkEnd w:id="93"/>
    </w:p>
    <w:p w14:paraId="657F0F04" w14:textId="77777777" w:rsidR="00A923C3" w:rsidRDefault="00A923C3" w:rsidP="00A923C3">
      <w:pPr>
        <w:pStyle w:val="Heading3"/>
      </w:pPr>
      <w:bookmarkStart w:id="94" w:name="_Toc68792077"/>
      <w:r>
        <w:t>Limitation</w:t>
      </w:r>
      <w:bookmarkEnd w:id="94"/>
    </w:p>
    <w:p w14:paraId="566FFB59" w14:textId="20F7A2B1" w:rsidR="00A923C3" w:rsidRPr="002B0CB7" w:rsidRDefault="00A923C3" w:rsidP="00A923C3">
      <w:pPr>
        <w:pStyle w:val="Heading2Numbered"/>
      </w:pPr>
      <w:bookmarkStart w:id="95" w:name="_Toc68792078"/>
      <w:r w:rsidRPr="00EF26B0">
        <w:t>REQ</w:t>
      </w:r>
      <w:r>
        <w:rPr>
          <w:lang w:val="en-US"/>
        </w:rPr>
        <w:t>PR</w:t>
      </w:r>
      <w:r w:rsidRPr="00EF26B0">
        <w:t>0</w:t>
      </w:r>
      <w:r>
        <w:rPr>
          <w:lang w:val="en-US"/>
        </w:rPr>
        <w:t>1</w:t>
      </w:r>
      <w:r w:rsidR="00CA60AA">
        <w:rPr>
          <w:lang w:val="en-US"/>
        </w:rPr>
        <w:t>3</w:t>
      </w:r>
      <w:r>
        <w:rPr>
          <w:lang w:val="en-US"/>
        </w:rPr>
        <w:t xml:space="preserve">. </w:t>
      </w:r>
      <w:r w:rsidRPr="00A923C3">
        <w:rPr>
          <w:lang w:val="en-US"/>
        </w:rPr>
        <w:t>Notification</w:t>
      </w:r>
      <w:bookmarkEnd w:id="95"/>
    </w:p>
    <w:p w14:paraId="210A5894" w14:textId="7557578F" w:rsidR="00A923C3" w:rsidRDefault="00A923C3" w:rsidP="007E03B5">
      <w:pPr>
        <w:pStyle w:val="Heading3"/>
        <w:numPr>
          <w:ilvl w:val="2"/>
          <w:numId w:val="12"/>
        </w:numPr>
      </w:pPr>
      <w:bookmarkStart w:id="96" w:name="_Toc68792079"/>
      <w:r>
        <w:t>Business Requirement</w:t>
      </w:r>
      <w:bookmarkEnd w:id="96"/>
    </w:p>
    <w:p w14:paraId="2E039849" w14:textId="6C9E692E" w:rsidR="0008456D" w:rsidRDefault="0008456D" w:rsidP="00E364FD">
      <w:pPr>
        <w:pStyle w:val="Body"/>
      </w:pPr>
      <w:r>
        <w:t>The notification for Buy Now Pay Later product is similar with current notification for private credit card product. There are three channels to communicate with the Cardholder: SMS, Email and Push.</w:t>
      </w:r>
    </w:p>
    <w:p w14:paraId="14360C8A" w14:textId="4A485DC9" w:rsidR="0008456D" w:rsidRDefault="0008456D" w:rsidP="0040359C">
      <w:pPr>
        <w:pStyle w:val="Body"/>
        <w:numPr>
          <w:ilvl w:val="0"/>
          <w:numId w:val="17"/>
        </w:numPr>
      </w:pPr>
      <w:r>
        <w:t>Balance change</w:t>
      </w:r>
    </w:p>
    <w:p w14:paraId="69B66FF5" w14:textId="7508D8EC" w:rsidR="0008456D" w:rsidRDefault="0008456D" w:rsidP="0040359C">
      <w:pPr>
        <w:pStyle w:val="Body"/>
        <w:numPr>
          <w:ilvl w:val="0"/>
          <w:numId w:val="17"/>
        </w:numPr>
      </w:pPr>
      <w:r>
        <w:t>Statement</w:t>
      </w:r>
    </w:p>
    <w:p w14:paraId="7248214F" w14:textId="65F67164" w:rsidR="0024667B" w:rsidRDefault="0008456D" w:rsidP="008904E5">
      <w:pPr>
        <w:pStyle w:val="Body"/>
        <w:numPr>
          <w:ilvl w:val="0"/>
          <w:numId w:val="17"/>
        </w:numPr>
      </w:pPr>
      <w:r>
        <w:t>Payment reminde</w:t>
      </w:r>
      <w:r w:rsidR="0024667B">
        <w:t>r</w:t>
      </w:r>
    </w:p>
    <w:p w14:paraId="74523769" w14:textId="77777777" w:rsidR="0008456D" w:rsidRDefault="0008456D" w:rsidP="00E364FD">
      <w:pPr>
        <w:pStyle w:val="Body"/>
      </w:pPr>
      <w:r>
        <w:t>Template of the notification:</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2267"/>
        <w:gridCol w:w="3683"/>
        <w:gridCol w:w="3413"/>
      </w:tblGrid>
      <w:tr w:rsidR="00677C48" w14:paraId="54B544F4" w14:textId="777337D1" w:rsidTr="00153998">
        <w:tc>
          <w:tcPr>
            <w:tcW w:w="380" w:type="pct"/>
            <w:tcBorders>
              <w:top w:val="single" w:sz="8" w:space="0" w:color="auto"/>
              <w:left w:val="nil"/>
              <w:bottom w:val="single" w:sz="8" w:space="0" w:color="auto"/>
              <w:right w:val="nil"/>
            </w:tcBorders>
            <w:shd w:val="clear" w:color="auto" w:fill="E7F1F9"/>
          </w:tcPr>
          <w:p w14:paraId="7F1E8161" w14:textId="77777777" w:rsidR="00677C48" w:rsidRPr="005C50B7" w:rsidRDefault="00677C48" w:rsidP="00A2626F">
            <w:pPr>
              <w:pStyle w:val="TableHeading"/>
              <w:spacing w:after="120" w:line="240" w:lineRule="auto"/>
              <w:jc w:val="both"/>
              <w:rPr>
                <w:bCs/>
                <w:lang w:val="en-GB"/>
              </w:rPr>
            </w:pPr>
            <w:r>
              <w:rPr>
                <w:bCs/>
                <w:lang w:val="en-GB"/>
              </w:rPr>
              <w:t>Number</w:t>
            </w:r>
          </w:p>
        </w:tc>
        <w:tc>
          <w:tcPr>
            <w:tcW w:w="1119" w:type="pct"/>
            <w:tcBorders>
              <w:top w:val="single" w:sz="8" w:space="0" w:color="auto"/>
              <w:left w:val="nil"/>
              <w:bottom w:val="single" w:sz="8" w:space="0" w:color="auto"/>
              <w:right w:val="nil"/>
            </w:tcBorders>
            <w:shd w:val="clear" w:color="auto" w:fill="E7F1F9"/>
          </w:tcPr>
          <w:p w14:paraId="1D7F708E" w14:textId="3A72B1DD" w:rsidR="00677C48" w:rsidRPr="009679B8" w:rsidRDefault="00677C48" w:rsidP="00A2626F">
            <w:pPr>
              <w:pStyle w:val="TableHeading"/>
              <w:spacing w:after="120" w:line="240" w:lineRule="auto"/>
              <w:jc w:val="both"/>
              <w:rPr>
                <w:rFonts w:ascii="Calibri" w:hAnsi="Calibri" w:cs="Calibri"/>
                <w:bCs/>
              </w:rPr>
            </w:pPr>
            <w:r>
              <w:rPr>
                <w:rFonts w:ascii="Calibri" w:hAnsi="Calibri" w:cs="Calibri"/>
                <w:bCs/>
              </w:rPr>
              <w:t>Description</w:t>
            </w:r>
          </w:p>
        </w:tc>
        <w:tc>
          <w:tcPr>
            <w:tcW w:w="1817" w:type="pct"/>
            <w:tcBorders>
              <w:top w:val="single" w:sz="8" w:space="0" w:color="auto"/>
              <w:left w:val="nil"/>
              <w:bottom w:val="single" w:sz="8" w:space="0" w:color="auto"/>
              <w:right w:val="nil"/>
            </w:tcBorders>
            <w:shd w:val="clear" w:color="auto" w:fill="E7F1F9"/>
          </w:tcPr>
          <w:p w14:paraId="3D0DC7C2" w14:textId="3C64309D" w:rsidR="00677C48" w:rsidRDefault="00677C48" w:rsidP="00A2626F">
            <w:pPr>
              <w:pStyle w:val="TableHeading"/>
              <w:spacing w:after="120" w:line="240" w:lineRule="auto"/>
              <w:jc w:val="both"/>
              <w:rPr>
                <w:rFonts w:ascii="Calibri" w:hAnsi="Calibri" w:cs="Calibri"/>
                <w:bCs/>
              </w:rPr>
            </w:pPr>
            <w:r>
              <w:rPr>
                <w:rFonts w:ascii="Calibri" w:hAnsi="Calibri" w:cs="Calibri"/>
                <w:bCs/>
              </w:rPr>
              <w:t>Content</w:t>
            </w:r>
          </w:p>
        </w:tc>
        <w:tc>
          <w:tcPr>
            <w:tcW w:w="1684" w:type="pct"/>
            <w:tcBorders>
              <w:top w:val="single" w:sz="8" w:space="0" w:color="auto"/>
              <w:left w:val="nil"/>
              <w:bottom w:val="single" w:sz="8" w:space="0" w:color="auto"/>
              <w:right w:val="nil"/>
            </w:tcBorders>
            <w:shd w:val="clear" w:color="auto" w:fill="E7F1F9"/>
          </w:tcPr>
          <w:p w14:paraId="1A314A3F" w14:textId="6BAF2383" w:rsidR="00677C48" w:rsidRDefault="00677C48" w:rsidP="00A2626F">
            <w:pPr>
              <w:pStyle w:val="TableHeading"/>
              <w:spacing w:after="120" w:line="240" w:lineRule="auto"/>
              <w:jc w:val="both"/>
              <w:rPr>
                <w:rFonts w:ascii="Calibri" w:hAnsi="Calibri" w:cs="Calibri"/>
                <w:bCs/>
              </w:rPr>
            </w:pPr>
            <w:r>
              <w:rPr>
                <w:rFonts w:ascii="Calibri" w:hAnsi="Calibri" w:cs="Calibri"/>
                <w:bCs/>
              </w:rPr>
              <w:t>Note</w:t>
            </w:r>
          </w:p>
        </w:tc>
      </w:tr>
      <w:tr w:rsidR="00677C48" w:rsidRPr="0050346D" w14:paraId="008137F8" w14:textId="6FFA11C0" w:rsidTr="00153998">
        <w:trPr>
          <w:trHeight w:val="252"/>
        </w:trPr>
        <w:tc>
          <w:tcPr>
            <w:tcW w:w="380" w:type="pct"/>
            <w:tcBorders>
              <w:top w:val="single" w:sz="8" w:space="0" w:color="auto"/>
              <w:left w:val="nil"/>
              <w:bottom w:val="single" w:sz="8" w:space="0" w:color="auto"/>
              <w:right w:val="nil"/>
            </w:tcBorders>
          </w:tcPr>
          <w:p w14:paraId="4923188F" w14:textId="77777777" w:rsidR="00677C48" w:rsidRPr="005C50B7" w:rsidRDefault="00677C48" w:rsidP="00A2626F">
            <w:pPr>
              <w:pStyle w:val="TabText"/>
              <w:rPr>
                <w:lang w:val="en-GB"/>
              </w:rPr>
            </w:pPr>
            <w:r>
              <w:rPr>
                <w:lang w:val="en-GB"/>
              </w:rPr>
              <w:t>1</w:t>
            </w:r>
          </w:p>
        </w:tc>
        <w:tc>
          <w:tcPr>
            <w:tcW w:w="1119" w:type="pct"/>
            <w:tcBorders>
              <w:top w:val="single" w:sz="8" w:space="0" w:color="auto"/>
              <w:left w:val="nil"/>
              <w:bottom w:val="single" w:sz="8" w:space="0" w:color="auto"/>
              <w:right w:val="nil"/>
            </w:tcBorders>
          </w:tcPr>
          <w:p w14:paraId="4CF29D16" w14:textId="5F5DB4DA" w:rsidR="00677C48" w:rsidRPr="005C50B7" w:rsidRDefault="00677C48" w:rsidP="00A2626F">
            <w:pPr>
              <w:pStyle w:val="TabText"/>
              <w:rPr>
                <w:lang w:val="en-GB"/>
              </w:rPr>
            </w:pPr>
            <w:r>
              <w:rPr>
                <w:lang w:val="en-GB"/>
              </w:rPr>
              <w:t xml:space="preserve">SMS send when BNPL contract credit limit is approved </w:t>
            </w:r>
          </w:p>
        </w:tc>
        <w:tc>
          <w:tcPr>
            <w:tcW w:w="1817" w:type="pct"/>
            <w:tcBorders>
              <w:top w:val="single" w:sz="8" w:space="0" w:color="auto"/>
              <w:left w:val="nil"/>
              <w:bottom w:val="single" w:sz="8" w:space="0" w:color="auto"/>
              <w:right w:val="nil"/>
            </w:tcBorders>
          </w:tcPr>
          <w:p w14:paraId="6298C1CE" w14:textId="3A3FF9D8" w:rsidR="00677C48" w:rsidRPr="00233FCC" w:rsidRDefault="00677C48" w:rsidP="009903AE">
            <w:pPr>
              <w:spacing w:before="120"/>
              <w:ind w:left="0"/>
              <w:rPr>
                <w:i/>
                <w:iCs/>
                <w:szCs w:val="20"/>
              </w:rPr>
            </w:pPr>
            <w:r w:rsidRPr="00233FCC">
              <w:rPr>
                <w:i/>
                <w:iCs/>
                <w:szCs w:val="20"/>
              </w:rPr>
              <w:t>Vietnamese: "</w:t>
            </w:r>
            <w:r w:rsidRPr="00233FCC">
              <w:rPr>
                <w:szCs w:val="20"/>
              </w:rPr>
              <w:t xml:space="preserve"> </w:t>
            </w:r>
            <w:r w:rsidRPr="00233FCC">
              <w:rPr>
                <w:i/>
                <w:iCs/>
                <w:color w:val="000000"/>
                <w:szCs w:val="20"/>
              </w:rPr>
              <w:t xml:space="preserve">Quy khach duoc cap han muc Paylater  </w:t>
            </w:r>
            <w:r w:rsidRPr="0095127D">
              <w:rPr>
                <w:i/>
                <w:iCs/>
                <w:color w:val="FF0000"/>
                <w:szCs w:val="20"/>
              </w:rPr>
              <w:t xml:space="preserve">x,xxx,xxx </w:t>
            </w:r>
            <w:r w:rsidRPr="00233FCC">
              <w:rPr>
                <w:i/>
                <w:iCs/>
                <w:color w:val="000000"/>
                <w:szCs w:val="20"/>
              </w:rPr>
              <w:t xml:space="preserve">VND, HD so </w:t>
            </w:r>
            <w:commentRangeStart w:id="97"/>
            <w:r w:rsidRPr="0095127D">
              <w:rPr>
                <w:i/>
                <w:iCs/>
                <w:color w:val="FF0000"/>
                <w:szCs w:val="20"/>
              </w:rPr>
              <w:t>ABC123456789</w:t>
            </w:r>
            <w:commentRangeEnd w:id="97"/>
            <w:r w:rsidRPr="0095127D">
              <w:rPr>
                <w:rStyle w:val="CommentReference"/>
                <w:color w:val="FF0000"/>
              </w:rPr>
              <w:commentReference w:id="97"/>
            </w:r>
            <w:r w:rsidRPr="00233FCC">
              <w:rPr>
                <w:i/>
                <w:iCs/>
                <w:color w:val="000000"/>
                <w:szCs w:val="20"/>
              </w:rPr>
              <w:t xml:space="preserve"> . Hieu luc den:dd/mm/yy. Quan ly HM qua web lottefinance.vn/app Lotte Finance.LH:19006866</w:t>
            </w:r>
            <w:r w:rsidRPr="00233FCC">
              <w:rPr>
                <w:i/>
                <w:iCs/>
                <w:szCs w:val="20"/>
              </w:rPr>
              <w:t xml:space="preserve">" </w:t>
            </w:r>
          </w:p>
          <w:p w14:paraId="2D7278FD" w14:textId="17745E5F" w:rsidR="00677C48" w:rsidRDefault="00677C48" w:rsidP="009903AE">
            <w:pPr>
              <w:pStyle w:val="TabText"/>
              <w:rPr>
                <w:i/>
                <w:iCs/>
                <w:color w:val="000000"/>
                <w:szCs w:val="20"/>
              </w:rPr>
            </w:pPr>
            <w:r w:rsidRPr="00233FCC">
              <w:rPr>
                <w:i/>
                <w:iCs/>
                <w:szCs w:val="20"/>
              </w:rPr>
              <w:t>English: “</w:t>
            </w:r>
            <w:r w:rsidRPr="00233FCC">
              <w:rPr>
                <w:i/>
                <w:iCs/>
                <w:color w:val="000000"/>
                <w:szCs w:val="20"/>
              </w:rPr>
              <w:t xml:space="preserve">Paylater limit was approved successfully with limit:VND </w:t>
            </w:r>
            <w:r w:rsidRPr="0095127D">
              <w:rPr>
                <w:i/>
                <w:iCs/>
                <w:color w:val="FF0000"/>
                <w:szCs w:val="20"/>
              </w:rPr>
              <w:t>xxx,xxx,xxx</w:t>
            </w:r>
            <w:r w:rsidRPr="00233FCC">
              <w:rPr>
                <w:i/>
                <w:iCs/>
                <w:color w:val="000000"/>
                <w:szCs w:val="20"/>
              </w:rPr>
              <w:t xml:space="preserve">, Contract No </w:t>
            </w:r>
            <w:r w:rsidRPr="0095127D">
              <w:rPr>
                <w:i/>
                <w:iCs/>
                <w:color w:val="FF0000"/>
                <w:szCs w:val="20"/>
              </w:rPr>
              <w:t>ABC123456789</w:t>
            </w:r>
            <w:r w:rsidRPr="00233FCC">
              <w:rPr>
                <w:i/>
                <w:iCs/>
                <w:color w:val="000000"/>
                <w:szCs w:val="20"/>
              </w:rPr>
              <w:t xml:space="preserve"> . Manage limit through web/ app Lotte Finance.Contact. HL19006866”</w:t>
            </w:r>
          </w:p>
          <w:p w14:paraId="12812BFD" w14:textId="38B1C8E2" w:rsidR="00677C48" w:rsidRPr="00DD5834" w:rsidRDefault="00677C48" w:rsidP="009903AE">
            <w:pPr>
              <w:pStyle w:val="TabText"/>
              <w:rPr>
                <w:szCs w:val="20"/>
                <w:lang w:val="en-GB"/>
              </w:rPr>
            </w:pPr>
          </w:p>
        </w:tc>
        <w:tc>
          <w:tcPr>
            <w:tcW w:w="1684" w:type="pct"/>
            <w:tcBorders>
              <w:top w:val="single" w:sz="8" w:space="0" w:color="auto"/>
              <w:left w:val="nil"/>
              <w:bottom w:val="single" w:sz="8" w:space="0" w:color="auto"/>
              <w:right w:val="nil"/>
            </w:tcBorders>
          </w:tcPr>
          <w:p w14:paraId="72D9FE72" w14:textId="77777777" w:rsidR="00677C48" w:rsidRDefault="00677C48" w:rsidP="00153998">
            <w:pPr>
              <w:pStyle w:val="TabText"/>
              <w:rPr>
                <w:szCs w:val="20"/>
                <w:lang w:val="en-GB"/>
              </w:rPr>
            </w:pPr>
            <w:r w:rsidRPr="0095127D">
              <w:rPr>
                <w:color w:val="FF0000"/>
                <w:szCs w:val="20"/>
                <w:lang w:val="en-GB"/>
              </w:rPr>
              <w:t>ACB123456789</w:t>
            </w:r>
            <w:r>
              <w:rPr>
                <w:szCs w:val="20"/>
                <w:lang w:val="en-GB"/>
              </w:rPr>
              <w:t>: Issuing Contract Number</w:t>
            </w:r>
          </w:p>
          <w:p w14:paraId="6787DBCC" w14:textId="30035121" w:rsidR="00677C48" w:rsidRPr="00233FCC" w:rsidRDefault="00677C48" w:rsidP="00153998">
            <w:pPr>
              <w:spacing w:before="120"/>
              <w:ind w:left="0"/>
              <w:rPr>
                <w:i/>
                <w:iCs/>
                <w:szCs w:val="20"/>
              </w:rPr>
            </w:pPr>
            <w:r w:rsidRPr="0095127D">
              <w:rPr>
                <w:color w:val="FF0000"/>
                <w:szCs w:val="20"/>
              </w:rPr>
              <w:t>x,xxx,xxx</w:t>
            </w:r>
            <w:r>
              <w:rPr>
                <w:color w:val="000000"/>
                <w:szCs w:val="20"/>
              </w:rPr>
              <w:t>: Credit limit of issuing contract</w:t>
            </w:r>
          </w:p>
        </w:tc>
      </w:tr>
      <w:tr w:rsidR="00677C48" w:rsidRPr="0050346D" w14:paraId="6895F450" w14:textId="6208146C" w:rsidTr="00153998">
        <w:trPr>
          <w:trHeight w:val="252"/>
        </w:trPr>
        <w:tc>
          <w:tcPr>
            <w:tcW w:w="380" w:type="pct"/>
            <w:tcBorders>
              <w:top w:val="single" w:sz="8" w:space="0" w:color="auto"/>
              <w:left w:val="nil"/>
              <w:bottom w:val="single" w:sz="8" w:space="0" w:color="auto"/>
              <w:right w:val="nil"/>
            </w:tcBorders>
          </w:tcPr>
          <w:p w14:paraId="27B7CC3F" w14:textId="31700855" w:rsidR="00677C48" w:rsidRDefault="00677C48" w:rsidP="00A2626F">
            <w:pPr>
              <w:pStyle w:val="TabText"/>
              <w:rPr>
                <w:lang w:val="en-GB"/>
              </w:rPr>
            </w:pPr>
            <w:r>
              <w:rPr>
                <w:lang w:val="en-GB"/>
              </w:rPr>
              <w:t>2</w:t>
            </w:r>
          </w:p>
        </w:tc>
        <w:tc>
          <w:tcPr>
            <w:tcW w:w="1119" w:type="pct"/>
            <w:tcBorders>
              <w:top w:val="single" w:sz="8" w:space="0" w:color="auto"/>
              <w:left w:val="nil"/>
              <w:bottom w:val="single" w:sz="8" w:space="0" w:color="auto"/>
              <w:right w:val="nil"/>
            </w:tcBorders>
          </w:tcPr>
          <w:p w14:paraId="51236048" w14:textId="4219ADCA" w:rsidR="00677C48" w:rsidRDefault="00677C48" w:rsidP="00A2626F">
            <w:pPr>
              <w:pStyle w:val="TabText"/>
              <w:rPr>
                <w:lang w:val="en-GB"/>
              </w:rPr>
            </w:pPr>
            <w:r>
              <w:rPr>
                <w:lang w:val="en-GB"/>
              </w:rPr>
              <w:t>SMS send when authorization transaction successful</w:t>
            </w:r>
          </w:p>
        </w:tc>
        <w:tc>
          <w:tcPr>
            <w:tcW w:w="1817" w:type="pct"/>
            <w:tcBorders>
              <w:top w:val="single" w:sz="8" w:space="0" w:color="auto"/>
              <w:left w:val="nil"/>
              <w:bottom w:val="single" w:sz="8" w:space="0" w:color="auto"/>
              <w:right w:val="nil"/>
            </w:tcBorders>
          </w:tcPr>
          <w:p w14:paraId="04D886EF" w14:textId="132D54EA" w:rsidR="00677C48" w:rsidRPr="00233FCC" w:rsidRDefault="00677C48" w:rsidP="004B5CED">
            <w:pPr>
              <w:spacing w:before="120"/>
              <w:ind w:left="0"/>
              <w:rPr>
                <w:i/>
                <w:iCs/>
                <w:szCs w:val="20"/>
              </w:rPr>
            </w:pPr>
            <w:r w:rsidRPr="00233FCC">
              <w:rPr>
                <w:i/>
                <w:iCs/>
                <w:szCs w:val="20"/>
              </w:rPr>
              <w:t>Vietnamese: "</w:t>
            </w:r>
            <w:r w:rsidRPr="00233FCC">
              <w:rPr>
                <w:szCs w:val="20"/>
              </w:rPr>
              <w:t xml:space="preserve"> </w:t>
            </w:r>
            <w:r w:rsidRPr="00233FCC">
              <w:rPr>
                <w:i/>
                <w:iCs/>
                <w:color w:val="000000"/>
                <w:szCs w:val="20"/>
              </w:rPr>
              <w:t xml:space="preserve">Hop dong so </w:t>
            </w:r>
            <w:r w:rsidRPr="0095127D">
              <w:rPr>
                <w:i/>
                <w:iCs/>
                <w:color w:val="FF0000"/>
                <w:szCs w:val="20"/>
              </w:rPr>
              <w:t>ABC123456789</w:t>
            </w:r>
            <w:r w:rsidRPr="00233FCC">
              <w:rPr>
                <w:i/>
                <w:iCs/>
                <w:color w:val="000000"/>
                <w:szCs w:val="20"/>
              </w:rPr>
              <w:t xml:space="preserve">: giao dich </w:t>
            </w:r>
            <w:r w:rsidRPr="0095127D">
              <w:rPr>
                <w:i/>
                <w:iCs/>
                <w:color w:val="FF0000"/>
                <w:szCs w:val="20"/>
              </w:rPr>
              <w:t>XXX,XXX,XXX</w:t>
            </w:r>
            <w:r w:rsidRPr="00233FCC">
              <w:rPr>
                <w:i/>
                <w:iCs/>
                <w:color w:val="000000"/>
                <w:szCs w:val="20"/>
              </w:rPr>
              <w:t xml:space="preserve">VND luc 17:01 </w:t>
            </w:r>
            <w:r w:rsidRPr="0095127D">
              <w:rPr>
                <w:i/>
                <w:iCs/>
                <w:color w:val="FF0000"/>
                <w:szCs w:val="20"/>
              </w:rPr>
              <w:t xml:space="preserve">DD/MM/YYYY </w:t>
            </w:r>
            <w:r w:rsidRPr="00233FCC">
              <w:rPr>
                <w:i/>
                <w:iCs/>
                <w:color w:val="000000"/>
                <w:szCs w:val="20"/>
              </w:rPr>
              <w:t xml:space="preserve">&lt;Ten_Merchant&gt;. Han muc con lai: </w:t>
            </w:r>
            <w:r w:rsidRPr="0095127D">
              <w:rPr>
                <w:i/>
                <w:iCs/>
                <w:color w:val="FF0000"/>
                <w:szCs w:val="20"/>
              </w:rPr>
              <w:t>YYY,YYY,YYY</w:t>
            </w:r>
            <w:r w:rsidRPr="00233FCC">
              <w:rPr>
                <w:i/>
                <w:iCs/>
                <w:color w:val="000000"/>
                <w:szCs w:val="20"/>
              </w:rPr>
              <w:t>VND. Hotline: 1900 6866</w:t>
            </w:r>
            <w:r w:rsidRPr="00233FCC">
              <w:rPr>
                <w:i/>
                <w:iCs/>
                <w:szCs w:val="20"/>
              </w:rPr>
              <w:t xml:space="preserve">" </w:t>
            </w:r>
          </w:p>
          <w:p w14:paraId="731B15E2" w14:textId="553574B8" w:rsidR="00677C48" w:rsidRDefault="00677C48" w:rsidP="004B5CED">
            <w:pPr>
              <w:spacing w:before="120"/>
              <w:ind w:left="0"/>
              <w:rPr>
                <w:i/>
                <w:iCs/>
                <w:color w:val="000000"/>
                <w:szCs w:val="20"/>
              </w:rPr>
            </w:pPr>
            <w:r w:rsidRPr="00233FCC">
              <w:rPr>
                <w:i/>
                <w:iCs/>
                <w:szCs w:val="20"/>
              </w:rPr>
              <w:t>English: “</w:t>
            </w:r>
            <w:r w:rsidRPr="00233FCC">
              <w:rPr>
                <w:i/>
                <w:iCs/>
                <w:color w:val="000000"/>
                <w:szCs w:val="20"/>
              </w:rPr>
              <w:t xml:space="preserve">Contract No </w:t>
            </w:r>
            <w:r w:rsidRPr="0095127D">
              <w:rPr>
                <w:i/>
                <w:iCs/>
                <w:color w:val="FF0000"/>
                <w:szCs w:val="20"/>
              </w:rPr>
              <w:t xml:space="preserve">ABC123456789 </w:t>
            </w:r>
            <w:r w:rsidRPr="00233FCC">
              <w:rPr>
                <w:i/>
                <w:iCs/>
                <w:color w:val="000000"/>
                <w:szCs w:val="20"/>
              </w:rPr>
              <w:t>was used VND</w:t>
            </w:r>
            <w:r w:rsidRPr="0095127D">
              <w:rPr>
                <w:i/>
                <w:iCs/>
                <w:color w:val="FF0000"/>
                <w:szCs w:val="20"/>
              </w:rPr>
              <w:t xml:space="preserve">XXX,XXX,XXX </w:t>
            </w:r>
            <w:r w:rsidRPr="00233FCC">
              <w:rPr>
                <w:i/>
                <w:iCs/>
                <w:color w:val="000000"/>
                <w:szCs w:val="20"/>
              </w:rPr>
              <w:t xml:space="preserve">at 17:01 </w:t>
            </w:r>
            <w:r w:rsidRPr="0095127D">
              <w:rPr>
                <w:i/>
                <w:iCs/>
                <w:color w:val="FF0000"/>
                <w:szCs w:val="20"/>
              </w:rPr>
              <w:t xml:space="preserve">YYYY/MM/DD </w:t>
            </w:r>
            <w:r w:rsidRPr="00233FCC">
              <w:rPr>
                <w:i/>
                <w:iCs/>
                <w:color w:val="000000"/>
                <w:szCs w:val="20"/>
              </w:rPr>
              <w:t>&lt;Merchant_Name&gt;.Remaining Limit: VND</w:t>
            </w:r>
            <w:r w:rsidRPr="0095127D">
              <w:rPr>
                <w:i/>
                <w:iCs/>
                <w:color w:val="FF0000"/>
                <w:szCs w:val="20"/>
              </w:rPr>
              <w:t>YYY,YYY,YYY</w:t>
            </w:r>
            <w:r w:rsidRPr="00233FCC">
              <w:rPr>
                <w:i/>
                <w:iCs/>
                <w:color w:val="000000"/>
                <w:szCs w:val="20"/>
              </w:rPr>
              <w:t>. Hotline: 19006866”</w:t>
            </w:r>
          </w:p>
          <w:p w14:paraId="55318A5D" w14:textId="0838B1D7" w:rsidR="00677C48" w:rsidRPr="00DD5834" w:rsidRDefault="00677C48" w:rsidP="00DD5834">
            <w:pPr>
              <w:pStyle w:val="Body"/>
              <w:ind w:left="0"/>
              <w:rPr>
                <w:highlight w:val="yellow"/>
              </w:rPr>
            </w:pPr>
          </w:p>
        </w:tc>
        <w:tc>
          <w:tcPr>
            <w:tcW w:w="1684" w:type="pct"/>
            <w:tcBorders>
              <w:top w:val="single" w:sz="8" w:space="0" w:color="auto"/>
              <w:left w:val="nil"/>
              <w:bottom w:val="single" w:sz="8" w:space="0" w:color="auto"/>
              <w:right w:val="nil"/>
            </w:tcBorders>
          </w:tcPr>
          <w:p w14:paraId="020B4D57" w14:textId="2E94F22C" w:rsidR="00677C48" w:rsidRDefault="00677C48" w:rsidP="00153998">
            <w:pPr>
              <w:pStyle w:val="Body"/>
              <w:ind w:left="0"/>
              <w:jc w:val="left"/>
            </w:pPr>
            <w:r w:rsidRPr="0095127D">
              <w:rPr>
                <w:color w:val="FF0000"/>
                <w:szCs w:val="20"/>
                <w:lang w:val="en-GB"/>
              </w:rPr>
              <w:t>ACB123456789</w:t>
            </w:r>
            <w:r>
              <w:rPr>
                <w:szCs w:val="20"/>
                <w:lang w:val="en-GB"/>
              </w:rPr>
              <w:t>: Issuing Contract Number</w:t>
            </w:r>
          </w:p>
          <w:p w14:paraId="06A2B9FB" w14:textId="77777777" w:rsidR="00677C48" w:rsidRDefault="00677C48" w:rsidP="00153998">
            <w:pPr>
              <w:pStyle w:val="Body"/>
              <w:ind w:left="0"/>
              <w:jc w:val="left"/>
            </w:pPr>
            <w:r w:rsidRPr="0095127D">
              <w:rPr>
                <w:color w:val="FF0000"/>
              </w:rPr>
              <w:t>XXX,XXX,XXX</w:t>
            </w:r>
            <w:r>
              <w:t>: Transaction Amount</w:t>
            </w:r>
          </w:p>
          <w:p w14:paraId="2BC58E94" w14:textId="77777777" w:rsidR="00677C48" w:rsidRDefault="00677C48" w:rsidP="00153998">
            <w:pPr>
              <w:pStyle w:val="Body"/>
              <w:ind w:left="0"/>
              <w:jc w:val="left"/>
            </w:pPr>
            <w:r w:rsidRPr="0095127D">
              <w:rPr>
                <w:color w:val="FF0000"/>
              </w:rPr>
              <w:t>YYY,YYY,YYY</w:t>
            </w:r>
            <w:r>
              <w:t>: Available Balance</w:t>
            </w:r>
          </w:p>
          <w:p w14:paraId="6B0461FA" w14:textId="54FB9DAB" w:rsidR="00677C48" w:rsidRPr="00233FCC" w:rsidRDefault="00677C48" w:rsidP="00153998">
            <w:pPr>
              <w:spacing w:before="120"/>
              <w:ind w:left="0"/>
              <w:rPr>
                <w:i/>
                <w:iCs/>
                <w:szCs w:val="20"/>
              </w:rPr>
            </w:pPr>
            <w:r w:rsidRPr="0095127D">
              <w:rPr>
                <w:color w:val="FF0000"/>
              </w:rPr>
              <w:t>DD/MM/YYYY</w:t>
            </w:r>
            <w:r>
              <w:t>: Transaction Date</w:t>
            </w:r>
          </w:p>
        </w:tc>
      </w:tr>
      <w:tr w:rsidR="00677C48" w:rsidRPr="0050346D" w14:paraId="7BC9078E" w14:textId="222F9F7F" w:rsidTr="00153998">
        <w:trPr>
          <w:trHeight w:val="252"/>
        </w:trPr>
        <w:tc>
          <w:tcPr>
            <w:tcW w:w="380" w:type="pct"/>
            <w:tcBorders>
              <w:top w:val="single" w:sz="8" w:space="0" w:color="auto"/>
              <w:left w:val="nil"/>
              <w:bottom w:val="single" w:sz="8" w:space="0" w:color="auto"/>
              <w:right w:val="nil"/>
            </w:tcBorders>
          </w:tcPr>
          <w:p w14:paraId="61CA640C" w14:textId="6A33CCA4" w:rsidR="00677C48" w:rsidRDefault="00677C48" w:rsidP="00A2626F">
            <w:pPr>
              <w:pStyle w:val="TabText"/>
              <w:rPr>
                <w:lang w:val="en-GB"/>
              </w:rPr>
            </w:pPr>
            <w:r>
              <w:rPr>
                <w:lang w:val="en-GB"/>
              </w:rPr>
              <w:t>3</w:t>
            </w:r>
          </w:p>
        </w:tc>
        <w:tc>
          <w:tcPr>
            <w:tcW w:w="1119" w:type="pct"/>
            <w:tcBorders>
              <w:top w:val="single" w:sz="8" w:space="0" w:color="auto"/>
              <w:left w:val="nil"/>
              <w:bottom w:val="single" w:sz="8" w:space="0" w:color="auto"/>
              <w:right w:val="nil"/>
            </w:tcBorders>
          </w:tcPr>
          <w:p w14:paraId="2C6D19F8" w14:textId="1ADF6C5E" w:rsidR="00677C48" w:rsidRDefault="00677C48" w:rsidP="00A2626F">
            <w:pPr>
              <w:pStyle w:val="TabText"/>
              <w:rPr>
                <w:lang w:val="en-GB"/>
              </w:rPr>
            </w:pPr>
            <w:r>
              <w:rPr>
                <w:lang w:val="en-GB"/>
              </w:rPr>
              <w:t>SMS send when reverse transaction</w:t>
            </w:r>
          </w:p>
        </w:tc>
        <w:tc>
          <w:tcPr>
            <w:tcW w:w="1817" w:type="pct"/>
            <w:tcBorders>
              <w:top w:val="single" w:sz="8" w:space="0" w:color="auto"/>
              <w:left w:val="nil"/>
              <w:bottom w:val="single" w:sz="8" w:space="0" w:color="auto"/>
              <w:right w:val="nil"/>
            </w:tcBorders>
          </w:tcPr>
          <w:p w14:paraId="1641CC60" w14:textId="5AB42874" w:rsidR="00677C48" w:rsidRPr="00233FCC" w:rsidRDefault="00677C48" w:rsidP="004B5CED">
            <w:pPr>
              <w:spacing w:before="120"/>
              <w:ind w:left="0"/>
              <w:rPr>
                <w:i/>
                <w:iCs/>
                <w:szCs w:val="20"/>
              </w:rPr>
            </w:pPr>
            <w:r w:rsidRPr="00233FCC">
              <w:rPr>
                <w:i/>
                <w:iCs/>
                <w:szCs w:val="20"/>
              </w:rPr>
              <w:t>Vietnamese: "</w:t>
            </w:r>
            <w:r w:rsidRPr="00233FCC">
              <w:rPr>
                <w:szCs w:val="20"/>
              </w:rPr>
              <w:t xml:space="preserve"> </w:t>
            </w:r>
            <w:r w:rsidRPr="00233FCC">
              <w:rPr>
                <w:i/>
                <w:iCs/>
                <w:color w:val="000000"/>
                <w:szCs w:val="20"/>
              </w:rPr>
              <w:t xml:space="preserve">Hop dong so </w:t>
            </w:r>
            <w:r w:rsidRPr="0095127D">
              <w:rPr>
                <w:i/>
                <w:iCs/>
                <w:color w:val="FF0000"/>
                <w:szCs w:val="20"/>
              </w:rPr>
              <w:t>ABC123456789</w:t>
            </w:r>
            <w:r w:rsidRPr="00233FCC">
              <w:rPr>
                <w:i/>
                <w:iCs/>
                <w:color w:val="000000"/>
                <w:szCs w:val="20"/>
              </w:rPr>
              <w:t xml:space="preserve"> duoc hoan tra giao dich </w:t>
            </w:r>
            <w:r w:rsidRPr="0095127D">
              <w:rPr>
                <w:i/>
                <w:iCs/>
                <w:color w:val="FF0000"/>
                <w:szCs w:val="20"/>
              </w:rPr>
              <w:t xml:space="preserve">XXX,XXX,XXX </w:t>
            </w:r>
            <w:r w:rsidRPr="00233FCC">
              <w:rPr>
                <w:i/>
                <w:iCs/>
                <w:color w:val="000000"/>
                <w:szCs w:val="20"/>
              </w:rPr>
              <w:t xml:space="preserve">VND vao 17:01 </w:t>
            </w:r>
            <w:r w:rsidRPr="0095127D">
              <w:rPr>
                <w:i/>
                <w:iCs/>
                <w:color w:val="FF0000"/>
                <w:szCs w:val="20"/>
              </w:rPr>
              <w:t>DD/MM/YYYY</w:t>
            </w:r>
            <w:r w:rsidRPr="00233FCC">
              <w:rPr>
                <w:i/>
                <w:iCs/>
                <w:color w:val="000000"/>
                <w:szCs w:val="20"/>
              </w:rPr>
              <w:t xml:space="preserve"> &lt;Ten_Merchant&gt;. Han muc con lai: </w:t>
            </w:r>
            <w:r w:rsidRPr="0095127D">
              <w:rPr>
                <w:i/>
                <w:iCs/>
                <w:color w:val="FF0000"/>
                <w:szCs w:val="20"/>
              </w:rPr>
              <w:t>YYY,YYY,YYY</w:t>
            </w:r>
            <w:r w:rsidRPr="00233FCC">
              <w:rPr>
                <w:i/>
                <w:iCs/>
                <w:color w:val="000000"/>
                <w:szCs w:val="20"/>
              </w:rPr>
              <w:t>VND. Hotline: 19006866.</w:t>
            </w:r>
            <w:r w:rsidRPr="00233FCC">
              <w:rPr>
                <w:i/>
                <w:iCs/>
                <w:szCs w:val="20"/>
              </w:rPr>
              <w:t xml:space="preserve">" </w:t>
            </w:r>
          </w:p>
          <w:p w14:paraId="708A115D" w14:textId="774B6893" w:rsidR="00677C48" w:rsidRPr="00B86802" w:rsidRDefault="00677C48" w:rsidP="009076F1">
            <w:pPr>
              <w:spacing w:before="120"/>
              <w:ind w:left="0"/>
              <w:rPr>
                <w:szCs w:val="20"/>
              </w:rPr>
            </w:pPr>
            <w:r w:rsidRPr="00233FCC">
              <w:rPr>
                <w:i/>
                <w:iCs/>
                <w:szCs w:val="20"/>
              </w:rPr>
              <w:t>English: “</w:t>
            </w:r>
            <w:r w:rsidRPr="00233FCC">
              <w:rPr>
                <w:i/>
                <w:iCs/>
                <w:color w:val="000000"/>
                <w:szCs w:val="20"/>
              </w:rPr>
              <w:t xml:space="preserve">Contract No </w:t>
            </w:r>
            <w:r w:rsidRPr="0095127D">
              <w:rPr>
                <w:i/>
                <w:iCs/>
                <w:color w:val="FF0000"/>
                <w:szCs w:val="20"/>
              </w:rPr>
              <w:t>ABC123456789</w:t>
            </w:r>
            <w:r w:rsidRPr="00233FCC">
              <w:rPr>
                <w:i/>
                <w:iCs/>
                <w:color w:val="000000"/>
                <w:szCs w:val="20"/>
              </w:rPr>
              <w:t xml:space="preserve"> was reserved for transaction VND </w:t>
            </w:r>
            <w:r w:rsidRPr="0095127D">
              <w:rPr>
                <w:i/>
                <w:iCs/>
                <w:color w:val="FF0000"/>
                <w:szCs w:val="20"/>
              </w:rPr>
              <w:t>XXX,XXX,XXX</w:t>
            </w:r>
            <w:r w:rsidRPr="00233FCC">
              <w:rPr>
                <w:i/>
                <w:iCs/>
                <w:color w:val="000000"/>
                <w:szCs w:val="20"/>
              </w:rPr>
              <w:t xml:space="preserve"> at 17:01 </w:t>
            </w:r>
            <w:r w:rsidRPr="0095127D">
              <w:rPr>
                <w:i/>
                <w:iCs/>
                <w:color w:val="FF0000"/>
                <w:szCs w:val="20"/>
              </w:rPr>
              <w:t>YYYY/MM/DD</w:t>
            </w:r>
            <w:r w:rsidRPr="00233FCC">
              <w:rPr>
                <w:i/>
                <w:iCs/>
                <w:color w:val="000000"/>
                <w:szCs w:val="20"/>
              </w:rPr>
              <w:t xml:space="preserve"> &lt;Merchant_name&gt;. Remaining limit: VND</w:t>
            </w:r>
            <w:r w:rsidRPr="0095127D">
              <w:rPr>
                <w:i/>
                <w:iCs/>
                <w:color w:val="FF0000"/>
                <w:szCs w:val="20"/>
              </w:rPr>
              <w:t>YYY,YYY,YYY</w:t>
            </w:r>
            <w:r w:rsidRPr="00233FCC">
              <w:rPr>
                <w:i/>
                <w:iCs/>
                <w:color w:val="000000"/>
                <w:szCs w:val="20"/>
              </w:rPr>
              <w:t>. Hotline: 19006866”</w:t>
            </w:r>
          </w:p>
        </w:tc>
        <w:tc>
          <w:tcPr>
            <w:tcW w:w="1684" w:type="pct"/>
            <w:tcBorders>
              <w:top w:val="single" w:sz="8" w:space="0" w:color="auto"/>
              <w:left w:val="nil"/>
              <w:bottom w:val="single" w:sz="8" w:space="0" w:color="auto"/>
              <w:right w:val="nil"/>
            </w:tcBorders>
          </w:tcPr>
          <w:p w14:paraId="3B0EF562" w14:textId="77777777" w:rsidR="000828DA" w:rsidRDefault="000828DA" w:rsidP="000828DA">
            <w:pPr>
              <w:pStyle w:val="Body"/>
              <w:ind w:left="0"/>
            </w:pPr>
            <w:r w:rsidRPr="00801315">
              <w:rPr>
                <w:color w:val="FF0000"/>
                <w:lang w:val="en-GB"/>
              </w:rPr>
              <w:t>ACB123456789</w:t>
            </w:r>
            <w:r>
              <w:rPr>
                <w:lang w:val="en-GB"/>
              </w:rPr>
              <w:t>: Issuing Contract Number</w:t>
            </w:r>
          </w:p>
          <w:p w14:paraId="47E89455" w14:textId="77777777" w:rsidR="000828DA" w:rsidRDefault="000828DA" w:rsidP="000828DA">
            <w:pPr>
              <w:pStyle w:val="Body"/>
              <w:ind w:left="0"/>
            </w:pPr>
            <w:r w:rsidRPr="00801315">
              <w:rPr>
                <w:color w:val="FF0000"/>
              </w:rPr>
              <w:t>XXX,XXX,XXX</w:t>
            </w:r>
            <w:r>
              <w:t>: Reverse Amount</w:t>
            </w:r>
          </w:p>
          <w:p w14:paraId="408F51A7" w14:textId="77777777" w:rsidR="000828DA" w:rsidRDefault="000828DA" w:rsidP="000828DA">
            <w:pPr>
              <w:pStyle w:val="Body"/>
              <w:ind w:left="0"/>
            </w:pPr>
            <w:r w:rsidRPr="00801315">
              <w:rPr>
                <w:color w:val="FF0000"/>
              </w:rPr>
              <w:t>YYY,YYY,YYY</w:t>
            </w:r>
            <w:r>
              <w:t>: Available Balance</w:t>
            </w:r>
          </w:p>
          <w:p w14:paraId="18067F5D" w14:textId="553C462A" w:rsidR="00677C48" w:rsidRPr="00233FCC" w:rsidRDefault="000828DA" w:rsidP="000828DA">
            <w:pPr>
              <w:spacing w:before="120"/>
              <w:ind w:left="0"/>
              <w:rPr>
                <w:i/>
                <w:iCs/>
                <w:szCs w:val="20"/>
              </w:rPr>
            </w:pPr>
            <w:r w:rsidRPr="00801315">
              <w:rPr>
                <w:color w:val="FF0000"/>
              </w:rPr>
              <w:t>DD/MM/YYYY</w:t>
            </w:r>
            <w:r>
              <w:t>: Transaction Date</w:t>
            </w:r>
          </w:p>
        </w:tc>
      </w:tr>
      <w:tr w:rsidR="00677C48" w:rsidRPr="0050346D" w14:paraId="7CEF2505" w14:textId="4C50DD6A" w:rsidTr="00153998">
        <w:trPr>
          <w:trHeight w:val="252"/>
        </w:trPr>
        <w:tc>
          <w:tcPr>
            <w:tcW w:w="380" w:type="pct"/>
            <w:tcBorders>
              <w:top w:val="single" w:sz="8" w:space="0" w:color="auto"/>
              <w:left w:val="nil"/>
              <w:bottom w:val="single" w:sz="8" w:space="0" w:color="auto"/>
              <w:right w:val="nil"/>
            </w:tcBorders>
          </w:tcPr>
          <w:p w14:paraId="4BF91A70" w14:textId="7D6C258D" w:rsidR="00677C48" w:rsidRDefault="00677C48" w:rsidP="00A2626F">
            <w:pPr>
              <w:pStyle w:val="TabText"/>
              <w:rPr>
                <w:lang w:val="en-GB"/>
              </w:rPr>
            </w:pPr>
            <w:r>
              <w:rPr>
                <w:lang w:val="en-GB"/>
              </w:rPr>
              <w:t>4</w:t>
            </w:r>
          </w:p>
        </w:tc>
        <w:tc>
          <w:tcPr>
            <w:tcW w:w="1119" w:type="pct"/>
            <w:tcBorders>
              <w:top w:val="single" w:sz="8" w:space="0" w:color="auto"/>
              <w:left w:val="nil"/>
              <w:bottom w:val="single" w:sz="8" w:space="0" w:color="auto"/>
              <w:right w:val="nil"/>
            </w:tcBorders>
          </w:tcPr>
          <w:p w14:paraId="2E780CE3" w14:textId="64713915" w:rsidR="00677C48" w:rsidRDefault="00677C48" w:rsidP="00A2626F">
            <w:pPr>
              <w:pStyle w:val="TabText"/>
              <w:rPr>
                <w:lang w:val="en-GB"/>
              </w:rPr>
            </w:pPr>
            <w:r>
              <w:rPr>
                <w:lang w:val="en-GB"/>
              </w:rPr>
              <w:t>SMS send when payment transaction</w:t>
            </w:r>
          </w:p>
        </w:tc>
        <w:tc>
          <w:tcPr>
            <w:tcW w:w="1817" w:type="pct"/>
            <w:tcBorders>
              <w:top w:val="single" w:sz="8" w:space="0" w:color="auto"/>
              <w:left w:val="nil"/>
              <w:bottom w:val="single" w:sz="8" w:space="0" w:color="auto"/>
              <w:right w:val="nil"/>
            </w:tcBorders>
          </w:tcPr>
          <w:p w14:paraId="6B8E4153" w14:textId="57C193CF" w:rsidR="00677C48" w:rsidRPr="00233FCC" w:rsidRDefault="00677C48" w:rsidP="00D10199">
            <w:pPr>
              <w:spacing w:before="120"/>
              <w:ind w:left="0"/>
              <w:rPr>
                <w:i/>
                <w:iCs/>
                <w:szCs w:val="20"/>
              </w:rPr>
            </w:pPr>
            <w:r w:rsidRPr="00233FCC">
              <w:rPr>
                <w:i/>
                <w:iCs/>
                <w:szCs w:val="20"/>
              </w:rPr>
              <w:t>Vietnamese: "</w:t>
            </w:r>
            <w:r w:rsidRPr="00233FCC">
              <w:rPr>
                <w:szCs w:val="20"/>
              </w:rPr>
              <w:t xml:space="preserve"> </w:t>
            </w:r>
            <w:r w:rsidRPr="00233FCC">
              <w:rPr>
                <w:i/>
                <w:iCs/>
                <w:color w:val="000000"/>
                <w:szCs w:val="20"/>
              </w:rPr>
              <w:t xml:space="preserve">Hop dong so </w:t>
            </w:r>
            <w:r w:rsidRPr="00801315">
              <w:rPr>
                <w:i/>
                <w:iCs/>
                <w:color w:val="FF0000"/>
                <w:szCs w:val="20"/>
              </w:rPr>
              <w:t>ABC123456789</w:t>
            </w:r>
            <w:r w:rsidRPr="00233FCC">
              <w:rPr>
                <w:i/>
                <w:iCs/>
                <w:color w:val="000000"/>
                <w:szCs w:val="20"/>
              </w:rPr>
              <w:t xml:space="preserve">: da thanh toan thanh cong </w:t>
            </w:r>
            <w:r w:rsidRPr="00801315">
              <w:rPr>
                <w:i/>
                <w:iCs/>
                <w:color w:val="FF0000"/>
                <w:szCs w:val="20"/>
              </w:rPr>
              <w:t>XXX,XXX,XXX</w:t>
            </w:r>
            <w:r w:rsidRPr="00233FCC">
              <w:rPr>
                <w:i/>
                <w:iCs/>
                <w:color w:val="000000"/>
                <w:szCs w:val="20"/>
              </w:rPr>
              <w:t xml:space="preserve">VND luc 17:01 </w:t>
            </w:r>
            <w:r w:rsidRPr="00801315">
              <w:rPr>
                <w:i/>
                <w:iCs/>
                <w:color w:val="FF0000"/>
                <w:szCs w:val="20"/>
              </w:rPr>
              <w:t>DD/MM/YYYY</w:t>
            </w:r>
            <w:r w:rsidRPr="00233FCC">
              <w:rPr>
                <w:i/>
                <w:iCs/>
                <w:color w:val="000000"/>
                <w:szCs w:val="20"/>
              </w:rPr>
              <w:t xml:space="preserve">. Han muc con lai: </w:t>
            </w:r>
            <w:r w:rsidRPr="00801315">
              <w:rPr>
                <w:i/>
                <w:iCs/>
                <w:color w:val="FF0000"/>
                <w:szCs w:val="20"/>
              </w:rPr>
              <w:t>YYY,YYY,YYY</w:t>
            </w:r>
            <w:r w:rsidRPr="00233FCC">
              <w:rPr>
                <w:i/>
                <w:iCs/>
                <w:color w:val="000000"/>
                <w:szCs w:val="20"/>
              </w:rPr>
              <w:t>VND. Hotline: 19006866.</w:t>
            </w:r>
            <w:r w:rsidRPr="00233FCC">
              <w:rPr>
                <w:i/>
                <w:iCs/>
                <w:szCs w:val="20"/>
              </w:rPr>
              <w:t xml:space="preserve">" </w:t>
            </w:r>
          </w:p>
          <w:p w14:paraId="4E931DE8" w14:textId="16716FD1" w:rsidR="00677C48" w:rsidRPr="00233FCC" w:rsidRDefault="00677C48" w:rsidP="009076F1">
            <w:pPr>
              <w:spacing w:before="120"/>
              <w:ind w:left="0"/>
              <w:rPr>
                <w:i/>
                <w:iCs/>
                <w:szCs w:val="20"/>
              </w:rPr>
            </w:pPr>
            <w:r w:rsidRPr="00233FCC">
              <w:rPr>
                <w:i/>
                <w:iCs/>
                <w:szCs w:val="20"/>
              </w:rPr>
              <w:t>English: “</w:t>
            </w:r>
            <w:r w:rsidRPr="00233FCC">
              <w:rPr>
                <w:i/>
                <w:iCs/>
                <w:color w:val="000000"/>
                <w:szCs w:val="20"/>
              </w:rPr>
              <w:t xml:space="preserve">Contract No </w:t>
            </w:r>
            <w:r w:rsidRPr="00801315">
              <w:rPr>
                <w:i/>
                <w:iCs/>
                <w:color w:val="FF0000"/>
                <w:szCs w:val="20"/>
              </w:rPr>
              <w:t>ABC123456789</w:t>
            </w:r>
            <w:r w:rsidRPr="00233FCC">
              <w:rPr>
                <w:i/>
                <w:iCs/>
                <w:color w:val="000000"/>
                <w:szCs w:val="20"/>
              </w:rPr>
              <w:t xml:space="preserve"> : was paid successfully VND</w:t>
            </w:r>
            <w:r w:rsidRPr="00801315">
              <w:rPr>
                <w:i/>
                <w:iCs/>
                <w:color w:val="FF0000"/>
                <w:szCs w:val="20"/>
              </w:rPr>
              <w:t>XXX,XXX,XXX</w:t>
            </w:r>
            <w:r w:rsidRPr="00233FCC">
              <w:rPr>
                <w:i/>
                <w:iCs/>
                <w:color w:val="000000"/>
                <w:szCs w:val="20"/>
              </w:rPr>
              <w:t xml:space="preserve"> at 17:01 </w:t>
            </w:r>
            <w:r w:rsidRPr="00801315">
              <w:rPr>
                <w:i/>
                <w:iCs/>
                <w:color w:val="FF0000"/>
                <w:szCs w:val="20"/>
              </w:rPr>
              <w:t>YYYY/MM/DD</w:t>
            </w:r>
            <w:r w:rsidRPr="00233FCC">
              <w:rPr>
                <w:i/>
                <w:iCs/>
                <w:color w:val="000000"/>
                <w:szCs w:val="20"/>
              </w:rPr>
              <w:t>. Remaining Limit: VND</w:t>
            </w:r>
            <w:r w:rsidRPr="00801315">
              <w:rPr>
                <w:i/>
                <w:iCs/>
                <w:color w:val="FF0000"/>
                <w:szCs w:val="20"/>
              </w:rPr>
              <w:t>YYY,YYY,YYY</w:t>
            </w:r>
            <w:r w:rsidRPr="00233FCC">
              <w:rPr>
                <w:i/>
                <w:iCs/>
                <w:color w:val="000000"/>
                <w:szCs w:val="20"/>
              </w:rPr>
              <w:t>. Hotline: 19006866”</w:t>
            </w:r>
          </w:p>
        </w:tc>
        <w:tc>
          <w:tcPr>
            <w:tcW w:w="1684" w:type="pct"/>
            <w:tcBorders>
              <w:top w:val="single" w:sz="8" w:space="0" w:color="auto"/>
              <w:left w:val="nil"/>
              <w:bottom w:val="single" w:sz="8" w:space="0" w:color="auto"/>
              <w:right w:val="nil"/>
            </w:tcBorders>
          </w:tcPr>
          <w:p w14:paraId="62EC6B61" w14:textId="77777777" w:rsidR="00E6564D" w:rsidRDefault="00E6564D" w:rsidP="00E6564D">
            <w:pPr>
              <w:pStyle w:val="Body"/>
              <w:ind w:left="0"/>
            </w:pPr>
            <w:r w:rsidRPr="00801315">
              <w:rPr>
                <w:color w:val="FF0000"/>
                <w:lang w:val="en-GB"/>
              </w:rPr>
              <w:t>ACB123456789</w:t>
            </w:r>
            <w:r>
              <w:rPr>
                <w:lang w:val="en-GB"/>
              </w:rPr>
              <w:t>: Issuing Contract Number</w:t>
            </w:r>
          </w:p>
          <w:p w14:paraId="22E05A5B" w14:textId="77777777" w:rsidR="00E6564D" w:rsidRDefault="00E6564D" w:rsidP="00E6564D">
            <w:pPr>
              <w:pStyle w:val="Body"/>
              <w:ind w:left="0"/>
            </w:pPr>
            <w:r w:rsidRPr="00801315">
              <w:rPr>
                <w:color w:val="FF0000"/>
              </w:rPr>
              <w:t>XXX,XXX,XXX</w:t>
            </w:r>
            <w:r>
              <w:t>: Payment Amount</w:t>
            </w:r>
          </w:p>
          <w:p w14:paraId="13F7210A" w14:textId="77777777" w:rsidR="00E6564D" w:rsidRDefault="00E6564D" w:rsidP="00E6564D">
            <w:pPr>
              <w:pStyle w:val="Body"/>
              <w:ind w:left="0"/>
            </w:pPr>
            <w:r w:rsidRPr="00801315">
              <w:rPr>
                <w:color w:val="FF0000"/>
              </w:rPr>
              <w:t>YYY,YYY,YYY</w:t>
            </w:r>
            <w:r>
              <w:t>: Available Balance</w:t>
            </w:r>
          </w:p>
          <w:p w14:paraId="554B020D" w14:textId="0ABB3728" w:rsidR="00677C48" w:rsidRPr="00233FCC" w:rsidRDefault="00E6564D" w:rsidP="00E6564D">
            <w:pPr>
              <w:spacing w:before="120"/>
              <w:ind w:left="0"/>
              <w:rPr>
                <w:i/>
                <w:iCs/>
                <w:szCs w:val="20"/>
              </w:rPr>
            </w:pPr>
            <w:r w:rsidRPr="00801315">
              <w:rPr>
                <w:color w:val="FF0000"/>
              </w:rPr>
              <w:t>DD/MM/YYYY</w:t>
            </w:r>
            <w:r>
              <w:t>: Transaction Date</w:t>
            </w:r>
          </w:p>
        </w:tc>
      </w:tr>
      <w:tr w:rsidR="00677C48" w:rsidRPr="0050346D" w14:paraId="71D11AA1" w14:textId="399A7EB2" w:rsidTr="00153998">
        <w:trPr>
          <w:trHeight w:val="252"/>
        </w:trPr>
        <w:tc>
          <w:tcPr>
            <w:tcW w:w="380" w:type="pct"/>
            <w:tcBorders>
              <w:top w:val="single" w:sz="8" w:space="0" w:color="auto"/>
              <w:left w:val="nil"/>
              <w:bottom w:val="single" w:sz="8" w:space="0" w:color="auto"/>
              <w:right w:val="nil"/>
            </w:tcBorders>
          </w:tcPr>
          <w:p w14:paraId="0EAE4253" w14:textId="2EF6A3DB" w:rsidR="00677C48" w:rsidRDefault="00677C48" w:rsidP="00A2626F">
            <w:pPr>
              <w:pStyle w:val="TabText"/>
              <w:rPr>
                <w:lang w:val="en-GB"/>
              </w:rPr>
            </w:pPr>
            <w:r>
              <w:rPr>
                <w:lang w:val="en-GB"/>
              </w:rPr>
              <w:t>5</w:t>
            </w:r>
          </w:p>
        </w:tc>
        <w:tc>
          <w:tcPr>
            <w:tcW w:w="1119" w:type="pct"/>
            <w:tcBorders>
              <w:top w:val="single" w:sz="8" w:space="0" w:color="auto"/>
              <w:left w:val="nil"/>
              <w:bottom w:val="single" w:sz="8" w:space="0" w:color="auto"/>
              <w:right w:val="nil"/>
            </w:tcBorders>
          </w:tcPr>
          <w:p w14:paraId="4E3327AB" w14:textId="69870D42" w:rsidR="00677C48" w:rsidRDefault="00677C48" w:rsidP="00A2626F">
            <w:pPr>
              <w:pStyle w:val="TabText"/>
              <w:rPr>
                <w:lang w:val="en-GB"/>
              </w:rPr>
            </w:pPr>
            <w:commentRangeStart w:id="98"/>
            <w:r>
              <w:rPr>
                <w:lang w:val="en-GB"/>
              </w:rPr>
              <w:t xml:space="preserve">SMS send on billing date </w:t>
            </w:r>
            <w:commentRangeEnd w:id="98"/>
            <w:r>
              <w:rPr>
                <w:rStyle w:val="CommentReference"/>
              </w:rPr>
              <w:commentReference w:id="98"/>
            </w:r>
          </w:p>
        </w:tc>
        <w:tc>
          <w:tcPr>
            <w:tcW w:w="1817" w:type="pct"/>
            <w:tcBorders>
              <w:top w:val="single" w:sz="8" w:space="0" w:color="auto"/>
              <w:left w:val="nil"/>
              <w:bottom w:val="single" w:sz="8" w:space="0" w:color="auto"/>
              <w:right w:val="nil"/>
            </w:tcBorders>
          </w:tcPr>
          <w:p w14:paraId="2FC18F71" w14:textId="4D1F52F9" w:rsidR="00677C48" w:rsidRPr="00233FCC" w:rsidRDefault="00677C48" w:rsidP="008F56CA">
            <w:pPr>
              <w:spacing w:before="120"/>
              <w:ind w:left="0"/>
              <w:rPr>
                <w:i/>
                <w:iCs/>
                <w:szCs w:val="20"/>
              </w:rPr>
            </w:pPr>
            <w:r w:rsidRPr="00233FCC">
              <w:rPr>
                <w:i/>
                <w:iCs/>
                <w:szCs w:val="20"/>
              </w:rPr>
              <w:t>Vietnamese: "</w:t>
            </w:r>
            <w:r w:rsidRPr="00233FCC">
              <w:rPr>
                <w:szCs w:val="20"/>
              </w:rPr>
              <w:t xml:space="preserve"> </w:t>
            </w:r>
            <w:r>
              <w:rPr>
                <w:i/>
                <w:iCs/>
                <w:color w:val="000000"/>
                <w:szCs w:val="20"/>
              </w:rPr>
              <w:t>HD</w:t>
            </w:r>
            <w:r w:rsidRPr="00233FCC">
              <w:rPr>
                <w:i/>
                <w:iCs/>
                <w:color w:val="000000"/>
                <w:szCs w:val="20"/>
              </w:rPr>
              <w:t xml:space="preserve"> so </w:t>
            </w:r>
            <w:r w:rsidRPr="00801315">
              <w:rPr>
                <w:i/>
                <w:iCs/>
                <w:color w:val="FF0000"/>
                <w:szCs w:val="20"/>
              </w:rPr>
              <w:t>ABC123456789</w:t>
            </w:r>
            <w:r w:rsidRPr="00233FCC">
              <w:rPr>
                <w:i/>
                <w:iCs/>
                <w:color w:val="000000"/>
                <w:szCs w:val="20"/>
              </w:rPr>
              <w:t xml:space="preserve"> : Tong du no </w:t>
            </w:r>
            <w:commentRangeStart w:id="99"/>
            <w:r w:rsidRPr="00801315">
              <w:rPr>
                <w:i/>
                <w:iCs/>
                <w:color w:val="FF0000"/>
                <w:szCs w:val="20"/>
              </w:rPr>
              <w:t>XXX,XXX,XXX</w:t>
            </w:r>
            <w:r w:rsidRPr="00233FCC">
              <w:rPr>
                <w:i/>
                <w:iCs/>
                <w:color w:val="000000"/>
                <w:szCs w:val="20"/>
              </w:rPr>
              <w:t xml:space="preserve">VND </w:t>
            </w:r>
            <w:commentRangeEnd w:id="99"/>
            <w:r>
              <w:rPr>
                <w:rStyle w:val="CommentReference"/>
              </w:rPr>
              <w:commentReference w:id="99"/>
            </w:r>
            <w:r w:rsidRPr="00233FCC">
              <w:rPr>
                <w:i/>
                <w:iCs/>
                <w:color w:val="000000"/>
                <w:szCs w:val="20"/>
              </w:rPr>
              <w:t xml:space="preserve">den </w:t>
            </w:r>
            <w:r w:rsidRPr="00801315">
              <w:rPr>
                <w:i/>
                <w:iCs/>
                <w:color w:val="FF0000"/>
                <w:szCs w:val="20"/>
              </w:rPr>
              <w:t>DD/MM/YYYY</w:t>
            </w:r>
            <w:r w:rsidRPr="00233FCC">
              <w:rPr>
                <w:i/>
                <w:iCs/>
                <w:color w:val="000000"/>
                <w:szCs w:val="20"/>
              </w:rPr>
              <w:t xml:space="preserve">. Vui long TT so tien </w:t>
            </w:r>
            <w:r w:rsidRPr="00801315">
              <w:rPr>
                <w:i/>
                <w:iCs/>
                <w:color w:val="FF0000"/>
                <w:szCs w:val="20"/>
              </w:rPr>
              <w:t>YYY</w:t>
            </w:r>
            <w:commentRangeStart w:id="100"/>
            <w:r w:rsidRPr="00801315">
              <w:rPr>
                <w:i/>
                <w:iCs/>
                <w:color w:val="FF0000"/>
                <w:szCs w:val="20"/>
              </w:rPr>
              <w:t>,YYY,YYY</w:t>
            </w:r>
            <w:r w:rsidRPr="00233FCC">
              <w:rPr>
                <w:i/>
                <w:iCs/>
                <w:color w:val="000000"/>
                <w:szCs w:val="20"/>
              </w:rPr>
              <w:t xml:space="preserve">VND </w:t>
            </w:r>
            <w:commentRangeEnd w:id="100"/>
            <w:r>
              <w:rPr>
                <w:rStyle w:val="CommentReference"/>
              </w:rPr>
              <w:commentReference w:id="100"/>
            </w:r>
            <w:r w:rsidRPr="00233FCC">
              <w:rPr>
                <w:i/>
                <w:iCs/>
                <w:color w:val="000000"/>
                <w:szCs w:val="20"/>
              </w:rPr>
              <w:t xml:space="preserve">truoc </w:t>
            </w:r>
            <w:r w:rsidRPr="00801315">
              <w:rPr>
                <w:i/>
                <w:iCs/>
                <w:color w:val="FF0000"/>
                <w:szCs w:val="20"/>
              </w:rPr>
              <w:t>DD/MM/YYYY</w:t>
            </w:r>
            <w:r w:rsidRPr="00233FCC">
              <w:rPr>
                <w:i/>
                <w:iCs/>
                <w:color w:val="000000"/>
                <w:szCs w:val="20"/>
              </w:rPr>
              <w:t>. Hotline: 9006866.</w:t>
            </w:r>
            <w:r w:rsidRPr="00233FCC">
              <w:rPr>
                <w:i/>
                <w:iCs/>
                <w:szCs w:val="20"/>
              </w:rPr>
              <w:t xml:space="preserve">" </w:t>
            </w:r>
          </w:p>
          <w:p w14:paraId="1B85A9D5" w14:textId="0767C0A0" w:rsidR="00677C48" w:rsidRPr="000B029D" w:rsidRDefault="00677C48" w:rsidP="00E6564D">
            <w:pPr>
              <w:spacing w:before="120"/>
              <w:ind w:left="0"/>
              <w:rPr>
                <w:szCs w:val="20"/>
              </w:rPr>
            </w:pPr>
            <w:r w:rsidRPr="00233FCC">
              <w:rPr>
                <w:i/>
                <w:iCs/>
                <w:szCs w:val="20"/>
              </w:rPr>
              <w:t>English: “</w:t>
            </w:r>
            <w:r w:rsidRPr="00233FCC">
              <w:rPr>
                <w:i/>
                <w:iCs/>
                <w:color w:val="000000"/>
                <w:szCs w:val="20"/>
              </w:rPr>
              <w:t xml:space="preserve">Contract No </w:t>
            </w:r>
            <w:r w:rsidRPr="00801315">
              <w:rPr>
                <w:i/>
                <w:iCs/>
                <w:color w:val="FF0000"/>
                <w:szCs w:val="20"/>
              </w:rPr>
              <w:t>ABC123456789</w:t>
            </w:r>
            <w:r w:rsidRPr="00233FCC">
              <w:rPr>
                <w:i/>
                <w:iCs/>
                <w:color w:val="000000"/>
                <w:szCs w:val="20"/>
              </w:rPr>
              <w:t>: Total balance VND</w:t>
            </w:r>
            <w:r w:rsidRPr="00801315">
              <w:rPr>
                <w:i/>
                <w:iCs/>
                <w:color w:val="FF0000"/>
                <w:szCs w:val="20"/>
              </w:rPr>
              <w:t>XXX,XXX,XXX</w:t>
            </w:r>
            <w:r w:rsidRPr="00233FCC">
              <w:rPr>
                <w:i/>
                <w:iCs/>
                <w:color w:val="000000"/>
                <w:szCs w:val="20"/>
              </w:rPr>
              <w:t xml:space="preserve"> on </w:t>
            </w:r>
            <w:r w:rsidRPr="00801315">
              <w:rPr>
                <w:i/>
                <w:iCs/>
                <w:color w:val="FF0000"/>
                <w:szCs w:val="20"/>
              </w:rPr>
              <w:t>YYYY/MM/DD</w:t>
            </w:r>
            <w:r w:rsidRPr="00233FCC">
              <w:rPr>
                <w:i/>
                <w:iCs/>
                <w:color w:val="000000"/>
                <w:szCs w:val="20"/>
              </w:rPr>
              <w:t>. Pay VND</w:t>
            </w:r>
            <w:r w:rsidRPr="00801315">
              <w:rPr>
                <w:i/>
                <w:iCs/>
                <w:color w:val="FF0000"/>
                <w:szCs w:val="20"/>
              </w:rPr>
              <w:t>XXX,XXX,XXX</w:t>
            </w:r>
            <w:r w:rsidRPr="00233FCC">
              <w:rPr>
                <w:i/>
                <w:iCs/>
                <w:color w:val="000000"/>
                <w:szCs w:val="20"/>
              </w:rPr>
              <w:t xml:space="preserve"> before due date </w:t>
            </w:r>
            <w:r w:rsidRPr="00801315">
              <w:rPr>
                <w:i/>
                <w:iCs/>
                <w:color w:val="FF0000"/>
                <w:szCs w:val="20"/>
              </w:rPr>
              <w:t>YYYY/MM/DD</w:t>
            </w:r>
            <w:r w:rsidRPr="00233FCC">
              <w:rPr>
                <w:i/>
                <w:iCs/>
                <w:color w:val="000000"/>
                <w:szCs w:val="20"/>
              </w:rPr>
              <w:t>.Hotline: 19006866”</w:t>
            </w:r>
          </w:p>
        </w:tc>
        <w:tc>
          <w:tcPr>
            <w:tcW w:w="1684" w:type="pct"/>
            <w:tcBorders>
              <w:top w:val="single" w:sz="8" w:space="0" w:color="auto"/>
              <w:left w:val="nil"/>
              <w:bottom w:val="single" w:sz="8" w:space="0" w:color="auto"/>
              <w:right w:val="nil"/>
            </w:tcBorders>
          </w:tcPr>
          <w:p w14:paraId="61DA3A09" w14:textId="77777777" w:rsidR="00E6564D" w:rsidRDefault="00E6564D" w:rsidP="00E6564D">
            <w:pPr>
              <w:pStyle w:val="Body"/>
              <w:ind w:left="0"/>
              <w:rPr>
                <w:lang w:val="en-GB"/>
              </w:rPr>
            </w:pPr>
            <w:r w:rsidRPr="007855B9">
              <w:rPr>
                <w:color w:val="FF0000"/>
                <w:lang w:val="en-GB"/>
              </w:rPr>
              <w:t>ACB123456789</w:t>
            </w:r>
            <w:r>
              <w:rPr>
                <w:lang w:val="en-GB"/>
              </w:rPr>
              <w:t>: Issuing Contract Number</w:t>
            </w:r>
          </w:p>
          <w:p w14:paraId="0BF150CD" w14:textId="77777777" w:rsidR="00E6564D" w:rsidRDefault="00E6564D" w:rsidP="00E6564D">
            <w:pPr>
              <w:pStyle w:val="Body"/>
              <w:ind w:left="0"/>
            </w:pPr>
            <w:r w:rsidRPr="007855B9">
              <w:rPr>
                <w:color w:val="FF0000"/>
              </w:rPr>
              <w:t>DD/MM/YYYY</w:t>
            </w:r>
            <w:r>
              <w:t>: Due Date</w:t>
            </w:r>
          </w:p>
          <w:p w14:paraId="43B580AB" w14:textId="77777777" w:rsidR="00E6564D" w:rsidRPr="0095127D" w:rsidRDefault="00E6564D" w:rsidP="00E6564D">
            <w:pPr>
              <w:pStyle w:val="Body"/>
              <w:ind w:left="0"/>
            </w:pPr>
            <w:r w:rsidRPr="007855B9">
              <w:rPr>
                <w:color w:val="FF0000"/>
              </w:rPr>
              <w:t>XXX,XXX,XXX</w:t>
            </w:r>
            <w:r w:rsidRPr="0095127D">
              <w:t xml:space="preserve">: </w:t>
            </w:r>
            <w:r>
              <w:t>Total balance of issuing contract</w:t>
            </w:r>
          </w:p>
          <w:p w14:paraId="76FB418F" w14:textId="251602CE" w:rsidR="00677C48" w:rsidRPr="00233FCC" w:rsidRDefault="00E6564D" w:rsidP="00E6564D">
            <w:pPr>
              <w:spacing w:before="120"/>
              <w:ind w:left="0"/>
              <w:rPr>
                <w:i/>
                <w:iCs/>
                <w:szCs w:val="20"/>
              </w:rPr>
            </w:pPr>
            <w:r w:rsidRPr="007855B9">
              <w:rPr>
                <w:color w:val="FF0000"/>
              </w:rPr>
              <w:t>YYY,YYY,YYY</w:t>
            </w:r>
            <w:r w:rsidRPr="0095127D">
              <w:t xml:space="preserve">: </w:t>
            </w:r>
            <w:r>
              <w:t>Current MTP + interest prediction amount from billing date to due date</w:t>
            </w:r>
          </w:p>
        </w:tc>
      </w:tr>
      <w:tr w:rsidR="00677C48" w:rsidRPr="0050346D" w14:paraId="70D9FD9A" w14:textId="200F156B" w:rsidTr="00153998">
        <w:trPr>
          <w:trHeight w:val="252"/>
        </w:trPr>
        <w:tc>
          <w:tcPr>
            <w:tcW w:w="380" w:type="pct"/>
            <w:tcBorders>
              <w:top w:val="single" w:sz="8" w:space="0" w:color="auto"/>
              <w:left w:val="nil"/>
              <w:bottom w:val="single" w:sz="8" w:space="0" w:color="auto"/>
              <w:right w:val="nil"/>
            </w:tcBorders>
          </w:tcPr>
          <w:p w14:paraId="39AD3BE5" w14:textId="39F29978" w:rsidR="00677C48" w:rsidRDefault="00677C48" w:rsidP="00A2626F">
            <w:pPr>
              <w:pStyle w:val="TabText"/>
              <w:rPr>
                <w:lang w:val="en-GB"/>
              </w:rPr>
            </w:pPr>
            <w:commentRangeStart w:id="101"/>
            <w:r>
              <w:rPr>
                <w:lang w:val="en-GB"/>
              </w:rPr>
              <w:t>6</w:t>
            </w:r>
          </w:p>
        </w:tc>
        <w:tc>
          <w:tcPr>
            <w:tcW w:w="1119" w:type="pct"/>
            <w:tcBorders>
              <w:top w:val="single" w:sz="8" w:space="0" w:color="auto"/>
              <w:left w:val="nil"/>
              <w:bottom w:val="single" w:sz="8" w:space="0" w:color="auto"/>
              <w:right w:val="nil"/>
            </w:tcBorders>
          </w:tcPr>
          <w:p w14:paraId="4CB68497" w14:textId="7D148712" w:rsidR="00677C48" w:rsidRDefault="00677C48" w:rsidP="00A2626F">
            <w:pPr>
              <w:pStyle w:val="TabText"/>
              <w:rPr>
                <w:lang w:val="en-GB"/>
              </w:rPr>
            </w:pPr>
            <w:r>
              <w:rPr>
                <w:lang w:val="en-GB"/>
              </w:rPr>
              <w:t>SMS send on billing date + 3.</w:t>
            </w:r>
          </w:p>
          <w:p w14:paraId="256E7DD9" w14:textId="75FEEF14" w:rsidR="00677C48" w:rsidRDefault="00677C48" w:rsidP="00A2626F">
            <w:pPr>
              <w:pStyle w:val="TabText"/>
              <w:rPr>
                <w:lang w:val="en-GB"/>
              </w:rPr>
            </w:pPr>
            <w:r>
              <w:rPr>
                <w:lang w:val="en-GB"/>
              </w:rPr>
              <w:t>Only send to customer where is not OVD; statement balance &gt; 0</w:t>
            </w:r>
          </w:p>
          <w:p w14:paraId="45DF959C" w14:textId="5026C92D" w:rsidR="00677C48" w:rsidRDefault="00677C48" w:rsidP="00233FCC">
            <w:pPr>
              <w:pStyle w:val="TabText"/>
              <w:rPr>
                <w:lang w:val="en-GB"/>
              </w:rPr>
            </w:pPr>
          </w:p>
        </w:tc>
        <w:tc>
          <w:tcPr>
            <w:tcW w:w="1817" w:type="pct"/>
            <w:tcBorders>
              <w:top w:val="single" w:sz="8" w:space="0" w:color="auto"/>
              <w:left w:val="nil"/>
              <w:bottom w:val="single" w:sz="8" w:space="0" w:color="auto"/>
              <w:right w:val="nil"/>
            </w:tcBorders>
          </w:tcPr>
          <w:p w14:paraId="3B352662" w14:textId="4AEDEAED" w:rsidR="00677C48" w:rsidRPr="00233FCC" w:rsidRDefault="00677C48" w:rsidP="00233FCC">
            <w:pPr>
              <w:spacing w:before="120"/>
              <w:ind w:left="0"/>
              <w:rPr>
                <w:i/>
                <w:iCs/>
                <w:szCs w:val="20"/>
              </w:rPr>
            </w:pPr>
            <w:r w:rsidRPr="00233FCC">
              <w:rPr>
                <w:i/>
                <w:iCs/>
                <w:szCs w:val="20"/>
              </w:rPr>
              <w:t>Vietnamese: "</w:t>
            </w:r>
            <w:r>
              <w:t xml:space="preserve"> </w:t>
            </w:r>
            <w:r w:rsidRPr="00233FCC">
              <w:rPr>
                <w:i/>
                <w:iCs/>
                <w:szCs w:val="20"/>
              </w:rPr>
              <w:t xml:space="preserve">Hop dong so </w:t>
            </w:r>
            <w:r w:rsidRPr="00677C48">
              <w:rPr>
                <w:i/>
                <w:iCs/>
                <w:color w:val="FF0000"/>
                <w:szCs w:val="20"/>
              </w:rPr>
              <w:t>ABC123456789</w:t>
            </w:r>
            <w:r w:rsidRPr="00233FCC">
              <w:rPr>
                <w:i/>
                <w:iCs/>
                <w:szCs w:val="20"/>
              </w:rPr>
              <w:t xml:space="preserve">:, TT </w:t>
            </w:r>
            <w:commentRangeStart w:id="102"/>
            <w:r w:rsidRPr="00677C48">
              <w:rPr>
                <w:i/>
                <w:iCs/>
                <w:color w:val="FF0000"/>
                <w:szCs w:val="20"/>
              </w:rPr>
              <w:t>XXX.XXX.XXX</w:t>
            </w:r>
            <w:r w:rsidRPr="00233FCC">
              <w:rPr>
                <w:i/>
                <w:iCs/>
                <w:szCs w:val="20"/>
              </w:rPr>
              <w:t>VND</w:t>
            </w:r>
            <w:commentRangeEnd w:id="102"/>
            <w:r>
              <w:rPr>
                <w:rStyle w:val="CommentReference"/>
              </w:rPr>
              <w:commentReference w:id="102"/>
            </w:r>
            <w:r w:rsidRPr="00233FCC">
              <w:rPr>
                <w:i/>
                <w:iCs/>
                <w:szCs w:val="20"/>
              </w:rPr>
              <w:t xml:space="preserve">. Vui long TT truoc 15h ngay </w:t>
            </w:r>
            <w:r w:rsidRPr="00677C48">
              <w:rPr>
                <w:i/>
                <w:iCs/>
                <w:color w:val="FF0000"/>
                <w:szCs w:val="20"/>
              </w:rPr>
              <w:t>DD/MM/YY</w:t>
            </w:r>
            <w:r w:rsidRPr="00233FCC">
              <w:rPr>
                <w:i/>
                <w:iCs/>
                <w:szCs w:val="20"/>
              </w:rPr>
              <w:t xml:space="preserve">. Bo qua neu da TT. 19006866" </w:t>
            </w:r>
          </w:p>
          <w:p w14:paraId="2D7B5E36" w14:textId="245A6269" w:rsidR="00677C48" w:rsidRPr="000B029D" w:rsidRDefault="00677C48" w:rsidP="00E6564D">
            <w:pPr>
              <w:spacing w:before="120"/>
              <w:ind w:left="0"/>
            </w:pPr>
            <w:r w:rsidRPr="00233FCC">
              <w:rPr>
                <w:i/>
                <w:iCs/>
                <w:szCs w:val="20"/>
              </w:rPr>
              <w:t>English: “</w:t>
            </w:r>
            <w:r w:rsidRPr="00233FCC">
              <w:rPr>
                <w:i/>
                <w:iCs/>
                <w:color w:val="000000"/>
                <w:szCs w:val="20"/>
              </w:rPr>
              <w:t xml:space="preserve">Contract No </w:t>
            </w:r>
            <w:r w:rsidRPr="00677C48">
              <w:rPr>
                <w:i/>
                <w:iCs/>
                <w:color w:val="FF0000"/>
                <w:szCs w:val="20"/>
              </w:rPr>
              <w:t>ABC123456789</w:t>
            </w:r>
            <w:r w:rsidRPr="00233FCC">
              <w:rPr>
                <w:i/>
                <w:iCs/>
                <w:color w:val="000000"/>
                <w:szCs w:val="20"/>
              </w:rPr>
              <w:t>: Pay VND</w:t>
            </w:r>
            <w:r w:rsidRPr="00677C48">
              <w:rPr>
                <w:i/>
                <w:iCs/>
                <w:color w:val="FF0000"/>
                <w:szCs w:val="20"/>
              </w:rPr>
              <w:t>XXX.XXX.XXX</w:t>
            </w:r>
            <w:r w:rsidRPr="00233FCC">
              <w:rPr>
                <w:i/>
                <w:iCs/>
                <w:color w:val="000000"/>
                <w:szCs w:val="20"/>
              </w:rPr>
              <w:t xml:space="preserve">. Please pay before 3pm </w:t>
            </w:r>
            <w:r w:rsidRPr="00677C48">
              <w:rPr>
                <w:i/>
                <w:iCs/>
                <w:color w:val="FF0000"/>
                <w:szCs w:val="20"/>
              </w:rPr>
              <w:t>DD/MM/YYYY</w:t>
            </w:r>
            <w:r w:rsidRPr="00233FCC">
              <w:rPr>
                <w:i/>
                <w:iCs/>
                <w:color w:val="000000"/>
                <w:szCs w:val="20"/>
              </w:rPr>
              <w:t>. Disregard this if paid. 19006866”</w:t>
            </w:r>
          </w:p>
        </w:tc>
        <w:tc>
          <w:tcPr>
            <w:tcW w:w="1684" w:type="pct"/>
            <w:tcBorders>
              <w:top w:val="single" w:sz="8" w:space="0" w:color="auto"/>
              <w:left w:val="nil"/>
              <w:bottom w:val="single" w:sz="8" w:space="0" w:color="auto"/>
              <w:right w:val="nil"/>
            </w:tcBorders>
          </w:tcPr>
          <w:p w14:paraId="57D627F1" w14:textId="77777777" w:rsidR="00E6564D" w:rsidRDefault="00E6564D" w:rsidP="0068418B">
            <w:pPr>
              <w:pStyle w:val="Body"/>
              <w:ind w:left="0"/>
              <w:jc w:val="left"/>
              <w:rPr>
                <w:lang w:val="en-GB"/>
              </w:rPr>
            </w:pPr>
            <w:r w:rsidRPr="00677C48">
              <w:rPr>
                <w:color w:val="FF0000"/>
                <w:lang w:val="en-GB"/>
              </w:rPr>
              <w:t>ACB123456789</w:t>
            </w:r>
            <w:r>
              <w:rPr>
                <w:lang w:val="en-GB"/>
              </w:rPr>
              <w:t>: Issuing Contract Number</w:t>
            </w:r>
          </w:p>
          <w:p w14:paraId="4DC730DA" w14:textId="77777777" w:rsidR="00E6564D" w:rsidRDefault="00E6564D" w:rsidP="0068418B">
            <w:pPr>
              <w:pStyle w:val="Body"/>
              <w:ind w:left="0"/>
              <w:jc w:val="left"/>
            </w:pPr>
            <w:r w:rsidRPr="00677C48">
              <w:rPr>
                <w:color w:val="FF0000"/>
              </w:rPr>
              <w:t>DD/MM/YYYY</w:t>
            </w:r>
            <w:r>
              <w:t>: Due Date</w:t>
            </w:r>
          </w:p>
          <w:p w14:paraId="2B44364A" w14:textId="77777777" w:rsidR="00E6564D" w:rsidRPr="00E9530D" w:rsidRDefault="00E6564D" w:rsidP="0068418B">
            <w:pPr>
              <w:pStyle w:val="Body"/>
              <w:ind w:left="0"/>
              <w:jc w:val="left"/>
              <w:rPr>
                <w:rFonts w:ascii="Calibri" w:hAnsi="Calibri"/>
                <w:lang w:val="en-GB"/>
              </w:rPr>
            </w:pPr>
            <w:r w:rsidRPr="00BB30B4">
              <w:rPr>
                <w:color w:val="FF0000"/>
              </w:rPr>
              <w:t>XXX,XXX,XXX</w:t>
            </w:r>
            <w:r>
              <w:t>: Current MTP of issuing contract + interest prediction amount from billing +3 to due date</w:t>
            </w:r>
            <w:commentRangeEnd w:id="101"/>
            <w:r w:rsidR="001E1D3E">
              <w:rPr>
                <w:rStyle w:val="CommentReference"/>
                <w:noProof w:val="0"/>
                <w:color w:val="000000" w:themeColor="text1"/>
              </w:rPr>
              <w:commentReference w:id="101"/>
            </w:r>
          </w:p>
          <w:p w14:paraId="7DB5771E" w14:textId="77777777" w:rsidR="00677C48" w:rsidRPr="00233FCC" w:rsidRDefault="00677C48" w:rsidP="00233FCC">
            <w:pPr>
              <w:spacing w:before="120"/>
              <w:ind w:left="0"/>
              <w:rPr>
                <w:i/>
                <w:iCs/>
                <w:szCs w:val="20"/>
              </w:rPr>
            </w:pPr>
          </w:p>
        </w:tc>
      </w:tr>
      <w:tr w:rsidR="00677C48" w:rsidRPr="0050346D" w14:paraId="08D125AE" w14:textId="35A7C484" w:rsidTr="00153998">
        <w:trPr>
          <w:trHeight w:val="252"/>
        </w:trPr>
        <w:tc>
          <w:tcPr>
            <w:tcW w:w="380" w:type="pct"/>
            <w:tcBorders>
              <w:top w:val="single" w:sz="8" w:space="0" w:color="auto"/>
              <w:left w:val="nil"/>
              <w:bottom w:val="single" w:sz="8" w:space="0" w:color="auto"/>
              <w:right w:val="nil"/>
            </w:tcBorders>
          </w:tcPr>
          <w:p w14:paraId="471E28DB" w14:textId="482D6F37" w:rsidR="00677C48" w:rsidRDefault="00677C48" w:rsidP="006F4C65">
            <w:pPr>
              <w:pStyle w:val="TabText"/>
              <w:rPr>
                <w:lang w:val="en-GB"/>
              </w:rPr>
            </w:pPr>
            <w:r>
              <w:rPr>
                <w:lang w:val="en-GB"/>
              </w:rPr>
              <w:t>7</w:t>
            </w:r>
          </w:p>
        </w:tc>
        <w:tc>
          <w:tcPr>
            <w:tcW w:w="1119" w:type="pct"/>
            <w:tcBorders>
              <w:top w:val="single" w:sz="8" w:space="0" w:color="auto"/>
              <w:left w:val="nil"/>
              <w:bottom w:val="single" w:sz="8" w:space="0" w:color="auto"/>
              <w:right w:val="nil"/>
            </w:tcBorders>
          </w:tcPr>
          <w:p w14:paraId="6B1230D9" w14:textId="4BF6EB99" w:rsidR="00677C48" w:rsidRDefault="00677C48" w:rsidP="006F4C65">
            <w:pPr>
              <w:pStyle w:val="TabText"/>
              <w:rPr>
                <w:lang w:val="en-GB"/>
              </w:rPr>
            </w:pPr>
            <w:r>
              <w:rPr>
                <w:lang w:val="en-GB"/>
              </w:rPr>
              <w:t>SMS send after overdue 7 days</w:t>
            </w:r>
          </w:p>
        </w:tc>
        <w:tc>
          <w:tcPr>
            <w:tcW w:w="1817" w:type="pct"/>
            <w:tcBorders>
              <w:top w:val="single" w:sz="8" w:space="0" w:color="auto"/>
              <w:left w:val="nil"/>
              <w:bottom w:val="single" w:sz="8" w:space="0" w:color="auto"/>
              <w:right w:val="nil"/>
            </w:tcBorders>
          </w:tcPr>
          <w:p w14:paraId="6697E728" w14:textId="3A7E2798" w:rsidR="00677C48" w:rsidRPr="00233FCC" w:rsidRDefault="00677C48" w:rsidP="006F4C65">
            <w:pPr>
              <w:spacing w:before="120"/>
              <w:ind w:left="0"/>
              <w:rPr>
                <w:i/>
                <w:iCs/>
                <w:szCs w:val="20"/>
              </w:rPr>
            </w:pPr>
            <w:r w:rsidRPr="00233FCC">
              <w:rPr>
                <w:i/>
                <w:iCs/>
                <w:szCs w:val="20"/>
              </w:rPr>
              <w:t>Vietnamese: "</w:t>
            </w:r>
            <w:r>
              <w:t xml:space="preserve"> </w:t>
            </w:r>
            <w:r w:rsidRPr="006F4C65">
              <w:rPr>
                <w:i/>
                <w:iCs/>
                <w:szCs w:val="20"/>
              </w:rPr>
              <w:t xml:space="preserve">HD so </w:t>
            </w:r>
            <w:r w:rsidRPr="007855B9">
              <w:rPr>
                <w:i/>
                <w:iCs/>
                <w:color w:val="FF0000"/>
                <w:szCs w:val="20"/>
              </w:rPr>
              <w:t>ABC123456789</w:t>
            </w:r>
            <w:r w:rsidRPr="006F4C65">
              <w:rPr>
                <w:i/>
                <w:iCs/>
                <w:szCs w:val="20"/>
              </w:rPr>
              <w:t xml:space="preserve"> qua han 07 va sap chuyen no Nhom 2. Vui long TT so toi thieu </w:t>
            </w:r>
            <w:commentRangeStart w:id="103"/>
            <w:r w:rsidRPr="00677C48">
              <w:rPr>
                <w:i/>
                <w:iCs/>
                <w:color w:val="FF0000"/>
                <w:szCs w:val="20"/>
              </w:rPr>
              <w:t>XXX.XXX.XXX</w:t>
            </w:r>
            <w:r w:rsidRPr="006F4C65">
              <w:rPr>
                <w:i/>
                <w:iCs/>
                <w:szCs w:val="20"/>
              </w:rPr>
              <w:t>VND</w:t>
            </w:r>
            <w:commentRangeEnd w:id="103"/>
            <w:r>
              <w:rPr>
                <w:rStyle w:val="CommentReference"/>
              </w:rPr>
              <w:commentReference w:id="103"/>
            </w:r>
            <w:r w:rsidRPr="006F4C65">
              <w:rPr>
                <w:i/>
                <w:iCs/>
                <w:szCs w:val="20"/>
              </w:rPr>
              <w:t>. Bo qua neu da TT. 19006866</w:t>
            </w:r>
            <w:r w:rsidRPr="00233FCC">
              <w:rPr>
                <w:i/>
                <w:iCs/>
                <w:szCs w:val="20"/>
              </w:rPr>
              <w:t xml:space="preserve">" </w:t>
            </w:r>
          </w:p>
          <w:p w14:paraId="33E8E620" w14:textId="14C1B6B5" w:rsidR="00677C48" w:rsidRPr="004B5CED" w:rsidRDefault="00677C48" w:rsidP="00E6564D">
            <w:pPr>
              <w:spacing w:before="120"/>
              <w:ind w:left="0"/>
              <w:rPr>
                <w:i/>
                <w:iCs/>
              </w:rPr>
            </w:pPr>
            <w:r w:rsidRPr="00233FCC">
              <w:rPr>
                <w:i/>
                <w:iCs/>
                <w:szCs w:val="20"/>
              </w:rPr>
              <w:t>English: “</w:t>
            </w:r>
            <w:r w:rsidRPr="006F4C65">
              <w:rPr>
                <w:i/>
                <w:iCs/>
                <w:color w:val="000000"/>
                <w:szCs w:val="20"/>
              </w:rPr>
              <w:t xml:space="preserve">Contract </w:t>
            </w:r>
            <w:r w:rsidRPr="007855B9">
              <w:rPr>
                <w:i/>
                <w:iCs/>
                <w:color w:val="FF0000"/>
                <w:szCs w:val="20"/>
              </w:rPr>
              <w:t xml:space="preserve">ABC123456789 </w:t>
            </w:r>
            <w:r w:rsidRPr="006F4C65">
              <w:rPr>
                <w:i/>
                <w:iCs/>
                <w:color w:val="000000"/>
                <w:szCs w:val="20"/>
              </w:rPr>
              <w:t xml:space="preserve">overdue 7days.The Debtgroup will be moved to G2 soon.Please make Pay VND </w:t>
            </w:r>
            <w:r w:rsidRPr="00677C48">
              <w:rPr>
                <w:i/>
                <w:iCs/>
                <w:color w:val="FF0000"/>
                <w:szCs w:val="20"/>
              </w:rPr>
              <w:t>XXX.XXX.XXX</w:t>
            </w:r>
            <w:r w:rsidRPr="006F4C65">
              <w:rPr>
                <w:i/>
                <w:iCs/>
                <w:color w:val="000000"/>
                <w:szCs w:val="20"/>
              </w:rPr>
              <w:t xml:space="preserve"> or disregard this if paid. 19006866</w:t>
            </w:r>
            <w:r w:rsidRPr="00233FCC">
              <w:rPr>
                <w:i/>
                <w:iCs/>
                <w:color w:val="000000"/>
                <w:szCs w:val="20"/>
              </w:rPr>
              <w:t>”</w:t>
            </w:r>
          </w:p>
        </w:tc>
        <w:tc>
          <w:tcPr>
            <w:tcW w:w="1684" w:type="pct"/>
            <w:tcBorders>
              <w:top w:val="single" w:sz="8" w:space="0" w:color="auto"/>
              <w:left w:val="nil"/>
              <w:bottom w:val="single" w:sz="8" w:space="0" w:color="auto"/>
              <w:right w:val="nil"/>
            </w:tcBorders>
          </w:tcPr>
          <w:p w14:paraId="46805D95" w14:textId="77777777" w:rsidR="00E6564D" w:rsidRDefault="00E6564D" w:rsidP="00E6564D">
            <w:pPr>
              <w:pStyle w:val="Body"/>
              <w:ind w:left="0"/>
              <w:rPr>
                <w:lang w:val="en-GB"/>
              </w:rPr>
            </w:pPr>
            <w:r w:rsidRPr="00BB30B4">
              <w:rPr>
                <w:color w:val="FF0000"/>
                <w:lang w:val="en-GB"/>
              </w:rPr>
              <w:t>ACB123456789</w:t>
            </w:r>
            <w:r>
              <w:rPr>
                <w:lang w:val="en-GB"/>
              </w:rPr>
              <w:t>: Issuing Contract Number</w:t>
            </w:r>
          </w:p>
          <w:p w14:paraId="4592F4DF" w14:textId="77777777" w:rsidR="00E6564D" w:rsidRPr="00E9530D" w:rsidRDefault="00E6564D" w:rsidP="00E6564D">
            <w:pPr>
              <w:pStyle w:val="Body"/>
              <w:ind w:left="0"/>
              <w:rPr>
                <w:rFonts w:ascii="Calibri" w:hAnsi="Calibri"/>
                <w:lang w:val="en-GB"/>
              </w:rPr>
            </w:pPr>
            <w:r w:rsidRPr="00BB30B4">
              <w:rPr>
                <w:color w:val="FF0000"/>
              </w:rPr>
              <w:t>XXX,XXX,XXX</w:t>
            </w:r>
            <w:r>
              <w:t>: Current MTP of issuing contract</w:t>
            </w:r>
          </w:p>
          <w:p w14:paraId="002AD74C" w14:textId="77777777" w:rsidR="00677C48" w:rsidRPr="00233FCC" w:rsidRDefault="00677C48" w:rsidP="006F4C65">
            <w:pPr>
              <w:spacing w:before="120"/>
              <w:ind w:left="0"/>
              <w:rPr>
                <w:i/>
                <w:iCs/>
                <w:szCs w:val="20"/>
              </w:rPr>
            </w:pPr>
          </w:p>
        </w:tc>
      </w:tr>
      <w:tr w:rsidR="00677C48" w:rsidRPr="0050346D" w14:paraId="10E64897" w14:textId="06921BD6" w:rsidTr="00153998">
        <w:trPr>
          <w:trHeight w:val="252"/>
        </w:trPr>
        <w:tc>
          <w:tcPr>
            <w:tcW w:w="380" w:type="pct"/>
            <w:tcBorders>
              <w:top w:val="single" w:sz="8" w:space="0" w:color="auto"/>
              <w:left w:val="nil"/>
              <w:bottom w:val="single" w:sz="8" w:space="0" w:color="auto"/>
              <w:right w:val="nil"/>
            </w:tcBorders>
          </w:tcPr>
          <w:p w14:paraId="4756CB95" w14:textId="1A7FF03B" w:rsidR="00677C48" w:rsidRDefault="00677C48" w:rsidP="006F4C65">
            <w:pPr>
              <w:pStyle w:val="TabText"/>
              <w:rPr>
                <w:lang w:val="en-GB"/>
              </w:rPr>
            </w:pPr>
            <w:r>
              <w:rPr>
                <w:lang w:val="en-GB"/>
              </w:rPr>
              <w:t>8</w:t>
            </w:r>
          </w:p>
        </w:tc>
        <w:tc>
          <w:tcPr>
            <w:tcW w:w="1119" w:type="pct"/>
            <w:tcBorders>
              <w:top w:val="single" w:sz="8" w:space="0" w:color="auto"/>
              <w:left w:val="nil"/>
              <w:bottom w:val="single" w:sz="8" w:space="0" w:color="auto"/>
              <w:right w:val="nil"/>
            </w:tcBorders>
          </w:tcPr>
          <w:p w14:paraId="67CCDE94" w14:textId="05F0816E" w:rsidR="00677C48" w:rsidRDefault="00677C48" w:rsidP="006F4C65">
            <w:pPr>
              <w:pStyle w:val="TabText"/>
              <w:rPr>
                <w:lang w:val="en-GB"/>
              </w:rPr>
            </w:pPr>
            <w:r>
              <w:rPr>
                <w:lang w:val="en-GB"/>
              </w:rPr>
              <w:t>SMS send after overdue 95 days</w:t>
            </w:r>
          </w:p>
        </w:tc>
        <w:tc>
          <w:tcPr>
            <w:tcW w:w="1817" w:type="pct"/>
            <w:tcBorders>
              <w:top w:val="single" w:sz="8" w:space="0" w:color="auto"/>
              <w:left w:val="nil"/>
              <w:bottom w:val="single" w:sz="8" w:space="0" w:color="auto"/>
              <w:right w:val="nil"/>
            </w:tcBorders>
          </w:tcPr>
          <w:p w14:paraId="306C6988" w14:textId="010572FC" w:rsidR="00677C48" w:rsidRPr="00233FCC" w:rsidRDefault="00677C48" w:rsidP="006F4C65">
            <w:pPr>
              <w:spacing w:before="120"/>
              <w:ind w:left="0"/>
              <w:rPr>
                <w:i/>
                <w:iCs/>
                <w:szCs w:val="20"/>
              </w:rPr>
            </w:pPr>
            <w:r w:rsidRPr="00233FCC">
              <w:rPr>
                <w:i/>
                <w:iCs/>
                <w:szCs w:val="20"/>
              </w:rPr>
              <w:t>Vietnamese: "</w:t>
            </w:r>
            <w:r>
              <w:t xml:space="preserve"> </w:t>
            </w:r>
            <w:r w:rsidRPr="006F4C65">
              <w:rPr>
                <w:i/>
                <w:iCs/>
                <w:szCs w:val="20"/>
              </w:rPr>
              <w:t xml:space="preserve">HD so </w:t>
            </w:r>
            <w:r w:rsidRPr="007855B9">
              <w:rPr>
                <w:i/>
                <w:iCs/>
                <w:color w:val="FF0000"/>
                <w:szCs w:val="20"/>
              </w:rPr>
              <w:t>ABC123456789</w:t>
            </w:r>
            <w:r w:rsidRPr="006F4C65">
              <w:rPr>
                <w:i/>
                <w:iCs/>
                <w:szCs w:val="20"/>
              </w:rPr>
              <w:t xml:space="preserve"> qua han 95 ngay thuoc nhom NO XAU. De nghi KH hop tac voi CBTHN de TT </w:t>
            </w:r>
            <w:r w:rsidRPr="007855B9">
              <w:rPr>
                <w:i/>
                <w:iCs/>
                <w:color w:val="FF0000"/>
                <w:szCs w:val="20"/>
              </w:rPr>
              <w:t>XXX.XXX.XXXVND</w:t>
            </w:r>
            <w:r w:rsidRPr="006F4C65">
              <w:rPr>
                <w:i/>
                <w:iCs/>
                <w:szCs w:val="20"/>
              </w:rPr>
              <w:t>. Bo qua neu da TT. 19006866</w:t>
            </w:r>
            <w:r w:rsidRPr="00233FCC">
              <w:rPr>
                <w:i/>
                <w:iCs/>
                <w:szCs w:val="20"/>
              </w:rPr>
              <w:t xml:space="preserve">" </w:t>
            </w:r>
          </w:p>
          <w:p w14:paraId="3983D099" w14:textId="3C617507" w:rsidR="00677C48" w:rsidRPr="00233FCC" w:rsidRDefault="00677C48" w:rsidP="00E6564D">
            <w:pPr>
              <w:spacing w:before="120"/>
              <w:ind w:left="0"/>
            </w:pPr>
            <w:r w:rsidRPr="00233FCC">
              <w:rPr>
                <w:i/>
                <w:iCs/>
                <w:szCs w:val="20"/>
              </w:rPr>
              <w:t>English: “</w:t>
            </w:r>
            <w:r w:rsidRPr="006F4C65">
              <w:rPr>
                <w:i/>
                <w:iCs/>
                <w:color w:val="000000"/>
                <w:szCs w:val="20"/>
              </w:rPr>
              <w:t xml:space="preserve">Contract </w:t>
            </w:r>
            <w:r w:rsidRPr="007855B9">
              <w:rPr>
                <w:i/>
                <w:iCs/>
                <w:color w:val="FF0000"/>
                <w:szCs w:val="20"/>
              </w:rPr>
              <w:t>ABC123456789</w:t>
            </w:r>
            <w:r w:rsidRPr="006F4C65">
              <w:rPr>
                <w:i/>
                <w:iCs/>
                <w:color w:val="000000"/>
                <w:szCs w:val="20"/>
              </w:rPr>
              <w:t xml:space="preserve"> overdue 95days, classified as BADDEBT. Please work with Field Collector to settle VND</w:t>
            </w:r>
            <w:r w:rsidRPr="007855B9">
              <w:rPr>
                <w:i/>
                <w:iCs/>
                <w:color w:val="FF0000"/>
                <w:szCs w:val="20"/>
              </w:rPr>
              <w:t>XXX.XXX.XXX</w:t>
            </w:r>
            <w:r w:rsidRPr="006F4C65">
              <w:rPr>
                <w:i/>
                <w:iCs/>
                <w:color w:val="000000"/>
                <w:szCs w:val="20"/>
              </w:rPr>
              <w:t xml:space="preserve"> or disregard this if paid. 19006866</w:t>
            </w:r>
            <w:r w:rsidRPr="00233FCC">
              <w:rPr>
                <w:i/>
                <w:iCs/>
                <w:color w:val="000000"/>
                <w:szCs w:val="20"/>
              </w:rPr>
              <w:t>”</w:t>
            </w:r>
          </w:p>
        </w:tc>
        <w:tc>
          <w:tcPr>
            <w:tcW w:w="1684" w:type="pct"/>
            <w:tcBorders>
              <w:top w:val="single" w:sz="8" w:space="0" w:color="auto"/>
              <w:left w:val="nil"/>
              <w:bottom w:val="single" w:sz="8" w:space="0" w:color="auto"/>
              <w:right w:val="nil"/>
            </w:tcBorders>
          </w:tcPr>
          <w:p w14:paraId="0C3DB5D0" w14:textId="77777777" w:rsidR="00E6564D" w:rsidRDefault="00E6564D" w:rsidP="00E6564D">
            <w:pPr>
              <w:pStyle w:val="Body"/>
              <w:ind w:left="0"/>
              <w:rPr>
                <w:lang w:val="en-GB"/>
              </w:rPr>
            </w:pPr>
            <w:r w:rsidRPr="007855B9">
              <w:rPr>
                <w:color w:val="FF0000"/>
                <w:lang w:val="en-GB"/>
              </w:rPr>
              <w:t>ACB123456789</w:t>
            </w:r>
            <w:r>
              <w:rPr>
                <w:lang w:val="en-GB"/>
              </w:rPr>
              <w:t>: Issuing Contract Number</w:t>
            </w:r>
          </w:p>
          <w:p w14:paraId="3674A6A2" w14:textId="77777777" w:rsidR="00E6564D" w:rsidRDefault="00E6564D" w:rsidP="00E6564D">
            <w:pPr>
              <w:pStyle w:val="Body"/>
              <w:ind w:left="0"/>
              <w:rPr>
                <w:lang w:val="en-GB"/>
              </w:rPr>
            </w:pPr>
            <w:r w:rsidRPr="007855B9">
              <w:rPr>
                <w:color w:val="FF0000"/>
              </w:rPr>
              <w:t>XXX,XXX,XXX</w:t>
            </w:r>
            <w:r>
              <w:t>: Total outstanding balance of issuing contract</w:t>
            </w:r>
          </w:p>
          <w:p w14:paraId="2E428E14" w14:textId="77777777" w:rsidR="00677C48" w:rsidRPr="00233FCC" w:rsidRDefault="00677C48" w:rsidP="006F4C65">
            <w:pPr>
              <w:spacing w:before="120"/>
              <w:ind w:left="0"/>
              <w:rPr>
                <w:i/>
                <w:iCs/>
                <w:szCs w:val="20"/>
              </w:rPr>
            </w:pPr>
          </w:p>
        </w:tc>
      </w:tr>
    </w:tbl>
    <w:p w14:paraId="44BC3649" w14:textId="6EA92533" w:rsidR="00165ECE" w:rsidRDefault="00165ECE" w:rsidP="00E364FD">
      <w:pPr>
        <w:pStyle w:val="Body"/>
      </w:pPr>
    </w:p>
    <w:p w14:paraId="24F4F80A" w14:textId="0A131866" w:rsidR="00A923C3" w:rsidRDefault="00A923C3" w:rsidP="00A923C3">
      <w:pPr>
        <w:pStyle w:val="Heading3"/>
      </w:pPr>
      <w:bookmarkStart w:id="104" w:name="_Toc68792080"/>
      <w:r>
        <w:t>Technical Detail</w:t>
      </w:r>
      <w:bookmarkEnd w:id="104"/>
    </w:p>
    <w:p w14:paraId="462AFA0F" w14:textId="55B455E5" w:rsidR="0008456D" w:rsidRPr="00FD573F" w:rsidRDefault="0008456D" w:rsidP="0008456D">
      <w:pPr>
        <w:ind w:left="0"/>
        <w:jc w:val="both"/>
        <w:rPr>
          <w:rFonts w:ascii="Calibri" w:hAnsi="Calibri" w:cs="Calibri"/>
        </w:rPr>
      </w:pPr>
      <w:r w:rsidRPr="00516E68">
        <w:t xml:space="preserve">Events can be defined in WAY4 and initiate an action when the status of the card contract changes. An event can be configured to send </w:t>
      </w:r>
      <w:r>
        <w:t>a</w:t>
      </w:r>
      <w:r w:rsidRPr="00516E68">
        <w:t xml:space="preserve"> SMS or an Email. </w:t>
      </w:r>
      <w:r>
        <w:t>For Push notification, Way4</w:t>
      </w:r>
      <w:r w:rsidR="00FD573F">
        <w:t xml:space="preserve"> will send the message as Email template, LFVN gateway will convert this message and send as Push notification</w:t>
      </w:r>
    </w:p>
    <w:p w14:paraId="64DC5C0A" w14:textId="77777777" w:rsidR="00A923C3" w:rsidRPr="00313EA6" w:rsidRDefault="00A923C3" w:rsidP="00A923C3">
      <w:pPr>
        <w:pStyle w:val="Heading3"/>
      </w:pPr>
      <w:bookmarkStart w:id="105" w:name="_Toc68792081"/>
      <w:r>
        <w:t>Testing and Sample</w:t>
      </w:r>
      <w:bookmarkEnd w:id="105"/>
    </w:p>
    <w:p w14:paraId="74C3E59D" w14:textId="66474C4B" w:rsidR="00A923C3" w:rsidRDefault="00A923C3" w:rsidP="00A923C3">
      <w:pPr>
        <w:pStyle w:val="Heading3"/>
      </w:pPr>
      <w:bookmarkStart w:id="106" w:name="_Toc68792082"/>
      <w:r>
        <w:t>Limitation</w:t>
      </w:r>
      <w:bookmarkEnd w:id="106"/>
    </w:p>
    <w:p w14:paraId="5846C943" w14:textId="77777777" w:rsidR="0008456D" w:rsidRDefault="0008456D" w:rsidP="00E364FD">
      <w:pPr>
        <w:pStyle w:val="Body"/>
      </w:pPr>
    </w:p>
    <w:p w14:paraId="01BA7FFA" w14:textId="4B08A34E" w:rsidR="00D91BD5" w:rsidRPr="002B0CB7" w:rsidRDefault="00D91BD5" w:rsidP="00D91BD5">
      <w:pPr>
        <w:pStyle w:val="Heading2Numbered"/>
      </w:pPr>
      <w:bookmarkStart w:id="107" w:name="_Toc68792083"/>
      <w:r w:rsidRPr="00EF26B0">
        <w:t>REQ</w:t>
      </w:r>
      <w:r>
        <w:rPr>
          <w:lang w:val="en-US"/>
        </w:rPr>
        <w:t>PR</w:t>
      </w:r>
      <w:r w:rsidRPr="00EF26B0">
        <w:t>0</w:t>
      </w:r>
      <w:r>
        <w:rPr>
          <w:lang w:val="en-US"/>
        </w:rPr>
        <w:t>14. Contract Blocking</w:t>
      </w:r>
      <w:r w:rsidR="00195EF0">
        <w:rPr>
          <w:lang w:val="en-US"/>
        </w:rPr>
        <w:t xml:space="preserve"> Status</w:t>
      </w:r>
      <w:bookmarkEnd w:id="107"/>
    </w:p>
    <w:p w14:paraId="6ACC3CF6" w14:textId="1C52BBB9" w:rsidR="00D91BD5" w:rsidRDefault="00D91BD5" w:rsidP="007E03B5">
      <w:pPr>
        <w:pStyle w:val="Heading3"/>
        <w:numPr>
          <w:ilvl w:val="2"/>
          <w:numId w:val="12"/>
        </w:numPr>
      </w:pPr>
      <w:bookmarkStart w:id="108" w:name="_Toc68792084"/>
      <w:r>
        <w:t>Business Requirement</w:t>
      </w:r>
      <w:bookmarkEnd w:id="108"/>
    </w:p>
    <w:p w14:paraId="47ADE789" w14:textId="3E536937" w:rsidR="00553351" w:rsidRDefault="00553351" w:rsidP="00E364FD">
      <w:pPr>
        <w:pStyle w:val="Body"/>
      </w:pPr>
      <w:r>
        <w:t xml:space="preserve">LFVN would like the ability to block/un-block cards by changing the </w:t>
      </w:r>
      <w:r w:rsidR="00195EF0">
        <w:t>Account</w:t>
      </w:r>
      <w:r>
        <w:t xml:space="preserve"> status, e.g.:</w:t>
      </w:r>
    </w:p>
    <w:p w14:paraId="75985E97" w14:textId="77777777" w:rsidR="00553351" w:rsidRDefault="00553351" w:rsidP="00E364FD">
      <w:pPr>
        <w:pStyle w:val="Body"/>
      </w:pPr>
      <w:r>
        <w:t>•</w:t>
      </w:r>
      <w:r>
        <w:tab/>
        <w:t xml:space="preserve">From a Normal Status to a Blocked Status and </w:t>
      </w:r>
    </w:p>
    <w:p w14:paraId="7171AF4E" w14:textId="77777777" w:rsidR="00553351" w:rsidRDefault="00553351" w:rsidP="00E364FD">
      <w:pPr>
        <w:pStyle w:val="Body"/>
      </w:pPr>
      <w:r>
        <w:t>•</w:t>
      </w:r>
      <w:r>
        <w:tab/>
        <w:t>From a Blocked Status to a Normal Status</w:t>
      </w:r>
    </w:p>
    <w:p w14:paraId="2CF87B74" w14:textId="6A139FF5" w:rsidR="00553351" w:rsidRDefault="00553351" w:rsidP="00E364FD">
      <w:pPr>
        <w:pStyle w:val="Body"/>
      </w:pPr>
      <w:r>
        <w:t>Each Status can be assigned either manually (user action) or automatically (by the system). Certain statuses cannot be removed once assigned.</w:t>
      </w:r>
    </w:p>
    <w:p w14:paraId="0DEC5AD1" w14:textId="3F64AB1D" w:rsidR="00553351" w:rsidRDefault="00553351" w:rsidP="00E364FD">
      <w:pPr>
        <w:pStyle w:val="Body"/>
      </w:pPr>
    </w:p>
    <w:tbl>
      <w:tblPr>
        <w:tblW w:w="4948" w:type="pct"/>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2379"/>
        <w:gridCol w:w="3703"/>
        <w:gridCol w:w="2890"/>
      </w:tblGrid>
      <w:tr w:rsidR="00553351" w14:paraId="31CB2055" w14:textId="77777777" w:rsidTr="0082472D">
        <w:tc>
          <w:tcPr>
            <w:tcW w:w="527" w:type="pct"/>
            <w:tcBorders>
              <w:top w:val="single" w:sz="8" w:space="0" w:color="auto"/>
              <w:left w:val="nil"/>
              <w:bottom w:val="single" w:sz="8" w:space="0" w:color="auto"/>
              <w:right w:val="nil"/>
            </w:tcBorders>
            <w:shd w:val="clear" w:color="auto" w:fill="E7F1F9"/>
          </w:tcPr>
          <w:p w14:paraId="0C058D22" w14:textId="32C003D3" w:rsidR="00553351" w:rsidRPr="005C50B7" w:rsidRDefault="00553351" w:rsidP="00A2626F">
            <w:pPr>
              <w:pStyle w:val="TableHeading"/>
              <w:spacing w:after="120" w:line="240" w:lineRule="auto"/>
              <w:jc w:val="both"/>
              <w:rPr>
                <w:bCs/>
                <w:lang w:val="en-GB"/>
              </w:rPr>
            </w:pPr>
            <w:r>
              <w:rPr>
                <w:bCs/>
                <w:lang w:val="en-GB"/>
              </w:rPr>
              <w:t>Number</w:t>
            </w:r>
          </w:p>
        </w:tc>
        <w:tc>
          <w:tcPr>
            <w:tcW w:w="1186" w:type="pct"/>
            <w:tcBorders>
              <w:top w:val="single" w:sz="8" w:space="0" w:color="auto"/>
              <w:left w:val="nil"/>
              <w:bottom w:val="single" w:sz="8" w:space="0" w:color="auto"/>
              <w:right w:val="nil"/>
            </w:tcBorders>
            <w:shd w:val="clear" w:color="auto" w:fill="E7F1F9"/>
          </w:tcPr>
          <w:p w14:paraId="4C040F64" w14:textId="564F4C17" w:rsidR="00553351" w:rsidRPr="005C50B7" w:rsidRDefault="00553351" w:rsidP="00A2626F">
            <w:pPr>
              <w:pStyle w:val="TableHeading"/>
              <w:spacing w:after="120" w:line="240" w:lineRule="auto"/>
              <w:jc w:val="both"/>
              <w:rPr>
                <w:bCs/>
                <w:lang w:val="en-GB"/>
              </w:rPr>
            </w:pPr>
            <w:r>
              <w:rPr>
                <w:bCs/>
                <w:lang w:val="en-GB"/>
              </w:rPr>
              <w:t>Name</w:t>
            </w:r>
          </w:p>
        </w:tc>
        <w:tc>
          <w:tcPr>
            <w:tcW w:w="1846" w:type="pct"/>
            <w:tcBorders>
              <w:top w:val="single" w:sz="8" w:space="0" w:color="auto"/>
              <w:left w:val="nil"/>
              <w:bottom w:val="single" w:sz="8" w:space="0" w:color="auto"/>
              <w:right w:val="nil"/>
            </w:tcBorders>
            <w:shd w:val="clear" w:color="auto" w:fill="E7F1F9"/>
          </w:tcPr>
          <w:p w14:paraId="52CF5874" w14:textId="5FF43745" w:rsidR="00553351" w:rsidRPr="009679B8" w:rsidRDefault="00553351" w:rsidP="00A2626F">
            <w:pPr>
              <w:pStyle w:val="TableHeading"/>
              <w:spacing w:after="120" w:line="240" w:lineRule="auto"/>
              <w:jc w:val="both"/>
              <w:rPr>
                <w:rFonts w:ascii="Calibri" w:hAnsi="Calibri" w:cs="Calibri"/>
                <w:bCs/>
              </w:rPr>
            </w:pPr>
            <w:r>
              <w:rPr>
                <w:rFonts w:ascii="Calibri" w:hAnsi="Calibri" w:cs="Calibri"/>
                <w:bCs/>
              </w:rPr>
              <w:t>Applied in case</w:t>
            </w:r>
          </w:p>
        </w:tc>
        <w:tc>
          <w:tcPr>
            <w:tcW w:w="1441" w:type="pct"/>
            <w:tcBorders>
              <w:top w:val="single" w:sz="8" w:space="0" w:color="auto"/>
              <w:left w:val="nil"/>
              <w:bottom w:val="single" w:sz="8" w:space="0" w:color="auto"/>
              <w:right w:val="nil"/>
            </w:tcBorders>
            <w:shd w:val="clear" w:color="auto" w:fill="E7F1F9"/>
          </w:tcPr>
          <w:p w14:paraId="77812DE8" w14:textId="77B6D075" w:rsidR="00553351" w:rsidRDefault="00553351" w:rsidP="00A2626F">
            <w:pPr>
              <w:pStyle w:val="TableHeading"/>
              <w:spacing w:after="120" w:line="240" w:lineRule="auto"/>
              <w:jc w:val="both"/>
              <w:rPr>
                <w:rFonts w:ascii="Calibri" w:hAnsi="Calibri" w:cs="Calibri"/>
                <w:bCs/>
              </w:rPr>
            </w:pPr>
            <w:r>
              <w:rPr>
                <w:rFonts w:ascii="Calibri" w:hAnsi="Calibri" w:cs="Calibri"/>
                <w:bCs/>
              </w:rPr>
              <w:t>Opened in case</w:t>
            </w:r>
          </w:p>
        </w:tc>
      </w:tr>
      <w:tr w:rsidR="00553351" w:rsidRPr="0050346D" w14:paraId="6C24169D" w14:textId="77777777" w:rsidTr="0082472D">
        <w:trPr>
          <w:trHeight w:val="252"/>
        </w:trPr>
        <w:tc>
          <w:tcPr>
            <w:tcW w:w="527" w:type="pct"/>
            <w:tcBorders>
              <w:top w:val="single" w:sz="8" w:space="0" w:color="auto"/>
              <w:left w:val="nil"/>
              <w:bottom w:val="single" w:sz="8" w:space="0" w:color="auto"/>
              <w:right w:val="nil"/>
            </w:tcBorders>
          </w:tcPr>
          <w:p w14:paraId="58A42AE1" w14:textId="68D4CBB0" w:rsidR="00553351" w:rsidRPr="005C50B7" w:rsidRDefault="00553351" w:rsidP="00A2626F">
            <w:pPr>
              <w:pStyle w:val="TabText"/>
              <w:rPr>
                <w:lang w:val="en-GB"/>
              </w:rPr>
            </w:pPr>
            <w:r>
              <w:rPr>
                <w:lang w:val="en-GB"/>
              </w:rPr>
              <w:t>1</w:t>
            </w:r>
          </w:p>
        </w:tc>
        <w:tc>
          <w:tcPr>
            <w:tcW w:w="1186" w:type="pct"/>
            <w:tcBorders>
              <w:top w:val="single" w:sz="8" w:space="0" w:color="auto"/>
              <w:left w:val="nil"/>
              <w:bottom w:val="single" w:sz="8" w:space="0" w:color="auto"/>
              <w:right w:val="nil"/>
            </w:tcBorders>
          </w:tcPr>
          <w:p w14:paraId="2D0DD6F3" w14:textId="76868DDD" w:rsidR="00553351" w:rsidRPr="005C50B7" w:rsidRDefault="00553351" w:rsidP="00A2626F">
            <w:pPr>
              <w:pStyle w:val="TabText"/>
              <w:rPr>
                <w:lang w:val="en-GB"/>
              </w:rPr>
            </w:pPr>
            <w:r>
              <w:rPr>
                <w:lang w:val="en-GB"/>
              </w:rPr>
              <w:t>ACC LOCK BY OVD</w:t>
            </w:r>
          </w:p>
        </w:tc>
        <w:tc>
          <w:tcPr>
            <w:tcW w:w="1846" w:type="pct"/>
            <w:tcBorders>
              <w:top w:val="single" w:sz="8" w:space="0" w:color="auto"/>
              <w:left w:val="nil"/>
              <w:bottom w:val="single" w:sz="8" w:space="0" w:color="auto"/>
              <w:right w:val="nil"/>
            </w:tcBorders>
          </w:tcPr>
          <w:p w14:paraId="06FC009F" w14:textId="62880EFC" w:rsidR="00553351" w:rsidRPr="005C50B7" w:rsidRDefault="00553351" w:rsidP="00A2626F">
            <w:pPr>
              <w:pStyle w:val="TabText"/>
              <w:rPr>
                <w:lang w:val="en-GB"/>
              </w:rPr>
            </w:pPr>
            <w:r>
              <w:rPr>
                <w:lang w:val="en-GB"/>
              </w:rPr>
              <w:t>Block</w:t>
            </w:r>
            <w:r w:rsidR="003B523C">
              <w:rPr>
                <w:lang w:val="en-GB"/>
              </w:rPr>
              <w:t xml:space="preserve"> automatically</w:t>
            </w:r>
            <w:r>
              <w:rPr>
                <w:lang w:val="en-GB"/>
              </w:rPr>
              <w:t xml:space="preserve"> account when </w:t>
            </w:r>
            <w:r w:rsidR="00E417C9">
              <w:rPr>
                <w:lang w:val="en-GB"/>
              </w:rPr>
              <w:t>customer has late payment in 1-90 days</w:t>
            </w:r>
            <w:r>
              <w:rPr>
                <w:lang w:val="en-GB"/>
              </w:rPr>
              <w:t xml:space="preserve"> </w:t>
            </w:r>
          </w:p>
        </w:tc>
        <w:tc>
          <w:tcPr>
            <w:tcW w:w="1441" w:type="pct"/>
            <w:tcBorders>
              <w:top w:val="single" w:sz="8" w:space="0" w:color="auto"/>
              <w:left w:val="nil"/>
              <w:bottom w:val="single" w:sz="8" w:space="0" w:color="auto"/>
              <w:right w:val="nil"/>
            </w:tcBorders>
          </w:tcPr>
          <w:p w14:paraId="0CB08D29" w14:textId="14AC0E5E" w:rsidR="00553351" w:rsidRPr="0050346D" w:rsidRDefault="00553351" w:rsidP="00A2626F">
            <w:pPr>
              <w:pStyle w:val="TabText"/>
              <w:rPr>
                <w:lang w:val="en-GB"/>
              </w:rPr>
            </w:pPr>
            <w:r>
              <w:rPr>
                <w:lang w:val="en-GB"/>
              </w:rPr>
              <w:t>Un</w:t>
            </w:r>
            <w:r w:rsidR="00E93C6F">
              <w:rPr>
                <w:lang w:val="en-GB"/>
              </w:rPr>
              <w:t>b</w:t>
            </w:r>
            <w:r>
              <w:rPr>
                <w:lang w:val="en-GB"/>
              </w:rPr>
              <w:t>lock</w:t>
            </w:r>
            <w:r w:rsidR="003B523C">
              <w:rPr>
                <w:lang w:val="en-GB"/>
              </w:rPr>
              <w:t xml:space="preserve"> automatically</w:t>
            </w:r>
            <w:r>
              <w:rPr>
                <w:lang w:val="en-GB"/>
              </w:rPr>
              <w:t xml:space="preserve"> when customer pay</w:t>
            </w:r>
            <w:r w:rsidR="00E417C9">
              <w:rPr>
                <w:lang w:val="en-GB"/>
              </w:rPr>
              <w:t>s</w:t>
            </w:r>
            <w:r>
              <w:rPr>
                <w:lang w:val="en-GB"/>
              </w:rPr>
              <w:t xml:space="preserve"> full</w:t>
            </w:r>
            <w:r w:rsidR="00FC0D4D">
              <w:rPr>
                <w:lang w:val="en-GB"/>
              </w:rPr>
              <w:t xml:space="preserve"> (include the total </w:t>
            </w:r>
            <w:r w:rsidR="001B40DD">
              <w:rPr>
                <w:lang w:val="en-GB"/>
              </w:rPr>
              <w:t>principal</w:t>
            </w:r>
            <w:r w:rsidR="00FC0D4D">
              <w:rPr>
                <w:lang w:val="en-GB"/>
              </w:rPr>
              <w:t xml:space="preserve"> and interest accrued until due date)</w:t>
            </w:r>
          </w:p>
        </w:tc>
      </w:tr>
      <w:tr w:rsidR="00553351" w:rsidRPr="0050346D" w14:paraId="67159DE5" w14:textId="77777777" w:rsidTr="0082472D">
        <w:trPr>
          <w:trHeight w:val="252"/>
        </w:trPr>
        <w:tc>
          <w:tcPr>
            <w:tcW w:w="527" w:type="pct"/>
            <w:tcBorders>
              <w:top w:val="single" w:sz="8" w:space="0" w:color="auto"/>
              <w:left w:val="nil"/>
              <w:bottom w:val="single" w:sz="8" w:space="0" w:color="auto"/>
              <w:right w:val="nil"/>
            </w:tcBorders>
          </w:tcPr>
          <w:p w14:paraId="69DC3F10" w14:textId="52D39983" w:rsidR="00553351" w:rsidRDefault="00553351" w:rsidP="00A2626F">
            <w:pPr>
              <w:pStyle w:val="TabText"/>
              <w:rPr>
                <w:lang w:val="en-GB"/>
              </w:rPr>
            </w:pPr>
            <w:r>
              <w:rPr>
                <w:lang w:val="en-GB"/>
              </w:rPr>
              <w:t>2</w:t>
            </w:r>
          </w:p>
        </w:tc>
        <w:tc>
          <w:tcPr>
            <w:tcW w:w="1186" w:type="pct"/>
            <w:tcBorders>
              <w:top w:val="single" w:sz="8" w:space="0" w:color="auto"/>
              <w:left w:val="nil"/>
              <w:bottom w:val="single" w:sz="8" w:space="0" w:color="auto"/>
              <w:right w:val="nil"/>
            </w:tcBorders>
          </w:tcPr>
          <w:p w14:paraId="416C4AE3" w14:textId="00FC5ECB" w:rsidR="00553351" w:rsidRDefault="00553351" w:rsidP="00A2626F">
            <w:pPr>
              <w:pStyle w:val="TabText"/>
              <w:rPr>
                <w:lang w:val="en-GB"/>
              </w:rPr>
            </w:pPr>
            <w:r w:rsidRPr="00553351">
              <w:rPr>
                <w:lang w:val="en-GB"/>
              </w:rPr>
              <w:t>ACC RESERVE</w:t>
            </w:r>
          </w:p>
        </w:tc>
        <w:tc>
          <w:tcPr>
            <w:tcW w:w="1846" w:type="pct"/>
            <w:tcBorders>
              <w:top w:val="single" w:sz="8" w:space="0" w:color="auto"/>
              <w:left w:val="nil"/>
              <w:bottom w:val="single" w:sz="8" w:space="0" w:color="auto"/>
              <w:right w:val="nil"/>
            </w:tcBorders>
          </w:tcPr>
          <w:p w14:paraId="7281CCE4" w14:textId="36C3BB81" w:rsidR="00553351" w:rsidRDefault="00E417C9" w:rsidP="00A2626F">
            <w:pPr>
              <w:pStyle w:val="TabText"/>
              <w:rPr>
                <w:lang w:val="en-GB"/>
              </w:rPr>
            </w:pPr>
            <w:r>
              <w:rPr>
                <w:lang w:val="en-GB"/>
              </w:rPr>
              <w:t>Block</w:t>
            </w:r>
            <w:r w:rsidR="003B523C">
              <w:rPr>
                <w:lang w:val="en-GB"/>
              </w:rPr>
              <w:t xml:space="preserve"> automatically</w:t>
            </w:r>
            <w:r>
              <w:rPr>
                <w:lang w:val="en-GB"/>
              </w:rPr>
              <w:t xml:space="preserve"> forever when customer has late payment more than 90 days</w:t>
            </w:r>
          </w:p>
        </w:tc>
        <w:tc>
          <w:tcPr>
            <w:tcW w:w="1441" w:type="pct"/>
            <w:tcBorders>
              <w:top w:val="single" w:sz="8" w:space="0" w:color="auto"/>
              <w:left w:val="nil"/>
              <w:bottom w:val="single" w:sz="8" w:space="0" w:color="auto"/>
              <w:right w:val="nil"/>
            </w:tcBorders>
          </w:tcPr>
          <w:p w14:paraId="789E2C47" w14:textId="2BE51844" w:rsidR="00553351" w:rsidRDefault="00E417C9" w:rsidP="00A2626F">
            <w:pPr>
              <w:pStyle w:val="TabText"/>
              <w:rPr>
                <w:lang w:val="en-GB"/>
              </w:rPr>
            </w:pPr>
            <w:r>
              <w:rPr>
                <w:lang w:val="en-GB"/>
              </w:rPr>
              <w:t>Account is not allowed to swi</w:t>
            </w:r>
            <w:r w:rsidR="00E93C6F">
              <w:rPr>
                <w:lang w:val="en-GB"/>
              </w:rPr>
              <w:t>t</w:t>
            </w:r>
            <w:r>
              <w:rPr>
                <w:lang w:val="en-GB"/>
              </w:rPr>
              <w:t>ch back to ACC OK</w:t>
            </w:r>
          </w:p>
        </w:tc>
      </w:tr>
      <w:tr w:rsidR="00553351" w:rsidRPr="0050346D" w14:paraId="4D65BB69" w14:textId="77777777" w:rsidTr="0082472D">
        <w:trPr>
          <w:trHeight w:val="252"/>
        </w:trPr>
        <w:tc>
          <w:tcPr>
            <w:tcW w:w="527" w:type="pct"/>
            <w:tcBorders>
              <w:top w:val="single" w:sz="8" w:space="0" w:color="auto"/>
              <w:left w:val="nil"/>
              <w:bottom w:val="single" w:sz="8" w:space="0" w:color="auto"/>
              <w:right w:val="nil"/>
            </w:tcBorders>
          </w:tcPr>
          <w:p w14:paraId="3DC55C77" w14:textId="1AB525C9" w:rsidR="00553351" w:rsidRDefault="00553351" w:rsidP="00A2626F">
            <w:pPr>
              <w:pStyle w:val="TabText"/>
              <w:rPr>
                <w:lang w:val="en-GB"/>
              </w:rPr>
            </w:pPr>
            <w:r>
              <w:rPr>
                <w:lang w:val="en-GB"/>
              </w:rPr>
              <w:t>3</w:t>
            </w:r>
          </w:p>
        </w:tc>
        <w:tc>
          <w:tcPr>
            <w:tcW w:w="1186" w:type="pct"/>
            <w:tcBorders>
              <w:top w:val="single" w:sz="8" w:space="0" w:color="auto"/>
              <w:left w:val="nil"/>
              <w:bottom w:val="single" w:sz="8" w:space="0" w:color="auto"/>
              <w:right w:val="nil"/>
            </w:tcBorders>
          </w:tcPr>
          <w:p w14:paraId="57790C75" w14:textId="58F17C50" w:rsidR="00553351" w:rsidRDefault="00553351" w:rsidP="00A2626F">
            <w:pPr>
              <w:pStyle w:val="TabText"/>
              <w:rPr>
                <w:lang w:val="en-GB"/>
              </w:rPr>
            </w:pPr>
            <w:r>
              <w:rPr>
                <w:lang w:val="en-GB"/>
              </w:rPr>
              <w:t>ACC RETURNED</w:t>
            </w:r>
          </w:p>
        </w:tc>
        <w:tc>
          <w:tcPr>
            <w:tcW w:w="1846" w:type="pct"/>
            <w:tcBorders>
              <w:top w:val="single" w:sz="8" w:space="0" w:color="auto"/>
              <w:left w:val="nil"/>
              <w:bottom w:val="single" w:sz="8" w:space="0" w:color="auto"/>
              <w:right w:val="nil"/>
            </w:tcBorders>
          </w:tcPr>
          <w:p w14:paraId="59DFCC6E" w14:textId="7CF29E15" w:rsidR="00553351" w:rsidRDefault="00E417C9" w:rsidP="00A2626F">
            <w:pPr>
              <w:pStyle w:val="TabText"/>
              <w:rPr>
                <w:lang w:val="en-GB"/>
              </w:rPr>
            </w:pPr>
            <w:r>
              <w:rPr>
                <w:lang w:val="en-GB"/>
              </w:rPr>
              <w:t>Customer requests to block the account temporary</w:t>
            </w:r>
          </w:p>
        </w:tc>
        <w:tc>
          <w:tcPr>
            <w:tcW w:w="1441" w:type="pct"/>
            <w:tcBorders>
              <w:top w:val="single" w:sz="8" w:space="0" w:color="auto"/>
              <w:left w:val="nil"/>
              <w:bottom w:val="single" w:sz="8" w:space="0" w:color="auto"/>
              <w:right w:val="nil"/>
            </w:tcBorders>
          </w:tcPr>
          <w:p w14:paraId="79B26F53" w14:textId="0EE0AA45" w:rsidR="00553351" w:rsidRDefault="00E93C6F" w:rsidP="00A2626F">
            <w:pPr>
              <w:pStyle w:val="TabText"/>
              <w:rPr>
                <w:lang w:val="en-GB"/>
              </w:rPr>
            </w:pPr>
            <w:r>
              <w:rPr>
                <w:lang w:val="en-GB"/>
              </w:rPr>
              <w:t>Account can switch back to ACC OK</w:t>
            </w:r>
          </w:p>
        </w:tc>
      </w:tr>
      <w:tr w:rsidR="00553351" w:rsidRPr="0050346D" w14:paraId="1C7D918D" w14:textId="77777777" w:rsidTr="0082472D">
        <w:trPr>
          <w:trHeight w:val="252"/>
        </w:trPr>
        <w:tc>
          <w:tcPr>
            <w:tcW w:w="527" w:type="pct"/>
            <w:tcBorders>
              <w:top w:val="single" w:sz="8" w:space="0" w:color="auto"/>
              <w:left w:val="nil"/>
              <w:bottom w:val="single" w:sz="8" w:space="0" w:color="auto"/>
              <w:right w:val="nil"/>
            </w:tcBorders>
          </w:tcPr>
          <w:p w14:paraId="4BFDE730" w14:textId="327758C7" w:rsidR="00553351" w:rsidRDefault="00553351" w:rsidP="00A2626F">
            <w:pPr>
              <w:pStyle w:val="TabText"/>
              <w:rPr>
                <w:lang w:val="en-GB"/>
              </w:rPr>
            </w:pPr>
            <w:r>
              <w:rPr>
                <w:lang w:val="en-GB"/>
              </w:rPr>
              <w:t>4</w:t>
            </w:r>
          </w:p>
        </w:tc>
        <w:tc>
          <w:tcPr>
            <w:tcW w:w="1186" w:type="pct"/>
            <w:tcBorders>
              <w:top w:val="single" w:sz="8" w:space="0" w:color="auto"/>
              <w:left w:val="nil"/>
              <w:bottom w:val="single" w:sz="8" w:space="0" w:color="auto"/>
              <w:right w:val="nil"/>
            </w:tcBorders>
          </w:tcPr>
          <w:p w14:paraId="669AEFD5" w14:textId="6EC580AA" w:rsidR="00553351" w:rsidRDefault="00553351" w:rsidP="00A2626F">
            <w:pPr>
              <w:pStyle w:val="TabText"/>
              <w:rPr>
                <w:lang w:val="en-GB"/>
              </w:rPr>
            </w:pPr>
            <w:r>
              <w:rPr>
                <w:lang w:val="en-GB"/>
              </w:rPr>
              <w:t>ACC CLOSED</w:t>
            </w:r>
          </w:p>
        </w:tc>
        <w:tc>
          <w:tcPr>
            <w:tcW w:w="1846" w:type="pct"/>
            <w:tcBorders>
              <w:top w:val="single" w:sz="8" w:space="0" w:color="auto"/>
              <w:left w:val="nil"/>
              <w:bottom w:val="single" w:sz="8" w:space="0" w:color="auto"/>
              <w:right w:val="nil"/>
            </w:tcBorders>
          </w:tcPr>
          <w:p w14:paraId="60EF9E96" w14:textId="191CC51F" w:rsidR="00553351" w:rsidRDefault="00E417C9" w:rsidP="00A2626F">
            <w:pPr>
              <w:pStyle w:val="TabText"/>
              <w:rPr>
                <w:lang w:val="en-GB"/>
              </w:rPr>
            </w:pPr>
            <w:r>
              <w:rPr>
                <w:lang w:val="en-GB"/>
              </w:rPr>
              <w:t>Customer request to close the account forever</w:t>
            </w:r>
          </w:p>
        </w:tc>
        <w:tc>
          <w:tcPr>
            <w:tcW w:w="1441" w:type="pct"/>
            <w:tcBorders>
              <w:top w:val="single" w:sz="8" w:space="0" w:color="auto"/>
              <w:left w:val="nil"/>
              <w:bottom w:val="single" w:sz="8" w:space="0" w:color="auto"/>
              <w:right w:val="nil"/>
            </w:tcBorders>
          </w:tcPr>
          <w:p w14:paraId="63A3C305" w14:textId="5BF0CA11" w:rsidR="00553351" w:rsidRDefault="00E93C6F" w:rsidP="00A2626F">
            <w:pPr>
              <w:pStyle w:val="TabText"/>
              <w:rPr>
                <w:lang w:val="en-GB"/>
              </w:rPr>
            </w:pPr>
            <w:r>
              <w:rPr>
                <w:lang w:val="en-GB"/>
              </w:rPr>
              <w:t>Account is not allowed to switch back to ACC OK</w:t>
            </w:r>
          </w:p>
        </w:tc>
      </w:tr>
      <w:tr w:rsidR="00553351" w:rsidRPr="0050346D" w14:paraId="2D37448C" w14:textId="77777777" w:rsidTr="0082472D">
        <w:trPr>
          <w:trHeight w:val="252"/>
        </w:trPr>
        <w:tc>
          <w:tcPr>
            <w:tcW w:w="527" w:type="pct"/>
            <w:tcBorders>
              <w:top w:val="single" w:sz="8" w:space="0" w:color="auto"/>
              <w:left w:val="nil"/>
              <w:bottom w:val="single" w:sz="8" w:space="0" w:color="auto"/>
              <w:right w:val="nil"/>
            </w:tcBorders>
          </w:tcPr>
          <w:p w14:paraId="47A3DE11" w14:textId="27958C15" w:rsidR="00553351" w:rsidRDefault="00553351" w:rsidP="00A2626F">
            <w:pPr>
              <w:pStyle w:val="TabText"/>
              <w:rPr>
                <w:lang w:val="en-GB"/>
              </w:rPr>
            </w:pPr>
            <w:r>
              <w:rPr>
                <w:lang w:val="en-GB"/>
              </w:rPr>
              <w:t>5</w:t>
            </w:r>
          </w:p>
        </w:tc>
        <w:tc>
          <w:tcPr>
            <w:tcW w:w="1186" w:type="pct"/>
            <w:tcBorders>
              <w:top w:val="single" w:sz="8" w:space="0" w:color="auto"/>
              <w:left w:val="nil"/>
              <w:bottom w:val="single" w:sz="8" w:space="0" w:color="auto"/>
              <w:right w:val="nil"/>
            </w:tcBorders>
          </w:tcPr>
          <w:p w14:paraId="748B16BA" w14:textId="28B5ABAD" w:rsidR="00553351" w:rsidRDefault="00553351" w:rsidP="00A2626F">
            <w:pPr>
              <w:pStyle w:val="TabText"/>
              <w:rPr>
                <w:lang w:val="en-GB"/>
              </w:rPr>
            </w:pPr>
            <w:r w:rsidRPr="00553351">
              <w:rPr>
                <w:lang w:val="en-GB"/>
              </w:rPr>
              <w:t>ACC FRAUD</w:t>
            </w:r>
          </w:p>
        </w:tc>
        <w:tc>
          <w:tcPr>
            <w:tcW w:w="1846" w:type="pct"/>
            <w:tcBorders>
              <w:top w:val="single" w:sz="8" w:space="0" w:color="auto"/>
              <w:left w:val="nil"/>
              <w:bottom w:val="single" w:sz="8" w:space="0" w:color="auto"/>
              <w:right w:val="nil"/>
            </w:tcBorders>
          </w:tcPr>
          <w:p w14:paraId="16F3D4A2" w14:textId="0CEE391B" w:rsidR="00553351" w:rsidRDefault="00E417C9" w:rsidP="00A2626F">
            <w:pPr>
              <w:pStyle w:val="TabText"/>
              <w:rPr>
                <w:lang w:val="en-GB"/>
              </w:rPr>
            </w:pPr>
            <w:r>
              <w:rPr>
                <w:lang w:val="en-GB"/>
              </w:rPr>
              <w:t>LFVN</w:t>
            </w:r>
            <w:r w:rsidR="003B523C">
              <w:rPr>
                <w:lang w:val="en-GB"/>
              </w:rPr>
              <w:t xml:space="preserve"> automatically</w:t>
            </w:r>
            <w:r>
              <w:rPr>
                <w:lang w:val="en-GB"/>
              </w:rPr>
              <w:t xml:space="preserve"> block</w:t>
            </w:r>
            <w:r w:rsidR="003B523C">
              <w:rPr>
                <w:lang w:val="en-GB"/>
              </w:rPr>
              <w:t xml:space="preserve"> </w:t>
            </w:r>
            <w:r>
              <w:rPr>
                <w:lang w:val="en-GB"/>
              </w:rPr>
              <w:t>the account due to fraud suspicion</w:t>
            </w:r>
            <w:r w:rsidR="003B523C">
              <w:rPr>
                <w:lang w:val="en-GB"/>
              </w:rPr>
              <w:t xml:space="preserve"> base on risk rule</w:t>
            </w:r>
          </w:p>
        </w:tc>
        <w:tc>
          <w:tcPr>
            <w:tcW w:w="1441" w:type="pct"/>
            <w:tcBorders>
              <w:top w:val="single" w:sz="8" w:space="0" w:color="auto"/>
              <w:left w:val="nil"/>
              <w:bottom w:val="single" w:sz="8" w:space="0" w:color="auto"/>
              <w:right w:val="nil"/>
            </w:tcBorders>
          </w:tcPr>
          <w:p w14:paraId="23311675" w14:textId="25808360" w:rsidR="00553351" w:rsidRDefault="00E93C6F" w:rsidP="00A2626F">
            <w:pPr>
              <w:pStyle w:val="TabText"/>
              <w:rPr>
                <w:lang w:val="en-GB"/>
              </w:rPr>
            </w:pPr>
            <w:r>
              <w:rPr>
                <w:lang w:val="en-GB"/>
              </w:rPr>
              <w:t>Account can switch back to ACC OK</w:t>
            </w:r>
          </w:p>
        </w:tc>
      </w:tr>
      <w:tr w:rsidR="003B523C" w:rsidRPr="0050346D" w14:paraId="6D8FAAD5" w14:textId="77777777" w:rsidTr="0082472D">
        <w:trPr>
          <w:trHeight w:val="252"/>
        </w:trPr>
        <w:tc>
          <w:tcPr>
            <w:tcW w:w="527" w:type="pct"/>
            <w:tcBorders>
              <w:top w:val="single" w:sz="8" w:space="0" w:color="auto"/>
              <w:left w:val="nil"/>
              <w:bottom w:val="single" w:sz="8" w:space="0" w:color="auto"/>
              <w:right w:val="nil"/>
            </w:tcBorders>
          </w:tcPr>
          <w:p w14:paraId="153580EB" w14:textId="3B99978E" w:rsidR="003B523C" w:rsidRDefault="003B523C" w:rsidP="00A2626F">
            <w:pPr>
              <w:pStyle w:val="TabText"/>
              <w:rPr>
                <w:lang w:val="en-GB"/>
              </w:rPr>
            </w:pPr>
            <w:r>
              <w:rPr>
                <w:lang w:val="en-GB"/>
              </w:rPr>
              <w:t>6</w:t>
            </w:r>
          </w:p>
        </w:tc>
        <w:tc>
          <w:tcPr>
            <w:tcW w:w="1186" w:type="pct"/>
            <w:tcBorders>
              <w:top w:val="single" w:sz="8" w:space="0" w:color="auto"/>
              <w:left w:val="nil"/>
              <w:bottom w:val="single" w:sz="8" w:space="0" w:color="auto"/>
              <w:right w:val="nil"/>
            </w:tcBorders>
          </w:tcPr>
          <w:p w14:paraId="409F654D" w14:textId="1C2DE040" w:rsidR="003B523C" w:rsidRPr="00553351" w:rsidRDefault="003B523C" w:rsidP="00A2626F">
            <w:pPr>
              <w:pStyle w:val="TabText"/>
              <w:rPr>
                <w:lang w:val="en-GB"/>
              </w:rPr>
            </w:pPr>
            <w:r>
              <w:rPr>
                <w:lang w:val="en-GB"/>
              </w:rPr>
              <w:t>ACC SUSPECTED FRAUD</w:t>
            </w:r>
          </w:p>
        </w:tc>
        <w:tc>
          <w:tcPr>
            <w:tcW w:w="1846" w:type="pct"/>
            <w:tcBorders>
              <w:top w:val="single" w:sz="8" w:space="0" w:color="auto"/>
              <w:left w:val="nil"/>
              <w:bottom w:val="single" w:sz="8" w:space="0" w:color="auto"/>
              <w:right w:val="nil"/>
            </w:tcBorders>
          </w:tcPr>
          <w:p w14:paraId="3DFE2213" w14:textId="63C2E7F5" w:rsidR="003B523C" w:rsidRDefault="003B523C" w:rsidP="00A2626F">
            <w:pPr>
              <w:pStyle w:val="TabText"/>
              <w:rPr>
                <w:lang w:val="en-GB"/>
              </w:rPr>
            </w:pPr>
            <w:r>
              <w:rPr>
                <w:lang w:val="en-GB"/>
              </w:rPr>
              <w:t>LFVN manual block the account due to fraud suspicion base on risk rule</w:t>
            </w:r>
          </w:p>
        </w:tc>
        <w:tc>
          <w:tcPr>
            <w:tcW w:w="1441" w:type="pct"/>
            <w:tcBorders>
              <w:top w:val="single" w:sz="8" w:space="0" w:color="auto"/>
              <w:left w:val="nil"/>
              <w:bottom w:val="single" w:sz="8" w:space="0" w:color="auto"/>
              <w:right w:val="nil"/>
            </w:tcBorders>
          </w:tcPr>
          <w:p w14:paraId="596E0A58" w14:textId="35F8147F" w:rsidR="003B523C" w:rsidRDefault="0005085D" w:rsidP="00A2626F">
            <w:pPr>
              <w:pStyle w:val="TabText"/>
              <w:rPr>
                <w:lang w:val="en-GB"/>
              </w:rPr>
            </w:pPr>
            <w:r>
              <w:rPr>
                <w:lang w:val="en-GB"/>
              </w:rPr>
              <w:t>Account can switch back to ACC OK</w:t>
            </w:r>
          </w:p>
        </w:tc>
      </w:tr>
      <w:tr w:rsidR="00553351" w:rsidRPr="0050346D" w14:paraId="1DFE44AC" w14:textId="77777777" w:rsidTr="0082472D">
        <w:trPr>
          <w:trHeight w:val="252"/>
        </w:trPr>
        <w:tc>
          <w:tcPr>
            <w:tcW w:w="527" w:type="pct"/>
            <w:tcBorders>
              <w:top w:val="single" w:sz="8" w:space="0" w:color="auto"/>
              <w:left w:val="nil"/>
              <w:bottom w:val="single" w:sz="8" w:space="0" w:color="auto"/>
              <w:right w:val="nil"/>
            </w:tcBorders>
          </w:tcPr>
          <w:p w14:paraId="504FFB83" w14:textId="5CF51BE0" w:rsidR="00553351" w:rsidRDefault="003B523C" w:rsidP="00A2626F">
            <w:pPr>
              <w:pStyle w:val="TabText"/>
              <w:rPr>
                <w:lang w:val="en-GB"/>
              </w:rPr>
            </w:pPr>
            <w:r>
              <w:rPr>
                <w:lang w:val="en-GB"/>
              </w:rPr>
              <w:t>7</w:t>
            </w:r>
          </w:p>
        </w:tc>
        <w:tc>
          <w:tcPr>
            <w:tcW w:w="1186" w:type="pct"/>
            <w:tcBorders>
              <w:top w:val="single" w:sz="8" w:space="0" w:color="auto"/>
              <w:left w:val="nil"/>
              <w:bottom w:val="single" w:sz="8" w:space="0" w:color="auto"/>
              <w:right w:val="nil"/>
            </w:tcBorders>
          </w:tcPr>
          <w:p w14:paraId="2770BDFD" w14:textId="2264642F" w:rsidR="00553351" w:rsidRDefault="00553351" w:rsidP="00A2626F">
            <w:pPr>
              <w:pStyle w:val="TabText"/>
              <w:rPr>
                <w:lang w:val="en-GB"/>
              </w:rPr>
            </w:pPr>
            <w:r>
              <w:rPr>
                <w:lang w:val="en-GB"/>
              </w:rPr>
              <w:t>ACC EXPIRED</w:t>
            </w:r>
          </w:p>
        </w:tc>
        <w:tc>
          <w:tcPr>
            <w:tcW w:w="1846" w:type="pct"/>
            <w:tcBorders>
              <w:top w:val="single" w:sz="8" w:space="0" w:color="auto"/>
              <w:left w:val="nil"/>
              <w:bottom w:val="single" w:sz="8" w:space="0" w:color="auto"/>
              <w:right w:val="nil"/>
            </w:tcBorders>
          </w:tcPr>
          <w:p w14:paraId="2B354DE1" w14:textId="41FC6224" w:rsidR="00553351" w:rsidRDefault="00E417C9" w:rsidP="00A2626F">
            <w:pPr>
              <w:pStyle w:val="TabText"/>
              <w:rPr>
                <w:lang w:val="en-GB"/>
              </w:rPr>
            </w:pPr>
            <w:r>
              <w:rPr>
                <w:lang w:val="en-GB"/>
              </w:rPr>
              <w:t>Block account forever when expired</w:t>
            </w:r>
          </w:p>
        </w:tc>
        <w:tc>
          <w:tcPr>
            <w:tcW w:w="1441" w:type="pct"/>
            <w:tcBorders>
              <w:top w:val="single" w:sz="8" w:space="0" w:color="auto"/>
              <w:left w:val="nil"/>
              <w:bottom w:val="single" w:sz="8" w:space="0" w:color="auto"/>
              <w:right w:val="nil"/>
            </w:tcBorders>
          </w:tcPr>
          <w:p w14:paraId="36F988B4" w14:textId="19CB9141" w:rsidR="00553351" w:rsidRDefault="00E93C6F" w:rsidP="00A2626F">
            <w:pPr>
              <w:pStyle w:val="TabText"/>
              <w:rPr>
                <w:lang w:val="en-GB"/>
              </w:rPr>
            </w:pPr>
            <w:r>
              <w:rPr>
                <w:lang w:val="en-GB"/>
              </w:rPr>
              <w:t>Account is not allowed to switch back to ACC OK</w:t>
            </w:r>
          </w:p>
        </w:tc>
      </w:tr>
      <w:tr w:rsidR="006F1C8F" w:rsidRPr="0050346D" w14:paraId="7779DE96" w14:textId="77777777" w:rsidTr="0082472D">
        <w:trPr>
          <w:trHeight w:val="252"/>
        </w:trPr>
        <w:tc>
          <w:tcPr>
            <w:tcW w:w="527" w:type="pct"/>
            <w:tcBorders>
              <w:top w:val="single" w:sz="8" w:space="0" w:color="auto"/>
              <w:left w:val="nil"/>
              <w:bottom w:val="single" w:sz="8" w:space="0" w:color="auto"/>
              <w:right w:val="nil"/>
            </w:tcBorders>
          </w:tcPr>
          <w:p w14:paraId="091CEA10" w14:textId="195D1B4D" w:rsidR="006F1C8F" w:rsidRDefault="006F1C8F" w:rsidP="00A2626F">
            <w:pPr>
              <w:pStyle w:val="TabText"/>
              <w:rPr>
                <w:lang w:val="en-GB"/>
              </w:rPr>
            </w:pPr>
            <w:r>
              <w:rPr>
                <w:lang w:val="en-GB"/>
              </w:rPr>
              <w:t>8</w:t>
            </w:r>
          </w:p>
        </w:tc>
        <w:tc>
          <w:tcPr>
            <w:tcW w:w="1186" w:type="pct"/>
            <w:tcBorders>
              <w:top w:val="single" w:sz="8" w:space="0" w:color="auto"/>
              <w:left w:val="nil"/>
              <w:bottom w:val="single" w:sz="8" w:space="0" w:color="auto"/>
              <w:right w:val="nil"/>
            </w:tcBorders>
          </w:tcPr>
          <w:p w14:paraId="354C1F2F" w14:textId="369856ED" w:rsidR="006F1C8F" w:rsidRDefault="006F1C8F" w:rsidP="00A2626F">
            <w:pPr>
              <w:pStyle w:val="TabText"/>
              <w:rPr>
                <w:lang w:val="en-GB"/>
              </w:rPr>
            </w:pPr>
            <w:r>
              <w:rPr>
                <w:lang w:val="en-GB"/>
              </w:rPr>
              <w:t>ACC TO BE CLOSED</w:t>
            </w:r>
          </w:p>
        </w:tc>
        <w:tc>
          <w:tcPr>
            <w:tcW w:w="1846" w:type="pct"/>
            <w:tcBorders>
              <w:top w:val="single" w:sz="8" w:space="0" w:color="auto"/>
              <w:left w:val="nil"/>
              <w:bottom w:val="single" w:sz="8" w:space="0" w:color="auto"/>
              <w:right w:val="nil"/>
            </w:tcBorders>
          </w:tcPr>
          <w:p w14:paraId="445530D4" w14:textId="5BDD7F46" w:rsidR="006F1C8F" w:rsidRDefault="006F1C8F" w:rsidP="00A2626F">
            <w:pPr>
              <w:pStyle w:val="TabText"/>
              <w:rPr>
                <w:lang w:val="en-GB"/>
              </w:rPr>
            </w:pPr>
            <w:r>
              <w:rPr>
                <w:lang w:val="en-GB"/>
              </w:rPr>
              <w:t>Customer request to close the account forever, this is temporary status to check account balance</w:t>
            </w:r>
          </w:p>
        </w:tc>
        <w:tc>
          <w:tcPr>
            <w:tcW w:w="1441" w:type="pct"/>
            <w:tcBorders>
              <w:top w:val="single" w:sz="8" w:space="0" w:color="auto"/>
              <w:left w:val="nil"/>
              <w:bottom w:val="single" w:sz="8" w:space="0" w:color="auto"/>
              <w:right w:val="nil"/>
            </w:tcBorders>
          </w:tcPr>
          <w:p w14:paraId="133F1E4B" w14:textId="21AE7164" w:rsidR="006F1C8F" w:rsidRDefault="00CC4EB7" w:rsidP="00A2626F">
            <w:pPr>
              <w:pStyle w:val="TabText"/>
              <w:rPr>
                <w:lang w:val="en-GB"/>
              </w:rPr>
            </w:pPr>
            <w:r>
              <w:rPr>
                <w:lang w:val="en-GB"/>
              </w:rPr>
              <w:t>Account is allowed to switch back to ACC OK</w:t>
            </w:r>
          </w:p>
        </w:tc>
      </w:tr>
      <w:tr w:rsidR="00C67822" w:rsidRPr="0050346D" w14:paraId="02FBD745" w14:textId="77777777" w:rsidTr="0082472D">
        <w:trPr>
          <w:trHeight w:val="252"/>
        </w:trPr>
        <w:tc>
          <w:tcPr>
            <w:tcW w:w="527" w:type="pct"/>
            <w:tcBorders>
              <w:top w:val="single" w:sz="8" w:space="0" w:color="auto"/>
              <w:left w:val="nil"/>
              <w:bottom w:val="single" w:sz="8" w:space="0" w:color="auto"/>
              <w:right w:val="nil"/>
            </w:tcBorders>
          </w:tcPr>
          <w:p w14:paraId="434F1B65" w14:textId="4DAF68B5" w:rsidR="00C67822" w:rsidRDefault="00C67822" w:rsidP="00C67822">
            <w:pPr>
              <w:pStyle w:val="TabText"/>
              <w:rPr>
                <w:lang w:val="en-GB"/>
              </w:rPr>
            </w:pPr>
            <w:r>
              <w:rPr>
                <w:lang w:val="en-GB"/>
              </w:rPr>
              <w:t>9</w:t>
            </w:r>
          </w:p>
        </w:tc>
        <w:tc>
          <w:tcPr>
            <w:tcW w:w="1186" w:type="pct"/>
            <w:tcBorders>
              <w:top w:val="single" w:sz="8" w:space="0" w:color="auto"/>
              <w:left w:val="nil"/>
              <w:bottom w:val="single" w:sz="8" w:space="0" w:color="auto"/>
              <w:right w:val="nil"/>
            </w:tcBorders>
          </w:tcPr>
          <w:p w14:paraId="4CDAC65C" w14:textId="5D50CA6F" w:rsidR="00C67822" w:rsidRDefault="00C67822" w:rsidP="00C67822">
            <w:pPr>
              <w:pStyle w:val="TabText"/>
              <w:rPr>
                <w:lang w:val="en-GB"/>
              </w:rPr>
            </w:pPr>
            <w:r>
              <w:rPr>
                <w:lang w:val="en-GB"/>
              </w:rPr>
              <w:t>ACC WRITEOFF</w:t>
            </w:r>
          </w:p>
        </w:tc>
        <w:tc>
          <w:tcPr>
            <w:tcW w:w="1846" w:type="pct"/>
            <w:tcBorders>
              <w:top w:val="single" w:sz="8" w:space="0" w:color="auto"/>
              <w:left w:val="nil"/>
              <w:bottom w:val="single" w:sz="8" w:space="0" w:color="auto"/>
              <w:right w:val="nil"/>
            </w:tcBorders>
          </w:tcPr>
          <w:p w14:paraId="7FF89AFF" w14:textId="7F72E6A0" w:rsidR="00C67822" w:rsidRDefault="00C67822" w:rsidP="00C67822">
            <w:pPr>
              <w:pStyle w:val="TabText"/>
              <w:rPr>
                <w:lang w:val="en-GB"/>
              </w:rPr>
            </w:pPr>
            <w:r>
              <w:rPr>
                <w:lang w:val="en-GB"/>
              </w:rPr>
              <w:t>Status is changed when writeoff process is called</w:t>
            </w:r>
          </w:p>
        </w:tc>
        <w:tc>
          <w:tcPr>
            <w:tcW w:w="1441" w:type="pct"/>
            <w:tcBorders>
              <w:top w:val="single" w:sz="8" w:space="0" w:color="auto"/>
              <w:left w:val="nil"/>
              <w:bottom w:val="single" w:sz="8" w:space="0" w:color="auto"/>
              <w:right w:val="nil"/>
            </w:tcBorders>
          </w:tcPr>
          <w:p w14:paraId="7F5F3832" w14:textId="76069450" w:rsidR="00C67822" w:rsidRDefault="00C67822" w:rsidP="00C67822">
            <w:pPr>
              <w:pStyle w:val="TabText"/>
              <w:rPr>
                <w:lang w:val="en-GB"/>
              </w:rPr>
            </w:pPr>
            <w:r>
              <w:rPr>
                <w:lang w:val="en-GB"/>
              </w:rPr>
              <w:t>Account is not allowed to switch back to ACC OK</w:t>
            </w:r>
          </w:p>
        </w:tc>
      </w:tr>
    </w:tbl>
    <w:p w14:paraId="1405514D" w14:textId="77777777" w:rsidR="00553351" w:rsidRDefault="00553351" w:rsidP="00E364FD">
      <w:pPr>
        <w:pStyle w:val="Body"/>
      </w:pPr>
    </w:p>
    <w:p w14:paraId="2E6647E8" w14:textId="77777777" w:rsidR="00D91BD5" w:rsidRDefault="00D91BD5" w:rsidP="00E364FD">
      <w:pPr>
        <w:pStyle w:val="Body"/>
      </w:pPr>
    </w:p>
    <w:p w14:paraId="7AE7E7B9" w14:textId="1571E227" w:rsidR="00D91BD5" w:rsidRDefault="00D91BD5" w:rsidP="00D91BD5">
      <w:pPr>
        <w:pStyle w:val="Heading3"/>
      </w:pPr>
      <w:bookmarkStart w:id="109" w:name="_Toc68792085"/>
      <w:r>
        <w:t>Technical Detail</w:t>
      </w:r>
      <w:bookmarkEnd w:id="109"/>
    </w:p>
    <w:p w14:paraId="7437890A" w14:textId="3A12C72E" w:rsidR="00E93C6F" w:rsidRPr="009F3DA3" w:rsidRDefault="00E93C6F" w:rsidP="0012588E">
      <w:pPr>
        <w:pStyle w:val="Body"/>
      </w:pPr>
      <w:r w:rsidRPr="009F3DA3">
        <w:t xml:space="preserve">In WAY4 we can define an unlimited number of Blocked </w:t>
      </w:r>
      <w:r>
        <w:t>Account</w:t>
      </w:r>
      <w:r w:rsidRPr="009F3DA3">
        <w:t xml:space="preserve"> Statuses. </w:t>
      </w:r>
      <w:r w:rsidRPr="009F3DA3">
        <w:rPr>
          <w:rFonts w:cs="Arial"/>
        </w:rPr>
        <w:t xml:space="preserve">WAY4 allows the addition and deletion of </w:t>
      </w:r>
      <w:r>
        <w:rPr>
          <w:rFonts w:cs="Arial"/>
        </w:rPr>
        <w:t>Account</w:t>
      </w:r>
      <w:r w:rsidRPr="009F3DA3">
        <w:rPr>
          <w:rFonts w:cs="Arial"/>
        </w:rPr>
        <w:t xml:space="preserve"> Statuses.</w:t>
      </w:r>
      <w:r w:rsidRPr="009F3DA3">
        <w:t xml:space="preserve"> Using the WAY4 Manager Screens, the user can change the </w:t>
      </w:r>
      <w:r>
        <w:t>Account</w:t>
      </w:r>
      <w:r w:rsidRPr="009F3DA3">
        <w:t xml:space="preserve"> Status to any one of the Blocked </w:t>
      </w:r>
      <w:r>
        <w:t>Account</w:t>
      </w:r>
      <w:r w:rsidRPr="009F3DA3">
        <w:t xml:space="preserve"> Statuses as defined in WAY4. </w:t>
      </w:r>
    </w:p>
    <w:p w14:paraId="11913255" w14:textId="77777777" w:rsidR="00E93C6F" w:rsidRPr="009F3DA3" w:rsidRDefault="00E93C6F" w:rsidP="0012588E">
      <w:pPr>
        <w:pStyle w:val="Body"/>
      </w:pPr>
      <w:r w:rsidRPr="009F3DA3">
        <w:t>New statuses can be defined at any time as needed.</w:t>
      </w:r>
    </w:p>
    <w:p w14:paraId="0A44975C" w14:textId="5F186519" w:rsidR="00E93C6F" w:rsidRPr="009F3DA3" w:rsidRDefault="00E93C6F" w:rsidP="0012588E">
      <w:pPr>
        <w:pStyle w:val="Body"/>
      </w:pPr>
      <w:r w:rsidRPr="009F3DA3">
        <w:rPr>
          <w:rFonts w:cs="Arial"/>
        </w:rPr>
        <w:t xml:space="preserve">Access rights can be set on WAY4 screen so that only administrators have permission to update the list of </w:t>
      </w:r>
      <w:r>
        <w:rPr>
          <w:rFonts w:cs="Arial"/>
        </w:rPr>
        <w:t>Account</w:t>
      </w:r>
      <w:r w:rsidRPr="009F3DA3">
        <w:rPr>
          <w:rFonts w:cs="Arial"/>
        </w:rPr>
        <w:t xml:space="preserve"> Statuses.</w:t>
      </w:r>
    </w:p>
    <w:p w14:paraId="2DB18ED5" w14:textId="4FE8C147" w:rsidR="00D91BD5" w:rsidRPr="00313EA6" w:rsidRDefault="00D91BD5" w:rsidP="00D91BD5">
      <w:pPr>
        <w:pStyle w:val="Heading3"/>
      </w:pPr>
      <w:bookmarkStart w:id="110" w:name="_Toc68792086"/>
      <w:r>
        <w:t>Testing and Sample</w:t>
      </w:r>
      <w:bookmarkEnd w:id="110"/>
    </w:p>
    <w:p w14:paraId="0FC14724" w14:textId="77777777" w:rsidR="00D91BD5" w:rsidRDefault="00D91BD5" w:rsidP="00D91BD5">
      <w:pPr>
        <w:pStyle w:val="Heading3"/>
      </w:pPr>
      <w:bookmarkStart w:id="111" w:name="_Toc68792087"/>
      <w:r>
        <w:t>Limitation</w:t>
      </w:r>
      <w:bookmarkEnd w:id="111"/>
    </w:p>
    <w:p w14:paraId="37B1FE43" w14:textId="44549382" w:rsidR="00725636" w:rsidRPr="00725636" w:rsidRDefault="00725636" w:rsidP="00725636">
      <w:pPr>
        <w:pStyle w:val="Heading2Numbered"/>
      </w:pPr>
      <w:bookmarkStart w:id="112" w:name="_Toc68792088"/>
      <w:r w:rsidRPr="00EF26B0">
        <w:t>REQ</w:t>
      </w:r>
      <w:r>
        <w:rPr>
          <w:lang w:val="en-US"/>
        </w:rPr>
        <w:t>PR</w:t>
      </w:r>
      <w:r w:rsidRPr="00EF26B0">
        <w:t>0</w:t>
      </w:r>
      <w:r>
        <w:rPr>
          <w:lang w:val="en-US"/>
        </w:rPr>
        <w:t>15. Customer Service</w:t>
      </w:r>
      <w:bookmarkEnd w:id="112"/>
    </w:p>
    <w:p w14:paraId="0896B01E" w14:textId="0ACBDA56" w:rsidR="00725636" w:rsidRDefault="00761AFE" w:rsidP="00725636">
      <w:pPr>
        <w:pStyle w:val="Heading3"/>
        <w:numPr>
          <w:ilvl w:val="2"/>
          <w:numId w:val="12"/>
        </w:numPr>
      </w:pPr>
      <w:bookmarkStart w:id="113" w:name="_Toc68792089"/>
      <w:r>
        <w:t>REQPR015.01.</w:t>
      </w:r>
      <w:r w:rsidR="00CA7346">
        <w:t xml:space="preserve"> Temporary Contract</w:t>
      </w:r>
      <w:r w:rsidR="006678A6">
        <w:t xml:space="preserve"> Locking</w:t>
      </w:r>
      <w:bookmarkEnd w:id="113"/>
    </w:p>
    <w:p w14:paraId="57FE8D6D" w14:textId="428B3157" w:rsidR="00CA7346" w:rsidRPr="00E13A58" w:rsidRDefault="00CA7346" w:rsidP="00CA7346">
      <w:pPr>
        <w:pStyle w:val="Heading4"/>
      </w:pPr>
      <w:r>
        <w:rPr>
          <w:lang w:val="en-US"/>
        </w:rPr>
        <w:t>Business Requirement</w:t>
      </w:r>
    </w:p>
    <w:p w14:paraId="70F0B2EA" w14:textId="0F9584C2" w:rsidR="00E13A58" w:rsidRDefault="00E13A58" w:rsidP="0012588E">
      <w:pPr>
        <w:pStyle w:val="Body"/>
      </w:pPr>
      <w:r>
        <w:t>LFVN requires a screen for Customer Support to change contract status for each issuing contract</w:t>
      </w:r>
    </w:p>
    <w:p w14:paraId="66C5C621" w14:textId="25E8EBC4" w:rsidR="00265766" w:rsidRDefault="00842272" w:rsidP="0012588E">
      <w:pPr>
        <w:pStyle w:val="Body"/>
        <w:rPr>
          <w:ins w:id="114" w:author="Phuong To Lan MKTD-PD" w:date="2021-04-08T17:03:00Z"/>
        </w:rPr>
      </w:pPr>
      <w:del w:id="115" w:author="Phuong To Lan MKTD-PD" w:date="2021-04-08T17:06:00Z">
        <w:r w:rsidDel="004A390F">
          <w:delText>For temporary contract locking, contract status is changed to ACC RETURN</w:delText>
        </w:r>
      </w:del>
    </w:p>
    <w:tbl>
      <w:tblPr>
        <w:tblW w:w="4546" w:type="pct"/>
        <w:tblInd w:w="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
        <w:gridCol w:w="3335"/>
        <w:gridCol w:w="5031"/>
      </w:tblGrid>
      <w:tr w:rsidR="004A390F" w14:paraId="4FDD397E" w14:textId="77777777" w:rsidTr="004A390F">
        <w:trPr>
          <w:trHeight w:val="369"/>
          <w:ins w:id="116" w:author="Phuong To Lan MKTD-PD" w:date="2021-04-08T17:03:00Z"/>
        </w:trPr>
        <w:tc>
          <w:tcPr>
            <w:tcW w:w="460" w:type="pct"/>
            <w:tcBorders>
              <w:top w:val="single" w:sz="8" w:space="0" w:color="auto"/>
              <w:left w:val="nil"/>
              <w:bottom w:val="single" w:sz="8" w:space="0" w:color="auto"/>
              <w:right w:val="nil"/>
            </w:tcBorders>
            <w:shd w:val="clear" w:color="auto" w:fill="E7F1F9"/>
          </w:tcPr>
          <w:p w14:paraId="632D27F5" w14:textId="77777777" w:rsidR="004A390F" w:rsidRPr="005C50B7" w:rsidRDefault="004A390F" w:rsidP="008C0376">
            <w:pPr>
              <w:pStyle w:val="TableHeading"/>
              <w:spacing w:after="120" w:line="240" w:lineRule="auto"/>
              <w:jc w:val="both"/>
              <w:rPr>
                <w:ins w:id="117" w:author="Phuong To Lan MKTD-PD" w:date="2021-04-08T17:03:00Z"/>
                <w:bCs/>
                <w:lang w:val="en-GB"/>
              </w:rPr>
            </w:pPr>
            <w:ins w:id="118" w:author="Phuong To Lan MKTD-PD" w:date="2021-04-08T17:03:00Z">
              <w:r>
                <w:rPr>
                  <w:bCs/>
                  <w:lang w:val="en-GB"/>
                </w:rPr>
                <w:t>Number</w:t>
              </w:r>
            </w:ins>
          </w:p>
        </w:tc>
        <w:tc>
          <w:tcPr>
            <w:tcW w:w="1810" w:type="pct"/>
            <w:tcBorders>
              <w:top w:val="single" w:sz="8" w:space="0" w:color="auto"/>
              <w:left w:val="nil"/>
              <w:bottom w:val="single" w:sz="8" w:space="0" w:color="auto"/>
              <w:right w:val="nil"/>
            </w:tcBorders>
            <w:shd w:val="clear" w:color="auto" w:fill="E7F1F9"/>
          </w:tcPr>
          <w:p w14:paraId="5662C8A8" w14:textId="77777777" w:rsidR="004A390F" w:rsidRPr="005C50B7" w:rsidRDefault="004A390F" w:rsidP="008C0376">
            <w:pPr>
              <w:pStyle w:val="TableHeading"/>
              <w:spacing w:after="120" w:line="240" w:lineRule="auto"/>
              <w:jc w:val="both"/>
              <w:rPr>
                <w:ins w:id="119" w:author="Phuong To Lan MKTD-PD" w:date="2021-04-08T17:03:00Z"/>
                <w:bCs/>
                <w:lang w:val="en-GB"/>
              </w:rPr>
            </w:pPr>
            <w:ins w:id="120" w:author="Phuong To Lan MKTD-PD" w:date="2021-04-08T17:03:00Z">
              <w:r>
                <w:rPr>
                  <w:bCs/>
                  <w:lang w:val="en-GB"/>
                </w:rPr>
                <w:t>Name</w:t>
              </w:r>
            </w:ins>
          </w:p>
        </w:tc>
        <w:tc>
          <w:tcPr>
            <w:tcW w:w="2730" w:type="pct"/>
            <w:tcBorders>
              <w:top w:val="single" w:sz="8" w:space="0" w:color="auto"/>
              <w:left w:val="nil"/>
              <w:bottom w:val="single" w:sz="8" w:space="0" w:color="auto"/>
              <w:right w:val="nil"/>
            </w:tcBorders>
            <w:shd w:val="clear" w:color="auto" w:fill="E7F1F9"/>
          </w:tcPr>
          <w:p w14:paraId="26B8A907" w14:textId="77777777" w:rsidR="004A390F" w:rsidRPr="009679B8" w:rsidRDefault="004A390F" w:rsidP="008C0376">
            <w:pPr>
              <w:pStyle w:val="TableHeading"/>
              <w:spacing w:after="120" w:line="240" w:lineRule="auto"/>
              <w:jc w:val="both"/>
              <w:rPr>
                <w:ins w:id="121" w:author="Phuong To Lan MKTD-PD" w:date="2021-04-08T17:03:00Z"/>
                <w:rFonts w:ascii="Calibri" w:hAnsi="Calibri" w:cs="Calibri"/>
                <w:bCs/>
              </w:rPr>
            </w:pPr>
            <w:ins w:id="122" w:author="Phuong To Lan MKTD-PD" w:date="2021-04-08T17:03:00Z">
              <w:r>
                <w:rPr>
                  <w:rFonts w:ascii="Calibri" w:hAnsi="Calibri" w:cs="Calibri"/>
                  <w:bCs/>
                </w:rPr>
                <w:t>Applied in case</w:t>
              </w:r>
            </w:ins>
          </w:p>
        </w:tc>
      </w:tr>
      <w:tr w:rsidR="004A390F" w:rsidRPr="0050346D" w14:paraId="5F70C5E8" w14:textId="77777777" w:rsidTr="004A390F">
        <w:trPr>
          <w:trHeight w:val="221"/>
          <w:ins w:id="123" w:author="Phuong To Lan MKTD-PD" w:date="2021-04-08T17:03:00Z"/>
        </w:trPr>
        <w:tc>
          <w:tcPr>
            <w:tcW w:w="460" w:type="pct"/>
            <w:tcBorders>
              <w:top w:val="single" w:sz="8" w:space="0" w:color="auto"/>
              <w:left w:val="nil"/>
              <w:bottom w:val="single" w:sz="8" w:space="0" w:color="auto"/>
              <w:right w:val="nil"/>
            </w:tcBorders>
          </w:tcPr>
          <w:p w14:paraId="0EA43F08" w14:textId="161FCA44" w:rsidR="004A390F" w:rsidRDefault="004A390F" w:rsidP="008C0376">
            <w:pPr>
              <w:pStyle w:val="TabText"/>
              <w:rPr>
                <w:ins w:id="124" w:author="Phuong To Lan MKTD-PD" w:date="2021-04-08T17:03:00Z"/>
                <w:lang w:val="en-GB"/>
              </w:rPr>
            </w:pPr>
            <w:ins w:id="125" w:author="Phuong To Lan MKTD-PD" w:date="2021-04-08T17:05:00Z">
              <w:r>
                <w:rPr>
                  <w:lang w:val="en-GB"/>
                </w:rPr>
                <w:t>1</w:t>
              </w:r>
            </w:ins>
          </w:p>
        </w:tc>
        <w:tc>
          <w:tcPr>
            <w:tcW w:w="1810" w:type="pct"/>
            <w:tcBorders>
              <w:top w:val="single" w:sz="8" w:space="0" w:color="auto"/>
              <w:left w:val="nil"/>
              <w:bottom w:val="single" w:sz="8" w:space="0" w:color="auto"/>
              <w:right w:val="nil"/>
            </w:tcBorders>
          </w:tcPr>
          <w:p w14:paraId="4E12D96B" w14:textId="77777777" w:rsidR="004A390F" w:rsidRDefault="004A390F" w:rsidP="008C0376">
            <w:pPr>
              <w:pStyle w:val="TabText"/>
              <w:rPr>
                <w:ins w:id="126" w:author="Phuong To Lan MKTD-PD" w:date="2021-04-08T17:03:00Z"/>
                <w:lang w:val="en-GB"/>
              </w:rPr>
            </w:pPr>
            <w:ins w:id="127" w:author="Phuong To Lan MKTD-PD" w:date="2021-04-08T17:03:00Z">
              <w:r>
                <w:rPr>
                  <w:lang w:val="en-GB"/>
                </w:rPr>
                <w:t>ACC RETURNED</w:t>
              </w:r>
            </w:ins>
          </w:p>
        </w:tc>
        <w:tc>
          <w:tcPr>
            <w:tcW w:w="2730" w:type="pct"/>
            <w:tcBorders>
              <w:top w:val="single" w:sz="8" w:space="0" w:color="auto"/>
              <w:left w:val="nil"/>
              <w:bottom w:val="single" w:sz="8" w:space="0" w:color="auto"/>
              <w:right w:val="nil"/>
            </w:tcBorders>
          </w:tcPr>
          <w:p w14:paraId="442BAA99" w14:textId="77777777" w:rsidR="004A390F" w:rsidRDefault="004A390F" w:rsidP="008C0376">
            <w:pPr>
              <w:pStyle w:val="TabText"/>
              <w:rPr>
                <w:ins w:id="128" w:author="Phuong To Lan MKTD-PD" w:date="2021-04-08T17:03:00Z"/>
                <w:lang w:val="en-GB"/>
              </w:rPr>
            </w:pPr>
            <w:ins w:id="129" w:author="Phuong To Lan MKTD-PD" w:date="2021-04-08T17:03:00Z">
              <w:r>
                <w:rPr>
                  <w:lang w:val="en-GB"/>
                </w:rPr>
                <w:t>Customer requests to block the account temporary</w:t>
              </w:r>
            </w:ins>
          </w:p>
        </w:tc>
      </w:tr>
      <w:tr w:rsidR="004A390F" w:rsidRPr="0050346D" w14:paraId="3CC2509B" w14:textId="77777777" w:rsidTr="004A390F">
        <w:trPr>
          <w:trHeight w:val="221"/>
          <w:ins w:id="130" w:author="Phuong To Lan MKTD-PD" w:date="2021-04-08T17:03:00Z"/>
        </w:trPr>
        <w:tc>
          <w:tcPr>
            <w:tcW w:w="460" w:type="pct"/>
            <w:tcBorders>
              <w:top w:val="single" w:sz="8" w:space="0" w:color="auto"/>
              <w:left w:val="nil"/>
              <w:bottom w:val="single" w:sz="8" w:space="0" w:color="auto"/>
              <w:right w:val="nil"/>
            </w:tcBorders>
          </w:tcPr>
          <w:p w14:paraId="3DD80597" w14:textId="00DBF950" w:rsidR="004A390F" w:rsidRDefault="004A390F" w:rsidP="008C0376">
            <w:pPr>
              <w:pStyle w:val="TabText"/>
              <w:rPr>
                <w:ins w:id="131" w:author="Phuong To Lan MKTD-PD" w:date="2021-04-08T17:03:00Z"/>
                <w:lang w:val="en-GB"/>
              </w:rPr>
            </w:pPr>
            <w:commentRangeStart w:id="132"/>
            <w:ins w:id="133" w:author="Phuong To Lan MKTD-PD" w:date="2021-04-08T17:05:00Z">
              <w:r>
                <w:rPr>
                  <w:lang w:val="en-GB"/>
                </w:rPr>
                <w:t>2</w:t>
              </w:r>
            </w:ins>
          </w:p>
        </w:tc>
        <w:tc>
          <w:tcPr>
            <w:tcW w:w="1810" w:type="pct"/>
            <w:tcBorders>
              <w:top w:val="single" w:sz="8" w:space="0" w:color="auto"/>
              <w:left w:val="nil"/>
              <w:bottom w:val="single" w:sz="8" w:space="0" w:color="auto"/>
              <w:right w:val="nil"/>
            </w:tcBorders>
          </w:tcPr>
          <w:p w14:paraId="235B49AC" w14:textId="77777777" w:rsidR="004A390F" w:rsidRDefault="004A390F" w:rsidP="008C0376">
            <w:pPr>
              <w:pStyle w:val="TabText"/>
              <w:rPr>
                <w:ins w:id="134" w:author="Phuong To Lan MKTD-PD" w:date="2021-04-08T17:03:00Z"/>
                <w:lang w:val="en-GB"/>
              </w:rPr>
            </w:pPr>
            <w:ins w:id="135" w:author="Phuong To Lan MKTD-PD" w:date="2021-04-08T17:03:00Z">
              <w:r>
                <w:rPr>
                  <w:lang w:val="en-GB"/>
                </w:rPr>
                <w:t>ACC TO BE CLOSED</w:t>
              </w:r>
            </w:ins>
          </w:p>
        </w:tc>
        <w:tc>
          <w:tcPr>
            <w:tcW w:w="2730" w:type="pct"/>
            <w:tcBorders>
              <w:top w:val="single" w:sz="8" w:space="0" w:color="auto"/>
              <w:left w:val="nil"/>
              <w:bottom w:val="single" w:sz="8" w:space="0" w:color="auto"/>
              <w:right w:val="nil"/>
            </w:tcBorders>
          </w:tcPr>
          <w:p w14:paraId="002620D5" w14:textId="77777777" w:rsidR="004A390F" w:rsidRDefault="004A390F" w:rsidP="008C0376">
            <w:pPr>
              <w:pStyle w:val="TabText"/>
              <w:rPr>
                <w:ins w:id="136" w:author="Phuong To Lan MKTD-PD" w:date="2021-04-08T17:03:00Z"/>
                <w:lang w:val="en-GB"/>
              </w:rPr>
            </w:pPr>
            <w:ins w:id="137" w:author="Phuong To Lan MKTD-PD" w:date="2021-04-08T17:03:00Z">
              <w:r>
                <w:rPr>
                  <w:lang w:val="en-GB"/>
                </w:rPr>
                <w:t>Customer request to close the account forever, this is temporary status to check account balance</w:t>
              </w:r>
            </w:ins>
            <w:commentRangeEnd w:id="132"/>
            <w:ins w:id="138" w:author="Phuong To Lan MKTD-PD" w:date="2021-04-08T17:07:00Z">
              <w:r w:rsidR="009E5D97">
                <w:rPr>
                  <w:rStyle w:val="CommentReference"/>
                </w:rPr>
                <w:commentReference w:id="132"/>
              </w:r>
            </w:ins>
          </w:p>
        </w:tc>
      </w:tr>
    </w:tbl>
    <w:p w14:paraId="3D77F90F" w14:textId="77777777" w:rsidR="004A390F" w:rsidRPr="00CA7346" w:rsidRDefault="004A390F" w:rsidP="0012588E">
      <w:pPr>
        <w:pStyle w:val="Body"/>
      </w:pPr>
    </w:p>
    <w:p w14:paraId="3CC2E7F9" w14:textId="34718B3F" w:rsidR="00CA7346" w:rsidRPr="00E13A58" w:rsidRDefault="00CA7346" w:rsidP="00CA7346">
      <w:pPr>
        <w:pStyle w:val="Heading4"/>
      </w:pPr>
      <w:r>
        <w:rPr>
          <w:lang w:val="en-US"/>
        </w:rPr>
        <w:t>Technical Detail</w:t>
      </w:r>
    </w:p>
    <w:p w14:paraId="02F7B340" w14:textId="2A0C10EA" w:rsidR="00E13A58" w:rsidRPr="00CA7346" w:rsidRDefault="00E13A58" w:rsidP="00E364FD">
      <w:pPr>
        <w:pStyle w:val="Body"/>
      </w:pPr>
      <w:r w:rsidRPr="0077008D">
        <w:t>These features are fully supported by WAY4 as standard functionality.</w:t>
      </w:r>
    </w:p>
    <w:p w14:paraId="07D68B8D" w14:textId="2362DCE8" w:rsidR="00CA7346" w:rsidRPr="00CA7346" w:rsidRDefault="00CA7346" w:rsidP="00CA7346">
      <w:pPr>
        <w:pStyle w:val="Heading4"/>
      </w:pPr>
      <w:r>
        <w:rPr>
          <w:lang w:val="en-US"/>
        </w:rPr>
        <w:t>Testing and Sample</w:t>
      </w:r>
    </w:p>
    <w:p w14:paraId="22C1851A" w14:textId="53376CFC" w:rsidR="00CA7346" w:rsidRDefault="00CA7346" w:rsidP="00CA7346">
      <w:pPr>
        <w:pStyle w:val="Heading4"/>
      </w:pPr>
      <w:r>
        <w:rPr>
          <w:lang w:val="en-US"/>
        </w:rPr>
        <w:t>Limitation</w:t>
      </w:r>
    </w:p>
    <w:p w14:paraId="57905FAB" w14:textId="266B76D9" w:rsidR="00CA7346" w:rsidRDefault="00CA7346">
      <w:pPr>
        <w:pStyle w:val="Heading3"/>
      </w:pPr>
      <w:bookmarkStart w:id="139" w:name="_Toc68792090"/>
      <w:r>
        <w:t>REQPR015.0</w:t>
      </w:r>
      <w:r w:rsidR="00E13A58">
        <w:t>2. Change the Usage Limiter</w:t>
      </w:r>
      <w:bookmarkEnd w:id="139"/>
    </w:p>
    <w:p w14:paraId="03BB3A21" w14:textId="058C33AF" w:rsidR="00E13A58" w:rsidRPr="00E13A58" w:rsidRDefault="00E13A58" w:rsidP="00E13A58">
      <w:pPr>
        <w:pStyle w:val="Heading4"/>
      </w:pPr>
      <w:r>
        <w:rPr>
          <w:lang w:val="en-US"/>
        </w:rPr>
        <w:t>Business Requirement</w:t>
      </w:r>
    </w:p>
    <w:p w14:paraId="6EA769B5" w14:textId="50AB1290" w:rsidR="00E13A58" w:rsidRPr="00E13A58" w:rsidRDefault="00E13A58" w:rsidP="00E364FD">
      <w:pPr>
        <w:pStyle w:val="Body"/>
      </w:pPr>
      <w:r>
        <w:t>LFVN requires a screen for Customer Support to change the transaction usage limiter for each issuing contract</w:t>
      </w:r>
    </w:p>
    <w:p w14:paraId="27D72723" w14:textId="6EF9FEC3" w:rsidR="00E13A58" w:rsidRPr="00E13A58" w:rsidRDefault="00E13A58" w:rsidP="00E13A58">
      <w:pPr>
        <w:pStyle w:val="Heading4"/>
      </w:pPr>
      <w:r>
        <w:rPr>
          <w:lang w:val="en-US"/>
        </w:rPr>
        <w:t>Technical Detail</w:t>
      </w:r>
    </w:p>
    <w:p w14:paraId="07AF7C46" w14:textId="7F77DD4B" w:rsidR="00E13A58" w:rsidRPr="00E13A58" w:rsidRDefault="00E13A58" w:rsidP="00E364FD">
      <w:pPr>
        <w:pStyle w:val="Body"/>
      </w:pPr>
      <w:r w:rsidRPr="0077008D">
        <w:t>These features are fully supported by WAY4 as standard functionality.</w:t>
      </w:r>
    </w:p>
    <w:p w14:paraId="2E2EF6E1" w14:textId="4DE829FB" w:rsidR="00E13A58" w:rsidRPr="00E13A58" w:rsidRDefault="00E13A58" w:rsidP="00E13A58">
      <w:pPr>
        <w:pStyle w:val="Heading4"/>
      </w:pPr>
      <w:r>
        <w:rPr>
          <w:lang w:val="en-US"/>
        </w:rPr>
        <w:t>Testing and Sample</w:t>
      </w:r>
    </w:p>
    <w:p w14:paraId="5E9F501C" w14:textId="0BA64AB2" w:rsidR="00E13A58" w:rsidRDefault="00E13A58" w:rsidP="00E13A58">
      <w:pPr>
        <w:pStyle w:val="Heading4"/>
      </w:pPr>
      <w:r>
        <w:rPr>
          <w:lang w:val="en-US"/>
        </w:rPr>
        <w:t>Limitation</w:t>
      </w:r>
    </w:p>
    <w:p w14:paraId="4DB096E5" w14:textId="7B430A13" w:rsidR="00725636" w:rsidRPr="00725636" w:rsidRDefault="00725636" w:rsidP="00725636">
      <w:pPr>
        <w:pStyle w:val="Heading2Numbered"/>
      </w:pPr>
      <w:bookmarkStart w:id="140" w:name="_Toc68792091"/>
      <w:r w:rsidRPr="00EF26B0">
        <w:t>REQ</w:t>
      </w:r>
      <w:r>
        <w:rPr>
          <w:lang w:val="en-US"/>
        </w:rPr>
        <w:t>PR</w:t>
      </w:r>
      <w:r w:rsidRPr="00EF26B0">
        <w:t>0</w:t>
      </w:r>
      <w:r>
        <w:rPr>
          <w:lang w:val="en-US"/>
        </w:rPr>
        <w:t xml:space="preserve">16. </w:t>
      </w:r>
      <w:r w:rsidR="00077C6D">
        <w:rPr>
          <w:lang w:val="en-US"/>
        </w:rPr>
        <w:t>Debt Group</w:t>
      </w:r>
      <w:r w:rsidR="00F14A1A">
        <w:rPr>
          <w:lang w:val="en-US"/>
        </w:rPr>
        <w:t xml:space="preserve"> Blocking</w:t>
      </w:r>
      <w:bookmarkEnd w:id="140"/>
    </w:p>
    <w:p w14:paraId="3EABA06F" w14:textId="548D6220" w:rsidR="00725636" w:rsidRDefault="00725636" w:rsidP="00725636">
      <w:pPr>
        <w:pStyle w:val="Heading3"/>
        <w:numPr>
          <w:ilvl w:val="2"/>
          <w:numId w:val="12"/>
        </w:numPr>
      </w:pPr>
      <w:bookmarkStart w:id="141" w:name="_Toc68792092"/>
      <w:r>
        <w:t>Business Requirement</w:t>
      </w:r>
      <w:bookmarkEnd w:id="141"/>
    </w:p>
    <w:p w14:paraId="4EFA4B9A" w14:textId="656F281E" w:rsidR="00E13A58" w:rsidRDefault="00077C6D" w:rsidP="00E364FD">
      <w:pPr>
        <w:pStyle w:val="Body"/>
      </w:pPr>
      <w:r>
        <w:t xml:space="preserve">Way4 is received debt group information from LOS. The information is include Max Debt Group, Loan Debt Days, </w:t>
      </w:r>
      <w:r w:rsidRPr="00077C6D">
        <w:t>CIC class, Loan Class, Observation Class, Credit card class</w:t>
      </w:r>
      <w:r>
        <w:t>.</w:t>
      </w:r>
    </w:p>
    <w:p w14:paraId="7D32DF1B" w14:textId="77777777" w:rsidR="00FC0247" w:rsidRDefault="00FC0247" w:rsidP="00E364FD">
      <w:pPr>
        <w:pStyle w:val="Body"/>
      </w:pPr>
      <w:r w:rsidRPr="00077C6D">
        <w:t>Credit card class</w:t>
      </w:r>
      <w:r>
        <w:t xml:space="preserve"> = Max (Credit card, Paylater)</w:t>
      </w:r>
    </w:p>
    <w:p w14:paraId="7462EF7F" w14:textId="0D3C4EF8" w:rsidR="00FC0247" w:rsidRDefault="00FC0247" w:rsidP="00E364FD">
      <w:pPr>
        <w:pStyle w:val="Body"/>
      </w:pPr>
      <w:r>
        <w:t>Max Debt Group = Max (</w:t>
      </w:r>
      <w:r w:rsidRPr="00077C6D">
        <w:t>CIC class, Loan Class, Observation Class, Credit card class</w:t>
      </w:r>
      <w:r>
        <w:t>)</w:t>
      </w:r>
    </w:p>
    <w:p w14:paraId="00DEA265" w14:textId="1B5483B8" w:rsidR="00077C6D" w:rsidRDefault="00077C6D" w:rsidP="00E364FD">
      <w:pPr>
        <w:pStyle w:val="Body"/>
      </w:pPr>
      <w:r>
        <w:t>From the received information, LFVN requires to change the customer CIC level based on the following rules</w:t>
      </w:r>
    </w:p>
    <w:tbl>
      <w:tblPr>
        <w:tblW w:w="9300" w:type="dxa"/>
        <w:tblInd w:w="828" w:type="dxa"/>
        <w:tblLook w:val="04A0" w:firstRow="1" w:lastRow="0" w:firstColumn="1" w:lastColumn="0" w:noHBand="0" w:noVBand="1"/>
      </w:tblPr>
      <w:tblGrid>
        <w:gridCol w:w="1800"/>
        <w:gridCol w:w="1940"/>
        <w:gridCol w:w="1900"/>
        <w:gridCol w:w="1840"/>
        <w:gridCol w:w="1820"/>
      </w:tblGrid>
      <w:tr w:rsidR="00FC0247" w:rsidRPr="00611FD1" w14:paraId="2CECC2A5" w14:textId="77777777" w:rsidTr="00157AFE">
        <w:trPr>
          <w:trHeight w:val="585"/>
        </w:trPr>
        <w:tc>
          <w:tcPr>
            <w:tcW w:w="1800" w:type="dxa"/>
            <w:tcBorders>
              <w:top w:val="single" w:sz="4" w:space="0" w:color="auto"/>
              <w:left w:val="single" w:sz="4" w:space="0" w:color="auto"/>
              <w:bottom w:val="single" w:sz="4" w:space="0" w:color="auto"/>
              <w:right w:val="single" w:sz="4" w:space="0" w:color="auto"/>
            </w:tcBorders>
            <w:shd w:val="clear" w:color="000000" w:fill="FCE4D6"/>
            <w:vAlign w:val="bottom"/>
            <w:hideMark/>
          </w:tcPr>
          <w:p w14:paraId="1DC7C162" w14:textId="77777777" w:rsidR="00FC0247" w:rsidRPr="00611FD1" w:rsidRDefault="00FC0247" w:rsidP="00157AFE">
            <w:pPr>
              <w:spacing w:after="0" w:line="240" w:lineRule="auto"/>
              <w:ind w:left="0"/>
              <w:jc w:val="center"/>
              <w:rPr>
                <w:rFonts w:ascii="Calibri" w:eastAsia="Times New Roman" w:hAnsi="Calibri" w:cs="Calibri"/>
                <w:b/>
                <w:bCs/>
                <w:color w:val="000000"/>
                <w:sz w:val="22"/>
                <w:szCs w:val="22"/>
                <w:lang w:eastAsia="en-US"/>
              </w:rPr>
            </w:pPr>
            <w:r w:rsidRPr="00611FD1">
              <w:rPr>
                <w:rFonts w:ascii="Calibri" w:eastAsia="Times New Roman" w:hAnsi="Calibri" w:cs="Calibri"/>
                <w:b/>
                <w:bCs/>
                <w:color w:val="000000"/>
                <w:sz w:val="22"/>
                <w:szCs w:val="22"/>
                <w:lang w:eastAsia="en-US"/>
              </w:rPr>
              <w:t>Max_class</w:t>
            </w:r>
            <w:r>
              <w:rPr>
                <w:rFonts w:ascii="Calibri" w:eastAsia="Times New Roman" w:hAnsi="Calibri" w:cs="Calibri"/>
                <w:b/>
                <w:bCs/>
                <w:color w:val="000000"/>
                <w:sz w:val="22"/>
                <w:szCs w:val="22"/>
                <w:lang w:eastAsia="en-US"/>
              </w:rPr>
              <w:t xml:space="preserve"> </w:t>
            </w:r>
          </w:p>
        </w:tc>
        <w:tc>
          <w:tcPr>
            <w:tcW w:w="1940" w:type="dxa"/>
            <w:tcBorders>
              <w:top w:val="single" w:sz="4" w:space="0" w:color="auto"/>
              <w:left w:val="nil"/>
              <w:bottom w:val="single" w:sz="4" w:space="0" w:color="auto"/>
              <w:right w:val="single" w:sz="4" w:space="0" w:color="auto"/>
            </w:tcBorders>
            <w:shd w:val="clear" w:color="000000" w:fill="FCE4D6"/>
            <w:vAlign w:val="bottom"/>
            <w:hideMark/>
          </w:tcPr>
          <w:p w14:paraId="135284E0" w14:textId="77777777" w:rsidR="00FC0247" w:rsidRPr="00611FD1" w:rsidRDefault="00FC0247" w:rsidP="00157AFE">
            <w:pPr>
              <w:spacing w:after="0" w:line="240" w:lineRule="auto"/>
              <w:ind w:left="0"/>
              <w:jc w:val="center"/>
              <w:rPr>
                <w:rFonts w:ascii="Calibri" w:eastAsia="Times New Roman" w:hAnsi="Calibri" w:cs="Calibri"/>
                <w:b/>
                <w:bCs/>
                <w:color w:val="000000"/>
                <w:sz w:val="22"/>
                <w:szCs w:val="22"/>
                <w:lang w:eastAsia="en-US"/>
              </w:rPr>
            </w:pPr>
            <w:r w:rsidRPr="00611FD1">
              <w:rPr>
                <w:rFonts w:ascii="Calibri" w:eastAsia="Times New Roman" w:hAnsi="Calibri" w:cs="Calibri"/>
                <w:b/>
                <w:bCs/>
                <w:color w:val="000000"/>
                <w:sz w:val="22"/>
                <w:szCs w:val="22"/>
                <w:lang w:eastAsia="en-US"/>
              </w:rPr>
              <w:t>Loan debt days</w:t>
            </w:r>
            <w:r>
              <w:rPr>
                <w:rFonts w:ascii="Calibri" w:eastAsia="Times New Roman" w:hAnsi="Calibri" w:cs="Calibri"/>
                <w:b/>
                <w:bCs/>
                <w:color w:val="000000"/>
                <w:sz w:val="22"/>
                <w:szCs w:val="22"/>
                <w:lang w:eastAsia="en-US"/>
              </w:rPr>
              <w:t xml:space="preserve"> (DPD)</w:t>
            </w:r>
          </w:p>
        </w:tc>
        <w:tc>
          <w:tcPr>
            <w:tcW w:w="1900" w:type="dxa"/>
            <w:tcBorders>
              <w:top w:val="single" w:sz="4" w:space="0" w:color="auto"/>
              <w:left w:val="nil"/>
              <w:bottom w:val="single" w:sz="4" w:space="0" w:color="auto"/>
              <w:right w:val="single" w:sz="4" w:space="0" w:color="auto"/>
            </w:tcBorders>
            <w:shd w:val="clear" w:color="000000" w:fill="FCE4D6"/>
            <w:vAlign w:val="bottom"/>
            <w:hideMark/>
          </w:tcPr>
          <w:p w14:paraId="5FC048A9" w14:textId="77777777" w:rsidR="00FC0247" w:rsidRPr="00611FD1" w:rsidRDefault="00FC0247" w:rsidP="00157AFE">
            <w:pPr>
              <w:spacing w:after="0" w:line="240" w:lineRule="auto"/>
              <w:ind w:left="0"/>
              <w:jc w:val="center"/>
              <w:rPr>
                <w:rFonts w:ascii="Calibri" w:eastAsia="Times New Roman" w:hAnsi="Calibri" w:cs="Calibri"/>
                <w:b/>
                <w:bCs/>
                <w:color w:val="000000"/>
                <w:sz w:val="22"/>
                <w:szCs w:val="22"/>
                <w:lang w:eastAsia="en-US"/>
              </w:rPr>
            </w:pPr>
            <w:r w:rsidRPr="00611FD1">
              <w:rPr>
                <w:rFonts w:ascii="Calibri" w:eastAsia="Times New Roman" w:hAnsi="Calibri" w:cs="Calibri"/>
                <w:b/>
                <w:bCs/>
                <w:color w:val="000000"/>
                <w:sz w:val="22"/>
                <w:szCs w:val="22"/>
                <w:lang w:eastAsia="en-US"/>
              </w:rPr>
              <w:t>CIC level</w:t>
            </w:r>
          </w:p>
        </w:tc>
        <w:tc>
          <w:tcPr>
            <w:tcW w:w="1840" w:type="dxa"/>
            <w:tcBorders>
              <w:top w:val="single" w:sz="4" w:space="0" w:color="auto"/>
              <w:left w:val="nil"/>
              <w:bottom w:val="single" w:sz="4" w:space="0" w:color="auto"/>
              <w:right w:val="single" w:sz="4" w:space="0" w:color="auto"/>
            </w:tcBorders>
            <w:shd w:val="clear" w:color="000000" w:fill="FCE4D6"/>
            <w:vAlign w:val="bottom"/>
            <w:hideMark/>
          </w:tcPr>
          <w:p w14:paraId="6EB05994" w14:textId="77777777" w:rsidR="00FC0247" w:rsidRPr="00611FD1" w:rsidRDefault="00FC0247" w:rsidP="00157AFE">
            <w:pPr>
              <w:spacing w:after="0" w:line="240" w:lineRule="auto"/>
              <w:ind w:left="0"/>
              <w:jc w:val="center"/>
              <w:rPr>
                <w:rFonts w:ascii="Calibri" w:eastAsia="Times New Roman" w:hAnsi="Calibri" w:cs="Calibri"/>
                <w:b/>
                <w:bCs/>
                <w:color w:val="000000"/>
                <w:sz w:val="22"/>
                <w:szCs w:val="22"/>
                <w:lang w:eastAsia="en-US"/>
              </w:rPr>
            </w:pPr>
            <w:r w:rsidRPr="00611FD1">
              <w:rPr>
                <w:rFonts w:ascii="Calibri" w:eastAsia="Times New Roman" w:hAnsi="Calibri" w:cs="Calibri"/>
                <w:b/>
                <w:bCs/>
                <w:color w:val="000000"/>
                <w:sz w:val="22"/>
                <w:szCs w:val="22"/>
                <w:lang w:eastAsia="en-US"/>
              </w:rPr>
              <w:t>Result</w:t>
            </w:r>
          </w:p>
        </w:tc>
        <w:tc>
          <w:tcPr>
            <w:tcW w:w="1820" w:type="dxa"/>
            <w:tcBorders>
              <w:top w:val="single" w:sz="4" w:space="0" w:color="auto"/>
              <w:left w:val="nil"/>
              <w:bottom w:val="single" w:sz="4" w:space="0" w:color="auto"/>
              <w:right w:val="single" w:sz="4" w:space="0" w:color="auto"/>
            </w:tcBorders>
            <w:shd w:val="clear" w:color="000000" w:fill="FCE4D6"/>
            <w:vAlign w:val="bottom"/>
            <w:hideMark/>
          </w:tcPr>
          <w:p w14:paraId="7E6968F7" w14:textId="77777777" w:rsidR="00FC0247" w:rsidRPr="00611FD1" w:rsidRDefault="00FC0247" w:rsidP="00157AFE">
            <w:pPr>
              <w:spacing w:after="0" w:line="240" w:lineRule="auto"/>
              <w:ind w:left="0"/>
              <w:jc w:val="center"/>
              <w:rPr>
                <w:rFonts w:ascii="Calibri" w:eastAsia="Times New Roman" w:hAnsi="Calibri" w:cs="Calibri"/>
                <w:b/>
                <w:bCs/>
                <w:color w:val="000000"/>
                <w:sz w:val="22"/>
                <w:szCs w:val="22"/>
                <w:lang w:eastAsia="en-US"/>
              </w:rPr>
            </w:pPr>
            <w:r w:rsidRPr="00611FD1">
              <w:rPr>
                <w:rFonts w:ascii="Calibri" w:eastAsia="Times New Roman" w:hAnsi="Calibri" w:cs="Calibri"/>
                <w:b/>
                <w:bCs/>
                <w:color w:val="000000"/>
                <w:sz w:val="22"/>
                <w:szCs w:val="22"/>
                <w:lang w:eastAsia="en-US"/>
              </w:rPr>
              <w:t>Conditions to unblock</w:t>
            </w:r>
          </w:p>
        </w:tc>
      </w:tr>
      <w:tr w:rsidR="00FC0247" w:rsidRPr="00611FD1" w14:paraId="06295258" w14:textId="77777777" w:rsidTr="00157AFE">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1F3F19C" w14:textId="77777777" w:rsidR="00FC0247" w:rsidRPr="00611FD1" w:rsidRDefault="00FC0247" w:rsidP="00157AFE">
            <w:pPr>
              <w:spacing w:after="0" w:line="240" w:lineRule="auto"/>
              <w:ind w:left="0"/>
              <w:rPr>
                <w:rFonts w:ascii="Calibri" w:eastAsia="Times New Roman" w:hAnsi="Calibri" w:cs="Calibri"/>
                <w:color w:val="000000"/>
                <w:sz w:val="22"/>
                <w:szCs w:val="22"/>
                <w:lang w:eastAsia="en-US"/>
              </w:rPr>
            </w:pPr>
            <w:r w:rsidRPr="00611FD1">
              <w:rPr>
                <w:rFonts w:ascii="Calibri" w:eastAsia="Times New Roman" w:hAnsi="Calibri" w:cs="Calibri"/>
                <w:color w:val="000000"/>
                <w:sz w:val="22"/>
                <w:szCs w:val="22"/>
                <w:lang w:eastAsia="en-US"/>
              </w:rPr>
              <w:t>G1</w:t>
            </w:r>
          </w:p>
        </w:tc>
        <w:tc>
          <w:tcPr>
            <w:tcW w:w="1940" w:type="dxa"/>
            <w:tcBorders>
              <w:top w:val="nil"/>
              <w:left w:val="nil"/>
              <w:bottom w:val="single" w:sz="4" w:space="0" w:color="auto"/>
              <w:right w:val="single" w:sz="4" w:space="0" w:color="auto"/>
            </w:tcBorders>
            <w:shd w:val="clear" w:color="auto" w:fill="auto"/>
            <w:noWrap/>
            <w:vAlign w:val="bottom"/>
            <w:hideMark/>
          </w:tcPr>
          <w:p w14:paraId="5688B3F4" w14:textId="77777777" w:rsidR="00FC0247" w:rsidRPr="00611FD1" w:rsidRDefault="00FC0247" w:rsidP="00157AFE">
            <w:pPr>
              <w:spacing w:after="0" w:line="240" w:lineRule="auto"/>
              <w:ind w:left="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DPD=0</w:t>
            </w:r>
          </w:p>
        </w:tc>
        <w:tc>
          <w:tcPr>
            <w:tcW w:w="1900" w:type="dxa"/>
            <w:tcBorders>
              <w:top w:val="nil"/>
              <w:left w:val="nil"/>
              <w:bottom w:val="single" w:sz="4" w:space="0" w:color="auto"/>
              <w:right w:val="single" w:sz="4" w:space="0" w:color="auto"/>
            </w:tcBorders>
            <w:shd w:val="clear" w:color="000000" w:fill="FFE699"/>
            <w:noWrap/>
            <w:vAlign w:val="bottom"/>
            <w:hideMark/>
          </w:tcPr>
          <w:p w14:paraId="556C8004" w14:textId="77777777" w:rsidR="00FC0247" w:rsidRPr="00611FD1" w:rsidRDefault="00FC0247" w:rsidP="00157AFE">
            <w:pPr>
              <w:spacing w:after="0" w:line="240" w:lineRule="auto"/>
              <w:ind w:left="0"/>
              <w:rPr>
                <w:rFonts w:ascii="Calibri" w:eastAsia="Times New Roman" w:hAnsi="Calibri" w:cs="Calibri"/>
                <w:color w:val="000000"/>
                <w:sz w:val="22"/>
                <w:szCs w:val="22"/>
                <w:lang w:eastAsia="en-US"/>
              </w:rPr>
            </w:pPr>
            <w:r w:rsidRPr="00611FD1">
              <w:rPr>
                <w:rFonts w:ascii="Calibri" w:eastAsia="Times New Roman" w:hAnsi="Calibri" w:cs="Calibri"/>
                <w:color w:val="000000"/>
                <w:sz w:val="22"/>
                <w:szCs w:val="22"/>
                <w:lang w:eastAsia="en-US"/>
              </w:rPr>
              <w:t>Normal</w:t>
            </w:r>
          </w:p>
        </w:tc>
        <w:tc>
          <w:tcPr>
            <w:tcW w:w="1840" w:type="dxa"/>
            <w:tcBorders>
              <w:top w:val="nil"/>
              <w:left w:val="nil"/>
              <w:bottom w:val="single" w:sz="4" w:space="0" w:color="auto"/>
              <w:right w:val="single" w:sz="4" w:space="0" w:color="auto"/>
            </w:tcBorders>
            <w:shd w:val="clear" w:color="000000" w:fill="FFE699"/>
            <w:noWrap/>
            <w:vAlign w:val="bottom"/>
            <w:hideMark/>
          </w:tcPr>
          <w:p w14:paraId="3E77F444" w14:textId="77777777" w:rsidR="00FC0247" w:rsidRPr="00611FD1" w:rsidRDefault="00FC0247" w:rsidP="00157AFE">
            <w:pPr>
              <w:spacing w:after="0" w:line="240" w:lineRule="auto"/>
              <w:ind w:left="0"/>
              <w:rPr>
                <w:rFonts w:ascii="Calibri" w:eastAsia="Times New Roman" w:hAnsi="Calibri" w:cs="Calibri"/>
                <w:color w:val="000000"/>
                <w:sz w:val="22"/>
                <w:szCs w:val="22"/>
                <w:lang w:eastAsia="en-US"/>
              </w:rPr>
            </w:pPr>
            <w:r w:rsidRPr="00611FD1">
              <w:rPr>
                <w:rFonts w:ascii="Calibri" w:eastAsia="Times New Roman" w:hAnsi="Calibri" w:cs="Calibri"/>
                <w:color w:val="000000"/>
                <w:sz w:val="22"/>
                <w:szCs w:val="22"/>
                <w:lang w:eastAsia="en-US"/>
              </w:rPr>
              <w:t>Normal</w:t>
            </w:r>
          </w:p>
        </w:tc>
        <w:tc>
          <w:tcPr>
            <w:tcW w:w="1820" w:type="dxa"/>
            <w:tcBorders>
              <w:top w:val="nil"/>
              <w:left w:val="nil"/>
              <w:bottom w:val="single" w:sz="4" w:space="0" w:color="auto"/>
              <w:right w:val="single" w:sz="4" w:space="0" w:color="auto"/>
            </w:tcBorders>
            <w:shd w:val="clear" w:color="000000" w:fill="DDEBF7"/>
            <w:noWrap/>
            <w:vAlign w:val="bottom"/>
            <w:hideMark/>
          </w:tcPr>
          <w:p w14:paraId="1AE2B43D" w14:textId="77777777" w:rsidR="00FC0247" w:rsidRPr="00611FD1" w:rsidRDefault="00FC0247" w:rsidP="00157AFE">
            <w:pPr>
              <w:spacing w:after="0" w:line="240" w:lineRule="auto"/>
              <w:ind w:left="0"/>
              <w:rPr>
                <w:rFonts w:ascii="Calibri" w:eastAsia="Times New Roman" w:hAnsi="Calibri" w:cs="Calibri"/>
                <w:color w:val="000000"/>
                <w:sz w:val="22"/>
                <w:szCs w:val="22"/>
                <w:lang w:eastAsia="en-US"/>
              </w:rPr>
            </w:pPr>
            <w:r w:rsidRPr="00611FD1">
              <w:rPr>
                <w:rFonts w:ascii="Calibri" w:eastAsia="Times New Roman" w:hAnsi="Calibri" w:cs="Calibri"/>
                <w:color w:val="000000"/>
                <w:sz w:val="22"/>
                <w:szCs w:val="22"/>
                <w:lang w:eastAsia="en-US"/>
              </w:rPr>
              <w:t> </w:t>
            </w:r>
          </w:p>
        </w:tc>
      </w:tr>
      <w:tr w:rsidR="00FC0247" w:rsidRPr="00611FD1" w14:paraId="538CB9F7" w14:textId="77777777" w:rsidTr="00157AFE">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A48A6B3" w14:textId="77777777" w:rsidR="00FC0247" w:rsidRPr="00611FD1" w:rsidRDefault="00FC0247" w:rsidP="00157AFE">
            <w:pPr>
              <w:spacing w:after="0" w:line="240" w:lineRule="auto"/>
              <w:ind w:left="0"/>
              <w:rPr>
                <w:rFonts w:ascii="Calibri" w:eastAsia="Times New Roman" w:hAnsi="Calibri" w:cs="Calibri"/>
                <w:color w:val="000000"/>
                <w:sz w:val="22"/>
                <w:szCs w:val="22"/>
                <w:lang w:eastAsia="en-US"/>
              </w:rPr>
            </w:pPr>
            <w:r w:rsidRPr="00611FD1">
              <w:rPr>
                <w:rFonts w:ascii="Calibri" w:eastAsia="Times New Roman" w:hAnsi="Calibri" w:cs="Calibri"/>
                <w:color w:val="000000"/>
                <w:sz w:val="22"/>
                <w:szCs w:val="22"/>
                <w:lang w:eastAsia="en-US"/>
              </w:rPr>
              <w:t>G1</w:t>
            </w:r>
          </w:p>
        </w:tc>
        <w:tc>
          <w:tcPr>
            <w:tcW w:w="1940" w:type="dxa"/>
            <w:tcBorders>
              <w:top w:val="nil"/>
              <w:left w:val="nil"/>
              <w:bottom w:val="single" w:sz="4" w:space="0" w:color="auto"/>
              <w:right w:val="single" w:sz="4" w:space="0" w:color="auto"/>
            </w:tcBorders>
            <w:shd w:val="clear" w:color="auto" w:fill="auto"/>
            <w:noWrap/>
            <w:vAlign w:val="bottom"/>
            <w:hideMark/>
          </w:tcPr>
          <w:p w14:paraId="50300BB9" w14:textId="77777777" w:rsidR="00FC0247" w:rsidRPr="00611FD1" w:rsidRDefault="00FC0247" w:rsidP="00157AFE">
            <w:pPr>
              <w:spacing w:after="0" w:line="240" w:lineRule="auto"/>
              <w:ind w:left="0"/>
              <w:rPr>
                <w:rFonts w:ascii="Calibri" w:eastAsia="Times New Roman" w:hAnsi="Calibri" w:cs="Calibri"/>
                <w:color w:val="000000"/>
                <w:sz w:val="22"/>
                <w:szCs w:val="22"/>
                <w:lang w:eastAsia="en-US"/>
              </w:rPr>
            </w:pPr>
            <w:r w:rsidRPr="00611FD1">
              <w:rPr>
                <w:rFonts w:ascii="Calibri" w:eastAsia="Times New Roman" w:hAnsi="Calibri" w:cs="Calibri"/>
                <w:color w:val="000000"/>
                <w:sz w:val="22"/>
                <w:szCs w:val="22"/>
                <w:lang w:eastAsia="en-US"/>
              </w:rPr>
              <w:t>1&lt;= DPD &lt;= 9</w:t>
            </w:r>
          </w:p>
        </w:tc>
        <w:tc>
          <w:tcPr>
            <w:tcW w:w="1900" w:type="dxa"/>
            <w:tcBorders>
              <w:top w:val="nil"/>
              <w:left w:val="nil"/>
              <w:bottom w:val="single" w:sz="4" w:space="0" w:color="auto"/>
              <w:right w:val="single" w:sz="4" w:space="0" w:color="auto"/>
            </w:tcBorders>
            <w:shd w:val="clear" w:color="000000" w:fill="FFE699"/>
            <w:noWrap/>
            <w:vAlign w:val="bottom"/>
            <w:hideMark/>
          </w:tcPr>
          <w:p w14:paraId="5E3EAB38" w14:textId="77777777" w:rsidR="00FC0247" w:rsidRPr="00611FD1" w:rsidRDefault="00FC0247" w:rsidP="00157AFE">
            <w:pPr>
              <w:spacing w:after="0" w:line="240" w:lineRule="auto"/>
              <w:ind w:left="0"/>
              <w:rPr>
                <w:rFonts w:ascii="Calibri" w:eastAsia="Times New Roman" w:hAnsi="Calibri" w:cs="Calibri"/>
                <w:color w:val="000000"/>
                <w:sz w:val="22"/>
                <w:szCs w:val="22"/>
                <w:lang w:eastAsia="en-US"/>
              </w:rPr>
            </w:pPr>
            <w:r w:rsidRPr="00611FD1">
              <w:rPr>
                <w:rFonts w:ascii="Calibri" w:eastAsia="Times New Roman" w:hAnsi="Calibri" w:cs="Calibri"/>
                <w:color w:val="000000"/>
                <w:sz w:val="22"/>
                <w:szCs w:val="22"/>
                <w:lang w:eastAsia="en-US"/>
              </w:rPr>
              <w:t>Level 1</w:t>
            </w:r>
          </w:p>
        </w:tc>
        <w:tc>
          <w:tcPr>
            <w:tcW w:w="1840" w:type="dxa"/>
            <w:tcBorders>
              <w:top w:val="nil"/>
              <w:left w:val="nil"/>
              <w:bottom w:val="single" w:sz="4" w:space="0" w:color="auto"/>
              <w:right w:val="single" w:sz="4" w:space="0" w:color="auto"/>
            </w:tcBorders>
            <w:shd w:val="clear" w:color="000000" w:fill="FFE699"/>
            <w:noWrap/>
            <w:vAlign w:val="bottom"/>
            <w:hideMark/>
          </w:tcPr>
          <w:p w14:paraId="253B7C94" w14:textId="77777777" w:rsidR="00FC0247" w:rsidRPr="00611FD1" w:rsidRDefault="00FC0247" w:rsidP="00157AFE">
            <w:pPr>
              <w:spacing w:after="0" w:line="240" w:lineRule="auto"/>
              <w:ind w:left="0"/>
              <w:rPr>
                <w:rFonts w:ascii="Calibri" w:eastAsia="Times New Roman" w:hAnsi="Calibri" w:cs="Calibri"/>
                <w:color w:val="000000"/>
                <w:sz w:val="22"/>
                <w:szCs w:val="22"/>
                <w:lang w:eastAsia="en-US"/>
              </w:rPr>
            </w:pPr>
            <w:r w:rsidRPr="00611FD1">
              <w:rPr>
                <w:rFonts w:ascii="Calibri" w:eastAsia="Times New Roman" w:hAnsi="Calibri" w:cs="Calibri"/>
                <w:color w:val="000000"/>
                <w:sz w:val="22"/>
                <w:szCs w:val="22"/>
                <w:lang w:eastAsia="en-US"/>
              </w:rPr>
              <w:t xml:space="preserve">Temporary block </w:t>
            </w:r>
          </w:p>
        </w:tc>
        <w:tc>
          <w:tcPr>
            <w:tcW w:w="1820" w:type="dxa"/>
            <w:tcBorders>
              <w:top w:val="nil"/>
              <w:left w:val="nil"/>
              <w:bottom w:val="single" w:sz="4" w:space="0" w:color="auto"/>
              <w:right w:val="single" w:sz="4" w:space="0" w:color="auto"/>
            </w:tcBorders>
            <w:shd w:val="clear" w:color="000000" w:fill="DDEBF7"/>
            <w:noWrap/>
            <w:vAlign w:val="bottom"/>
            <w:hideMark/>
          </w:tcPr>
          <w:p w14:paraId="76270F8E" w14:textId="77777777" w:rsidR="00FC0247" w:rsidRPr="00611FD1" w:rsidRDefault="00FC0247" w:rsidP="00157AFE">
            <w:pPr>
              <w:spacing w:after="0" w:line="240" w:lineRule="auto"/>
              <w:ind w:left="0"/>
              <w:rPr>
                <w:rFonts w:ascii="Calibri" w:eastAsia="Times New Roman" w:hAnsi="Calibri" w:cs="Calibri"/>
                <w:color w:val="000000"/>
                <w:sz w:val="22"/>
                <w:szCs w:val="22"/>
                <w:lang w:eastAsia="en-US"/>
              </w:rPr>
            </w:pPr>
            <w:r w:rsidRPr="00611FD1">
              <w:rPr>
                <w:rFonts w:ascii="Calibri" w:eastAsia="Times New Roman" w:hAnsi="Calibri" w:cs="Calibri"/>
                <w:color w:val="000000"/>
                <w:sz w:val="22"/>
                <w:szCs w:val="22"/>
                <w:lang w:eastAsia="en-US"/>
              </w:rPr>
              <w:t>DPD = 0</w:t>
            </w:r>
          </w:p>
        </w:tc>
      </w:tr>
      <w:tr w:rsidR="00FC0247" w:rsidRPr="00611FD1" w14:paraId="65632445" w14:textId="77777777" w:rsidTr="00157AFE">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8C70A7A" w14:textId="77777777" w:rsidR="00FC0247" w:rsidRPr="00611FD1" w:rsidRDefault="00FC0247" w:rsidP="00157AFE">
            <w:pPr>
              <w:spacing w:after="0" w:line="240" w:lineRule="auto"/>
              <w:ind w:left="0"/>
              <w:rPr>
                <w:rFonts w:ascii="Calibri" w:eastAsia="Times New Roman" w:hAnsi="Calibri" w:cs="Calibri"/>
                <w:color w:val="000000"/>
                <w:sz w:val="22"/>
                <w:szCs w:val="22"/>
                <w:lang w:eastAsia="en-US"/>
              </w:rPr>
            </w:pPr>
            <w:r w:rsidRPr="00611FD1">
              <w:rPr>
                <w:rFonts w:ascii="Calibri" w:eastAsia="Times New Roman" w:hAnsi="Calibri" w:cs="Calibri"/>
                <w:color w:val="000000"/>
                <w:sz w:val="22"/>
                <w:szCs w:val="22"/>
                <w:lang w:eastAsia="en-US"/>
              </w:rPr>
              <w:t>G2</w:t>
            </w:r>
          </w:p>
        </w:tc>
        <w:tc>
          <w:tcPr>
            <w:tcW w:w="1940" w:type="dxa"/>
            <w:tcBorders>
              <w:top w:val="nil"/>
              <w:left w:val="nil"/>
              <w:bottom w:val="single" w:sz="4" w:space="0" w:color="auto"/>
              <w:right w:val="single" w:sz="4" w:space="0" w:color="auto"/>
            </w:tcBorders>
            <w:shd w:val="clear" w:color="auto" w:fill="auto"/>
            <w:noWrap/>
            <w:vAlign w:val="bottom"/>
            <w:hideMark/>
          </w:tcPr>
          <w:p w14:paraId="66E9CAAD" w14:textId="77777777" w:rsidR="00FC0247" w:rsidRPr="00611FD1" w:rsidRDefault="00FC0247" w:rsidP="00157AFE">
            <w:pPr>
              <w:spacing w:after="0" w:line="240" w:lineRule="auto"/>
              <w:ind w:left="0"/>
              <w:rPr>
                <w:rFonts w:ascii="Calibri" w:eastAsia="Times New Roman" w:hAnsi="Calibri" w:cs="Calibri"/>
                <w:color w:val="000000"/>
                <w:sz w:val="22"/>
                <w:szCs w:val="22"/>
                <w:lang w:eastAsia="en-US"/>
              </w:rPr>
            </w:pPr>
            <w:r w:rsidRPr="00611FD1">
              <w:rPr>
                <w:rFonts w:ascii="Calibri" w:eastAsia="Times New Roman" w:hAnsi="Calibri" w:cs="Calibri"/>
                <w:color w:val="000000"/>
                <w:sz w:val="22"/>
                <w:szCs w:val="22"/>
                <w:lang w:eastAsia="en-US"/>
              </w:rPr>
              <w:t>any values</w:t>
            </w:r>
          </w:p>
        </w:tc>
        <w:tc>
          <w:tcPr>
            <w:tcW w:w="1900" w:type="dxa"/>
            <w:tcBorders>
              <w:top w:val="nil"/>
              <w:left w:val="nil"/>
              <w:bottom w:val="single" w:sz="4" w:space="0" w:color="auto"/>
              <w:right w:val="single" w:sz="4" w:space="0" w:color="auto"/>
            </w:tcBorders>
            <w:shd w:val="clear" w:color="000000" w:fill="FFE699"/>
            <w:noWrap/>
            <w:vAlign w:val="bottom"/>
            <w:hideMark/>
          </w:tcPr>
          <w:p w14:paraId="32113F51" w14:textId="77777777" w:rsidR="00FC0247" w:rsidRPr="00611FD1" w:rsidRDefault="00FC0247" w:rsidP="00157AFE">
            <w:pPr>
              <w:spacing w:after="0" w:line="240" w:lineRule="auto"/>
              <w:ind w:left="0"/>
              <w:rPr>
                <w:rFonts w:ascii="Calibri" w:eastAsia="Times New Roman" w:hAnsi="Calibri" w:cs="Calibri"/>
                <w:color w:val="000000"/>
                <w:sz w:val="22"/>
                <w:szCs w:val="22"/>
                <w:lang w:eastAsia="en-US"/>
              </w:rPr>
            </w:pPr>
            <w:r w:rsidRPr="00611FD1">
              <w:rPr>
                <w:rFonts w:ascii="Calibri" w:eastAsia="Times New Roman" w:hAnsi="Calibri" w:cs="Calibri"/>
                <w:color w:val="000000"/>
                <w:sz w:val="22"/>
                <w:szCs w:val="22"/>
                <w:lang w:eastAsia="en-US"/>
              </w:rPr>
              <w:t>Level 1</w:t>
            </w:r>
          </w:p>
        </w:tc>
        <w:tc>
          <w:tcPr>
            <w:tcW w:w="1840" w:type="dxa"/>
            <w:tcBorders>
              <w:top w:val="nil"/>
              <w:left w:val="nil"/>
              <w:bottom w:val="single" w:sz="4" w:space="0" w:color="auto"/>
              <w:right w:val="single" w:sz="4" w:space="0" w:color="auto"/>
            </w:tcBorders>
            <w:shd w:val="clear" w:color="000000" w:fill="FFE699"/>
            <w:noWrap/>
            <w:vAlign w:val="bottom"/>
            <w:hideMark/>
          </w:tcPr>
          <w:p w14:paraId="5AB6D28D" w14:textId="77777777" w:rsidR="00FC0247" w:rsidRPr="00611FD1" w:rsidRDefault="00FC0247" w:rsidP="00157AFE">
            <w:pPr>
              <w:spacing w:after="0" w:line="240" w:lineRule="auto"/>
              <w:ind w:left="0"/>
              <w:rPr>
                <w:rFonts w:ascii="Calibri" w:eastAsia="Times New Roman" w:hAnsi="Calibri" w:cs="Calibri"/>
                <w:color w:val="000000"/>
                <w:sz w:val="22"/>
                <w:szCs w:val="22"/>
                <w:lang w:eastAsia="en-US"/>
              </w:rPr>
            </w:pPr>
            <w:r w:rsidRPr="00611FD1">
              <w:rPr>
                <w:rFonts w:ascii="Calibri" w:eastAsia="Times New Roman" w:hAnsi="Calibri" w:cs="Calibri"/>
                <w:color w:val="000000"/>
                <w:sz w:val="22"/>
                <w:szCs w:val="22"/>
                <w:lang w:eastAsia="en-US"/>
              </w:rPr>
              <w:t xml:space="preserve">Temporary block </w:t>
            </w:r>
          </w:p>
        </w:tc>
        <w:tc>
          <w:tcPr>
            <w:tcW w:w="1820" w:type="dxa"/>
            <w:tcBorders>
              <w:top w:val="nil"/>
              <w:left w:val="nil"/>
              <w:bottom w:val="single" w:sz="4" w:space="0" w:color="auto"/>
              <w:right w:val="single" w:sz="4" w:space="0" w:color="auto"/>
            </w:tcBorders>
            <w:shd w:val="clear" w:color="000000" w:fill="DDEBF7"/>
            <w:noWrap/>
            <w:vAlign w:val="bottom"/>
            <w:hideMark/>
          </w:tcPr>
          <w:p w14:paraId="32B85A0B" w14:textId="77777777" w:rsidR="00FC0247" w:rsidRPr="00611FD1" w:rsidRDefault="00FC0247" w:rsidP="00157AFE">
            <w:pPr>
              <w:spacing w:after="0" w:line="240" w:lineRule="auto"/>
              <w:ind w:left="0"/>
              <w:rPr>
                <w:rFonts w:ascii="Calibri" w:eastAsia="Times New Roman" w:hAnsi="Calibri" w:cs="Calibri"/>
                <w:color w:val="000000"/>
                <w:sz w:val="22"/>
                <w:szCs w:val="22"/>
                <w:lang w:eastAsia="en-US"/>
              </w:rPr>
            </w:pPr>
            <w:r w:rsidRPr="00611FD1">
              <w:rPr>
                <w:rFonts w:ascii="Calibri" w:eastAsia="Times New Roman" w:hAnsi="Calibri" w:cs="Calibri"/>
                <w:color w:val="000000"/>
                <w:sz w:val="22"/>
                <w:szCs w:val="22"/>
                <w:lang w:eastAsia="en-US"/>
              </w:rPr>
              <w:t>Max_class = G1</w:t>
            </w:r>
            <w:r>
              <w:rPr>
                <w:rFonts w:ascii="Calibri" w:eastAsia="Times New Roman" w:hAnsi="Calibri" w:cs="Calibri"/>
                <w:color w:val="000000"/>
                <w:sz w:val="22"/>
                <w:szCs w:val="22"/>
                <w:lang w:eastAsia="en-US"/>
              </w:rPr>
              <w:t xml:space="preserve"> &amp; DPD = 0</w:t>
            </w:r>
          </w:p>
        </w:tc>
      </w:tr>
      <w:tr w:rsidR="00FC0247" w:rsidRPr="00611FD1" w14:paraId="1182EA31" w14:textId="77777777" w:rsidTr="00157AFE">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77367D3" w14:textId="77777777" w:rsidR="00FC0247" w:rsidRPr="00611FD1" w:rsidRDefault="00FC0247" w:rsidP="00157AFE">
            <w:pPr>
              <w:spacing w:after="0" w:line="240" w:lineRule="auto"/>
              <w:ind w:left="0"/>
              <w:rPr>
                <w:rFonts w:ascii="Calibri" w:eastAsia="Times New Roman" w:hAnsi="Calibri" w:cs="Calibri"/>
                <w:color w:val="000000"/>
                <w:sz w:val="22"/>
                <w:szCs w:val="22"/>
                <w:lang w:eastAsia="en-US"/>
              </w:rPr>
            </w:pPr>
            <w:r w:rsidRPr="00611FD1">
              <w:rPr>
                <w:rFonts w:ascii="Calibri" w:eastAsia="Times New Roman" w:hAnsi="Calibri" w:cs="Calibri"/>
                <w:color w:val="000000"/>
                <w:sz w:val="22"/>
                <w:szCs w:val="22"/>
                <w:lang w:eastAsia="en-US"/>
              </w:rPr>
              <w:t>OR (G3, G4, G5)</w:t>
            </w:r>
          </w:p>
        </w:tc>
        <w:tc>
          <w:tcPr>
            <w:tcW w:w="1940" w:type="dxa"/>
            <w:tcBorders>
              <w:top w:val="nil"/>
              <w:left w:val="nil"/>
              <w:bottom w:val="single" w:sz="4" w:space="0" w:color="auto"/>
              <w:right w:val="single" w:sz="4" w:space="0" w:color="auto"/>
            </w:tcBorders>
            <w:shd w:val="clear" w:color="auto" w:fill="auto"/>
            <w:noWrap/>
            <w:vAlign w:val="bottom"/>
            <w:hideMark/>
          </w:tcPr>
          <w:p w14:paraId="1162CDB1" w14:textId="77777777" w:rsidR="00FC0247" w:rsidRPr="00611FD1" w:rsidRDefault="00FC0247" w:rsidP="00157AFE">
            <w:pPr>
              <w:spacing w:after="0" w:line="240" w:lineRule="auto"/>
              <w:ind w:left="0"/>
              <w:rPr>
                <w:rFonts w:ascii="Calibri" w:eastAsia="Times New Roman" w:hAnsi="Calibri" w:cs="Calibri"/>
                <w:color w:val="000000"/>
                <w:sz w:val="22"/>
                <w:szCs w:val="22"/>
                <w:lang w:eastAsia="en-US"/>
              </w:rPr>
            </w:pPr>
            <w:r w:rsidRPr="00611FD1">
              <w:rPr>
                <w:rFonts w:ascii="Calibri" w:eastAsia="Times New Roman" w:hAnsi="Calibri" w:cs="Calibri"/>
                <w:color w:val="000000"/>
                <w:sz w:val="22"/>
                <w:szCs w:val="22"/>
                <w:lang w:eastAsia="en-US"/>
              </w:rPr>
              <w:t>any values</w:t>
            </w:r>
          </w:p>
        </w:tc>
        <w:tc>
          <w:tcPr>
            <w:tcW w:w="1900" w:type="dxa"/>
            <w:tcBorders>
              <w:top w:val="nil"/>
              <w:left w:val="nil"/>
              <w:bottom w:val="single" w:sz="4" w:space="0" w:color="auto"/>
              <w:right w:val="single" w:sz="4" w:space="0" w:color="auto"/>
            </w:tcBorders>
            <w:shd w:val="clear" w:color="000000" w:fill="FFE699"/>
            <w:noWrap/>
            <w:vAlign w:val="bottom"/>
            <w:hideMark/>
          </w:tcPr>
          <w:p w14:paraId="1679B015" w14:textId="77777777" w:rsidR="00FC0247" w:rsidRPr="00611FD1" w:rsidRDefault="00FC0247" w:rsidP="00157AFE">
            <w:pPr>
              <w:spacing w:after="0" w:line="240" w:lineRule="auto"/>
              <w:ind w:left="0"/>
              <w:rPr>
                <w:rFonts w:ascii="Calibri" w:eastAsia="Times New Roman" w:hAnsi="Calibri" w:cs="Calibri"/>
                <w:color w:val="000000"/>
                <w:sz w:val="22"/>
                <w:szCs w:val="22"/>
                <w:lang w:eastAsia="en-US"/>
              </w:rPr>
            </w:pPr>
            <w:r w:rsidRPr="00611FD1">
              <w:rPr>
                <w:rFonts w:ascii="Calibri" w:eastAsia="Times New Roman" w:hAnsi="Calibri" w:cs="Calibri"/>
                <w:color w:val="000000"/>
                <w:sz w:val="22"/>
                <w:szCs w:val="22"/>
                <w:lang w:eastAsia="en-US"/>
              </w:rPr>
              <w:t>Level 2</w:t>
            </w:r>
          </w:p>
        </w:tc>
        <w:tc>
          <w:tcPr>
            <w:tcW w:w="1840" w:type="dxa"/>
            <w:tcBorders>
              <w:top w:val="nil"/>
              <w:left w:val="nil"/>
              <w:bottom w:val="single" w:sz="4" w:space="0" w:color="auto"/>
              <w:right w:val="single" w:sz="4" w:space="0" w:color="auto"/>
            </w:tcBorders>
            <w:shd w:val="clear" w:color="000000" w:fill="FFE699"/>
            <w:noWrap/>
            <w:vAlign w:val="bottom"/>
            <w:hideMark/>
          </w:tcPr>
          <w:p w14:paraId="5564D29F" w14:textId="77777777" w:rsidR="00FC0247" w:rsidRPr="00611FD1" w:rsidRDefault="00FC0247" w:rsidP="00157AFE">
            <w:pPr>
              <w:spacing w:after="0" w:line="240" w:lineRule="auto"/>
              <w:ind w:left="0"/>
              <w:rPr>
                <w:rFonts w:ascii="Calibri" w:eastAsia="Times New Roman" w:hAnsi="Calibri" w:cs="Calibri"/>
                <w:color w:val="000000"/>
                <w:sz w:val="22"/>
                <w:szCs w:val="22"/>
                <w:lang w:eastAsia="en-US"/>
              </w:rPr>
            </w:pPr>
            <w:r w:rsidRPr="00611FD1">
              <w:rPr>
                <w:rFonts w:ascii="Calibri" w:eastAsia="Times New Roman" w:hAnsi="Calibri" w:cs="Calibri"/>
                <w:color w:val="000000"/>
                <w:sz w:val="22"/>
                <w:szCs w:val="22"/>
                <w:lang w:eastAsia="en-US"/>
              </w:rPr>
              <w:t>Permanent block</w:t>
            </w:r>
          </w:p>
        </w:tc>
        <w:tc>
          <w:tcPr>
            <w:tcW w:w="1820" w:type="dxa"/>
            <w:tcBorders>
              <w:top w:val="nil"/>
              <w:left w:val="nil"/>
              <w:bottom w:val="single" w:sz="4" w:space="0" w:color="auto"/>
              <w:right w:val="single" w:sz="4" w:space="0" w:color="auto"/>
            </w:tcBorders>
            <w:shd w:val="clear" w:color="000000" w:fill="DDEBF7"/>
            <w:noWrap/>
            <w:vAlign w:val="bottom"/>
            <w:hideMark/>
          </w:tcPr>
          <w:p w14:paraId="17F0F20F" w14:textId="77777777" w:rsidR="00FC0247" w:rsidRPr="00611FD1" w:rsidRDefault="00FC0247" w:rsidP="00157AFE">
            <w:pPr>
              <w:spacing w:after="0" w:line="240" w:lineRule="auto"/>
              <w:ind w:left="0"/>
              <w:rPr>
                <w:rFonts w:ascii="Calibri" w:eastAsia="Times New Roman" w:hAnsi="Calibri" w:cs="Calibri"/>
                <w:color w:val="000000"/>
                <w:sz w:val="22"/>
                <w:szCs w:val="22"/>
                <w:lang w:eastAsia="en-US"/>
              </w:rPr>
            </w:pPr>
            <w:r w:rsidRPr="00611FD1">
              <w:rPr>
                <w:rFonts w:ascii="Calibri" w:eastAsia="Times New Roman" w:hAnsi="Calibri" w:cs="Calibri"/>
                <w:color w:val="000000"/>
                <w:sz w:val="22"/>
                <w:szCs w:val="22"/>
                <w:lang w:eastAsia="en-US"/>
              </w:rPr>
              <w:t>Not unblock</w:t>
            </w:r>
          </w:p>
        </w:tc>
      </w:tr>
    </w:tbl>
    <w:p w14:paraId="003E7497" w14:textId="77777777" w:rsidR="00077C6D" w:rsidRDefault="00077C6D" w:rsidP="00E364FD">
      <w:pPr>
        <w:pStyle w:val="Body"/>
      </w:pPr>
    </w:p>
    <w:p w14:paraId="5936A00F" w14:textId="6A83CBBA" w:rsidR="00725636" w:rsidRDefault="00725636" w:rsidP="00725636">
      <w:pPr>
        <w:pStyle w:val="Heading3"/>
      </w:pPr>
      <w:bookmarkStart w:id="142" w:name="_Toc68792093"/>
      <w:r>
        <w:t>Technical Detail</w:t>
      </w:r>
      <w:bookmarkEnd w:id="142"/>
    </w:p>
    <w:p w14:paraId="5F196014" w14:textId="4D0F53BD" w:rsidR="00E13A58" w:rsidRDefault="00E13A58" w:rsidP="00E364FD">
      <w:pPr>
        <w:pStyle w:val="Body"/>
      </w:pPr>
      <w:r>
        <w:t xml:space="preserve">The details of the specification for </w:t>
      </w:r>
      <w:r w:rsidR="00904294">
        <w:t>blocking by debt group</w:t>
      </w:r>
      <w:r>
        <w:t xml:space="preserve"> will be included in the </w:t>
      </w:r>
      <w:r w:rsidRPr="00E13A58">
        <w:t>DR_Vol_15. WAY4 Offline Interface</w:t>
      </w:r>
      <w:r w:rsidR="00077C6D">
        <w:t>.</w:t>
      </w:r>
    </w:p>
    <w:p w14:paraId="1FA74235" w14:textId="76BA8A7A" w:rsidR="00725636" w:rsidRPr="00313EA6" w:rsidRDefault="00725636" w:rsidP="00725636">
      <w:pPr>
        <w:pStyle w:val="Heading3"/>
      </w:pPr>
      <w:bookmarkStart w:id="143" w:name="_Toc68792094"/>
      <w:r>
        <w:t>Testing and Sample</w:t>
      </w:r>
      <w:bookmarkEnd w:id="143"/>
    </w:p>
    <w:p w14:paraId="6EA3AE2A" w14:textId="77777777" w:rsidR="00725636" w:rsidRDefault="00725636" w:rsidP="00725636">
      <w:pPr>
        <w:pStyle w:val="Heading3"/>
      </w:pPr>
      <w:bookmarkStart w:id="144" w:name="_Toc68792095"/>
      <w:r>
        <w:t>Limitation</w:t>
      </w:r>
      <w:bookmarkEnd w:id="144"/>
    </w:p>
    <w:p w14:paraId="48A89018" w14:textId="185D62F8" w:rsidR="00725636" w:rsidRPr="00725636" w:rsidRDefault="00725636" w:rsidP="00725636">
      <w:pPr>
        <w:pStyle w:val="Heading2Numbered"/>
      </w:pPr>
      <w:bookmarkStart w:id="145" w:name="_Toc68792096"/>
      <w:r w:rsidRPr="00EF26B0">
        <w:t>REQ</w:t>
      </w:r>
      <w:r>
        <w:rPr>
          <w:lang w:val="en-US"/>
        </w:rPr>
        <w:t>PR</w:t>
      </w:r>
      <w:r w:rsidRPr="00EF26B0">
        <w:t>0</w:t>
      </w:r>
      <w:r>
        <w:rPr>
          <w:lang w:val="en-US"/>
        </w:rPr>
        <w:t>17. Merchant Management</w:t>
      </w:r>
      <w:bookmarkEnd w:id="145"/>
    </w:p>
    <w:p w14:paraId="12EAF707" w14:textId="10141B06" w:rsidR="00725636" w:rsidRDefault="00725636" w:rsidP="00725636">
      <w:pPr>
        <w:pStyle w:val="Heading3"/>
        <w:numPr>
          <w:ilvl w:val="2"/>
          <w:numId w:val="12"/>
        </w:numPr>
      </w:pPr>
      <w:bookmarkStart w:id="146" w:name="_Toc68792097"/>
      <w:r>
        <w:t>Business Requirement</w:t>
      </w:r>
      <w:bookmarkEnd w:id="146"/>
    </w:p>
    <w:p w14:paraId="6E5D5E76" w14:textId="28C7C9AE" w:rsidR="00E54012" w:rsidRPr="00460FFF" w:rsidRDefault="00E54012" w:rsidP="00E364FD">
      <w:pPr>
        <w:pStyle w:val="Body"/>
        <w:rPr>
          <w:rFonts w:ascii="Calibri" w:hAnsi="Calibri" w:cs="Calibri"/>
        </w:rPr>
      </w:pPr>
      <w:r>
        <w:t xml:space="preserve">LFVN requires a module to manage the merchant for Buy Now Bay Later product. </w:t>
      </w:r>
      <w:r w:rsidR="00460FFF">
        <w:t>Each merchant (VNTrips, Sendo…) may be have diffirent GL number</w:t>
      </w:r>
      <w:r w:rsidR="00F27D81">
        <w:t>s</w:t>
      </w:r>
    </w:p>
    <w:p w14:paraId="5B137061" w14:textId="2997EF85" w:rsidR="00725636" w:rsidRDefault="00725636" w:rsidP="00725636">
      <w:pPr>
        <w:pStyle w:val="Heading3"/>
      </w:pPr>
      <w:bookmarkStart w:id="147" w:name="_Toc68792098"/>
      <w:r>
        <w:t>Technical Detail</w:t>
      </w:r>
      <w:bookmarkEnd w:id="147"/>
    </w:p>
    <w:p w14:paraId="2969FA51" w14:textId="73EF159D" w:rsidR="00E54012" w:rsidRDefault="00460FFF" w:rsidP="00E364FD">
      <w:pPr>
        <w:pStyle w:val="Body"/>
      </w:pPr>
      <w:r>
        <w:t xml:space="preserve">In the current version, Way4 provides the basic acquiring module for merchant management. Acquiring contracts are created for each merchant. Way4 will configure the merchant GL, source services, merchant information in acquiring product </w:t>
      </w:r>
    </w:p>
    <w:p w14:paraId="361D0BC4" w14:textId="77777777" w:rsidR="00F942AE" w:rsidRDefault="00F942AE" w:rsidP="00E364FD">
      <w:pPr>
        <w:pStyle w:val="Body"/>
      </w:pPr>
    </w:p>
    <w:tbl>
      <w:tblPr>
        <w:tblW w:w="3696" w:type="pct"/>
        <w:tblInd w:w="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1"/>
        <w:gridCol w:w="5200"/>
      </w:tblGrid>
      <w:tr w:rsidR="00F942AE" w14:paraId="0E74BBBB" w14:textId="77777777" w:rsidTr="0071777C">
        <w:tc>
          <w:tcPr>
            <w:tcW w:w="1529" w:type="pct"/>
            <w:tcBorders>
              <w:top w:val="single" w:sz="8" w:space="0" w:color="auto"/>
              <w:left w:val="nil"/>
              <w:bottom w:val="single" w:sz="8" w:space="0" w:color="auto"/>
              <w:right w:val="nil"/>
            </w:tcBorders>
            <w:shd w:val="clear" w:color="auto" w:fill="E7F1F9"/>
          </w:tcPr>
          <w:p w14:paraId="7AC392B1" w14:textId="77777777" w:rsidR="00F942AE" w:rsidRPr="005C50B7" w:rsidRDefault="00F942AE" w:rsidP="0071777C">
            <w:pPr>
              <w:pStyle w:val="TableHeading"/>
              <w:spacing w:after="120" w:line="240" w:lineRule="auto"/>
              <w:rPr>
                <w:bCs/>
                <w:lang w:val="en-GB"/>
              </w:rPr>
            </w:pPr>
            <w:r>
              <w:rPr>
                <w:bCs/>
                <w:lang w:val="en-GB"/>
              </w:rPr>
              <w:t>GL Number</w:t>
            </w:r>
          </w:p>
        </w:tc>
        <w:tc>
          <w:tcPr>
            <w:tcW w:w="3471" w:type="pct"/>
            <w:tcBorders>
              <w:top w:val="single" w:sz="8" w:space="0" w:color="auto"/>
              <w:left w:val="nil"/>
              <w:bottom w:val="single" w:sz="8" w:space="0" w:color="auto"/>
              <w:right w:val="nil"/>
            </w:tcBorders>
            <w:shd w:val="clear" w:color="auto" w:fill="E7F1F9"/>
          </w:tcPr>
          <w:p w14:paraId="3BDF7E4C" w14:textId="77777777" w:rsidR="00F942AE" w:rsidRPr="009679B8" w:rsidRDefault="00F942AE" w:rsidP="008904E5">
            <w:pPr>
              <w:pStyle w:val="TableHeading"/>
              <w:spacing w:after="120" w:line="240" w:lineRule="auto"/>
              <w:jc w:val="both"/>
              <w:rPr>
                <w:rFonts w:ascii="Calibri" w:hAnsi="Calibri" w:cs="Calibri"/>
                <w:bCs/>
              </w:rPr>
            </w:pPr>
            <w:r>
              <w:rPr>
                <w:rFonts w:ascii="Calibri" w:hAnsi="Calibri" w:cs="Calibri"/>
                <w:bCs/>
              </w:rPr>
              <w:t>Account Name</w:t>
            </w:r>
          </w:p>
        </w:tc>
      </w:tr>
      <w:tr w:rsidR="00F942AE" w:rsidRPr="0050346D" w14:paraId="34638F50" w14:textId="77777777" w:rsidTr="0071777C">
        <w:trPr>
          <w:trHeight w:val="252"/>
        </w:trPr>
        <w:tc>
          <w:tcPr>
            <w:tcW w:w="1529" w:type="pct"/>
            <w:tcBorders>
              <w:top w:val="single" w:sz="8" w:space="0" w:color="auto"/>
              <w:left w:val="nil"/>
              <w:bottom w:val="single" w:sz="8" w:space="0" w:color="auto"/>
              <w:right w:val="nil"/>
            </w:tcBorders>
          </w:tcPr>
          <w:p w14:paraId="2F52B4D9" w14:textId="6CFA37FC" w:rsidR="00F942AE" w:rsidRPr="005C50B7" w:rsidRDefault="00B73C0E" w:rsidP="0071777C">
            <w:pPr>
              <w:pStyle w:val="TabText"/>
              <w:rPr>
                <w:lang w:val="en-GB"/>
              </w:rPr>
            </w:pPr>
            <w:r w:rsidRPr="00B73C0E">
              <w:rPr>
                <w:lang w:val="en-GB"/>
              </w:rPr>
              <w:t>459908001</w:t>
            </w:r>
          </w:p>
        </w:tc>
        <w:tc>
          <w:tcPr>
            <w:tcW w:w="3471" w:type="pct"/>
            <w:tcBorders>
              <w:top w:val="single" w:sz="8" w:space="0" w:color="auto"/>
              <w:left w:val="nil"/>
              <w:bottom w:val="single" w:sz="8" w:space="0" w:color="auto"/>
              <w:right w:val="nil"/>
            </w:tcBorders>
          </w:tcPr>
          <w:p w14:paraId="12F0C05A" w14:textId="3B7509A2" w:rsidR="00F942AE" w:rsidRPr="005C50B7" w:rsidRDefault="00F942AE" w:rsidP="008904E5">
            <w:pPr>
              <w:pStyle w:val="TabText"/>
              <w:rPr>
                <w:lang w:val="en-GB"/>
              </w:rPr>
            </w:pPr>
            <w:r w:rsidRPr="00F942AE">
              <w:rPr>
                <w:lang w:val="en-GB"/>
              </w:rPr>
              <w:t>Payable for VNtrip</w:t>
            </w:r>
          </w:p>
        </w:tc>
      </w:tr>
      <w:tr w:rsidR="00F942AE" w14:paraId="6F5A8654" w14:textId="77777777" w:rsidTr="0071777C">
        <w:trPr>
          <w:trHeight w:val="252"/>
        </w:trPr>
        <w:tc>
          <w:tcPr>
            <w:tcW w:w="1529" w:type="pct"/>
            <w:tcBorders>
              <w:top w:val="single" w:sz="8" w:space="0" w:color="auto"/>
              <w:left w:val="nil"/>
              <w:bottom w:val="single" w:sz="8" w:space="0" w:color="auto"/>
              <w:right w:val="nil"/>
            </w:tcBorders>
          </w:tcPr>
          <w:p w14:paraId="6A7DB2AC" w14:textId="78E4946D" w:rsidR="00F942AE" w:rsidRPr="00270C15" w:rsidRDefault="00B73C0E" w:rsidP="0071777C">
            <w:pPr>
              <w:pStyle w:val="TabText"/>
              <w:rPr>
                <w:lang w:val="en-GB"/>
              </w:rPr>
            </w:pPr>
            <w:r w:rsidRPr="00B73C0E">
              <w:rPr>
                <w:lang w:val="en-GB"/>
              </w:rPr>
              <w:t>45990800</w:t>
            </w:r>
            <w:r>
              <w:rPr>
                <w:lang w:val="en-GB"/>
              </w:rPr>
              <w:t>2</w:t>
            </w:r>
          </w:p>
        </w:tc>
        <w:tc>
          <w:tcPr>
            <w:tcW w:w="3471" w:type="pct"/>
            <w:tcBorders>
              <w:top w:val="single" w:sz="8" w:space="0" w:color="auto"/>
              <w:left w:val="nil"/>
              <w:bottom w:val="single" w:sz="8" w:space="0" w:color="auto"/>
              <w:right w:val="nil"/>
            </w:tcBorders>
          </w:tcPr>
          <w:p w14:paraId="733C5CAE" w14:textId="18EBFC94" w:rsidR="00F942AE" w:rsidRDefault="00F942AE" w:rsidP="008904E5">
            <w:pPr>
              <w:pStyle w:val="TabText"/>
              <w:rPr>
                <w:lang w:val="en-GB"/>
              </w:rPr>
            </w:pPr>
            <w:r w:rsidRPr="00F942AE">
              <w:rPr>
                <w:lang w:val="en-GB"/>
              </w:rPr>
              <w:t xml:space="preserve">Payable for </w:t>
            </w:r>
            <w:r>
              <w:rPr>
                <w:lang w:val="en-GB"/>
              </w:rPr>
              <w:t>Sendo</w:t>
            </w:r>
          </w:p>
        </w:tc>
      </w:tr>
      <w:tr w:rsidR="00F942AE" w14:paraId="6D4B1199" w14:textId="77777777" w:rsidTr="0071777C">
        <w:trPr>
          <w:trHeight w:val="252"/>
        </w:trPr>
        <w:tc>
          <w:tcPr>
            <w:tcW w:w="1529" w:type="pct"/>
            <w:tcBorders>
              <w:top w:val="single" w:sz="8" w:space="0" w:color="auto"/>
              <w:left w:val="nil"/>
              <w:bottom w:val="single" w:sz="8" w:space="0" w:color="auto"/>
              <w:right w:val="nil"/>
            </w:tcBorders>
          </w:tcPr>
          <w:p w14:paraId="7EE028D7" w14:textId="77777777" w:rsidR="00F942AE" w:rsidRPr="00270C15" w:rsidRDefault="00F942AE" w:rsidP="0071777C">
            <w:pPr>
              <w:pStyle w:val="TabText"/>
              <w:rPr>
                <w:lang w:val="en-GB"/>
              </w:rPr>
            </w:pPr>
          </w:p>
        </w:tc>
        <w:tc>
          <w:tcPr>
            <w:tcW w:w="3471" w:type="pct"/>
            <w:tcBorders>
              <w:top w:val="single" w:sz="8" w:space="0" w:color="auto"/>
              <w:left w:val="nil"/>
              <w:bottom w:val="single" w:sz="8" w:space="0" w:color="auto"/>
              <w:right w:val="nil"/>
            </w:tcBorders>
          </w:tcPr>
          <w:p w14:paraId="788BC8B2" w14:textId="304586F1" w:rsidR="00F942AE" w:rsidRDefault="00F942AE" w:rsidP="008904E5">
            <w:pPr>
              <w:pStyle w:val="TabText"/>
              <w:rPr>
                <w:lang w:val="en-GB"/>
              </w:rPr>
            </w:pPr>
          </w:p>
        </w:tc>
      </w:tr>
    </w:tbl>
    <w:p w14:paraId="4D0D1D32" w14:textId="0B25E042" w:rsidR="002A357E" w:rsidRDefault="002A357E" w:rsidP="00E364FD">
      <w:pPr>
        <w:pStyle w:val="Body"/>
      </w:pPr>
    </w:p>
    <w:p w14:paraId="4718F654" w14:textId="77777777" w:rsidR="002A357E" w:rsidRDefault="002A357E" w:rsidP="00E364FD">
      <w:pPr>
        <w:pStyle w:val="Body"/>
      </w:pPr>
      <w:commentRangeStart w:id="148"/>
      <w:commentRangeEnd w:id="148"/>
      <w:r>
        <w:rPr>
          <w:rStyle w:val="CommentReference"/>
          <w:noProof w:val="0"/>
          <w:color w:val="000000" w:themeColor="text1"/>
        </w:rPr>
        <w:commentReference w:id="148"/>
      </w:r>
    </w:p>
    <w:p w14:paraId="13CB12DB" w14:textId="38C53989" w:rsidR="00725636" w:rsidRPr="00313EA6" w:rsidRDefault="00725636" w:rsidP="00725636">
      <w:pPr>
        <w:pStyle w:val="Heading3"/>
      </w:pPr>
      <w:bookmarkStart w:id="149" w:name="_Toc68792099"/>
      <w:r>
        <w:t>Testing and Sample</w:t>
      </w:r>
      <w:bookmarkEnd w:id="149"/>
    </w:p>
    <w:p w14:paraId="709F1853" w14:textId="77777777" w:rsidR="00725636" w:rsidRDefault="00725636" w:rsidP="00725636">
      <w:pPr>
        <w:pStyle w:val="Heading3"/>
      </w:pPr>
      <w:bookmarkStart w:id="150" w:name="_Toc68792100"/>
      <w:r>
        <w:t>Limitation</w:t>
      </w:r>
      <w:bookmarkEnd w:id="150"/>
    </w:p>
    <w:p w14:paraId="6939E2B5" w14:textId="0E31D6A7" w:rsidR="00157AFE" w:rsidRPr="00157AFE" w:rsidRDefault="00157AFE">
      <w:pPr>
        <w:pStyle w:val="Heading2Numbered"/>
      </w:pPr>
      <w:bookmarkStart w:id="151" w:name="_Toc68792101"/>
      <w:r>
        <w:rPr>
          <w:lang w:val="en-US"/>
        </w:rPr>
        <w:t>REQPR018. Loyalty</w:t>
      </w:r>
      <w:bookmarkEnd w:id="151"/>
    </w:p>
    <w:p w14:paraId="6F1FC818" w14:textId="6149B164" w:rsidR="00157AFE" w:rsidRDefault="00157AFE" w:rsidP="00157AFE">
      <w:pPr>
        <w:pStyle w:val="Heading3"/>
        <w:numPr>
          <w:ilvl w:val="2"/>
          <w:numId w:val="12"/>
        </w:numPr>
      </w:pPr>
      <w:bookmarkStart w:id="152" w:name="_Toc68792102"/>
      <w:r>
        <w:t>REQPR01801. General Requirements</w:t>
      </w:r>
      <w:bookmarkEnd w:id="152"/>
    </w:p>
    <w:p w14:paraId="5389FF59" w14:textId="72ADF4F3" w:rsidR="00157AFE" w:rsidRPr="00157AFE" w:rsidRDefault="00157AFE" w:rsidP="00157AFE">
      <w:pPr>
        <w:pStyle w:val="Heading4"/>
      </w:pPr>
      <w:r>
        <w:rPr>
          <w:lang w:val="en-US"/>
        </w:rPr>
        <w:t>Business Requirement</w:t>
      </w:r>
    </w:p>
    <w:p w14:paraId="4B3A9492" w14:textId="77777777" w:rsidR="00157AFE" w:rsidRDefault="00157AFE" w:rsidP="00E364FD">
      <w:pPr>
        <w:pStyle w:val="Body"/>
      </w:pPr>
      <w:r w:rsidRPr="00157AFE">
        <w:t>LFVN</w:t>
      </w:r>
      <w:r>
        <w:t xml:space="preserve"> request a loyalty campaign with the following characteristic:</w:t>
      </w:r>
    </w:p>
    <w:p w14:paraId="01CB3523" w14:textId="63713AE1" w:rsidR="00157AFE" w:rsidRDefault="00157AFE" w:rsidP="0012588E">
      <w:pPr>
        <w:pStyle w:val="Body"/>
        <w:numPr>
          <w:ilvl w:val="0"/>
          <w:numId w:val="17"/>
        </w:numPr>
      </w:pPr>
      <w:r w:rsidRPr="00157AFE">
        <w:t xml:space="preserve">Loyalty points will be accumulated for </w:t>
      </w:r>
      <w:r>
        <w:t>transactions</w:t>
      </w:r>
      <w:r w:rsidRPr="00157AFE">
        <w:t xml:space="preserve"> during the </w:t>
      </w:r>
      <w:r>
        <w:t>billing</w:t>
      </w:r>
      <w:r w:rsidRPr="00157AFE">
        <w:t xml:space="preserve"> period and displayed in the statement of that </w:t>
      </w:r>
      <w:r>
        <w:t>billing</w:t>
      </w:r>
      <w:r w:rsidRPr="00157AFE">
        <w:t xml:space="preserve"> period.</w:t>
      </w:r>
    </w:p>
    <w:p w14:paraId="5B25E9D9" w14:textId="24EDA1C6" w:rsidR="00157AFE" w:rsidRDefault="00520612" w:rsidP="0012588E">
      <w:pPr>
        <w:pStyle w:val="Body"/>
        <w:numPr>
          <w:ilvl w:val="0"/>
          <w:numId w:val="17"/>
        </w:numPr>
      </w:pPr>
      <w:r>
        <w:t>If the transaction is reveresed/canceled, all the loyalty points for this transaction must be returned.</w:t>
      </w:r>
    </w:p>
    <w:p w14:paraId="042E0E90" w14:textId="49A565EF" w:rsidR="00157AFE" w:rsidRDefault="00157AFE" w:rsidP="0012588E">
      <w:pPr>
        <w:pStyle w:val="Body"/>
        <w:numPr>
          <w:ilvl w:val="0"/>
          <w:numId w:val="17"/>
        </w:numPr>
      </w:pPr>
      <w:r>
        <w:t>The loyalty point will be expired after 2 years</w:t>
      </w:r>
      <w:r w:rsidR="00520612">
        <w:t>.</w:t>
      </w:r>
    </w:p>
    <w:p w14:paraId="6CB5B0C2" w14:textId="23E6967F" w:rsidR="00157AFE" w:rsidRDefault="00520612" w:rsidP="0012588E">
      <w:pPr>
        <w:pStyle w:val="Body"/>
        <w:numPr>
          <w:ilvl w:val="0"/>
          <w:numId w:val="17"/>
        </w:numPr>
      </w:pPr>
      <w:r>
        <w:t xml:space="preserve">The loyalty rate should be configurable in a period of time. </w:t>
      </w:r>
    </w:p>
    <w:p w14:paraId="60285329" w14:textId="31F3D606" w:rsidR="00C03D51" w:rsidRDefault="00C03D51" w:rsidP="0012588E">
      <w:pPr>
        <w:pStyle w:val="Body"/>
        <w:numPr>
          <w:ilvl w:val="0"/>
          <w:numId w:val="17"/>
        </w:numPr>
      </w:pPr>
      <w:r>
        <w:t>There are two transaction type “</w:t>
      </w:r>
      <w:r w:rsidRPr="00C03D51">
        <w:t>Payment To Client Contract</w:t>
      </w:r>
      <w:r>
        <w:t xml:space="preserve"> BNPL Loyalty Point” and “</w:t>
      </w:r>
      <w:r w:rsidRPr="00C03D51">
        <w:t xml:space="preserve">Payment </w:t>
      </w:r>
      <w:r>
        <w:t>From</w:t>
      </w:r>
      <w:r w:rsidRPr="00C03D51">
        <w:t xml:space="preserve"> Client Contract</w:t>
      </w:r>
      <w:r>
        <w:t xml:space="preserve"> BNPL Loyalty Point” to mannually add or remove customer loyalty points,</w:t>
      </w:r>
    </w:p>
    <w:p w14:paraId="7063CC02" w14:textId="3F965898" w:rsidR="000239F6" w:rsidRDefault="000239F6" w:rsidP="00E364FD">
      <w:pPr>
        <w:pStyle w:val="Body"/>
      </w:pPr>
    </w:p>
    <w:p w14:paraId="05D1A068" w14:textId="3ED0C09D" w:rsidR="000239F6" w:rsidRDefault="000239F6" w:rsidP="00E364FD">
      <w:pPr>
        <w:pStyle w:val="Body"/>
      </w:pPr>
      <w:r>
        <w:t>P</w:t>
      </w:r>
      <w:r w:rsidRPr="000239F6">
        <w:t xml:space="preserve">oint </w:t>
      </w:r>
      <w:r>
        <w:t>A</w:t>
      </w:r>
      <w:r w:rsidRPr="000239F6">
        <w:t>ccumulation</w:t>
      </w:r>
      <w:r>
        <w:t>:</w:t>
      </w:r>
    </w:p>
    <w:p w14:paraId="697A09F2" w14:textId="419EDE8E" w:rsidR="000239F6" w:rsidRDefault="000239F6" w:rsidP="0012588E">
      <w:pPr>
        <w:pStyle w:val="Body"/>
        <w:numPr>
          <w:ilvl w:val="0"/>
          <w:numId w:val="17"/>
        </w:numPr>
      </w:pPr>
      <w:r>
        <w:t xml:space="preserve">Loyalty point is accumilated base on </w:t>
      </w:r>
      <w:r w:rsidR="0093229B">
        <w:t>merchant, account scheme code and payment method</w:t>
      </w:r>
    </w:p>
    <w:tbl>
      <w:tblPr>
        <w:tblW w:w="4352" w:type="pct"/>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5"/>
        <w:gridCol w:w="2099"/>
        <w:gridCol w:w="2925"/>
        <w:gridCol w:w="2292"/>
      </w:tblGrid>
      <w:tr w:rsidR="000239F6" w14:paraId="296A1930" w14:textId="77777777" w:rsidTr="002667B6">
        <w:tc>
          <w:tcPr>
            <w:tcW w:w="853" w:type="pct"/>
            <w:tcBorders>
              <w:top w:val="single" w:sz="8" w:space="0" w:color="auto"/>
              <w:left w:val="nil"/>
              <w:bottom w:val="single" w:sz="8" w:space="0" w:color="auto"/>
              <w:right w:val="nil"/>
            </w:tcBorders>
            <w:shd w:val="clear" w:color="auto" w:fill="E7F1F9"/>
          </w:tcPr>
          <w:p w14:paraId="7C0D2688" w14:textId="0F30D6EA" w:rsidR="000239F6" w:rsidRPr="000239F6" w:rsidRDefault="000239F6" w:rsidP="00190AFF">
            <w:pPr>
              <w:pStyle w:val="TableHeading"/>
              <w:spacing w:after="120" w:line="240" w:lineRule="auto"/>
              <w:jc w:val="both"/>
              <w:rPr>
                <w:rFonts w:ascii="Calibri" w:hAnsi="Calibri" w:cs="Calibri"/>
                <w:bCs/>
                <w:lang w:val="en-GB"/>
              </w:rPr>
            </w:pPr>
            <w:commentRangeStart w:id="153"/>
            <w:commentRangeStart w:id="154"/>
            <w:r>
              <w:rPr>
                <w:bCs/>
                <w:lang w:val="en-GB"/>
              </w:rPr>
              <w:t>Merchant</w:t>
            </w:r>
          </w:p>
        </w:tc>
        <w:tc>
          <w:tcPr>
            <w:tcW w:w="1190" w:type="pct"/>
            <w:tcBorders>
              <w:top w:val="single" w:sz="8" w:space="0" w:color="auto"/>
              <w:left w:val="nil"/>
              <w:bottom w:val="single" w:sz="8" w:space="0" w:color="auto"/>
              <w:right w:val="nil"/>
            </w:tcBorders>
            <w:shd w:val="clear" w:color="auto" w:fill="E7F1F9"/>
          </w:tcPr>
          <w:p w14:paraId="1F8C31C9" w14:textId="504DF784" w:rsidR="000239F6" w:rsidRPr="009679B8" w:rsidRDefault="000239F6" w:rsidP="00190AFF">
            <w:pPr>
              <w:pStyle w:val="TableHeading"/>
              <w:spacing w:after="120" w:line="240" w:lineRule="auto"/>
              <w:jc w:val="both"/>
              <w:rPr>
                <w:rFonts w:ascii="Calibri" w:hAnsi="Calibri" w:cs="Calibri"/>
                <w:bCs/>
              </w:rPr>
            </w:pPr>
            <w:r>
              <w:rPr>
                <w:rFonts w:ascii="Calibri" w:hAnsi="Calibri" w:cs="Calibri"/>
                <w:bCs/>
              </w:rPr>
              <w:t>Account Scheme Code</w:t>
            </w:r>
            <w:commentRangeEnd w:id="153"/>
            <w:r w:rsidR="0093229B">
              <w:rPr>
                <w:rStyle w:val="CommentReference"/>
                <w:b w:val="0"/>
                <w:caps w:val="0"/>
              </w:rPr>
              <w:commentReference w:id="153"/>
            </w:r>
            <w:r w:rsidR="00544E17">
              <w:rPr>
                <w:rStyle w:val="CommentReference"/>
                <w:b w:val="0"/>
                <w:caps w:val="0"/>
              </w:rPr>
              <w:commentReference w:id="154"/>
            </w:r>
          </w:p>
        </w:tc>
        <w:tc>
          <w:tcPr>
            <w:tcW w:w="1658" w:type="pct"/>
            <w:tcBorders>
              <w:top w:val="single" w:sz="8" w:space="0" w:color="auto"/>
              <w:left w:val="nil"/>
              <w:bottom w:val="single" w:sz="8" w:space="0" w:color="auto"/>
              <w:right w:val="nil"/>
            </w:tcBorders>
            <w:shd w:val="clear" w:color="auto" w:fill="E7F1F9"/>
          </w:tcPr>
          <w:p w14:paraId="325F9651" w14:textId="71BB9B1D" w:rsidR="000239F6" w:rsidRDefault="000239F6" w:rsidP="000239F6">
            <w:pPr>
              <w:pStyle w:val="TableHeading"/>
              <w:spacing w:after="120" w:line="240" w:lineRule="auto"/>
              <w:ind w:right="-122"/>
              <w:jc w:val="both"/>
              <w:rPr>
                <w:rFonts w:ascii="Calibri" w:hAnsi="Calibri" w:cs="Calibri"/>
                <w:bCs/>
              </w:rPr>
            </w:pPr>
            <w:r>
              <w:rPr>
                <w:rFonts w:ascii="Calibri" w:hAnsi="Calibri" w:cs="Calibri"/>
                <w:bCs/>
              </w:rPr>
              <w:t>Payment Method</w:t>
            </w:r>
          </w:p>
        </w:tc>
        <w:tc>
          <w:tcPr>
            <w:tcW w:w="1299" w:type="pct"/>
            <w:tcBorders>
              <w:top w:val="single" w:sz="8" w:space="0" w:color="auto"/>
              <w:left w:val="nil"/>
              <w:bottom w:val="single" w:sz="8" w:space="0" w:color="auto"/>
              <w:right w:val="nil"/>
            </w:tcBorders>
            <w:shd w:val="clear" w:color="auto" w:fill="E7F1F9"/>
          </w:tcPr>
          <w:p w14:paraId="605EA197" w14:textId="28D21A22" w:rsidR="000239F6" w:rsidRDefault="000239F6" w:rsidP="00190AFF">
            <w:pPr>
              <w:pStyle w:val="TableHeading"/>
              <w:spacing w:after="120" w:line="240" w:lineRule="auto"/>
              <w:jc w:val="both"/>
              <w:rPr>
                <w:rFonts w:ascii="Calibri" w:hAnsi="Calibri" w:cs="Calibri"/>
                <w:bCs/>
              </w:rPr>
            </w:pPr>
            <w:r>
              <w:rPr>
                <w:rFonts w:ascii="Calibri" w:hAnsi="Calibri" w:cs="Calibri"/>
                <w:bCs/>
              </w:rPr>
              <w:t>Rate</w:t>
            </w:r>
          </w:p>
        </w:tc>
      </w:tr>
      <w:commentRangeEnd w:id="154"/>
      <w:tr w:rsidR="000239F6" w:rsidRPr="0050346D" w14:paraId="249832F6" w14:textId="77777777" w:rsidTr="002667B6">
        <w:trPr>
          <w:trHeight w:val="252"/>
        </w:trPr>
        <w:tc>
          <w:tcPr>
            <w:tcW w:w="853" w:type="pct"/>
            <w:tcBorders>
              <w:top w:val="single" w:sz="8" w:space="0" w:color="auto"/>
              <w:left w:val="nil"/>
              <w:bottom w:val="single" w:sz="8" w:space="0" w:color="auto"/>
              <w:right w:val="nil"/>
            </w:tcBorders>
          </w:tcPr>
          <w:p w14:paraId="66551F86" w14:textId="528BB912" w:rsidR="000239F6" w:rsidRPr="005C50B7" w:rsidRDefault="000239F6" w:rsidP="00190AFF">
            <w:pPr>
              <w:pStyle w:val="TabText"/>
              <w:rPr>
                <w:lang w:val="en-GB"/>
              </w:rPr>
            </w:pPr>
            <w:r>
              <w:rPr>
                <w:lang w:val="en-GB"/>
              </w:rPr>
              <w:t>Sendo</w:t>
            </w:r>
          </w:p>
        </w:tc>
        <w:tc>
          <w:tcPr>
            <w:tcW w:w="1190" w:type="pct"/>
            <w:tcBorders>
              <w:top w:val="single" w:sz="8" w:space="0" w:color="auto"/>
              <w:left w:val="nil"/>
              <w:bottom w:val="single" w:sz="8" w:space="0" w:color="auto"/>
              <w:right w:val="nil"/>
            </w:tcBorders>
          </w:tcPr>
          <w:p w14:paraId="3B5301D4" w14:textId="77777777" w:rsidR="000239F6" w:rsidRDefault="00544E17" w:rsidP="00190AFF">
            <w:pPr>
              <w:pStyle w:val="TabText"/>
              <w:rPr>
                <w:lang w:val="en-GB"/>
              </w:rPr>
            </w:pPr>
            <w:r>
              <w:rPr>
                <w:lang w:val="en-GB"/>
              </w:rPr>
              <w:t>PL.SDGA01</w:t>
            </w:r>
          </w:p>
          <w:p w14:paraId="18EFA6F1" w14:textId="77777777" w:rsidR="00544E17" w:rsidRDefault="00544E17" w:rsidP="00190AFF">
            <w:pPr>
              <w:pStyle w:val="TabText"/>
              <w:rPr>
                <w:lang w:val="en-GB"/>
              </w:rPr>
            </w:pPr>
            <w:r>
              <w:rPr>
                <w:lang w:val="en-GB"/>
              </w:rPr>
              <w:t>PL.SDGB01</w:t>
            </w:r>
          </w:p>
          <w:p w14:paraId="6AA756C1" w14:textId="6B7334A1" w:rsidR="00544E17" w:rsidRPr="005C50B7" w:rsidRDefault="00544E17" w:rsidP="00190AFF">
            <w:pPr>
              <w:pStyle w:val="TabText"/>
              <w:rPr>
                <w:lang w:val="en-GB"/>
              </w:rPr>
            </w:pPr>
            <w:r>
              <w:rPr>
                <w:lang w:val="en-GB"/>
              </w:rPr>
              <w:t>PL.SDG</w:t>
            </w:r>
            <w:r w:rsidR="008040C8">
              <w:rPr>
                <w:lang w:val="en-GB"/>
              </w:rPr>
              <w:t>C</w:t>
            </w:r>
            <w:r>
              <w:rPr>
                <w:lang w:val="en-GB"/>
              </w:rPr>
              <w:t>01</w:t>
            </w:r>
          </w:p>
        </w:tc>
        <w:tc>
          <w:tcPr>
            <w:tcW w:w="1658" w:type="pct"/>
            <w:tcBorders>
              <w:top w:val="single" w:sz="8" w:space="0" w:color="auto"/>
              <w:left w:val="nil"/>
              <w:bottom w:val="single" w:sz="8" w:space="0" w:color="auto"/>
              <w:right w:val="nil"/>
            </w:tcBorders>
          </w:tcPr>
          <w:p w14:paraId="2DB53D38" w14:textId="2B237B8F" w:rsidR="000239F6" w:rsidRDefault="000239F6" w:rsidP="000239F6">
            <w:pPr>
              <w:pStyle w:val="TabText"/>
              <w:ind w:right="-122"/>
              <w:rPr>
                <w:lang w:val="en-GB"/>
              </w:rPr>
            </w:pPr>
            <w:r>
              <w:rPr>
                <w:lang w:val="en-GB"/>
              </w:rPr>
              <w:t>Pay All</w:t>
            </w:r>
          </w:p>
        </w:tc>
        <w:tc>
          <w:tcPr>
            <w:tcW w:w="1299" w:type="pct"/>
            <w:tcBorders>
              <w:top w:val="single" w:sz="8" w:space="0" w:color="auto"/>
              <w:left w:val="nil"/>
              <w:bottom w:val="single" w:sz="8" w:space="0" w:color="auto"/>
              <w:right w:val="nil"/>
            </w:tcBorders>
          </w:tcPr>
          <w:p w14:paraId="30B82CB7" w14:textId="40F3667C" w:rsidR="000239F6" w:rsidRPr="0050346D" w:rsidRDefault="00544E17" w:rsidP="00190AFF">
            <w:pPr>
              <w:pStyle w:val="TabText"/>
              <w:rPr>
                <w:lang w:val="en-GB"/>
              </w:rPr>
            </w:pPr>
            <w:r>
              <w:rPr>
                <w:lang w:val="en-GB"/>
              </w:rPr>
              <w:t>0</w:t>
            </w:r>
            <w:r w:rsidR="00D813E0">
              <w:rPr>
                <w:lang w:val="en-GB"/>
              </w:rPr>
              <w:t>.1</w:t>
            </w:r>
            <w:r>
              <w:rPr>
                <w:lang w:val="en-GB"/>
              </w:rPr>
              <w:t>%</w:t>
            </w:r>
          </w:p>
        </w:tc>
      </w:tr>
      <w:tr w:rsidR="000239F6" w14:paraId="17C4FB00" w14:textId="77777777" w:rsidTr="002667B6">
        <w:trPr>
          <w:trHeight w:val="252"/>
        </w:trPr>
        <w:tc>
          <w:tcPr>
            <w:tcW w:w="853" w:type="pct"/>
            <w:tcBorders>
              <w:top w:val="single" w:sz="8" w:space="0" w:color="auto"/>
              <w:left w:val="nil"/>
              <w:bottom w:val="single" w:sz="8" w:space="0" w:color="auto"/>
              <w:right w:val="nil"/>
            </w:tcBorders>
          </w:tcPr>
          <w:p w14:paraId="7DE7CFF8" w14:textId="1F700836" w:rsidR="000239F6" w:rsidRDefault="000239F6" w:rsidP="000239F6">
            <w:pPr>
              <w:pStyle w:val="TabText"/>
              <w:tabs>
                <w:tab w:val="center" w:pos="685"/>
              </w:tabs>
              <w:rPr>
                <w:lang w:val="en-GB"/>
              </w:rPr>
            </w:pPr>
            <w:r>
              <w:rPr>
                <w:lang w:val="en-GB"/>
              </w:rPr>
              <w:t>Sendo</w:t>
            </w:r>
            <w:r>
              <w:rPr>
                <w:lang w:val="en-GB"/>
              </w:rPr>
              <w:tab/>
            </w:r>
          </w:p>
        </w:tc>
        <w:tc>
          <w:tcPr>
            <w:tcW w:w="1190" w:type="pct"/>
            <w:tcBorders>
              <w:top w:val="single" w:sz="8" w:space="0" w:color="auto"/>
              <w:left w:val="nil"/>
              <w:bottom w:val="single" w:sz="8" w:space="0" w:color="auto"/>
              <w:right w:val="nil"/>
            </w:tcBorders>
          </w:tcPr>
          <w:p w14:paraId="6A5D40AE" w14:textId="77777777" w:rsidR="00544E17" w:rsidRDefault="00544E17" w:rsidP="00544E17">
            <w:pPr>
              <w:pStyle w:val="TabText"/>
              <w:rPr>
                <w:lang w:val="en-GB"/>
              </w:rPr>
            </w:pPr>
            <w:r>
              <w:rPr>
                <w:lang w:val="en-GB"/>
              </w:rPr>
              <w:t>PL.SDGA01</w:t>
            </w:r>
          </w:p>
          <w:p w14:paraId="16873D2A" w14:textId="77777777" w:rsidR="00544E17" w:rsidRDefault="00544E17" w:rsidP="00544E17">
            <w:pPr>
              <w:pStyle w:val="TabText"/>
              <w:rPr>
                <w:lang w:val="en-GB"/>
              </w:rPr>
            </w:pPr>
            <w:r>
              <w:rPr>
                <w:lang w:val="en-GB"/>
              </w:rPr>
              <w:t>PL.SDGB01</w:t>
            </w:r>
          </w:p>
          <w:p w14:paraId="41225DAC" w14:textId="19E336FC" w:rsidR="000239F6" w:rsidRDefault="00544E17" w:rsidP="00544E17">
            <w:pPr>
              <w:pStyle w:val="TabText"/>
              <w:rPr>
                <w:lang w:val="en-GB"/>
              </w:rPr>
            </w:pPr>
            <w:r>
              <w:rPr>
                <w:lang w:val="en-GB"/>
              </w:rPr>
              <w:t>PL.SDG</w:t>
            </w:r>
            <w:r w:rsidR="008040C8">
              <w:rPr>
                <w:lang w:val="en-GB"/>
              </w:rPr>
              <w:t>C</w:t>
            </w:r>
            <w:r>
              <w:rPr>
                <w:lang w:val="en-GB"/>
              </w:rPr>
              <w:t>01</w:t>
            </w:r>
          </w:p>
        </w:tc>
        <w:tc>
          <w:tcPr>
            <w:tcW w:w="1658" w:type="pct"/>
            <w:tcBorders>
              <w:top w:val="single" w:sz="8" w:space="0" w:color="auto"/>
              <w:left w:val="nil"/>
              <w:bottom w:val="single" w:sz="8" w:space="0" w:color="auto"/>
              <w:right w:val="nil"/>
            </w:tcBorders>
          </w:tcPr>
          <w:p w14:paraId="49E88F31" w14:textId="679D01C4" w:rsidR="000239F6" w:rsidRDefault="000239F6" w:rsidP="000239F6">
            <w:pPr>
              <w:pStyle w:val="TabText"/>
              <w:ind w:right="-122"/>
              <w:rPr>
                <w:lang w:val="en-GB"/>
              </w:rPr>
            </w:pPr>
            <w:r>
              <w:rPr>
                <w:lang w:val="en-GB"/>
              </w:rPr>
              <w:t>Instalment</w:t>
            </w:r>
          </w:p>
        </w:tc>
        <w:tc>
          <w:tcPr>
            <w:tcW w:w="1299" w:type="pct"/>
            <w:tcBorders>
              <w:top w:val="single" w:sz="8" w:space="0" w:color="auto"/>
              <w:left w:val="nil"/>
              <w:bottom w:val="single" w:sz="8" w:space="0" w:color="auto"/>
              <w:right w:val="nil"/>
            </w:tcBorders>
          </w:tcPr>
          <w:p w14:paraId="5E705DA2" w14:textId="65D6F2CF" w:rsidR="000239F6" w:rsidRDefault="00D813E0" w:rsidP="00190AFF">
            <w:pPr>
              <w:pStyle w:val="TabText"/>
              <w:rPr>
                <w:lang w:val="en-GB"/>
              </w:rPr>
            </w:pPr>
            <w:r>
              <w:rPr>
                <w:lang w:val="en-GB"/>
              </w:rPr>
              <w:t>0.3</w:t>
            </w:r>
            <w:r w:rsidR="00544E17">
              <w:rPr>
                <w:lang w:val="en-GB"/>
              </w:rPr>
              <w:t>%</w:t>
            </w:r>
          </w:p>
        </w:tc>
      </w:tr>
      <w:tr w:rsidR="00D813E0" w14:paraId="3D13A66D" w14:textId="77777777" w:rsidTr="002667B6">
        <w:trPr>
          <w:trHeight w:val="252"/>
        </w:trPr>
        <w:tc>
          <w:tcPr>
            <w:tcW w:w="853" w:type="pct"/>
            <w:tcBorders>
              <w:top w:val="single" w:sz="8" w:space="0" w:color="auto"/>
              <w:left w:val="nil"/>
              <w:bottom w:val="single" w:sz="8" w:space="0" w:color="auto"/>
              <w:right w:val="nil"/>
            </w:tcBorders>
          </w:tcPr>
          <w:p w14:paraId="59F0C9A0" w14:textId="7E2FDF18" w:rsidR="00D813E0" w:rsidRDefault="00D813E0" w:rsidP="00D813E0">
            <w:pPr>
              <w:pStyle w:val="TabText"/>
              <w:tabs>
                <w:tab w:val="center" w:pos="685"/>
              </w:tabs>
              <w:rPr>
                <w:lang w:val="en-GB"/>
              </w:rPr>
            </w:pPr>
            <w:r>
              <w:rPr>
                <w:lang w:val="en-GB"/>
              </w:rPr>
              <w:t>Sendo</w:t>
            </w:r>
          </w:p>
        </w:tc>
        <w:tc>
          <w:tcPr>
            <w:tcW w:w="1190" w:type="pct"/>
            <w:tcBorders>
              <w:top w:val="single" w:sz="8" w:space="0" w:color="auto"/>
              <w:left w:val="nil"/>
              <w:bottom w:val="single" w:sz="8" w:space="0" w:color="auto"/>
              <w:right w:val="nil"/>
            </w:tcBorders>
          </w:tcPr>
          <w:p w14:paraId="0D8EA13F" w14:textId="79D89729" w:rsidR="00D813E0" w:rsidRDefault="00D813E0" w:rsidP="00D813E0">
            <w:pPr>
              <w:pStyle w:val="TabText"/>
              <w:rPr>
                <w:lang w:val="en-GB"/>
              </w:rPr>
            </w:pPr>
            <w:r>
              <w:rPr>
                <w:lang w:val="en-GB"/>
              </w:rPr>
              <w:t>PL.SDGA02</w:t>
            </w:r>
          </w:p>
          <w:p w14:paraId="33CC9560" w14:textId="5D859929" w:rsidR="00D813E0" w:rsidRDefault="00D813E0" w:rsidP="00D813E0">
            <w:pPr>
              <w:pStyle w:val="TabText"/>
              <w:rPr>
                <w:lang w:val="en-GB"/>
              </w:rPr>
            </w:pPr>
            <w:r>
              <w:rPr>
                <w:lang w:val="en-GB"/>
              </w:rPr>
              <w:t>PL.SDGB02</w:t>
            </w:r>
          </w:p>
          <w:p w14:paraId="0573E855" w14:textId="2C231E19" w:rsidR="00D813E0" w:rsidRDefault="00D813E0" w:rsidP="00D813E0">
            <w:pPr>
              <w:pStyle w:val="TabText"/>
              <w:rPr>
                <w:lang w:val="en-GB"/>
              </w:rPr>
            </w:pPr>
            <w:r>
              <w:rPr>
                <w:lang w:val="en-GB"/>
              </w:rPr>
              <w:t>PL.SDG</w:t>
            </w:r>
            <w:r w:rsidR="008040C8">
              <w:rPr>
                <w:lang w:val="en-GB"/>
              </w:rPr>
              <w:t>C</w:t>
            </w:r>
            <w:r>
              <w:rPr>
                <w:lang w:val="en-GB"/>
              </w:rPr>
              <w:t>02</w:t>
            </w:r>
          </w:p>
        </w:tc>
        <w:tc>
          <w:tcPr>
            <w:tcW w:w="1658" w:type="pct"/>
            <w:tcBorders>
              <w:top w:val="single" w:sz="8" w:space="0" w:color="auto"/>
              <w:left w:val="nil"/>
              <w:bottom w:val="single" w:sz="8" w:space="0" w:color="auto"/>
              <w:right w:val="nil"/>
            </w:tcBorders>
          </w:tcPr>
          <w:p w14:paraId="4AA4A9E5" w14:textId="5E01B963" w:rsidR="00D813E0" w:rsidRDefault="00D813E0" w:rsidP="00D813E0">
            <w:pPr>
              <w:pStyle w:val="TabText"/>
              <w:ind w:right="-122"/>
              <w:rPr>
                <w:lang w:val="en-GB"/>
              </w:rPr>
            </w:pPr>
            <w:r>
              <w:rPr>
                <w:lang w:val="en-GB"/>
              </w:rPr>
              <w:t>Pay All</w:t>
            </w:r>
          </w:p>
        </w:tc>
        <w:tc>
          <w:tcPr>
            <w:tcW w:w="1299" w:type="pct"/>
            <w:tcBorders>
              <w:top w:val="single" w:sz="8" w:space="0" w:color="auto"/>
              <w:left w:val="nil"/>
              <w:bottom w:val="single" w:sz="8" w:space="0" w:color="auto"/>
              <w:right w:val="nil"/>
            </w:tcBorders>
          </w:tcPr>
          <w:p w14:paraId="2A1685B1" w14:textId="52106641" w:rsidR="00D813E0" w:rsidRDefault="00D813E0" w:rsidP="00D813E0">
            <w:pPr>
              <w:pStyle w:val="TabText"/>
              <w:rPr>
                <w:lang w:val="en-GB"/>
              </w:rPr>
            </w:pPr>
            <w:r>
              <w:rPr>
                <w:lang w:val="en-GB"/>
              </w:rPr>
              <w:t>0.2%</w:t>
            </w:r>
          </w:p>
        </w:tc>
      </w:tr>
      <w:tr w:rsidR="00D813E0" w14:paraId="17655C97" w14:textId="77777777" w:rsidTr="002667B6">
        <w:trPr>
          <w:trHeight w:val="252"/>
        </w:trPr>
        <w:tc>
          <w:tcPr>
            <w:tcW w:w="853" w:type="pct"/>
            <w:tcBorders>
              <w:top w:val="single" w:sz="8" w:space="0" w:color="auto"/>
              <w:left w:val="nil"/>
              <w:bottom w:val="single" w:sz="8" w:space="0" w:color="auto"/>
              <w:right w:val="nil"/>
            </w:tcBorders>
          </w:tcPr>
          <w:p w14:paraId="668C3BD7" w14:textId="2CE9DB96" w:rsidR="00D813E0" w:rsidRDefault="00D813E0" w:rsidP="00D813E0">
            <w:pPr>
              <w:pStyle w:val="TabText"/>
              <w:tabs>
                <w:tab w:val="center" w:pos="685"/>
              </w:tabs>
              <w:rPr>
                <w:lang w:val="en-GB"/>
              </w:rPr>
            </w:pPr>
            <w:r>
              <w:rPr>
                <w:lang w:val="en-GB"/>
              </w:rPr>
              <w:t>Sendo</w:t>
            </w:r>
            <w:r>
              <w:rPr>
                <w:lang w:val="en-GB"/>
              </w:rPr>
              <w:tab/>
            </w:r>
          </w:p>
        </w:tc>
        <w:tc>
          <w:tcPr>
            <w:tcW w:w="1190" w:type="pct"/>
            <w:tcBorders>
              <w:top w:val="single" w:sz="8" w:space="0" w:color="auto"/>
              <w:left w:val="nil"/>
              <w:bottom w:val="single" w:sz="8" w:space="0" w:color="auto"/>
              <w:right w:val="nil"/>
            </w:tcBorders>
          </w:tcPr>
          <w:p w14:paraId="2299D314" w14:textId="64DF73D9" w:rsidR="00D813E0" w:rsidRDefault="00D813E0" w:rsidP="00D813E0">
            <w:pPr>
              <w:pStyle w:val="TabText"/>
              <w:rPr>
                <w:lang w:val="en-GB"/>
              </w:rPr>
            </w:pPr>
            <w:r>
              <w:rPr>
                <w:lang w:val="en-GB"/>
              </w:rPr>
              <w:t>PL.SDGA02</w:t>
            </w:r>
          </w:p>
          <w:p w14:paraId="0243589F" w14:textId="39E6F701" w:rsidR="00D813E0" w:rsidRDefault="00D813E0" w:rsidP="00D813E0">
            <w:pPr>
              <w:pStyle w:val="TabText"/>
              <w:rPr>
                <w:lang w:val="en-GB"/>
              </w:rPr>
            </w:pPr>
            <w:r>
              <w:rPr>
                <w:lang w:val="en-GB"/>
              </w:rPr>
              <w:t>PL.SDGB02</w:t>
            </w:r>
          </w:p>
          <w:p w14:paraId="2CE0A30A" w14:textId="7C21B6CB" w:rsidR="00D813E0" w:rsidRDefault="00D813E0" w:rsidP="00D813E0">
            <w:pPr>
              <w:pStyle w:val="TabText"/>
              <w:rPr>
                <w:lang w:val="en-GB"/>
              </w:rPr>
            </w:pPr>
            <w:r>
              <w:rPr>
                <w:lang w:val="en-GB"/>
              </w:rPr>
              <w:t>PL.SDG</w:t>
            </w:r>
            <w:r w:rsidR="008040C8">
              <w:rPr>
                <w:lang w:val="en-GB"/>
              </w:rPr>
              <w:t>C</w:t>
            </w:r>
            <w:r>
              <w:rPr>
                <w:lang w:val="en-GB"/>
              </w:rPr>
              <w:t>02</w:t>
            </w:r>
          </w:p>
        </w:tc>
        <w:tc>
          <w:tcPr>
            <w:tcW w:w="1658" w:type="pct"/>
            <w:tcBorders>
              <w:top w:val="single" w:sz="8" w:space="0" w:color="auto"/>
              <w:left w:val="nil"/>
              <w:bottom w:val="single" w:sz="8" w:space="0" w:color="auto"/>
              <w:right w:val="nil"/>
            </w:tcBorders>
          </w:tcPr>
          <w:p w14:paraId="40DB7ABE" w14:textId="0A9914B3" w:rsidR="00D813E0" w:rsidRDefault="00D813E0" w:rsidP="00D813E0">
            <w:pPr>
              <w:pStyle w:val="TabText"/>
              <w:ind w:right="-122"/>
              <w:rPr>
                <w:lang w:val="en-GB"/>
              </w:rPr>
            </w:pPr>
            <w:r>
              <w:rPr>
                <w:lang w:val="en-GB"/>
              </w:rPr>
              <w:t>Instalment</w:t>
            </w:r>
          </w:p>
        </w:tc>
        <w:tc>
          <w:tcPr>
            <w:tcW w:w="1299" w:type="pct"/>
            <w:tcBorders>
              <w:top w:val="single" w:sz="8" w:space="0" w:color="auto"/>
              <w:left w:val="nil"/>
              <w:bottom w:val="single" w:sz="8" w:space="0" w:color="auto"/>
              <w:right w:val="nil"/>
            </w:tcBorders>
          </w:tcPr>
          <w:p w14:paraId="3F00A922" w14:textId="279C88D2" w:rsidR="00D813E0" w:rsidRDefault="00D813E0" w:rsidP="00D813E0">
            <w:pPr>
              <w:pStyle w:val="TabText"/>
              <w:rPr>
                <w:lang w:val="en-GB"/>
              </w:rPr>
            </w:pPr>
            <w:r>
              <w:rPr>
                <w:lang w:val="en-GB"/>
              </w:rPr>
              <w:t>0.5%</w:t>
            </w:r>
          </w:p>
        </w:tc>
      </w:tr>
      <w:tr w:rsidR="00D813E0" w14:paraId="63DFA570" w14:textId="77777777" w:rsidTr="002667B6">
        <w:trPr>
          <w:trHeight w:val="252"/>
        </w:trPr>
        <w:tc>
          <w:tcPr>
            <w:tcW w:w="853" w:type="pct"/>
            <w:tcBorders>
              <w:top w:val="single" w:sz="8" w:space="0" w:color="auto"/>
              <w:left w:val="nil"/>
              <w:bottom w:val="single" w:sz="8" w:space="0" w:color="auto"/>
              <w:right w:val="nil"/>
            </w:tcBorders>
          </w:tcPr>
          <w:p w14:paraId="7ADDFF18" w14:textId="2D3233C3" w:rsidR="00D813E0" w:rsidRDefault="00D813E0" w:rsidP="00D813E0">
            <w:pPr>
              <w:pStyle w:val="TabText"/>
              <w:rPr>
                <w:lang w:val="en-GB"/>
              </w:rPr>
            </w:pPr>
            <w:r>
              <w:rPr>
                <w:lang w:val="en-GB"/>
              </w:rPr>
              <w:t>Vntrip</w:t>
            </w:r>
          </w:p>
        </w:tc>
        <w:tc>
          <w:tcPr>
            <w:tcW w:w="1190" w:type="pct"/>
            <w:tcBorders>
              <w:top w:val="single" w:sz="8" w:space="0" w:color="auto"/>
              <w:left w:val="nil"/>
              <w:bottom w:val="single" w:sz="8" w:space="0" w:color="auto"/>
              <w:right w:val="nil"/>
            </w:tcBorders>
          </w:tcPr>
          <w:p w14:paraId="56BDD61F" w14:textId="5CCDEEDE" w:rsidR="00D813E0" w:rsidRDefault="00D813E0" w:rsidP="00D813E0">
            <w:pPr>
              <w:pStyle w:val="TabText"/>
              <w:rPr>
                <w:lang w:val="en-GB"/>
              </w:rPr>
            </w:pPr>
            <w:r>
              <w:rPr>
                <w:lang w:val="en-GB"/>
              </w:rPr>
              <w:t>PL.VNGA01</w:t>
            </w:r>
          </w:p>
          <w:p w14:paraId="7F403DD1" w14:textId="77777777" w:rsidR="00D813E0" w:rsidRDefault="00D813E0" w:rsidP="00D813E0">
            <w:pPr>
              <w:pStyle w:val="TabText"/>
              <w:rPr>
                <w:lang w:val="en-GB"/>
              </w:rPr>
            </w:pPr>
            <w:r>
              <w:rPr>
                <w:lang w:val="en-GB"/>
              </w:rPr>
              <w:t>PL.VNGB01</w:t>
            </w:r>
          </w:p>
          <w:p w14:paraId="31904297" w14:textId="7FB88806" w:rsidR="00D813E0" w:rsidRDefault="00D813E0" w:rsidP="00D813E0">
            <w:pPr>
              <w:pStyle w:val="TabText"/>
              <w:rPr>
                <w:lang w:val="en-GB"/>
              </w:rPr>
            </w:pPr>
            <w:r>
              <w:rPr>
                <w:lang w:val="en-GB"/>
              </w:rPr>
              <w:t>PL.VNGC01</w:t>
            </w:r>
          </w:p>
        </w:tc>
        <w:tc>
          <w:tcPr>
            <w:tcW w:w="1658" w:type="pct"/>
            <w:tcBorders>
              <w:top w:val="single" w:sz="8" w:space="0" w:color="auto"/>
              <w:left w:val="nil"/>
              <w:bottom w:val="single" w:sz="8" w:space="0" w:color="auto"/>
              <w:right w:val="nil"/>
            </w:tcBorders>
          </w:tcPr>
          <w:p w14:paraId="597F69AC" w14:textId="035A8FFA" w:rsidR="00D813E0" w:rsidRDefault="00D813E0" w:rsidP="00D813E0">
            <w:pPr>
              <w:pStyle w:val="TabText"/>
              <w:ind w:right="-122"/>
              <w:rPr>
                <w:lang w:val="en-GB"/>
              </w:rPr>
            </w:pPr>
            <w:r>
              <w:rPr>
                <w:lang w:val="en-GB"/>
              </w:rPr>
              <w:t>Pay All</w:t>
            </w:r>
          </w:p>
        </w:tc>
        <w:tc>
          <w:tcPr>
            <w:tcW w:w="1299" w:type="pct"/>
            <w:tcBorders>
              <w:top w:val="single" w:sz="8" w:space="0" w:color="auto"/>
              <w:left w:val="nil"/>
              <w:bottom w:val="single" w:sz="8" w:space="0" w:color="auto"/>
              <w:right w:val="nil"/>
            </w:tcBorders>
          </w:tcPr>
          <w:p w14:paraId="065772E6" w14:textId="665D8DDE" w:rsidR="00D813E0" w:rsidRDefault="00D813E0" w:rsidP="00D813E0">
            <w:pPr>
              <w:pStyle w:val="TabText"/>
              <w:rPr>
                <w:lang w:val="en-GB"/>
              </w:rPr>
            </w:pPr>
            <w:r>
              <w:rPr>
                <w:lang w:val="en-GB"/>
              </w:rPr>
              <w:t>0.1%</w:t>
            </w:r>
          </w:p>
        </w:tc>
      </w:tr>
      <w:tr w:rsidR="00D813E0" w14:paraId="76DC808D" w14:textId="77777777" w:rsidTr="002667B6">
        <w:trPr>
          <w:trHeight w:val="252"/>
        </w:trPr>
        <w:tc>
          <w:tcPr>
            <w:tcW w:w="853" w:type="pct"/>
            <w:tcBorders>
              <w:top w:val="single" w:sz="8" w:space="0" w:color="auto"/>
              <w:left w:val="nil"/>
              <w:bottom w:val="single" w:sz="8" w:space="0" w:color="auto"/>
              <w:right w:val="nil"/>
            </w:tcBorders>
          </w:tcPr>
          <w:p w14:paraId="2961BEB3" w14:textId="74BC2745" w:rsidR="00D813E0" w:rsidDel="00544E17" w:rsidRDefault="00D813E0" w:rsidP="00D813E0">
            <w:pPr>
              <w:pStyle w:val="TabText"/>
              <w:rPr>
                <w:lang w:val="en-GB"/>
              </w:rPr>
            </w:pPr>
            <w:r>
              <w:rPr>
                <w:lang w:val="en-GB"/>
              </w:rPr>
              <w:t>Vntrip</w:t>
            </w:r>
          </w:p>
        </w:tc>
        <w:tc>
          <w:tcPr>
            <w:tcW w:w="1190" w:type="pct"/>
            <w:tcBorders>
              <w:top w:val="single" w:sz="8" w:space="0" w:color="auto"/>
              <w:left w:val="nil"/>
              <w:bottom w:val="single" w:sz="8" w:space="0" w:color="auto"/>
              <w:right w:val="nil"/>
            </w:tcBorders>
          </w:tcPr>
          <w:p w14:paraId="713B7408" w14:textId="77777777" w:rsidR="00D813E0" w:rsidRDefault="00D813E0" w:rsidP="00D813E0">
            <w:pPr>
              <w:pStyle w:val="TabText"/>
              <w:rPr>
                <w:lang w:val="en-GB"/>
              </w:rPr>
            </w:pPr>
            <w:r>
              <w:rPr>
                <w:lang w:val="en-GB"/>
              </w:rPr>
              <w:t>PL.VNGA01</w:t>
            </w:r>
          </w:p>
          <w:p w14:paraId="10DF3B63" w14:textId="77777777" w:rsidR="00D813E0" w:rsidRDefault="00D813E0" w:rsidP="00D813E0">
            <w:pPr>
              <w:pStyle w:val="TabText"/>
              <w:rPr>
                <w:lang w:val="en-GB"/>
              </w:rPr>
            </w:pPr>
            <w:r>
              <w:rPr>
                <w:lang w:val="en-GB"/>
              </w:rPr>
              <w:t>PL.VNGB01</w:t>
            </w:r>
          </w:p>
          <w:p w14:paraId="25DD9DAA" w14:textId="5EF60EC5" w:rsidR="00D813E0" w:rsidDel="00544E17" w:rsidRDefault="00D813E0" w:rsidP="00D813E0">
            <w:pPr>
              <w:pStyle w:val="TabText"/>
              <w:rPr>
                <w:lang w:val="en-GB"/>
              </w:rPr>
            </w:pPr>
            <w:r>
              <w:rPr>
                <w:lang w:val="en-GB"/>
              </w:rPr>
              <w:t>PL.VNGC01</w:t>
            </w:r>
          </w:p>
        </w:tc>
        <w:tc>
          <w:tcPr>
            <w:tcW w:w="1658" w:type="pct"/>
            <w:tcBorders>
              <w:top w:val="single" w:sz="8" w:space="0" w:color="auto"/>
              <w:left w:val="nil"/>
              <w:bottom w:val="single" w:sz="8" w:space="0" w:color="auto"/>
              <w:right w:val="nil"/>
            </w:tcBorders>
          </w:tcPr>
          <w:p w14:paraId="41F644EB" w14:textId="75EBBC7C" w:rsidR="00D813E0" w:rsidRDefault="00D813E0" w:rsidP="00D813E0">
            <w:pPr>
              <w:pStyle w:val="TabText"/>
              <w:ind w:right="-122"/>
              <w:rPr>
                <w:lang w:val="en-GB"/>
              </w:rPr>
            </w:pPr>
            <w:r>
              <w:rPr>
                <w:lang w:val="en-GB"/>
              </w:rPr>
              <w:t>Instalment</w:t>
            </w:r>
          </w:p>
        </w:tc>
        <w:tc>
          <w:tcPr>
            <w:tcW w:w="1299" w:type="pct"/>
            <w:tcBorders>
              <w:top w:val="single" w:sz="8" w:space="0" w:color="auto"/>
              <w:left w:val="nil"/>
              <w:bottom w:val="single" w:sz="8" w:space="0" w:color="auto"/>
              <w:right w:val="nil"/>
            </w:tcBorders>
          </w:tcPr>
          <w:p w14:paraId="1FBED420" w14:textId="7A733EF4" w:rsidR="00D813E0" w:rsidRDefault="00D813E0" w:rsidP="00D813E0">
            <w:pPr>
              <w:pStyle w:val="TabText"/>
              <w:rPr>
                <w:lang w:val="en-GB"/>
              </w:rPr>
            </w:pPr>
            <w:r>
              <w:rPr>
                <w:lang w:val="en-GB"/>
              </w:rPr>
              <w:t>0.3%</w:t>
            </w:r>
          </w:p>
        </w:tc>
      </w:tr>
      <w:tr w:rsidR="00D813E0" w14:paraId="37D37D83" w14:textId="77777777" w:rsidTr="002667B6">
        <w:trPr>
          <w:trHeight w:val="252"/>
        </w:trPr>
        <w:tc>
          <w:tcPr>
            <w:tcW w:w="853" w:type="pct"/>
            <w:tcBorders>
              <w:top w:val="single" w:sz="8" w:space="0" w:color="auto"/>
              <w:left w:val="nil"/>
              <w:bottom w:val="single" w:sz="8" w:space="0" w:color="auto"/>
              <w:right w:val="nil"/>
            </w:tcBorders>
          </w:tcPr>
          <w:p w14:paraId="1D88B7AD" w14:textId="68E7FB00" w:rsidR="00D813E0" w:rsidRDefault="00D813E0" w:rsidP="00D813E0">
            <w:pPr>
              <w:pStyle w:val="TabText"/>
              <w:rPr>
                <w:lang w:val="en-GB"/>
              </w:rPr>
            </w:pPr>
            <w:r>
              <w:rPr>
                <w:lang w:val="en-GB"/>
              </w:rPr>
              <w:t>Vntrip</w:t>
            </w:r>
          </w:p>
        </w:tc>
        <w:tc>
          <w:tcPr>
            <w:tcW w:w="1190" w:type="pct"/>
            <w:tcBorders>
              <w:top w:val="single" w:sz="8" w:space="0" w:color="auto"/>
              <w:left w:val="nil"/>
              <w:bottom w:val="single" w:sz="8" w:space="0" w:color="auto"/>
              <w:right w:val="nil"/>
            </w:tcBorders>
          </w:tcPr>
          <w:p w14:paraId="26952889" w14:textId="37C3E4E5" w:rsidR="00D813E0" w:rsidRDefault="00D813E0" w:rsidP="00D813E0">
            <w:pPr>
              <w:pStyle w:val="TabText"/>
              <w:rPr>
                <w:lang w:val="en-GB"/>
              </w:rPr>
            </w:pPr>
            <w:r>
              <w:rPr>
                <w:lang w:val="en-GB"/>
              </w:rPr>
              <w:t>PL.VNGA02</w:t>
            </w:r>
          </w:p>
          <w:p w14:paraId="4340DB13" w14:textId="0ACD828D" w:rsidR="00D813E0" w:rsidRDefault="00D813E0" w:rsidP="00D813E0">
            <w:pPr>
              <w:pStyle w:val="TabText"/>
              <w:rPr>
                <w:lang w:val="en-GB"/>
              </w:rPr>
            </w:pPr>
            <w:r>
              <w:rPr>
                <w:lang w:val="en-GB"/>
              </w:rPr>
              <w:t>PL.VNGB02</w:t>
            </w:r>
          </w:p>
          <w:p w14:paraId="20FB3374" w14:textId="1D81E0B4" w:rsidR="00D813E0" w:rsidRDefault="00D813E0" w:rsidP="00D813E0">
            <w:pPr>
              <w:pStyle w:val="TabText"/>
              <w:rPr>
                <w:lang w:val="en-GB"/>
              </w:rPr>
            </w:pPr>
            <w:r>
              <w:rPr>
                <w:lang w:val="en-GB"/>
              </w:rPr>
              <w:t>PL.VNGC02</w:t>
            </w:r>
          </w:p>
        </w:tc>
        <w:tc>
          <w:tcPr>
            <w:tcW w:w="1658" w:type="pct"/>
            <w:tcBorders>
              <w:top w:val="single" w:sz="8" w:space="0" w:color="auto"/>
              <w:left w:val="nil"/>
              <w:bottom w:val="single" w:sz="8" w:space="0" w:color="auto"/>
              <w:right w:val="nil"/>
            </w:tcBorders>
          </w:tcPr>
          <w:p w14:paraId="5FF1A72E" w14:textId="564BE592" w:rsidR="00D813E0" w:rsidRDefault="00D813E0" w:rsidP="00D813E0">
            <w:pPr>
              <w:pStyle w:val="TabText"/>
              <w:ind w:right="-122"/>
              <w:rPr>
                <w:lang w:val="en-GB"/>
              </w:rPr>
            </w:pPr>
            <w:r>
              <w:rPr>
                <w:lang w:val="en-GB"/>
              </w:rPr>
              <w:t>Pay All</w:t>
            </w:r>
          </w:p>
        </w:tc>
        <w:tc>
          <w:tcPr>
            <w:tcW w:w="1299" w:type="pct"/>
            <w:tcBorders>
              <w:top w:val="single" w:sz="8" w:space="0" w:color="auto"/>
              <w:left w:val="nil"/>
              <w:bottom w:val="single" w:sz="8" w:space="0" w:color="auto"/>
              <w:right w:val="nil"/>
            </w:tcBorders>
          </w:tcPr>
          <w:p w14:paraId="54A778D6" w14:textId="2F556DF6" w:rsidR="00D813E0" w:rsidRDefault="00D813E0" w:rsidP="00D813E0">
            <w:pPr>
              <w:pStyle w:val="TabText"/>
              <w:rPr>
                <w:lang w:val="en-GB"/>
              </w:rPr>
            </w:pPr>
            <w:r>
              <w:rPr>
                <w:lang w:val="en-GB"/>
              </w:rPr>
              <w:t>0.2%</w:t>
            </w:r>
          </w:p>
        </w:tc>
      </w:tr>
      <w:tr w:rsidR="00D813E0" w14:paraId="744DA635" w14:textId="77777777" w:rsidTr="002667B6">
        <w:trPr>
          <w:trHeight w:val="252"/>
        </w:trPr>
        <w:tc>
          <w:tcPr>
            <w:tcW w:w="853" w:type="pct"/>
            <w:tcBorders>
              <w:top w:val="single" w:sz="8" w:space="0" w:color="auto"/>
              <w:left w:val="nil"/>
              <w:bottom w:val="single" w:sz="8" w:space="0" w:color="auto"/>
              <w:right w:val="nil"/>
            </w:tcBorders>
          </w:tcPr>
          <w:p w14:paraId="0BB50C23" w14:textId="41ED9579" w:rsidR="00D813E0" w:rsidRDefault="00D813E0" w:rsidP="00D813E0">
            <w:pPr>
              <w:pStyle w:val="TabText"/>
              <w:rPr>
                <w:lang w:val="en-GB"/>
              </w:rPr>
            </w:pPr>
            <w:r>
              <w:rPr>
                <w:lang w:val="en-GB"/>
              </w:rPr>
              <w:t>Vntrip</w:t>
            </w:r>
          </w:p>
        </w:tc>
        <w:tc>
          <w:tcPr>
            <w:tcW w:w="1190" w:type="pct"/>
            <w:tcBorders>
              <w:top w:val="single" w:sz="8" w:space="0" w:color="auto"/>
              <w:left w:val="nil"/>
              <w:bottom w:val="single" w:sz="8" w:space="0" w:color="auto"/>
              <w:right w:val="nil"/>
            </w:tcBorders>
          </w:tcPr>
          <w:p w14:paraId="528C1694" w14:textId="315794E4" w:rsidR="00D813E0" w:rsidRDefault="00D813E0" w:rsidP="00D813E0">
            <w:pPr>
              <w:pStyle w:val="TabText"/>
              <w:rPr>
                <w:lang w:val="en-GB"/>
              </w:rPr>
            </w:pPr>
            <w:r>
              <w:rPr>
                <w:lang w:val="en-GB"/>
              </w:rPr>
              <w:t>PL.VNGA02</w:t>
            </w:r>
          </w:p>
          <w:p w14:paraId="634AFA83" w14:textId="09F7A808" w:rsidR="00D813E0" w:rsidRDefault="00D813E0" w:rsidP="00D813E0">
            <w:pPr>
              <w:pStyle w:val="TabText"/>
              <w:rPr>
                <w:lang w:val="en-GB"/>
              </w:rPr>
            </w:pPr>
            <w:r>
              <w:rPr>
                <w:lang w:val="en-GB"/>
              </w:rPr>
              <w:t>PL.VNGB02</w:t>
            </w:r>
          </w:p>
          <w:p w14:paraId="3B9F5862" w14:textId="57160D30" w:rsidR="00D813E0" w:rsidRDefault="00D813E0" w:rsidP="00D813E0">
            <w:pPr>
              <w:pStyle w:val="TabText"/>
              <w:rPr>
                <w:lang w:val="en-GB"/>
              </w:rPr>
            </w:pPr>
            <w:r>
              <w:rPr>
                <w:lang w:val="en-GB"/>
              </w:rPr>
              <w:t>PL.VNGC02</w:t>
            </w:r>
          </w:p>
        </w:tc>
        <w:tc>
          <w:tcPr>
            <w:tcW w:w="1658" w:type="pct"/>
            <w:tcBorders>
              <w:top w:val="single" w:sz="8" w:space="0" w:color="auto"/>
              <w:left w:val="nil"/>
              <w:bottom w:val="single" w:sz="8" w:space="0" w:color="auto"/>
              <w:right w:val="nil"/>
            </w:tcBorders>
          </w:tcPr>
          <w:p w14:paraId="6B0E6DE2" w14:textId="23CF2AC2" w:rsidR="00D813E0" w:rsidRDefault="00D813E0" w:rsidP="00D813E0">
            <w:pPr>
              <w:pStyle w:val="TabText"/>
              <w:ind w:right="-122"/>
              <w:rPr>
                <w:lang w:val="en-GB"/>
              </w:rPr>
            </w:pPr>
            <w:r>
              <w:rPr>
                <w:lang w:val="en-GB"/>
              </w:rPr>
              <w:t>Instalment</w:t>
            </w:r>
          </w:p>
        </w:tc>
        <w:tc>
          <w:tcPr>
            <w:tcW w:w="1299" w:type="pct"/>
            <w:tcBorders>
              <w:top w:val="single" w:sz="8" w:space="0" w:color="auto"/>
              <w:left w:val="nil"/>
              <w:bottom w:val="single" w:sz="8" w:space="0" w:color="auto"/>
              <w:right w:val="nil"/>
            </w:tcBorders>
          </w:tcPr>
          <w:p w14:paraId="239A5F7B" w14:textId="2C889294" w:rsidR="00D813E0" w:rsidRDefault="00D813E0" w:rsidP="00D813E0">
            <w:pPr>
              <w:pStyle w:val="TabText"/>
              <w:rPr>
                <w:lang w:val="en-GB"/>
              </w:rPr>
            </w:pPr>
            <w:r>
              <w:rPr>
                <w:lang w:val="en-GB"/>
              </w:rPr>
              <w:t>0.5%</w:t>
            </w:r>
          </w:p>
        </w:tc>
      </w:tr>
    </w:tbl>
    <w:p w14:paraId="60DC6AEC" w14:textId="02FEC5B7" w:rsidR="00520612" w:rsidRDefault="00520612" w:rsidP="00E364FD">
      <w:pPr>
        <w:pStyle w:val="Body"/>
      </w:pPr>
    </w:p>
    <w:p w14:paraId="02F3B921" w14:textId="0C0CA7F9" w:rsidR="00520612" w:rsidRDefault="00520612" w:rsidP="00E364FD">
      <w:pPr>
        <w:pStyle w:val="Body"/>
      </w:pPr>
      <w:r>
        <w:t>Loyalty Point Exchange:</w:t>
      </w:r>
    </w:p>
    <w:p w14:paraId="5C94A6D7" w14:textId="04D3A534" w:rsidR="00520612" w:rsidRDefault="00520612" w:rsidP="0012588E">
      <w:pPr>
        <w:pStyle w:val="Body"/>
        <w:numPr>
          <w:ilvl w:val="0"/>
          <w:numId w:val="17"/>
        </w:numPr>
      </w:pPr>
      <w:r>
        <w:t>Only contract with status “ACC OK”</w:t>
      </w:r>
      <w:r w:rsidR="00C03D51">
        <w:t>, ”ACC RETURN”, “ACC EXPIRED”, “ACC TO BE CLOSED”</w:t>
      </w:r>
      <w:r>
        <w:t xml:space="preserve"> can exchange loyalty points.</w:t>
      </w:r>
    </w:p>
    <w:p w14:paraId="0AE39314" w14:textId="6C0BF832" w:rsidR="00520612" w:rsidRDefault="00520612" w:rsidP="0012588E">
      <w:pPr>
        <w:pStyle w:val="Body"/>
        <w:numPr>
          <w:ilvl w:val="0"/>
          <w:numId w:val="17"/>
        </w:numPr>
      </w:pPr>
      <w:r>
        <w:t>Loyalty point is converted to VND and sent to client account “CL Deposit”</w:t>
      </w:r>
    </w:p>
    <w:p w14:paraId="52583F8B" w14:textId="33068EDA" w:rsidR="00520612" w:rsidRDefault="00520612" w:rsidP="0012588E">
      <w:pPr>
        <w:pStyle w:val="Body"/>
        <w:numPr>
          <w:ilvl w:val="0"/>
          <w:numId w:val="17"/>
        </w:numPr>
      </w:pPr>
      <w:r>
        <w:t xml:space="preserve">Customers may send Loyalty exchange request to Customer Service or </w:t>
      </w:r>
      <w:commentRangeStart w:id="155"/>
      <w:r>
        <w:t>Online Channel</w:t>
      </w:r>
      <w:commentRangeEnd w:id="155"/>
      <w:r w:rsidR="00475F76">
        <w:rPr>
          <w:rStyle w:val="CommentReference"/>
          <w:noProof w:val="0"/>
          <w:color w:val="000000" w:themeColor="text1"/>
        </w:rPr>
        <w:commentReference w:id="155"/>
      </w:r>
    </w:p>
    <w:p w14:paraId="5063DA99" w14:textId="719D3B58" w:rsidR="00520612" w:rsidRDefault="00520612" w:rsidP="0012588E">
      <w:pPr>
        <w:pStyle w:val="Body"/>
        <w:numPr>
          <w:ilvl w:val="0"/>
          <w:numId w:val="17"/>
        </w:numPr>
      </w:pPr>
      <w:r>
        <w:t>LFVN is be able to exchange customer point manually</w:t>
      </w:r>
    </w:p>
    <w:p w14:paraId="50CC823B" w14:textId="50ACEB6C" w:rsidR="00520612" w:rsidRDefault="00520612" w:rsidP="00E364FD">
      <w:pPr>
        <w:pStyle w:val="Body"/>
      </w:pPr>
    </w:p>
    <w:p w14:paraId="14D06DD9" w14:textId="37FA9F19" w:rsidR="00520612" w:rsidRDefault="00520612" w:rsidP="00E364FD">
      <w:pPr>
        <w:pStyle w:val="Body"/>
      </w:pPr>
      <w:r>
        <w:t>Exchange Ra</w:t>
      </w:r>
      <w:r w:rsidR="002C454C">
        <w:t>te</w:t>
      </w:r>
      <w:r w:rsidR="0012588E">
        <w:t>:</w:t>
      </w:r>
    </w:p>
    <w:p w14:paraId="2C6C3B3A" w14:textId="6EDE2E3F" w:rsidR="002C454C" w:rsidRDefault="002C454C" w:rsidP="0012588E">
      <w:pPr>
        <w:pStyle w:val="Body"/>
        <w:numPr>
          <w:ilvl w:val="0"/>
          <w:numId w:val="17"/>
        </w:numPr>
      </w:pPr>
      <w:r>
        <w:t>1 Loyalty Point = 1 VND</w:t>
      </w:r>
      <w:r w:rsidR="00A72358">
        <w:t>. Exchange rated can be changed.</w:t>
      </w:r>
    </w:p>
    <w:p w14:paraId="0E60B56B" w14:textId="29EFC826" w:rsidR="002C454C" w:rsidRDefault="0036412A" w:rsidP="0012588E">
      <w:pPr>
        <w:pStyle w:val="Body"/>
        <w:numPr>
          <w:ilvl w:val="0"/>
          <w:numId w:val="17"/>
        </w:numPr>
      </w:pPr>
      <w:r>
        <w:t>Minimum 50,000 Loyalty Points per exchange, the total exchange Loyalty Points must be multiples of 50,000</w:t>
      </w:r>
      <w:r w:rsidR="00A72358">
        <w:t>. The number can be changed.</w:t>
      </w:r>
    </w:p>
    <w:p w14:paraId="5AED94FD" w14:textId="58E2E3CF" w:rsidR="0036412A" w:rsidRDefault="0036412A" w:rsidP="0012588E">
      <w:pPr>
        <w:pStyle w:val="Body"/>
        <w:numPr>
          <w:ilvl w:val="0"/>
          <w:numId w:val="17"/>
        </w:numPr>
      </w:pPr>
      <w:r>
        <w:t>There is no limit on the number exchange and total exchange amount per month</w:t>
      </w:r>
    </w:p>
    <w:p w14:paraId="79CC140E" w14:textId="611B46B9" w:rsidR="0036412A" w:rsidRPr="00157AFE" w:rsidRDefault="0036412A" w:rsidP="0012588E">
      <w:pPr>
        <w:pStyle w:val="Body"/>
        <w:numPr>
          <w:ilvl w:val="0"/>
          <w:numId w:val="17"/>
        </w:numPr>
      </w:pPr>
      <w:r w:rsidRPr="0036412A">
        <w:t xml:space="preserve">In case the transaction is </w:t>
      </w:r>
      <w:r>
        <w:t xml:space="preserve">revesed </w:t>
      </w:r>
      <w:r w:rsidRPr="0036412A">
        <w:t xml:space="preserve">after the </w:t>
      </w:r>
      <w:r>
        <w:t xml:space="preserve">exchange, </w:t>
      </w:r>
      <w:r w:rsidRPr="0036412A">
        <w:t>customer</w:t>
      </w:r>
      <w:r>
        <w:t>’s Loyalty</w:t>
      </w:r>
      <w:r w:rsidRPr="0036412A">
        <w:t xml:space="preserve"> points account </w:t>
      </w:r>
      <w:r>
        <w:t>will be</w:t>
      </w:r>
      <w:r w:rsidRPr="0036412A">
        <w:t xml:space="preserve"> negative</w:t>
      </w:r>
      <w:r>
        <w:t>.</w:t>
      </w:r>
      <w:r w:rsidRPr="0036412A">
        <w:t xml:space="preserve"> </w:t>
      </w:r>
      <w:r>
        <w:t>N</w:t>
      </w:r>
      <w:r w:rsidRPr="0036412A">
        <w:t xml:space="preserve">egative points will be deducted from the total points for the next </w:t>
      </w:r>
      <w:r w:rsidR="00022921" w:rsidRPr="00022921">
        <w:t>point accumulation</w:t>
      </w:r>
      <w:r>
        <w:t>.</w:t>
      </w:r>
    </w:p>
    <w:p w14:paraId="00E7C894" w14:textId="77777777" w:rsidR="00157AFE" w:rsidRPr="00E13A58" w:rsidRDefault="00157AFE" w:rsidP="00157AFE">
      <w:pPr>
        <w:pStyle w:val="Heading4"/>
      </w:pPr>
      <w:r>
        <w:rPr>
          <w:lang w:val="en-US"/>
        </w:rPr>
        <w:t>Technical Detail</w:t>
      </w:r>
    </w:p>
    <w:p w14:paraId="57069527" w14:textId="77777777" w:rsidR="00157AFE" w:rsidRPr="00CA7346" w:rsidRDefault="00157AFE" w:rsidP="00E364FD">
      <w:pPr>
        <w:pStyle w:val="Body"/>
      </w:pPr>
      <w:r w:rsidRPr="0077008D">
        <w:t>These features are fully supported by WAY4 as standard functionality.</w:t>
      </w:r>
    </w:p>
    <w:p w14:paraId="3294ECA3" w14:textId="77777777" w:rsidR="00157AFE" w:rsidRPr="00CA7346" w:rsidRDefault="00157AFE" w:rsidP="00157AFE">
      <w:pPr>
        <w:pStyle w:val="Heading4"/>
      </w:pPr>
      <w:r>
        <w:rPr>
          <w:lang w:val="en-US"/>
        </w:rPr>
        <w:t>Testing and Sample</w:t>
      </w:r>
    </w:p>
    <w:p w14:paraId="1646E4A3" w14:textId="77777777" w:rsidR="00157AFE" w:rsidRDefault="00157AFE" w:rsidP="00157AFE">
      <w:pPr>
        <w:pStyle w:val="Heading4"/>
      </w:pPr>
      <w:r>
        <w:rPr>
          <w:lang w:val="en-US"/>
        </w:rPr>
        <w:t>Limitation</w:t>
      </w:r>
    </w:p>
    <w:p w14:paraId="77B2E4DD" w14:textId="0349A697" w:rsidR="009E2722" w:rsidRDefault="009E2722">
      <w:pPr>
        <w:pStyle w:val="Heading3"/>
      </w:pPr>
      <w:bookmarkStart w:id="156" w:name="_Toc68792103"/>
      <w:r>
        <w:t>REQPR01802. Cashback</w:t>
      </w:r>
      <w:bookmarkEnd w:id="156"/>
    </w:p>
    <w:p w14:paraId="06212D87" w14:textId="60379F0C" w:rsidR="009E2722" w:rsidRPr="009E2722" w:rsidRDefault="009E2722" w:rsidP="009E2722">
      <w:pPr>
        <w:pStyle w:val="Heading4"/>
      </w:pPr>
      <w:r>
        <w:rPr>
          <w:lang w:val="en-US"/>
        </w:rPr>
        <w:t>Business Requirement</w:t>
      </w:r>
    </w:p>
    <w:p w14:paraId="50DD6A66" w14:textId="37A1D3FB" w:rsidR="009E2722" w:rsidRDefault="009E2722" w:rsidP="009E2722">
      <w:pPr>
        <w:pStyle w:val="Body"/>
      </w:pPr>
      <w:r>
        <w:t>General rules:</w:t>
      </w:r>
    </w:p>
    <w:p w14:paraId="1B4CAA36" w14:textId="77777777" w:rsidR="009E2722" w:rsidRDefault="009E2722" w:rsidP="009E2722">
      <w:pPr>
        <w:pStyle w:val="Body"/>
        <w:numPr>
          <w:ilvl w:val="0"/>
          <w:numId w:val="17"/>
        </w:numPr>
      </w:pPr>
      <w:r>
        <w:t>Cashback period can be configurable.</w:t>
      </w:r>
    </w:p>
    <w:p w14:paraId="564E03A6" w14:textId="0F5BA90F" w:rsidR="009E2722" w:rsidRDefault="009E2722" w:rsidP="009E2722">
      <w:pPr>
        <w:pStyle w:val="Body"/>
        <w:numPr>
          <w:ilvl w:val="0"/>
          <w:numId w:val="17"/>
        </w:numPr>
      </w:pPr>
      <w:r>
        <w:t>If customer is cashback sucessfully, the cashback amount will be active on billing date as Loyalty Point. Customer can exchanged Loyalty Points to money.</w:t>
      </w:r>
    </w:p>
    <w:p w14:paraId="4A716F4D" w14:textId="3C27B228" w:rsidR="009E2722" w:rsidRDefault="009E2722" w:rsidP="009E2722">
      <w:pPr>
        <w:pStyle w:val="Body"/>
        <w:numPr>
          <w:ilvl w:val="0"/>
          <w:numId w:val="17"/>
        </w:numPr>
      </w:pPr>
      <w:r>
        <w:t>Cashback amount is converted with rate 1 VND = 1 Loyalty Points and this amount is shown in statement</w:t>
      </w:r>
      <w:r w:rsidR="002D7E14">
        <w:t>.</w:t>
      </w:r>
    </w:p>
    <w:p w14:paraId="48191909" w14:textId="4946A7F8" w:rsidR="009E2722" w:rsidRDefault="009E2722" w:rsidP="009E2722">
      <w:pPr>
        <w:pStyle w:val="Body"/>
      </w:pPr>
      <w:r>
        <w:t>Cashback Rule</w:t>
      </w:r>
    </w:p>
    <w:p w14:paraId="36A6A62B" w14:textId="07327312" w:rsidR="009E2722" w:rsidRDefault="009E2722" w:rsidP="009E2722">
      <w:pPr>
        <w:pStyle w:val="Body"/>
        <w:numPr>
          <w:ilvl w:val="0"/>
          <w:numId w:val="17"/>
        </w:numPr>
      </w:pPr>
      <w:r>
        <w:t xml:space="preserve">Rules period can be configurable </w:t>
      </w:r>
      <w:r w:rsidR="0093229B">
        <w:t>(From</w:t>
      </w:r>
      <w:r w:rsidR="0093229B" w:rsidRPr="0093229B">
        <w:t xml:space="preserve"> DDMMYYY </w:t>
      </w:r>
      <w:r w:rsidR="0093229B">
        <w:t>to</w:t>
      </w:r>
      <w:r w:rsidR="0093229B" w:rsidRPr="0093229B">
        <w:t xml:space="preserve"> DDMMYYY</w:t>
      </w:r>
      <w:r w:rsidR="007646F5">
        <w:t xml:space="preserve"> or billing cycle</w:t>
      </w:r>
      <w:r w:rsidR="0093229B">
        <w:t>)</w:t>
      </w:r>
      <w:r w:rsidR="00867AF3">
        <w:t>.</w:t>
      </w:r>
    </w:p>
    <w:p w14:paraId="7C008D36" w14:textId="0DA4E365" w:rsidR="0093229B" w:rsidRDefault="0093229B" w:rsidP="009E2722">
      <w:pPr>
        <w:pStyle w:val="Body"/>
        <w:numPr>
          <w:ilvl w:val="0"/>
          <w:numId w:val="17"/>
        </w:numPr>
      </w:pPr>
      <w:r>
        <w:t>Cashback rate is based from the merchant, and payment method</w:t>
      </w:r>
      <w:r w:rsidR="00867AF3">
        <w:t>.</w:t>
      </w:r>
    </w:p>
    <w:tbl>
      <w:tblPr>
        <w:tblW w:w="4485" w:type="pct"/>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540"/>
        <w:gridCol w:w="2760"/>
      </w:tblGrid>
      <w:tr w:rsidR="007646F5" w14:paraId="470877DB" w14:textId="77777777" w:rsidTr="007646F5">
        <w:tc>
          <w:tcPr>
            <w:tcW w:w="1535" w:type="pct"/>
            <w:tcBorders>
              <w:top w:val="single" w:sz="8" w:space="0" w:color="auto"/>
              <w:left w:val="nil"/>
              <w:bottom w:val="single" w:sz="8" w:space="0" w:color="auto"/>
              <w:right w:val="nil"/>
            </w:tcBorders>
            <w:shd w:val="clear" w:color="auto" w:fill="E7F1F9"/>
          </w:tcPr>
          <w:p w14:paraId="7A1209B8" w14:textId="77777777" w:rsidR="007646F5" w:rsidRPr="000239F6" w:rsidRDefault="007646F5" w:rsidP="00190AFF">
            <w:pPr>
              <w:pStyle w:val="TableHeading"/>
              <w:spacing w:after="120" w:line="240" w:lineRule="auto"/>
              <w:jc w:val="both"/>
              <w:rPr>
                <w:rFonts w:ascii="Calibri" w:hAnsi="Calibri" w:cs="Calibri"/>
                <w:bCs/>
                <w:lang w:val="en-GB"/>
              </w:rPr>
            </w:pPr>
            <w:r>
              <w:rPr>
                <w:bCs/>
                <w:lang w:val="en-GB"/>
              </w:rPr>
              <w:t>Merchant</w:t>
            </w:r>
          </w:p>
        </w:tc>
        <w:tc>
          <w:tcPr>
            <w:tcW w:w="1947" w:type="pct"/>
            <w:tcBorders>
              <w:top w:val="single" w:sz="8" w:space="0" w:color="auto"/>
              <w:left w:val="nil"/>
              <w:bottom w:val="single" w:sz="8" w:space="0" w:color="auto"/>
              <w:right w:val="nil"/>
            </w:tcBorders>
            <w:shd w:val="clear" w:color="auto" w:fill="E7F1F9"/>
          </w:tcPr>
          <w:p w14:paraId="237E94FB" w14:textId="2C2E8797" w:rsidR="007646F5" w:rsidRDefault="007646F5" w:rsidP="00190AFF">
            <w:pPr>
              <w:pStyle w:val="TableHeading"/>
              <w:spacing w:after="120" w:line="240" w:lineRule="auto"/>
              <w:jc w:val="both"/>
              <w:rPr>
                <w:rFonts w:ascii="Calibri" w:hAnsi="Calibri" w:cs="Calibri"/>
                <w:bCs/>
              </w:rPr>
            </w:pPr>
            <w:r>
              <w:rPr>
                <w:rFonts w:ascii="Calibri" w:hAnsi="Calibri" w:cs="Calibri"/>
                <w:bCs/>
              </w:rPr>
              <w:t>Payment method</w:t>
            </w:r>
          </w:p>
        </w:tc>
        <w:tc>
          <w:tcPr>
            <w:tcW w:w="1518" w:type="pct"/>
            <w:tcBorders>
              <w:top w:val="single" w:sz="8" w:space="0" w:color="auto"/>
              <w:left w:val="nil"/>
              <w:bottom w:val="single" w:sz="8" w:space="0" w:color="auto"/>
              <w:right w:val="nil"/>
            </w:tcBorders>
            <w:shd w:val="clear" w:color="auto" w:fill="E7F1F9"/>
          </w:tcPr>
          <w:p w14:paraId="71578EA6" w14:textId="6486D3F7" w:rsidR="007646F5" w:rsidRDefault="007646F5" w:rsidP="00190AFF">
            <w:pPr>
              <w:pStyle w:val="TableHeading"/>
              <w:spacing w:after="120" w:line="240" w:lineRule="auto"/>
              <w:jc w:val="both"/>
              <w:rPr>
                <w:rFonts w:ascii="Calibri" w:hAnsi="Calibri" w:cs="Calibri"/>
                <w:bCs/>
              </w:rPr>
            </w:pPr>
            <w:r>
              <w:rPr>
                <w:rFonts w:ascii="Calibri" w:hAnsi="Calibri" w:cs="Calibri"/>
                <w:bCs/>
              </w:rPr>
              <w:t>Rate</w:t>
            </w:r>
          </w:p>
        </w:tc>
      </w:tr>
      <w:tr w:rsidR="007646F5" w14:paraId="40637FA5" w14:textId="77777777" w:rsidTr="007646F5">
        <w:trPr>
          <w:trHeight w:val="252"/>
        </w:trPr>
        <w:tc>
          <w:tcPr>
            <w:tcW w:w="1535" w:type="pct"/>
            <w:tcBorders>
              <w:top w:val="single" w:sz="8" w:space="0" w:color="auto"/>
              <w:left w:val="nil"/>
              <w:bottom w:val="single" w:sz="8" w:space="0" w:color="auto"/>
              <w:right w:val="nil"/>
            </w:tcBorders>
          </w:tcPr>
          <w:p w14:paraId="3E430ADB" w14:textId="56D57597" w:rsidR="007646F5" w:rsidRDefault="007646F5" w:rsidP="0093229B">
            <w:pPr>
              <w:pStyle w:val="TabText"/>
              <w:rPr>
                <w:lang w:val="en-GB"/>
              </w:rPr>
            </w:pPr>
            <w:r>
              <w:rPr>
                <w:lang w:val="en-GB"/>
              </w:rPr>
              <w:t>VnTrip</w:t>
            </w:r>
          </w:p>
        </w:tc>
        <w:tc>
          <w:tcPr>
            <w:tcW w:w="1947" w:type="pct"/>
            <w:tcBorders>
              <w:top w:val="single" w:sz="8" w:space="0" w:color="auto"/>
              <w:left w:val="nil"/>
              <w:bottom w:val="single" w:sz="8" w:space="0" w:color="auto"/>
              <w:right w:val="nil"/>
            </w:tcBorders>
          </w:tcPr>
          <w:p w14:paraId="717EFC54" w14:textId="4703EBAC" w:rsidR="007646F5" w:rsidRDefault="007646F5" w:rsidP="0093229B">
            <w:pPr>
              <w:pStyle w:val="TabText"/>
              <w:rPr>
                <w:lang w:val="en-GB"/>
              </w:rPr>
            </w:pPr>
            <w:r>
              <w:rPr>
                <w:lang w:val="en-GB"/>
              </w:rPr>
              <w:t>Pay full</w:t>
            </w:r>
          </w:p>
        </w:tc>
        <w:tc>
          <w:tcPr>
            <w:tcW w:w="1518" w:type="pct"/>
            <w:tcBorders>
              <w:top w:val="single" w:sz="8" w:space="0" w:color="auto"/>
              <w:left w:val="nil"/>
              <w:bottom w:val="single" w:sz="8" w:space="0" w:color="auto"/>
              <w:right w:val="nil"/>
            </w:tcBorders>
          </w:tcPr>
          <w:p w14:paraId="4F490C23" w14:textId="7C750DA2" w:rsidR="007646F5" w:rsidRDefault="007646F5" w:rsidP="0093229B">
            <w:pPr>
              <w:pStyle w:val="TabText"/>
              <w:rPr>
                <w:lang w:val="en-GB"/>
              </w:rPr>
            </w:pPr>
            <w:r>
              <w:rPr>
                <w:lang w:val="en-GB"/>
              </w:rPr>
              <w:t>0%</w:t>
            </w:r>
          </w:p>
        </w:tc>
      </w:tr>
      <w:tr w:rsidR="007646F5" w14:paraId="5D57ABB9" w14:textId="77777777" w:rsidTr="007646F5">
        <w:trPr>
          <w:trHeight w:val="252"/>
        </w:trPr>
        <w:tc>
          <w:tcPr>
            <w:tcW w:w="1535" w:type="pct"/>
            <w:tcBorders>
              <w:top w:val="single" w:sz="8" w:space="0" w:color="auto"/>
              <w:left w:val="nil"/>
              <w:bottom w:val="single" w:sz="8" w:space="0" w:color="auto"/>
              <w:right w:val="nil"/>
            </w:tcBorders>
          </w:tcPr>
          <w:p w14:paraId="07F17C19" w14:textId="1AC55B78" w:rsidR="007646F5" w:rsidRDefault="007646F5" w:rsidP="0093229B">
            <w:pPr>
              <w:pStyle w:val="TabText"/>
              <w:rPr>
                <w:lang w:val="en-GB"/>
              </w:rPr>
            </w:pPr>
            <w:r>
              <w:rPr>
                <w:lang w:val="en-GB"/>
              </w:rPr>
              <w:t>VnTrip</w:t>
            </w:r>
          </w:p>
        </w:tc>
        <w:tc>
          <w:tcPr>
            <w:tcW w:w="1947" w:type="pct"/>
            <w:tcBorders>
              <w:top w:val="single" w:sz="8" w:space="0" w:color="auto"/>
              <w:left w:val="nil"/>
              <w:bottom w:val="single" w:sz="8" w:space="0" w:color="auto"/>
              <w:right w:val="nil"/>
            </w:tcBorders>
          </w:tcPr>
          <w:p w14:paraId="6F575B4C" w14:textId="2CB667DE" w:rsidR="007646F5" w:rsidRDefault="007646F5" w:rsidP="0093229B">
            <w:pPr>
              <w:pStyle w:val="TabText"/>
              <w:rPr>
                <w:lang w:val="en-GB"/>
              </w:rPr>
            </w:pPr>
            <w:r>
              <w:rPr>
                <w:lang w:val="en-GB"/>
              </w:rPr>
              <w:t>Instalment</w:t>
            </w:r>
          </w:p>
        </w:tc>
        <w:tc>
          <w:tcPr>
            <w:tcW w:w="1518" w:type="pct"/>
            <w:tcBorders>
              <w:top w:val="single" w:sz="8" w:space="0" w:color="auto"/>
              <w:left w:val="nil"/>
              <w:bottom w:val="single" w:sz="8" w:space="0" w:color="auto"/>
              <w:right w:val="nil"/>
            </w:tcBorders>
          </w:tcPr>
          <w:p w14:paraId="05565DC3" w14:textId="71CFCF7E" w:rsidR="007646F5" w:rsidRDefault="007646F5" w:rsidP="0093229B">
            <w:pPr>
              <w:pStyle w:val="TabText"/>
              <w:rPr>
                <w:lang w:val="en-GB"/>
              </w:rPr>
            </w:pPr>
            <w:r>
              <w:rPr>
                <w:lang w:val="en-GB"/>
              </w:rPr>
              <w:t>0.5%</w:t>
            </w:r>
          </w:p>
        </w:tc>
      </w:tr>
      <w:tr w:rsidR="007646F5" w14:paraId="61C7ADCF" w14:textId="77777777" w:rsidTr="007646F5">
        <w:trPr>
          <w:trHeight w:val="252"/>
        </w:trPr>
        <w:tc>
          <w:tcPr>
            <w:tcW w:w="1535" w:type="pct"/>
            <w:tcBorders>
              <w:top w:val="single" w:sz="8" w:space="0" w:color="auto"/>
              <w:left w:val="nil"/>
              <w:bottom w:val="single" w:sz="8" w:space="0" w:color="auto"/>
              <w:right w:val="nil"/>
            </w:tcBorders>
          </w:tcPr>
          <w:p w14:paraId="68189439" w14:textId="58E3FA3B" w:rsidR="007646F5" w:rsidRDefault="007646F5" w:rsidP="0093229B">
            <w:pPr>
              <w:pStyle w:val="TabText"/>
              <w:rPr>
                <w:lang w:val="en-GB"/>
              </w:rPr>
            </w:pPr>
            <w:r>
              <w:rPr>
                <w:lang w:val="en-GB"/>
              </w:rPr>
              <w:t>Sendo</w:t>
            </w:r>
          </w:p>
        </w:tc>
        <w:tc>
          <w:tcPr>
            <w:tcW w:w="1947" w:type="pct"/>
            <w:tcBorders>
              <w:top w:val="single" w:sz="8" w:space="0" w:color="auto"/>
              <w:left w:val="nil"/>
              <w:bottom w:val="single" w:sz="8" w:space="0" w:color="auto"/>
              <w:right w:val="nil"/>
            </w:tcBorders>
          </w:tcPr>
          <w:p w14:paraId="2DD38B8E" w14:textId="49AF9670" w:rsidR="007646F5" w:rsidRDefault="007646F5" w:rsidP="0093229B">
            <w:pPr>
              <w:pStyle w:val="TabText"/>
              <w:rPr>
                <w:lang w:val="en-GB"/>
              </w:rPr>
            </w:pPr>
            <w:r>
              <w:rPr>
                <w:lang w:val="en-GB"/>
              </w:rPr>
              <w:t>Pay full</w:t>
            </w:r>
          </w:p>
        </w:tc>
        <w:tc>
          <w:tcPr>
            <w:tcW w:w="1518" w:type="pct"/>
            <w:tcBorders>
              <w:top w:val="single" w:sz="8" w:space="0" w:color="auto"/>
              <w:left w:val="nil"/>
              <w:bottom w:val="single" w:sz="8" w:space="0" w:color="auto"/>
              <w:right w:val="nil"/>
            </w:tcBorders>
          </w:tcPr>
          <w:p w14:paraId="279D8A19" w14:textId="42FE7C08" w:rsidR="007646F5" w:rsidRDefault="007646F5" w:rsidP="0093229B">
            <w:pPr>
              <w:pStyle w:val="TabText"/>
              <w:rPr>
                <w:lang w:val="en-GB"/>
              </w:rPr>
            </w:pPr>
            <w:r>
              <w:rPr>
                <w:lang w:val="en-GB"/>
              </w:rPr>
              <w:t>0%</w:t>
            </w:r>
          </w:p>
        </w:tc>
      </w:tr>
      <w:tr w:rsidR="007646F5" w14:paraId="31C762BF" w14:textId="77777777" w:rsidTr="007646F5">
        <w:trPr>
          <w:trHeight w:val="252"/>
        </w:trPr>
        <w:tc>
          <w:tcPr>
            <w:tcW w:w="1535" w:type="pct"/>
            <w:tcBorders>
              <w:top w:val="single" w:sz="8" w:space="0" w:color="auto"/>
              <w:left w:val="nil"/>
              <w:bottom w:val="single" w:sz="8" w:space="0" w:color="auto"/>
              <w:right w:val="nil"/>
            </w:tcBorders>
          </w:tcPr>
          <w:p w14:paraId="5A4FE777" w14:textId="58C73630" w:rsidR="007646F5" w:rsidRDefault="007646F5" w:rsidP="0093229B">
            <w:pPr>
              <w:pStyle w:val="TabText"/>
              <w:rPr>
                <w:lang w:val="en-GB"/>
              </w:rPr>
            </w:pPr>
            <w:r>
              <w:rPr>
                <w:lang w:val="en-GB"/>
              </w:rPr>
              <w:t>Sendo</w:t>
            </w:r>
            <w:r>
              <w:rPr>
                <w:lang w:val="en-GB"/>
              </w:rPr>
              <w:tab/>
            </w:r>
          </w:p>
        </w:tc>
        <w:tc>
          <w:tcPr>
            <w:tcW w:w="1947" w:type="pct"/>
            <w:tcBorders>
              <w:top w:val="single" w:sz="8" w:space="0" w:color="auto"/>
              <w:left w:val="nil"/>
              <w:bottom w:val="single" w:sz="8" w:space="0" w:color="auto"/>
              <w:right w:val="nil"/>
            </w:tcBorders>
          </w:tcPr>
          <w:p w14:paraId="789886CB" w14:textId="3D5D2053" w:rsidR="007646F5" w:rsidRDefault="007646F5" w:rsidP="0093229B">
            <w:pPr>
              <w:pStyle w:val="TabText"/>
              <w:rPr>
                <w:lang w:val="en-GB"/>
              </w:rPr>
            </w:pPr>
            <w:r>
              <w:rPr>
                <w:lang w:val="en-GB"/>
              </w:rPr>
              <w:t>Instalment</w:t>
            </w:r>
          </w:p>
        </w:tc>
        <w:tc>
          <w:tcPr>
            <w:tcW w:w="1518" w:type="pct"/>
            <w:tcBorders>
              <w:top w:val="single" w:sz="8" w:space="0" w:color="auto"/>
              <w:left w:val="nil"/>
              <w:bottom w:val="single" w:sz="8" w:space="0" w:color="auto"/>
              <w:right w:val="nil"/>
            </w:tcBorders>
          </w:tcPr>
          <w:p w14:paraId="0E782245" w14:textId="7FD5CBCB" w:rsidR="007646F5" w:rsidRDefault="007646F5" w:rsidP="0093229B">
            <w:pPr>
              <w:pStyle w:val="TabText"/>
              <w:rPr>
                <w:lang w:val="en-GB"/>
              </w:rPr>
            </w:pPr>
            <w:r>
              <w:rPr>
                <w:lang w:val="en-GB"/>
              </w:rPr>
              <w:t>1%</w:t>
            </w:r>
          </w:p>
        </w:tc>
      </w:tr>
    </w:tbl>
    <w:p w14:paraId="15D72779" w14:textId="77777777" w:rsidR="0093229B" w:rsidRPr="00E13A58" w:rsidRDefault="0093229B" w:rsidP="0093229B">
      <w:pPr>
        <w:pStyle w:val="Body"/>
      </w:pPr>
    </w:p>
    <w:p w14:paraId="4911D9A5" w14:textId="77777777" w:rsidR="009E2722" w:rsidRPr="00E13A58" w:rsidRDefault="009E2722" w:rsidP="009E2722">
      <w:pPr>
        <w:pStyle w:val="Heading4"/>
      </w:pPr>
      <w:r>
        <w:rPr>
          <w:lang w:val="en-US"/>
        </w:rPr>
        <w:t>Technical Detail</w:t>
      </w:r>
    </w:p>
    <w:p w14:paraId="4CD77764" w14:textId="77777777" w:rsidR="009E2722" w:rsidRPr="00CA7346" w:rsidRDefault="009E2722" w:rsidP="009E2722">
      <w:pPr>
        <w:pStyle w:val="Body"/>
      </w:pPr>
      <w:r w:rsidRPr="0077008D">
        <w:t>These features are fully supported by WAY4 as standard functionality.</w:t>
      </w:r>
    </w:p>
    <w:p w14:paraId="010C191D" w14:textId="77777777" w:rsidR="009E2722" w:rsidRPr="00CA7346" w:rsidRDefault="009E2722" w:rsidP="009E2722">
      <w:pPr>
        <w:pStyle w:val="Heading4"/>
      </w:pPr>
      <w:r>
        <w:rPr>
          <w:lang w:val="en-US"/>
        </w:rPr>
        <w:t>Testing and Sample</w:t>
      </w:r>
    </w:p>
    <w:p w14:paraId="482C2296" w14:textId="77777777" w:rsidR="009E2722" w:rsidRDefault="009E2722" w:rsidP="009E2722">
      <w:pPr>
        <w:pStyle w:val="Heading4"/>
      </w:pPr>
      <w:r>
        <w:rPr>
          <w:lang w:val="en-US"/>
        </w:rPr>
        <w:t>Limitation</w:t>
      </w:r>
    </w:p>
    <w:p w14:paraId="1AC5205E" w14:textId="79ED3168" w:rsidR="00B30E1A" w:rsidRDefault="00B30E1A">
      <w:pPr>
        <w:pStyle w:val="Heading3"/>
      </w:pPr>
      <w:bookmarkStart w:id="157" w:name="_Toc68792104"/>
      <w:r>
        <w:t>REQPR01803. Promotion Campaign</w:t>
      </w:r>
      <w:bookmarkEnd w:id="157"/>
    </w:p>
    <w:p w14:paraId="6B288EB7" w14:textId="440CE8D6" w:rsidR="00B30E1A" w:rsidRPr="00B30E1A" w:rsidRDefault="00B30E1A" w:rsidP="00B30E1A">
      <w:pPr>
        <w:pStyle w:val="Heading4"/>
      </w:pPr>
      <w:r>
        <w:rPr>
          <w:lang w:val="en-US"/>
        </w:rPr>
        <w:t>Business Requirement</w:t>
      </w:r>
    </w:p>
    <w:p w14:paraId="3E4D33BB" w14:textId="68444C51" w:rsidR="00B30E1A" w:rsidRPr="00B30E1A" w:rsidRDefault="00B30E1A" w:rsidP="00B30E1A">
      <w:pPr>
        <w:pStyle w:val="Body"/>
      </w:pPr>
      <w:r>
        <w:t>General Rules</w:t>
      </w:r>
    </w:p>
    <w:p w14:paraId="79642F35" w14:textId="1A412ED7" w:rsidR="00B30E1A" w:rsidRDefault="00B30E1A" w:rsidP="00B30E1A">
      <w:pPr>
        <w:pStyle w:val="Body"/>
        <w:numPr>
          <w:ilvl w:val="0"/>
          <w:numId w:val="17"/>
        </w:numPr>
      </w:pPr>
      <w:r>
        <w:t>Campaign period can be configurable.</w:t>
      </w:r>
    </w:p>
    <w:p w14:paraId="137400CA" w14:textId="77777777" w:rsidR="00B30E1A" w:rsidRDefault="00B30E1A" w:rsidP="00B30E1A">
      <w:pPr>
        <w:pStyle w:val="Body"/>
        <w:numPr>
          <w:ilvl w:val="0"/>
          <w:numId w:val="17"/>
        </w:numPr>
      </w:pPr>
      <w:r>
        <w:t>If customer is cashback sucessfully, the cashback amount will be active on billing date as Loyalty Point. Customer can exchanged Loyalty Points to money.</w:t>
      </w:r>
    </w:p>
    <w:p w14:paraId="734FC1B6" w14:textId="4418883C" w:rsidR="00B30E1A" w:rsidRDefault="00B30E1A" w:rsidP="00190AFF">
      <w:pPr>
        <w:pStyle w:val="Body"/>
        <w:numPr>
          <w:ilvl w:val="0"/>
          <w:numId w:val="17"/>
        </w:numPr>
      </w:pPr>
      <w:r>
        <w:t>Cashback amount is converted with rate 1 VND = 1 Loyalty Points and this amount is shown in statement</w:t>
      </w:r>
    </w:p>
    <w:p w14:paraId="7C2F32BF" w14:textId="44D6BA8B" w:rsidR="00B30E1A" w:rsidRDefault="00B30E1A" w:rsidP="00B30E1A">
      <w:pPr>
        <w:pStyle w:val="Body"/>
      </w:pPr>
      <w:r>
        <w:t>List of promotion Campaign</w:t>
      </w:r>
    </w:p>
    <w:p w14:paraId="7CBF3B3D" w14:textId="2AB76148" w:rsidR="00B30E1A" w:rsidRPr="00612F42" w:rsidRDefault="00B30E1A" w:rsidP="00B30E1A">
      <w:pPr>
        <w:pStyle w:val="Body"/>
        <w:rPr>
          <w:b/>
          <w:bCs/>
        </w:rPr>
      </w:pPr>
      <w:r>
        <w:tab/>
      </w:r>
      <w:r w:rsidRPr="00612F42">
        <w:rPr>
          <w:b/>
          <w:bCs/>
        </w:rPr>
        <w:t>Happy Hour:</w:t>
      </w:r>
    </w:p>
    <w:p w14:paraId="0A925197" w14:textId="5959EBEE" w:rsidR="00612F42" w:rsidRDefault="00612F42" w:rsidP="00612F42">
      <w:pPr>
        <w:pStyle w:val="Body"/>
        <w:numPr>
          <w:ilvl w:val="0"/>
          <w:numId w:val="17"/>
        </w:numPr>
      </w:pPr>
      <w:r>
        <w:t>Period is configurable (from DDMMYYYY to DDMMYYYY and from HH to HH)</w:t>
      </w:r>
    </w:p>
    <w:p w14:paraId="581BD83A" w14:textId="35950258" w:rsidR="00B30E1A" w:rsidRDefault="00612F42" w:rsidP="00190AFF">
      <w:pPr>
        <w:pStyle w:val="Body"/>
        <w:numPr>
          <w:ilvl w:val="0"/>
          <w:numId w:val="17"/>
        </w:numPr>
      </w:pPr>
      <w:r>
        <w:t>Discount rate and merchant can be configurable</w:t>
      </w:r>
    </w:p>
    <w:p w14:paraId="548F7C4B" w14:textId="549C6673" w:rsidR="00B30E1A" w:rsidRPr="00612F42" w:rsidRDefault="00B30E1A" w:rsidP="00B30E1A">
      <w:pPr>
        <w:pStyle w:val="Body"/>
        <w:rPr>
          <w:b/>
          <w:bCs/>
        </w:rPr>
      </w:pPr>
      <w:r>
        <w:tab/>
      </w:r>
      <w:r w:rsidRPr="00612F42">
        <w:rPr>
          <w:b/>
          <w:bCs/>
        </w:rPr>
        <w:t>Birthday:</w:t>
      </w:r>
    </w:p>
    <w:p w14:paraId="0F132591" w14:textId="641912EF" w:rsidR="00B30E1A" w:rsidRDefault="00612F42" w:rsidP="00B30E1A">
      <w:pPr>
        <w:pStyle w:val="Body"/>
        <w:numPr>
          <w:ilvl w:val="0"/>
          <w:numId w:val="17"/>
        </w:numPr>
      </w:pPr>
      <w:r>
        <w:t>On birthday, customer will be discount 10% as Loyalty Point</w:t>
      </w:r>
    </w:p>
    <w:p w14:paraId="0979AE4F" w14:textId="734E0D56" w:rsidR="00B30E1A" w:rsidRDefault="00B30E1A" w:rsidP="00B30E1A">
      <w:pPr>
        <w:pStyle w:val="Body"/>
      </w:pPr>
      <w:r>
        <w:tab/>
      </w:r>
      <w:r w:rsidRPr="00612F42">
        <w:rPr>
          <w:b/>
          <w:bCs/>
        </w:rPr>
        <w:t>Special date</w:t>
      </w:r>
      <w:r>
        <w:t>:</w:t>
      </w:r>
    </w:p>
    <w:p w14:paraId="146297BA" w14:textId="628B119E" w:rsidR="00B30E1A" w:rsidRDefault="00612F42" w:rsidP="00B30E1A">
      <w:pPr>
        <w:pStyle w:val="Body"/>
        <w:numPr>
          <w:ilvl w:val="0"/>
          <w:numId w:val="17"/>
        </w:numPr>
      </w:pPr>
      <w:r>
        <w:t>Period is configurable (from DDMMYYYY to DDMMYYYY)</w:t>
      </w:r>
    </w:p>
    <w:p w14:paraId="2E47E94F" w14:textId="1852444B" w:rsidR="00612F42" w:rsidRDefault="00612F42" w:rsidP="00B30E1A">
      <w:pPr>
        <w:pStyle w:val="Body"/>
        <w:numPr>
          <w:ilvl w:val="0"/>
          <w:numId w:val="17"/>
        </w:numPr>
      </w:pPr>
      <w:r>
        <w:t>Discount rate and merchant can be configurable</w:t>
      </w:r>
    </w:p>
    <w:p w14:paraId="02B287EB" w14:textId="4EA99150" w:rsidR="00B30E1A" w:rsidRDefault="00B30E1A" w:rsidP="00B30E1A">
      <w:pPr>
        <w:pStyle w:val="Body"/>
      </w:pPr>
      <w:r>
        <w:tab/>
      </w:r>
      <w:r w:rsidRPr="00612F42">
        <w:rPr>
          <w:b/>
          <w:bCs/>
        </w:rPr>
        <w:t>Welcom</w:t>
      </w:r>
      <w:r w:rsidR="006C5703">
        <w:rPr>
          <w:b/>
          <w:bCs/>
        </w:rPr>
        <w:t>e</w:t>
      </w:r>
      <w:r w:rsidRPr="00612F42">
        <w:rPr>
          <w:b/>
          <w:bCs/>
        </w:rPr>
        <w:t xml:space="preserve"> clients</w:t>
      </w:r>
      <w:r>
        <w:t>:</w:t>
      </w:r>
    </w:p>
    <w:p w14:paraId="0BF60F8B" w14:textId="70221D28" w:rsidR="00B30E1A" w:rsidRPr="00E13A58" w:rsidRDefault="00B30E1A" w:rsidP="00B30E1A">
      <w:pPr>
        <w:pStyle w:val="Body"/>
        <w:numPr>
          <w:ilvl w:val="0"/>
          <w:numId w:val="17"/>
        </w:numPr>
      </w:pPr>
      <w:r>
        <w:t>When customer create first transaction, 10% of transaction amount will be convert to loyalty point</w:t>
      </w:r>
    </w:p>
    <w:p w14:paraId="3D937D0A" w14:textId="77777777" w:rsidR="00B30E1A" w:rsidRPr="00E13A58" w:rsidRDefault="00B30E1A" w:rsidP="00B30E1A">
      <w:pPr>
        <w:pStyle w:val="Heading4"/>
      </w:pPr>
      <w:r>
        <w:rPr>
          <w:lang w:val="en-US"/>
        </w:rPr>
        <w:t>Technical Detail</w:t>
      </w:r>
    </w:p>
    <w:p w14:paraId="5E30C2C5" w14:textId="77777777" w:rsidR="00B30E1A" w:rsidRPr="00CA7346" w:rsidRDefault="00B30E1A" w:rsidP="00B30E1A">
      <w:pPr>
        <w:pStyle w:val="Body"/>
      </w:pPr>
      <w:r w:rsidRPr="0077008D">
        <w:t>These features are fully supported by WAY4 as standard functionality.</w:t>
      </w:r>
    </w:p>
    <w:p w14:paraId="0FACED1D" w14:textId="77777777" w:rsidR="00B30E1A" w:rsidRPr="00CA7346" w:rsidRDefault="00B30E1A" w:rsidP="00B30E1A">
      <w:pPr>
        <w:pStyle w:val="Heading4"/>
      </w:pPr>
      <w:r>
        <w:rPr>
          <w:lang w:val="en-US"/>
        </w:rPr>
        <w:t>Testing and Sample</w:t>
      </w:r>
    </w:p>
    <w:p w14:paraId="78113A70" w14:textId="77777777" w:rsidR="00B30E1A" w:rsidRDefault="00B30E1A" w:rsidP="00B30E1A">
      <w:pPr>
        <w:pStyle w:val="Heading4"/>
      </w:pPr>
      <w:r>
        <w:rPr>
          <w:lang w:val="en-US"/>
        </w:rPr>
        <w:t>Limitation</w:t>
      </w:r>
    </w:p>
    <w:p w14:paraId="03ED28EB" w14:textId="426B5B51" w:rsidR="00CE7D11" w:rsidRDefault="00CE7D11" w:rsidP="00CE7D11">
      <w:pPr>
        <w:pStyle w:val="Heading3"/>
      </w:pPr>
      <w:bookmarkStart w:id="158" w:name="_Toc68792105"/>
      <w:commentRangeStart w:id="159"/>
      <w:r>
        <w:t>REQPR0180</w:t>
      </w:r>
      <w:r w:rsidR="00371A72">
        <w:t>4</w:t>
      </w:r>
      <w:r>
        <w:t xml:space="preserve">. </w:t>
      </w:r>
      <w:r w:rsidR="00371A72">
        <w:t>Special Offer</w:t>
      </w:r>
      <w:commentRangeEnd w:id="159"/>
      <w:r w:rsidR="003A7F2E">
        <w:rPr>
          <w:rStyle w:val="CommentReference"/>
          <w:rFonts w:eastAsiaTheme="minorEastAsia" w:cstheme="minorBidi"/>
          <w:b w:val="0"/>
          <w:bCs w:val="0"/>
          <w:lang w:eastAsia="ru-RU"/>
        </w:rPr>
        <w:commentReference w:id="159"/>
      </w:r>
      <w:bookmarkEnd w:id="158"/>
    </w:p>
    <w:p w14:paraId="3B88B1FE" w14:textId="0D8A0EE2" w:rsidR="009E2722" w:rsidRPr="00371A72" w:rsidRDefault="0002437C" w:rsidP="0002437C">
      <w:pPr>
        <w:pStyle w:val="Heading4"/>
      </w:pPr>
      <w:r>
        <w:rPr>
          <w:lang w:val="en-GB"/>
        </w:rPr>
        <w:t>Business Requirement</w:t>
      </w:r>
    </w:p>
    <w:p w14:paraId="0469BD76" w14:textId="45FB74C3" w:rsidR="00371A72" w:rsidRDefault="00371A72" w:rsidP="00371A72">
      <w:pPr>
        <w:pStyle w:val="Body"/>
      </w:pPr>
      <w:r>
        <w:t>General Rules</w:t>
      </w:r>
    </w:p>
    <w:p w14:paraId="2A9A9D90" w14:textId="7A74C633" w:rsidR="00D731AC" w:rsidRDefault="00D731AC" w:rsidP="00D731AC">
      <w:pPr>
        <w:pStyle w:val="Body"/>
        <w:numPr>
          <w:ilvl w:val="0"/>
          <w:numId w:val="17"/>
        </w:numPr>
      </w:pPr>
      <w:r>
        <w:t xml:space="preserve">Special Offer period can be </w:t>
      </w:r>
      <w:commentRangeStart w:id="160"/>
      <w:r>
        <w:t>configurable</w:t>
      </w:r>
      <w:commentRangeEnd w:id="160"/>
      <w:r w:rsidR="00A21758">
        <w:rPr>
          <w:rStyle w:val="CommentReference"/>
          <w:noProof w:val="0"/>
          <w:color w:val="000000" w:themeColor="text1"/>
        </w:rPr>
        <w:commentReference w:id="160"/>
      </w:r>
      <w:r>
        <w:t>.</w:t>
      </w:r>
    </w:p>
    <w:p w14:paraId="6CE47E46" w14:textId="75F127AB" w:rsidR="00D731AC" w:rsidRDefault="00E53647" w:rsidP="00D731AC">
      <w:pPr>
        <w:pStyle w:val="Body"/>
        <w:numPr>
          <w:ilvl w:val="0"/>
          <w:numId w:val="17"/>
        </w:numPr>
      </w:pPr>
      <w:r>
        <w:t xml:space="preserve">If customer fullfill the </w:t>
      </w:r>
      <w:r w:rsidR="001F5451">
        <w:t xml:space="preserve">requirement in preivous billing cycle, </w:t>
      </w:r>
      <w:r w:rsidR="007F69B9">
        <w:t xml:space="preserve">Special </w:t>
      </w:r>
      <w:r w:rsidR="00475F76">
        <w:t xml:space="preserve">cashback </w:t>
      </w:r>
      <w:r w:rsidR="00EF012E">
        <w:t xml:space="preserve">rate is </w:t>
      </w:r>
      <w:r w:rsidR="007F69B9">
        <w:t>applied at the beginning of the new billing cycle.</w:t>
      </w:r>
    </w:p>
    <w:p w14:paraId="6AFF6B10" w14:textId="0193B7C3" w:rsidR="00EE2473" w:rsidRPr="00FA14F3" w:rsidRDefault="00EE2473" w:rsidP="00FA14F3">
      <w:pPr>
        <w:pStyle w:val="ListParagraph"/>
        <w:numPr>
          <w:ilvl w:val="0"/>
          <w:numId w:val="17"/>
        </w:numPr>
        <w:shd w:val="clear" w:color="auto" w:fill="FFFFFF" w:themeFill="background1"/>
        <w:spacing w:after="120" w:line="240" w:lineRule="auto"/>
        <w:rPr>
          <w:rFonts w:ascii="Segoe UI" w:eastAsia="Times New Roman" w:hAnsi="Segoe UI" w:cs="Segoe UI"/>
          <w:color w:val="212121"/>
          <w:sz w:val="23"/>
          <w:szCs w:val="23"/>
          <w:lang w:eastAsia="en-US"/>
        </w:rPr>
      </w:pPr>
      <w:r w:rsidRPr="00FA14F3">
        <w:rPr>
          <w:rFonts w:eastAsia="Times New Roman" w:cs="Segoe UI"/>
          <w:color w:val="212121"/>
          <w:szCs w:val="20"/>
          <w:shd w:val="clear" w:color="auto" w:fill="FFFFFF" w:themeFill="background1"/>
          <w:lang w:eastAsia="en-US"/>
        </w:rPr>
        <w:t>If customer is cashback sucessfully, the cashback amount will be active on billing date as Loyalty Point. Customer can exchanged Loyalty Points to money.</w:t>
      </w:r>
    </w:p>
    <w:p w14:paraId="63BB3D4C" w14:textId="58ACC9FE" w:rsidR="00EE2473" w:rsidRPr="00EE2473" w:rsidRDefault="00EE2473" w:rsidP="00FA14F3">
      <w:pPr>
        <w:pStyle w:val="ListParagraph"/>
        <w:numPr>
          <w:ilvl w:val="0"/>
          <w:numId w:val="17"/>
        </w:numPr>
        <w:shd w:val="clear" w:color="auto" w:fill="FFFFFF" w:themeFill="background1"/>
        <w:spacing w:after="120" w:line="240" w:lineRule="auto"/>
        <w:rPr>
          <w:rFonts w:ascii="Segoe UI" w:eastAsia="Times New Roman" w:hAnsi="Segoe UI" w:cs="Segoe UI"/>
          <w:color w:val="212121"/>
          <w:sz w:val="23"/>
          <w:szCs w:val="23"/>
          <w:lang w:eastAsia="en-US"/>
        </w:rPr>
      </w:pPr>
      <w:r w:rsidRPr="00FA14F3">
        <w:rPr>
          <w:rFonts w:eastAsia="Times New Roman" w:cs="Segoe UI"/>
          <w:color w:val="212121"/>
          <w:szCs w:val="20"/>
          <w:shd w:val="clear" w:color="auto" w:fill="FFFFFF" w:themeFill="background1"/>
          <w:lang w:eastAsia="en-US"/>
        </w:rPr>
        <w:t>Cashback amount is converted with rate 1 VND = 1 Loyalty Points and this amount is shown in statement</w:t>
      </w:r>
    </w:p>
    <w:p w14:paraId="2D5AC134" w14:textId="77777777" w:rsidR="00EE2473" w:rsidRDefault="00EE2473" w:rsidP="00EE2473">
      <w:pPr>
        <w:pStyle w:val="Body"/>
        <w:ind w:left="1440"/>
      </w:pPr>
    </w:p>
    <w:p w14:paraId="5AB2C1FB" w14:textId="6A0DD65A" w:rsidR="00371A72" w:rsidRDefault="00371A72" w:rsidP="00371A72">
      <w:pPr>
        <w:pStyle w:val="Body"/>
      </w:pPr>
      <w:r>
        <w:t>Special Offer Rule</w:t>
      </w:r>
    </w:p>
    <w:p w14:paraId="2FE52F23" w14:textId="6788C69E" w:rsidR="00D731AC" w:rsidRDefault="00D731AC" w:rsidP="00D731AC">
      <w:pPr>
        <w:pStyle w:val="Body"/>
        <w:numPr>
          <w:ilvl w:val="0"/>
          <w:numId w:val="17"/>
        </w:numPr>
      </w:pPr>
      <w:r>
        <w:t xml:space="preserve">Special </w:t>
      </w:r>
      <w:r w:rsidR="00EB66CD">
        <w:t>Cashback</w:t>
      </w:r>
      <w:r>
        <w:t xml:space="preserve"> rate is based from the </w:t>
      </w:r>
      <w:r w:rsidR="00C4130E">
        <w:t>scheme code and transaction volum</w:t>
      </w:r>
      <w:r w:rsidR="00776F21">
        <w:t>e</w:t>
      </w:r>
      <w:r w:rsidR="00C4130E">
        <w:t xml:space="preserve"> in one billing cycle</w:t>
      </w:r>
    </w:p>
    <w:p w14:paraId="73F10917" w14:textId="00F6AC3F" w:rsidR="0068362F" w:rsidRDefault="0068362F" w:rsidP="0068362F">
      <w:pPr>
        <w:pStyle w:val="Body"/>
      </w:pPr>
    </w:p>
    <w:tbl>
      <w:tblPr>
        <w:tblW w:w="4450" w:type="pct"/>
        <w:tblInd w:w="1080" w:type="dxa"/>
        <w:shd w:val="clear" w:color="auto" w:fill="FFFFFF"/>
        <w:tblCellMar>
          <w:left w:w="0" w:type="dxa"/>
          <w:right w:w="0" w:type="dxa"/>
        </w:tblCellMar>
        <w:tblLook w:val="04A0" w:firstRow="1" w:lastRow="0" w:firstColumn="1" w:lastColumn="0" w:noHBand="0" w:noVBand="1"/>
      </w:tblPr>
      <w:tblGrid>
        <w:gridCol w:w="1520"/>
        <w:gridCol w:w="1573"/>
        <w:gridCol w:w="1551"/>
        <w:gridCol w:w="1323"/>
        <w:gridCol w:w="1616"/>
        <w:gridCol w:w="1436"/>
      </w:tblGrid>
      <w:tr w:rsidR="0068362F" w:rsidRPr="0068362F" w14:paraId="38CAF1EA" w14:textId="77777777" w:rsidTr="0068362F">
        <w:tc>
          <w:tcPr>
            <w:tcW w:w="1775" w:type="dxa"/>
            <w:tcBorders>
              <w:top w:val="single" w:sz="8" w:space="0" w:color="auto"/>
              <w:left w:val="nil"/>
              <w:bottom w:val="single" w:sz="8" w:space="0" w:color="auto"/>
              <w:right w:val="nil"/>
            </w:tcBorders>
            <w:shd w:val="clear" w:color="auto" w:fill="E7F1F9"/>
            <w:tcMar>
              <w:top w:w="0" w:type="dxa"/>
              <w:left w:w="108" w:type="dxa"/>
              <w:bottom w:w="0" w:type="dxa"/>
              <w:right w:w="108" w:type="dxa"/>
            </w:tcMar>
            <w:hideMark/>
          </w:tcPr>
          <w:p w14:paraId="5D56A17F" w14:textId="77777777" w:rsidR="0068362F" w:rsidRPr="0068362F" w:rsidRDefault="0068362F" w:rsidP="0068362F">
            <w:pPr>
              <w:spacing w:after="120" w:line="240" w:lineRule="auto"/>
              <w:ind w:left="0"/>
              <w:jc w:val="center"/>
              <w:rPr>
                <w:rFonts w:ascii="Segoe UI" w:eastAsia="Times New Roman" w:hAnsi="Segoe UI" w:cs="Segoe UI"/>
                <w:color w:val="212121"/>
                <w:sz w:val="23"/>
                <w:szCs w:val="23"/>
                <w:shd w:val="clear" w:color="auto" w:fill="E7F1F9"/>
                <w:lang w:eastAsia="en-US"/>
              </w:rPr>
            </w:pPr>
            <w:r w:rsidRPr="0068362F">
              <w:rPr>
                <w:rFonts w:eastAsia="Times New Roman" w:cs="Segoe UI"/>
                <w:b/>
                <w:bCs/>
                <w:color w:val="000000"/>
                <w:sz w:val="14"/>
                <w:szCs w:val="14"/>
                <w:shd w:val="clear" w:color="auto" w:fill="E7F1F9"/>
                <w:lang w:val="en-GB" w:eastAsia="en-US"/>
              </w:rPr>
              <w:t>Scheme Code</w:t>
            </w:r>
          </w:p>
        </w:tc>
        <w:tc>
          <w:tcPr>
            <w:tcW w:w="2203" w:type="dxa"/>
            <w:tcBorders>
              <w:top w:val="single" w:sz="8" w:space="0" w:color="auto"/>
              <w:left w:val="nil"/>
              <w:bottom w:val="single" w:sz="8" w:space="0" w:color="auto"/>
              <w:right w:val="nil"/>
            </w:tcBorders>
            <w:shd w:val="clear" w:color="auto" w:fill="E7F1F9"/>
            <w:tcMar>
              <w:top w:w="0" w:type="dxa"/>
              <w:left w:w="108" w:type="dxa"/>
              <w:bottom w:w="0" w:type="dxa"/>
              <w:right w:w="108" w:type="dxa"/>
            </w:tcMar>
            <w:hideMark/>
          </w:tcPr>
          <w:p w14:paraId="5F7E7AD9" w14:textId="77777777" w:rsidR="0068362F" w:rsidRPr="0068362F" w:rsidRDefault="0068362F" w:rsidP="0068362F">
            <w:pPr>
              <w:spacing w:after="120" w:line="240" w:lineRule="auto"/>
              <w:ind w:left="0"/>
              <w:jc w:val="center"/>
              <w:rPr>
                <w:rFonts w:ascii="Calibri" w:eastAsia="Times New Roman" w:hAnsi="Calibri" w:cs="Segoe UI"/>
                <w:b/>
                <w:bCs/>
                <w:color w:val="000000"/>
                <w:sz w:val="14"/>
                <w:szCs w:val="14"/>
                <w:shd w:val="clear" w:color="auto" w:fill="E7F1F9"/>
                <w:lang w:val="ru-RU" w:eastAsia="en-US"/>
              </w:rPr>
            </w:pPr>
            <w:r w:rsidRPr="0068362F">
              <w:rPr>
                <w:rFonts w:ascii="Calibri" w:eastAsia="Times New Roman" w:hAnsi="Calibri" w:cs="Segoe UI"/>
                <w:b/>
                <w:bCs/>
                <w:color w:val="000000"/>
                <w:sz w:val="14"/>
                <w:szCs w:val="14"/>
                <w:shd w:val="clear" w:color="auto" w:fill="E7F1F9"/>
                <w:lang w:val="ru-RU" w:eastAsia="en-US"/>
              </w:rPr>
              <w:t>Total Trans Amount</w:t>
            </w:r>
          </w:p>
        </w:tc>
        <w:tc>
          <w:tcPr>
            <w:tcW w:w="4099" w:type="dxa"/>
            <w:gridSpan w:val="2"/>
            <w:tcBorders>
              <w:top w:val="single" w:sz="8" w:space="0" w:color="auto"/>
              <w:left w:val="nil"/>
              <w:bottom w:val="single" w:sz="8" w:space="0" w:color="auto"/>
              <w:right w:val="nil"/>
            </w:tcBorders>
            <w:shd w:val="clear" w:color="auto" w:fill="E7F1F9"/>
            <w:tcMar>
              <w:top w:w="0" w:type="dxa"/>
              <w:left w:w="108" w:type="dxa"/>
              <w:bottom w:w="0" w:type="dxa"/>
              <w:right w:w="108" w:type="dxa"/>
            </w:tcMar>
            <w:hideMark/>
          </w:tcPr>
          <w:p w14:paraId="123BBE63" w14:textId="77777777" w:rsidR="0068362F" w:rsidRPr="0068362F" w:rsidRDefault="0068362F" w:rsidP="0068362F">
            <w:pPr>
              <w:spacing w:after="120" w:line="240" w:lineRule="auto"/>
              <w:ind w:left="0"/>
              <w:jc w:val="center"/>
              <w:rPr>
                <w:rFonts w:ascii="Calibri" w:eastAsia="Times New Roman" w:hAnsi="Calibri" w:cs="Segoe UI"/>
                <w:b/>
                <w:bCs/>
                <w:color w:val="000000"/>
                <w:sz w:val="14"/>
                <w:szCs w:val="14"/>
                <w:shd w:val="clear" w:color="auto" w:fill="E7F1F9"/>
                <w:lang w:val="ru-RU" w:eastAsia="en-US"/>
              </w:rPr>
            </w:pPr>
            <w:r w:rsidRPr="0068362F">
              <w:rPr>
                <w:rFonts w:ascii="Calibri" w:eastAsia="Times New Roman" w:hAnsi="Calibri" w:cs="Segoe UI"/>
                <w:b/>
                <w:bCs/>
                <w:color w:val="000000"/>
                <w:sz w:val="14"/>
                <w:szCs w:val="14"/>
                <w:shd w:val="clear" w:color="auto" w:fill="E7F1F9"/>
                <w:lang w:val="ru-RU" w:eastAsia="en-US"/>
              </w:rPr>
              <w:t>AS - IS</w:t>
            </w:r>
          </w:p>
        </w:tc>
        <w:tc>
          <w:tcPr>
            <w:tcW w:w="4518" w:type="dxa"/>
            <w:gridSpan w:val="2"/>
            <w:tcBorders>
              <w:top w:val="single" w:sz="8" w:space="0" w:color="auto"/>
              <w:left w:val="nil"/>
              <w:bottom w:val="single" w:sz="8" w:space="0" w:color="auto"/>
              <w:right w:val="nil"/>
            </w:tcBorders>
            <w:shd w:val="clear" w:color="auto" w:fill="E7F1F9"/>
            <w:tcMar>
              <w:top w:w="0" w:type="dxa"/>
              <w:left w:w="108" w:type="dxa"/>
              <w:bottom w:w="0" w:type="dxa"/>
              <w:right w:w="108" w:type="dxa"/>
            </w:tcMar>
            <w:hideMark/>
          </w:tcPr>
          <w:p w14:paraId="1903907E" w14:textId="77777777" w:rsidR="0068362F" w:rsidRPr="0068362F" w:rsidRDefault="0068362F" w:rsidP="0068362F">
            <w:pPr>
              <w:spacing w:after="120" w:line="240" w:lineRule="auto"/>
              <w:ind w:left="0"/>
              <w:jc w:val="center"/>
              <w:rPr>
                <w:rFonts w:ascii="Calibri" w:eastAsia="Times New Roman" w:hAnsi="Calibri" w:cs="Segoe UI"/>
                <w:b/>
                <w:bCs/>
                <w:color w:val="000000"/>
                <w:sz w:val="14"/>
                <w:szCs w:val="14"/>
                <w:shd w:val="clear" w:color="auto" w:fill="E7F1F9"/>
                <w:lang w:val="ru-RU" w:eastAsia="en-US"/>
              </w:rPr>
            </w:pPr>
            <w:r w:rsidRPr="0068362F">
              <w:rPr>
                <w:rFonts w:ascii="Calibri" w:eastAsia="Times New Roman" w:hAnsi="Calibri" w:cs="Segoe UI"/>
                <w:b/>
                <w:bCs/>
                <w:color w:val="000000"/>
                <w:sz w:val="14"/>
                <w:szCs w:val="14"/>
                <w:shd w:val="clear" w:color="auto" w:fill="E7F1F9"/>
                <w:lang w:val="ru-RU" w:eastAsia="en-US"/>
              </w:rPr>
              <w:t>TO - BE</w:t>
            </w:r>
          </w:p>
        </w:tc>
      </w:tr>
      <w:tr w:rsidR="0068362F" w:rsidRPr="0068362F" w14:paraId="0CACE3AA" w14:textId="77777777" w:rsidTr="0068362F">
        <w:tc>
          <w:tcPr>
            <w:tcW w:w="1775" w:type="dxa"/>
            <w:tcBorders>
              <w:top w:val="nil"/>
              <w:left w:val="nil"/>
              <w:bottom w:val="single" w:sz="8" w:space="0" w:color="auto"/>
              <w:right w:val="nil"/>
            </w:tcBorders>
            <w:shd w:val="clear" w:color="auto" w:fill="E7F1F9"/>
            <w:tcMar>
              <w:top w:w="0" w:type="dxa"/>
              <w:left w:w="108" w:type="dxa"/>
              <w:bottom w:w="0" w:type="dxa"/>
              <w:right w:w="108" w:type="dxa"/>
            </w:tcMar>
            <w:hideMark/>
          </w:tcPr>
          <w:p w14:paraId="5CAF6410" w14:textId="77777777" w:rsidR="0068362F" w:rsidRPr="0068362F" w:rsidRDefault="0068362F" w:rsidP="0068362F">
            <w:pPr>
              <w:spacing w:after="120" w:line="240" w:lineRule="auto"/>
              <w:ind w:left="0"/>
              <w:jc w:val="center"/>
              <w:rPr>
                <w:rFonts w:ascii="Segoe UI" w:eastAsia="Times New Roman" w:hAnsi="Segoe UI" w:cs="Segoe UI"/>
                <w:color w:val="212121"/>
                <w:sz w:val="23"/>
                <w:szCs w:val="23"/>
                <w:shd w:val="clear" w:color="auto" w:fill="E7F1F9"/>
                <w:lang w:eastAsia="en-US"/>
              </w:rPr>
            </w:pPr>
            <w:r w:rsidRPr="0068362F">
              <w:rPr>
                <w:rFonts w:eastAsia="Times New Roman" w:cs="Segoe UI"/>
                <w:b/>
                <w:bCs/>
                <w:color w:val="000000"/>
                <w:sz w:val="14"/>
                <w:szCs w:val="14"/>
                <w:shd w:val="clear" w:color="auto" w:fill="E7F1F9"/>
                <w:lang w:val="en-GB" w:eastAsia="en-US"/>
              </w:rPr>
              <w:t> </w:t>
            </w:r>
          </w:p>
        </w:tc>
        <w:tc>
          <w:tcPr>
            <w:tcW w:w="2203" w:type="dxa"/>
            <w:tcBorders>
              <w:top w:val="nil"/>
              <w:left w:val="nil"/>
              <w:bottom w:val="single" w:sz="8" w:space="0" w:color="auto"/>
              <w:right w:val="nil"/>
            </w:tcBorders>
            <w:shd w:val="clear" w:color="auto" w:fill="E7F1F9"/>
            <w:tcMar>
              <w:top w:w="0" w:type="dxa"/>
              <w:left w:w="108" w:type="dxa"/>
              <w:bottom w:w="0" w:type="dxa"/>
              <w:right w:w="108" w:type="dxa"/>
            </w:tcMar>
            <w:hideMark/>
          </w:tcPr>
          <w:p w14:paraId="4F9EB3A5" w14:textId="77777777" w:rsidR="0068362F" w:rsidRPr="0068362F" w:rsidRDefault="0068362F" w:rsidP="0068362F">
            <w:pPr>
              <w:spacing w:after="120" w:line="240" w:lineRule="auto"/>
              <w:ind w:left="0"/>
              <w:jc w:val="center"/>
              <w:rPr>
                <w:rFonts w:ascii="Calibri" w:eastAsia="Times New Roman" w:hAnsi="Calibri" w:cs="Segoe UI"/>
                <w:b/>
                <w:bCs/>
                <w:color w:val="000000"/>
                <w:sz w:val="14"/>
                <w:szCs w:val="14"/>
                <w:shd w:val="clear" w:color="auto" w:fill="E7F1F9"/>
                <w:lang w:val="ru-RU" w:eastAsia="en-US"/>
              </w:rPr>
            </w:pPr>
            <w:r w:rsidRPr="0068362F">
              <w:rPr>
                <w:rFonts w:ascii="Calibri" w:eastAsia="Times New Roman" w:hAnsi="Calibri" w:cs="Segoe UI"/>
                <w:b/>
                <w:bCs/>
                <w:color w:val="000000"/>
                <w:sz w:val="14"/>
                <w:szCs w:val="14"/>
                <w:shd w:val="clear" w:color="auto" w:fill="E7F1F9"/>
                <w:lang w:val="ru-RU" w:eastAsia="en-US"/>
              </w:rPr>
              <w:t> </w:t>
            </w:r>
          </w:p>
        </w:tc>
        <w:tc>
          <w:tcPr>
            <w:tcW w:w="2003" w:type="dxa"/>
            <w:tcBorders>
              <w:top w:val="nil"/>
              <w:left w:val="nil"/>
              <w:bottom w:val="single" w:sz="8" w:space="0" w:color="auto"/>
              <w:right w:val="nil"/>
            </w:tcBorders>
            <w:shd w:val="clear" w:color="auto" w:fill="E7F1F9"/>
            <w:tcMar>
              <w:top w:w="0" w:type="dxa"/>
              <w:left w:w="108" w:type="dxa"/>
              <w:bottom w:w="0" w:type="dxa"/>
              <w:right w:w="108" w:type="dxa"/>
            </w:tcMar>
            <w:hideMark/>
          </w:tcPr>
          <w:p w14:paraId="165EA81F" w14:textId="77777777" w:rsidR="0068362F" w:rsidRPr="0068362F" w:rsidRDefault="0068362F" w:rsidP="0068362F">
            <w:pPr>
              <w:spacing w:after="120" w:line="240" w:lineRule="auto"/>
              <w:ind w:left="0"/>
              <w:jc w:val="center"/>
              <w:rPr>
                <w:rFonts w:ascii="Calibri" w:eastAsia="Times New Roman" w:hAnsi="Calibri" w:cs="Segoe UI"/>
                <w:b/>
                <w:bCs/>
                <w:color w:val="000000"/>
                <w:sz w:val="14"/>
                <w:szCs w:val="14"/>
                <w:shd w:val="clear" w:color="auto" w:fill="E7F1F9"/>
                <w:lang w:val="ru-RU" w:eastAsia="en-US"/>
              </w:rPr>
            </w:pPr>
            <w:r w:rsidRPr="0068362F">
              <w:rPr>
                <w:rFonts w:ascii="Calibri" w:eastAsia="Times New Roman" w:hAnsi="Calibri" w:cs="Segoe UI"/>
                <w:b/>
                <w:bCs/>
                <w:color w:val="000000"/>
                <w:sz w:val="14"/>
                <w:szCs w:val="14"/>
                <w:shd w:val="clear" w:color="auto" w:fill="E7F1F9"/>
                <w:lang w:val="ru-RU" w:eastAsia="en-US"/>
              </w:rPr>
              <w:t>Payment method</w:t>
            </w:r>
          </w:p>
        </w:tc>
        <w:tc>
          <w:tcPr>
            <w:tcW w:w="1879" w:type="dxa"/>
            <w:tcBorders>
              <w:top w:val="nil"/>
              <w:left w:val="nil"/>
              <w:bottom w:val="single" w:sz="8" w:space="0" w:color="auto"/>
              <w:right w:val="nil"/>
            </w:tcBorders>
            <w:shd w:val="clear" w:color="auto" w:fill="E7F1F9"/>
            <w:tcMar>
              <w:top w:w="0" w:type="dxa"/>
              <w:left w:w="108" w:type="dxa"/>
              <w:bottom w:w="0" w:type="dxa"/>
              <w:right w:w="108" w:type="dxa"/>
            </w:tcMar>
            <w:hideMark/>
          </w:tcPr>
          <w:p w14:paraId="4864654F" w14:textId="77777777" w:rsidR="0068362F" w:rsidRPr="0068362F" w:rsidRDefault="0068362F" w:rsidP="0068362F">
            <w:pPr>
              <w:spacing w:after="120" w:line="240" w:lineRule="auto"/>
              <w:ind w:left="0"/>
              <w:jc w:val="center"/>
              <w:rPr>
                <w:rFonts w:ascii="Calibri" w:eastAsia="Times New Roman" w:hAnsi="Calibri" w:cs="Segoe UI"/>
                <w:b/>
                <w:bCs/>
                <w:color w:val="000000"/>
                <w:sz w:val="14"/>
                <w:szCs w:val="14"/>
                <w:shd w:val="clear" w:color="auto" w:fill="E7F1F9"/>
                <w:lang w:val="ru-RU" w:eastAsia="en-US"/>
              </w:rPr>
            </w:pPr>
            <w:r w:rsidRPr="0068362F">
              <w:rPr>
                <w:rFonts w:ascii="Calibri" w:eastAsia="Times New Roman" w:hAnsi="Calibri" w:cs="Segoe UI"/>
                <w:b/>
                <w:bCs/>
                <w:color w:val="000000"/>
                <w:sz w:val="14"/>
                <w:szCs w:val="14"/>
                <w:shd w:val="clear" w:color="auto" w:fill="E7F1F9"/>
                <w:lang w:val="ru-RU" w:eastAsia="en-US"/>
              </w:rPr>
              <w:t>cashback Rate</w:t>
            </w:r>
          </w:p>
        </w:tc>
        <w:tc>
          <w:tcPr>
            <w:tcW w:w="2156" w:type="dxa"/>
            <w:tcBorders>
              <w:top w:val="nil"/>
              <w:left w:val="nil"/>
              <w:bottom w:val="single" w:sz="8" w:space="0" w:color="auto"/>
              <w:right w:val="nil"/>
            </w:tcBorders>
            <w:shd w:val="clear" w:color="auto" w:fill="E7F1F9"/>
            <w:tcMar>
              <w:top w:w="0" w:type="dxa"/>
              <w:left w:w="108" w:type="dxa"/>
              <w:bottom w:w="0" w:type="dxa"/>
              <w:right w:w="108" w:type="dxa"/>
            </w:tcMar>
            <w:hideMark/>
          </w:tcPr>
          <w:p w14:paraId="4E8F5C71" w14:textId="77777777" w:rsidR="0068362F" w:rsidRPr="0068362F" w:rsidRDefault="0068362F" w:rsidP="0068362F">
            <w:pPr>
              <w:spacing w:after="120" w:line="240" w:lineRule="auto"/>
              <w:ind w:left="0"/>
              <w:jc w:val="center"/>
              <w:rPr>
                <w:rFonts w:ascii="Calibri" w:eastAsia="Times New Roman" w:hAnsi="Calibri" w:cs="Segoe UI"/>
                <w:b/>
                <w:bCs/>
                <w:color w:val="000000"/>
                <w:sz w:val="14"/>
                <w:szCs w:val="14"/>
                <w:shd w:val="clear" w:color="auto" w:fill="E7F1F9"/>
                <w:lang w:val="ru-RU" w:eastAsia="en-US"/>
              </w:rPr>
            </w:pPr>
            <w:r w:rsidRPr="0068362F">
              <w:rPr>
                <w:rFonts w:ascii="Calibri" w:eastAsia="Times New Roman" w:hAnsi="Calibri" w:cs="Segoe UI"/>
                <w:b/>
                <w:bCs/>
                <w:color w:val="000000"/>
                <w:sz w:val="14"/>
                <w:szCs w:val="14"/>
                <w:shd w:val="clear" w:color="auto" w:fill="E7F1F9"/>
                <w:lang w:val="ru-RU" w:eastAsia="en-US"/>
              </w:rPr>
              <w:t>Payment method</w:t>
            </w:r>
          </w:p>
        </w:tc>
        <w:tc>
          <w:tcPr>
            <w:tcW w:w="2146" w:type="dxa"/>
            <w:tcBorders>
              <w:top w:val="nil"/>
              <w:left w:val="nil"/>
              <w:bottom w:val="single" w:sz="8" w:space="0" w:color="auto"/>
              <w:right w:val="nil"/>
            </w:tcBorders>
            <w:shd w:val="clear" w:color="auto" w:fill="E7F1F9"/>
            <w:tcMar>
              <w:top w:w="0" w:type="dxa"/>
              <w:left w:w="108" w:type="dxa"/>
              <w:bottom w:w="0" w:type="dxa"/>
              <w:right w:w="108" w:type="dxa"/>
            </w:tcMar>
            <w:hideMark/>
          </w:tcPr>
          <w:p w14:paraId="6CDA4599" w14:textId="77777777" w:rsidR="0068362F" w:rsidRPr="0068362F" w:rsidRDefault="0068362F" w:rsidP="0068362F">
            <w:pPr>
              <w:spacing w:after="120" w:line="240" w:lineRule="auto"/>
              <w:ind w:left="0"/>
              <w:jc w:val="center"/>
              <w:rPr>
                <w:rFonts w:ascii="Calibri" w:eastAsia="Times New Roman" w:hAnsi="Calibri" w:cs="Segoe UI"/>
                <w:b/>
                <w:bCs/>
                <w:color w:val="000000"/>
                <w:sz w:val="14"/>
                <w:szCs w:val="14"/>
                <w:shd w:val="clear" w:color="auto" w:fill="E7F1F9"/>
                <w:lang w:val="ru-RU" w:eastAsia="en-US"/>
              </w:rPr>
            </w:pPr>
            <w:r w:rsidRPr="0068362F">
              <w:rPr>
                <w:rFonts w:ascii="Calibri" w:eastAsia="Times New Roman" w:hAnsi="Calibri" w:cs="Segoe UI"/>
                <w:b/>
                <w:bCs/>
                <w:color w:val="000000"/>
                <w:sz w:val="14"/>
                <w:szCs w:val="14"/>
                <w:shd w:val="clear" w:color="auto" w:fill="E7F1F9"/>
                <w:lang w:val="ru-RU" w:eastAsia="en-US"/>
              </w:rPr>
              <w:t>cashback Rate</w:t>
            </w:r>
          </w:p>
        </w:tc>
      </w:tr>
      <w:tr w:rsidR="00FA14F3" w:rsidRPr="0068362F" w14:paraId="53386C6D" w14:textId="77777777" w:rsidTr="00FA14F3">
        <w:trPr>
          <w:trHeight w:val="252"/>
        </w:trPr>
        <w:tc>
          <w:tcPr>
            <w:tcW w:w="1775" w:type="dxa"/>
            <w:tcBorders>
              <w:top w:val="nil"/>
              <w:left w:val="nil"/>
              <w:bottom w:val="single" w:sz="8" w:space="0" w:color="auto"/>
              <w:right w:val="nil"/>
            </w:tcBorders>
            <w:shd w:val="clear" w:color="auto" w:fill="FFFFFF"/>
            <w:tcMar>
              <w:top w:w="0" w:type="dxa"/>
              <w:left w:w="108" w:type="dxa"/>
              <w:bottom w:w="0" w:type="dxa"/>
              <w:right w:w="108" w:type="dxa"/>
            </w:tcMar>
            <w:hideMark/>
          </w:tcPr>
          <w:p w14:paraId="5FA6A595" w14:textId="77777777" w:rsidR="0068362F" w:rsidRPr="0068362F" w:rsidRDefault="0068362F" w:rsidP="0068362F">
            <w:pPr>
              <w:spacing w:after="60" w:line="240" w:lineRule="auto"/>
              <w:ind w:left="0"/>
              <w:rPr>
                <w:rFonts w:ascii="Segoe UI" w:eastAsia="Times New Roman" w:hAnsi="Segoe UI" w:cs="Segoe UI"/>
                <w:color w:val="212121"/>
                <w:sz w:val="23"/>
                <w:szCs w:val="23"/>
                <w:lang w:eastAsia="en-US"/>
              </w:rPr>
            </w:pPr>
            <w:r w:rsidRPr="0068362F">
              <w:rPr>
                <w:rFonts w:eastAsia="Times New Roman" w:cs="Segoe UI"/>
                <w:color w:val="000000"/>
                <w:szCs w:val="20"/>
                <w:lang w:val="en-GB" w:eastAsia="en-US"/>
              </w:rPr>
              <w:t>PL.SDGA01</w:t>
            </w:r>
          </w:p>
          <w:p w14:paraId="172B2125" w14:textId="77777777" w:rsidR="0068362F" w:rsidRPr="0068362F" w:rsidRDefault="0068362F" w:rsidP="0068362F">
            <w:pPr>
              <w:spacing w:after="60" w:line="240" w:lineRule="auto"/>
              <w:ind w:left="0"/>
              <w:rPr>
                <w:rFonts w:ascii="Segoe UI" w:eastAsia="Times New Roman" w:hAnsi="Segoe UI" w:cs="Segoe UI"/>
                <w:color w:val="212121"/>
                <w:sz w:val="23"/>
                <w:szCs w:val="23"/>
                <w:lang w:eastAsia="en-US"/>
              </w:rPr>
            </w:pPr>
            <w:r w:rsidRPr="0068362F">
              <w:rPr>
                <w:rFonts w:eastAsia="Times New Roman" w:cs="Segoe UI"/>
                <w:color w:val="000000"/>
                <w:szCs w:val="20"/>
                <w:lang w:val="en-GB" w:eastAsia="en-US"/>
              </w:rPr>
              <w:t>PL.SDGB01</w:t>
            </w:r>
          </w:p>
          <w:p w14:paraId="6CA33E03" w14:textId="77777777" w:rsidR="0068362F" w:rsidRPr="0068362F" w:rsidRDefault="0068362F" w:rsidP="0068362F">
            <w:pPr>
              <w:spacing w:after="60" w:line="240" w:lineRule="auto"/>
              <w:ind w:left="0"/>
              <w:rPr>
                <w:rFonts w:ascii="Segoe UI" w:eastAsia="Times New Roman" w:hAnsi="Segoe UI" w:cs="Segoe UI"/>
                <w:color w:val="212121"/>
                <w:sz w:val="23"/>
                <w:szCs w:val="23"/>
                <w:lang w:eastAsia="en-US"/>
              </w:rPr>
            </w:pPr>
            <w:r w:rsidRPr="0068362F">
              <w:rPr>
                <w:rFonts w:eastAsia="Times New Roman" w:cs="Segoe UI"/>
                <w:color w:val="000000"/>
                <w:szCs w:val="20"/>
                <w:lang w:val="en-GB" w:eastAsia="en-US"/>
              </w:rPr>
              <w:t>PL.SDGC01</w:t>
            </w:r>
          </w:p>
        </w:tc>
        <w:tc>
          <w:tcPr>
            <w:tcW w:w="2203" w:type="dxa"/>
            <w:tcBorders>
              <w:top w:val="nil"/>
              <w:left w:val="nil"/>
              <w:bottom w:val="single" w:sz="8" w:space="0" w:color="auto"/>
              <w:right w:val="nil"/>
            </w:tcBorders>
            <w:shd w:val="clear" w:color="auto" w:fill="FFFFFF"/>
            <w:tcMar>
              <w:top w:w="0" w:type="dxa"/>
              <w:left w:w="108" w:type="dxa"/>
              <w:bottom w:w="0" w:type="dxa"/>
              <w:right w:w="108" w:type="dxa"/>
            </w:tcMar>
            <w:hideMark/>
          </w:tcPr>
          <w:p w14:paraId="4D8EF46C" w14:textId="77777777" w:rsidR="0068362F" w:rsidRPr="0068362F" w:rsidRDefault="0068362F" w:rsidP="0068362F">
            <w:pPr>
              <w:spacing w:after="60" w:line="240" w:lineRule="auto"/>
              <w:ind w:left="0"/>
              <w:rPr>
                <w:rFonts w:eastAsia="Times New Roman" w:cs="Segoe UI"/>
                <w:color w:val="000000"/>
                <w:szCs w:val="20"/>
                <w:lang w:val="en-GB" w:eastAsia="en-US"/>
              </w:rPr>
            </w:pPr>
            <w:r w:rsidRPr="0068362F">
              <w:rPr>
                <w:rFonts w:eastAsia="Times New Roman" w:cs="Segoe UI"/>
                <w:color w:val="000000"/>
                <w:szCs w:val="20"/>
                <w:lang w:val="en-GB" w:eastAsia="en-US"/>
              </w:rPr>
              <w:t>4,000,000</w:t>
            </w:r>
          </w:p>
        </w:tc>
        <w:tc>
          <w:tcPr>
            <w:tcW w:w="2003" w:type="dxa"/>
            <w:tcBorders>
              <w:top w:val="nil"/>
              <w:left w:val="nil"/>
              <w:bottom w:val="single" w:sz="8" w:space="0" w:color="auto"/>
              <w:right w:val="nil"/>
            </w:tcBorders>
            <w:shd w:val="clear" w:color="auto" w:fill="auto"/>
            <w:tcMar>
              <w:top w:w="0" w:type="dxa"/>
              <w:left w:w="108" w:type="dxa"/>
              <w:bottom w:w="0" w:type="dxa"/>
              <w:right w:w="108" w:type="dxa"/>
            </w:tcMar>
            <w:hideMark/>
          </w:tcPr>
          <w:p w14:paraId="0043AC7A" w14:textId="77777777" w:rsidR="0068362F" w:rsidRPr="0068362F" w:rsidRDefault="0068362F" w:rsidP="0068362F">
            <w:pPr>
              <w:spacing w:after="60" w:line="240" w:lineRule="auto"/>
              <w:ind w:left="0"/>
              <w:rPr>
                <w:rFonts w:eastAsia="Times New Roman" w:cs="Segoe UI"/>
                <w:color w:val="000000"/>
                <w:szCs w:val="20"/>
                <w:lang w:val="en-GB" w:eastAsia="en-US"/>
              </w:rPr>
            </w:pPr>
            <w:r w:rsidRPr="0068362F">
              <w:rPr>
                <w:rFonts w:eastAsia="Times New Roman" w:cs="Segoe UI"/>
                <w:color w:val="000000"/>
                <w:szCs w:val="20"/>
                <w:lang w:val="en-GB" w:eastAsia="en-US"/>
              </w:rPr>
              <w:t>Pay full</w:t>
            </w:r>
          </w:p>
        </w:tc>
        <w:tc>
          <w:tcPr>
            <w:tcW w:w="1879" w:type="dxa"/>
            <w:tcBorders>
              <w:top w:val="nil"/>
              <w:left w:val="nil"/>
              <w:bottom w:val="single" w:sz="8" w:space="0" w:color="auto"/>
              <w:right w:val="nil"/>
            </w:tcBorders>
            <w:shd w:val="clear" w:color="auto" w:fill="auto"/>
            <w:tcMar>
              <w:top w:w="0" w:type="dxa"/>
              <w:left w:w="108" w:type="dxa"/>
              <w:bottom w:w="0" w:type="dxa"/>
              <w:right w:w="108" w:type="dxa"/>
            </w:tcMar>
            <w:hideMark/>
          </w:tcPr>
          <w:p w14:paraId="3F3C849C" w14:textId="77777777" w:rsidR="0068362F" w:rsidRPr="0068362F" w:rsidRDefault="0068362F" w:rsidP="0068362F">
            <w:pPr>
              <w:spacing w:after="60" w:line="240" w:lineRule="auto"/>
              <w:ind w:left="0"/>
              <w:jc w:val="center"/>
              <w:rPr>
                <w:rFonts w:eastAsia="Times New Roman" w:cs="Segoe UI"/>
                <w:color w:val="000000"/>
                <w:szCs w:val="20"/>
                <w:lang w:val="en-GB" w:eastAsia="en-US"/>
              </w:rPr>
            </w:pPr>
            <w:r w:rsidRPr="0068362F">
              <w:rPr>
                <w:rFonts w:eastAsia="Times New Roman" w:cs="Segoe UI"/>
                <w:color w:val="000000"/>
                <w:szCs w:val="20"/>
                <w:lang w:val="en-GB" w:eastAsia="en-US"/>
              </w:rPr>
              <w:t>0%</w:t>
            </w:r>
          </w:p>
        </w:tc>
        <w:tc>
          <w:tcPr>
            <w:tcW w:w="2156" w:type="dxa"/>
            <w:tcBorders>
              <w:top w:val="nil"/>
              <w:left w:val="nil"/>
              <w:bottom w:val="single" w:sz="8" w:space="0" w:color="auto"/>
              <w:right w:val="nil"/>
            </w:tcBorders>
            <w:shd w:val="clear" w:color="auto" w:fill="auto"/>
            <w:tcMar>
              <w:top w:w="0" w:type="dxa"/>
              <w:left w:w="108" w:type="dxa"/>
              <w:bottom w:w="0" w:type="dxa"/>
              <w:right w:w="108" w:type="dxa"/>
            </w:tcMar>
            <w:hideMark/>
          </w:tcPr>
          <w:p w14:paraId="0FB828AC" w14:textId="77777777" w:rsidR="0068362F" w:rsidRPr="0068362F" w:rsidRDefault="0068362F" w:rsidP="0068362F">
            <w:pPr>
              <w:spacing w:after="60" w:line="240" w:lineRule="auto"/>
              <w:ind w:left="0"/>
              <w:rPr>
                <w:rFonts w:eastAsia="Times New Roman" w:cs="Segoe UI"/>
                <w:color w:val="000000"/>
                <w:szCs w:val="20"/>
                <w:lang w:val="en-GB" w:eastAsia="en-US"/>
              </w:rPr>
            </w:pPr>
            <w:r w:rsidRPr="0068362F">
              <w:rPr>
                <w:rFonts w:eastAsia="Times New Roman" w:cs="Segoe UI"/>
                <w:color w:val="000000"/>
                <w:szCs w:val="20"/>
                <w:lang w:val="en-GB" w:eastAsia="en-US"/>
              </w:rPr>
              <w:t>Pay full</w:t>
            </w:r>
          </w:p>
        </w:tc>
        <w:tc>
          <w:tcPr>
            <w:tcW w:w="2146" w:type="dxa"/>
            <w:tcBorders>
              <w:top w:val="nil"/>
              <w:left w:val="nil"/>
              <w:bottom w:val="single" w:sz="8" w:space="0" w:color="auto"/>
              <w:right w:val="nil"/>
            </w:tcBorders>
            <w:shd w:val="clear" w:color="auto" w:fill="auto"/>
            <w:tcMar>
              <w:top w:w="0" w:type="dxa"/>
              <w:left w:w="108" w:type="dxa"/>
              <w:bottom w:w="0" w:type="dxa"/>
              <w:right w:w="108" w:type="dxa"/>
            </w:tcMar>
            <w:hideMark/>
          </w:tcPr>
          <w:p w14:paraId="26FD01BD" w14:textId="77777777" w:rsidR="0068362F" w:rsidRPr="0068362F" w:rsidRDefault="0068362F" w:rsidP="0068362F">
            <w:pPr>
              <w:spacing w:after="60" w:line="240" w:lineRule="auto"/>
              <w:ind w:left="0"/>
              <w:jc w:val="center"/>
              <w:rPr>
                <w:rFonts w:eastAsia="Times New Roman" w:cs="Segoe UI"/>
                <w:color w:val="000000"/>
                <w:szCs w:val="20"/>
                <w:lang w:val="en-GB" w:eastAsia="en-US"/>
              </w:rPr>
            </w:pPr>
            <w:r w:rsidRPr="0068362F">
              <w:rPr>
                <w:rFonts w:eastAsia="Times New Roman" w:cs="Segoe UI"/>
                <w:color w:val="000000"/>
                <w:szCs w:val="20"/>
                <w:lang w:val="en-GB" w:eastAsia="en-US"/>
              </w:rPr>
              <w:t>1%</w:t>
            </w:r>
          </w:p>
        </w:tc>
      </w:tr>
      <w:tr w:rsidR="00FA14F3" w:rsidRPr="0068362F" w14:paraId="2BEB8CDD" w14:textId="77777777" w:rsidTr="00FA14F3">
        <w:trPr>
          <w:trHeight w:val="252"/>
        </w:trPr>
        <w:tc>
          <w:tcPr>
            <w:tcW w:w="1775"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6A4775A" w14:textId="77777777" w:rsidR="0068362F" w:rsidRPr="0068362F" w:rsidRDefault="0068362F" w:rsidP="0068362F">
            <w:pPr>
              <w:spacing w:after="60" w:line="240" w:lineRule="auto"/>
              <w:ind w:left="0"/>
              <w:rPr>
                <w:rFonts w:ascii="Segoe UI" w:eastAsia="Times New Roman" w:hAnsi="Segoe UI" w:cs="Segoe UI"/>
                <w:color w:val="212121"/>
                <w:sz w:val="23"/>
                <w:szCs w:val="23"/>
                <w:lang w:eastAsia="en-US"/>
              </w:rPr>
            </w:pPr>
            <w:r w:rsidRPr="0068362F">
              <w:rPr>
                <w:rFonts w:eastAsia="Times New Roman" w:cs="Segoe UI"/>
                <w:color w:val="000000"/>
                <w:szCs w:val="20"/>
                <w:lang w:val="en-GB" w:eastAsia="en-US"/>
              </w:rPr>
              <w:t>PL.SDGA01</w:t>
            </w:r>
          </w:p>
          <w:p w14:paraId="5E8384CC" w14:textId="77777777" w:rsidR="0068362F" w:rsidRPr="0068362F" w:rsidRDefault="0068362F" w:rsidP="0068362F">
            <w:pPr>
              <w:spacing w:after="60" w:line="240" w:lineRule="auto"/>
              <w:ind w:left="0"/>
              <w:rPr>
                <w:rFonts w:ascii="Segoe UI" w:eastAsia="Times New Roman" w:hAnsi="Segoe UI" w:cs="Segoe UI"/>
                <w:color w:val="212121"/>
                <w:sz w:val="23"/>
                <w:szCs w:val="23"/>
                <w:lang w:eastAsia="en-US"/>
              </w:rPr>
            </w:pPr>
            <w:r w:rsidRPr="0068362F">
              <w:rPr>
                <w:rFonts w:eastAsia="Times New Roman" w:cs="Segoe UI"/>
                <w:color w:val="000000"/>
                <w:szCs w:val="20"/>
                <w:lang w:val="en-GB" w:eastAsia="en-US"/>
              </w:rPr>
              <w:t>PL.SDGB01</w:t>
            </w:r>
          </w:p>
          <w:p w14:paraId="768A5C6C" w14:textId="77777777" w:rsidR="0068362F" w:rsidRPr="0068362F" w:rsidRDefault="0068362F" w:rsidP="0068362F">
            <w:pPr>
              <w:spacing w:after="60" w:line="240" w:lineRule="auto"/>
              <w:ind w:left="0"/>
              <w:rPr>
                <w:rFonts w:ascii="Segoe UI" w:eastAsia="Times New Roman" w:hAnsi="Segoe UI" w:cs="Segoe UI"/>
                <w:color w:val="212121"/>
                <w:sz w:val="23"/>
                <w:szCs w:val="23"/>
                <w:lang w:eastAsia="en-US"/>
              </w:rPr>
            </w:pPr>
            <w:r w:rsidRPr="0068362F">
              <w:rPr>
                <w:rFonts w:eastAsia="Times New Roman" w:cs="Segoe UI"/>
                <w:color w:val="000000"/>
                <w:szCs w:val="20"/>
                <w:lang w:val="en-GB" w:eastAsia="en-US"/>
              </w:rPr>
              <w:t>PL.SDGC01</w:t>
            </w:r>
          </w:p>
        </w:tc>
        <w:tc>
          <w:tcPr>
            <w:tcW w:w="2203"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508A507" w14:textId="77777777" w:rsidR="0068362F" w:rsidRPr="0068362F" w:rsidRDefault="0068362F" w:rsidP="0068362F">
            <w:pPr>
              <w:spacing w:after="60" w:line="240" w:lineRule="auto"/>
              <w:ind w:left="0"/>
              <w:rPr>
                <w:rFonts w:eastAsia="Times New Roman" w:cs="Segoe UI"/>
                <w:color w:val="000000"/>
                <w:szCs w:val="20"/>
                <w:lang w:val="en-GB" w:eastAsia="en-US"/>
              </w:rPr>
            </w:pPr>
            <w:r w:rsidRPr="0068362F">
              <w:rPr>
                <w:rFonts w:eastAsia="Times New Roman" w:cs="Segoe UI"/>
                <w:color w:val="000000"/>
                <w:szCs w:val="20"/>
                <w:lang w:val="en-GB" w:eastAsia="en-US"/>
              </w:rPr>
              <w:t>4,000,000</w:t>
            </w:r>
          </w:p>
        </w:tc>
        <w:tc>
          <w:tcPr>
            <w:tcW w:w="2003" w:type="dxa"/>
            <w:tcBorders>
              <w:top w:val="nil"/>
              <w:left w:val="nil"/>
              <w:bottom w:val="single" w:sz="8" w:space="0" w:color="auto"/>
              <w:right w:val="nil"/>
            </w:tcBorders>
            <w:shd w:val="clear" w:color="auto" w:fill="auto"/>
            <w:tcMar>
              <w:top w:w="0" w:type="dxa"/>
              <w:left w:w="108" w:type="dxa"/>
              <w:bottom w:w="0" w:type="dxa"/>
              <w:right w:w="108" w:type="dxa"/>
            </w:tcMar>
            <w:hideMark/>
          </w:tcPr>
          <w:p w14:paraId="27AFD8E2" w14:textId="77777777" w:rsidR="0068362F" w:rsidRPr="0068362F" w:rsidRDefault="0068362F" w:rsidP="0068362F">
            <w:pPr>
              <w:spacing w:after="60" w:line="240" w:lineRule="auto"/>
              <w:ind w:left="0"/>
              <w:rPr>
                <w:rFonts w:eastAsia="Times New Roman" w:cs="Segoe UI"/>
                <w:color w:val="000000"/>
                <w:szCs w:val="20"/>
                <w:lang w:val="en-GB" w:eastAsia="en-US"/>
              </w:rPr>
            </w:pPr>
            <w:r w:rsidRPr="0068362F">
              <w:rPr>
                <w:rFonts w:eastAsia="Times New Roman" w:cs="Segoe UI"/>
                <w:color w:val="000000"/>
                <w:szCs w:val="20"/>
                <w:lang w:val="en-GB" w:eastAsia="en-US"/>
              </w:rPr>
              <w:t>Instalment</w:t>
            </w:r>
          </w:p>
        </w:tc>
        <w:tc>
          <w:tcPr>
            <w:tcW w:w="1879" w:type="dxa"/>
            <w:tcBorders>
              <w:top w:val="nil"/>
              <w:left w:val="nil"/>
              <w:bottom w:val="single" w:sz="8" w:space="0" w:color="auto"/>
              <w:right w:val="nil"/>
            </w:tcBorders>
            <w:shd w:val="clear" w:color="auto" w:fill="auto"/>
            <w:tcMar>
              <w:top w:w="0" w:type="dxa"/>
              <w:left w:w="108" w:type="dxa"/>
              <w:bottom w:w="0" w:type="dxa"/>
              <w:right w:w="108" w:type="dxa"/>
            </w:tcMar>
            <w:hideMark/>
          </w:tcPr>
          <w:p w14:paraId="202019B0" w14:textId="77777777" w:rsidR="0068362F" w:rsidRPr="0068362F" w:rsidRDefault="0068362F" w:rsidP="0068362F">
            <w:pPr>
              <w:spacing w:after="60" w:line="240" w:lineRule="auto"/>
              <w:ind w:left="0"/>
              <w:jc w:val="center"/>
              <w:rPr>
                <w:rFonts w:eastAsia="Times New Roman" w:cs="Segoe UI"/>
                <w:color w:val="000000"/>
                <w:szCs w:val="20"/>
                <w:lang w:val="en-GB" w:eastAsia="en-US"/>
              </w:rPr>
            </w:pPr>
            <w:r w:rsidRPr="0068362F">
              <w:rPr>
                <w:rFonts w:eastAsia="Times New Roman" w:cs="Segoe UI"/>
                <w:color w:val="000000"/>
                <w:szCs w:val="20"/>
                <w:lang w:val="en-GB" w:eastAsia="en-US"/>
              </w:rPr>
              <w:t>0%</w:t>
            </w:r>
          </w:p>
        </w:tc>
        <w:tc>
          <w:tcPr>
            <w:tcW w:w="2156" w:type="dxa"/>
            <w:tcBorders>
              <w:top w:val="nil"/>
              <w:left w:val="nil"/>
              <w:bottom w:val="single" w:sz="8" w:space="0" w:color="auto"/>
              <w:right w:val="nil"/>
            </w:tcBorders>
            <w:shd w:val="clear" w:color="auto" w:fill="auto"/>
            <w:tcMar>
              <w:top w:w="0" w:type="dxa"/>
              <w:left w:w="108" w:type="dxa"/>
              <w:bottom w:w="0" w:type="dxa"/>
              <w:right w:w="108" w:type="dxa"/>
            </w:tcMar>
            <w:hideMark/>
          </w:tcPr>
          <w:p w14:paraId="0A8648A3" w14:textId="77777777" w:rsidR="0068362F" w:rsidRPr="0068362F" w:rsidRDefault="0068362F" w:rsidP="0068362F">
            <w:pPr>
              <w:spacing w:after="60" w:line="240" w:lineRule="auto"/>
              <w:ind w:left="0"/>
              <w:rPr>
                <w:rFonts w:eastAsia="Times New Roman" w:cs="Segoe UI"/>
                <w:color w:val="000000"/>
                <w:szCs w:val="20"/>
                <w:lang w:val="en-GB" w:eastAsia="en-US"/>
              </w:rPr>
            </w:pPr>
            <w:r w:rsidRPr="0068362F">
              <w:rPr>
                <w:rFonts w:eastAsia="Times New Roman" w:cs="Segoe UI"/>
                <w:color w:val="000000"/>
                <w:szCs w:val="20"/>
                <w:lang w:val="en-GB" w:eastAsia="en-US"/>
              </w:rPr>
              <w:t>Instalment</w:t>
            </w:r>
          </w:p>
        </w:tc>
        <w:tc>
          <w:tcPr>
            <w:tcW w:w="2146" w:type="dxa"/>
            <w:tcBorders>
              <w:top w:val="nil"/>
              <w:left w:val="nil"/>
              <w:bottom w:val="single" w:sz="8" w:space="0" w:color="auto"/>
              <w:right w:val="nil"/>
            </w:tcBorders>
            <w:shd w:val="clear" w:color="auto" w:fill="auto"/>
            <w:tcMar>
              <w:top w:w="0" w:type="dxa"/>
              <w:left w:w="108" w:type="dxa"/>
              <w:bottom w:w="0" w:type="dxa"/>
              <w:right w:w="108" w:type="dxa"/>
            </w:tcMar>
            <w:hideMark/>
          </w:tcPr>
          <w:p w14:paraId="5C9D4491" w14:textId="77777777" w:rsidR="0068362F" w:rsidRPr="0068362F" w:rsidRDefault="0068362F" w:rsidP="0068362F">
            <w:pPr>
              <w:spacing w:after="60" w:line="240" w:lineRule="auto"/>
              <w:ind w:left="0"/>
              <w:jc w:val="center"/>
              <w:rPr>
                <w:rFonts w:eastAsia="Times New Roman" w:cs="Segoe UI"/>
                <w:color w:val="000000"/>
                <w:szCs w:val="20"/>
                <w:lang w:val="en-GB" w:eastAsia="en-US"/>
              </w:rPr>
            </w:pPr>
            <w:r w:rsidRPr="0068362F">
              <w:rPr>
                <w:rFonts w:eastAsia="Times New Roman" w:cs="Segoe UI"/>
                <w:color w:val="000000"/>
                <w:szCs w:val="20"/>
                <w:lang w:val="en-GB" w:eastAsia="en-US"/>
              </w:rPr>
              <w:t>3%</w:t>
            </w:r>
          </w:p>
          <w:p w14:paraId="185C6717" w14:textId="77777777" w:rsidR="0068362F" w:rsidRPr="0068362F" w:rsidRDefault="0068362F" w:rsidP="0068362F">
            <w:pPr>
              <w:spacing w:after="60" w:line="240" w:lineRule="auto"/>
              <w:ind w:left="0"/>
              <w:jc w:val="center"/>
              <w:rPr>
                <w:rFonts w:eastAsia="Times New Roman" w:cs="Segoe UI"/>
                <w:color w:val="000000"/>
                <w:szCs w:val="20"/>
                <w:lang w:val="en-GB" w:eastAsia="en-US"/>
              </w:rPr>
            </w:pPr>
            <w:r w:rsidRPr="0068362F">
              <w:rPr>
                <w:rFonts w:eastAsia="Times New Roman" w:cs="Segoe UI"/>
                <w:color w:val="000000"/>
                <w:szCs w:val="20"/>
                <w:lang w:val="en-GB" w:eastAsia="en-US"/>
              </w:rPr>
              <w:t> </w:t>
            </w:r>
          </w:p>
        </w:tc>
      </w:tr>
      <w:tr w:rsidR="00FA14F3" w:rsidRPr="0068362F" w14:paraId="57882F7B" w14:textId="77777777" w:rsidTr="00FA14F3">
        <w:trPr>
          <w:trHeight w:val="252"/>
        </w:trPr>
        <w:tc>
          <w:tcPr>
            <w:tcW w:w="1775" w:type="dxa"/>
            <w:tcBorders>
              <w:top w:val="nil"/>
              <w:left w:val="nil"/>
              <w:bottom w:val="single" w:sz="8" w:space="0" w:color="auto"/>
              <w:right w:val="nil"/>
            </w:tcBorders>
            <w:shd w:val="clear" w:color="auto" w:fill="FFFFFF"/>
            <w:tcMar>
              <w:top w:w="0" w:type="dxa"/>
              <w:left w:w="108" w:type="dxa"/>
              <w:bottom w:w="0" w:type="dxa"/>
              <w:right w:w="108" w:type="dxa"/>
            </w:tcMar>
            <w:hideMark/>
          </w:tcPr>
          <w:p w14:paraId="0687B3E9" w14:textId="77777777" w:rsidR="0068362F" w:rsidRPr="0068362F" w:rsidRDefault="0068362F" w:rsidP="0068362F">
            <w:pPr>
              <w:spacing w:after="60" w:line="240" w:lineRule="auto"/>
              <w:ind w:left="0"/>
              <w:rPr>
                <w:rFonts w:ascii="Segoe UI" w:eastAsia="Times New Roman" w:hAnsi="Segoe UI" w:cs="Segoe UI"/>
                <w:color w:val="212121"/>
                <w:sz w:val="23"/>
                <w:szCs w:val="23"/>
                <w:lang w:eastAsia="en-US"/>
              </w:rPr>
            </w:pPr>
            <w:r w:rsidRPr="0068362F">
              <w:rPr>
                <w:rFonts w:eastAsia="Times New Roman" w:cs="Segoe UI"/>
                <w:color w:val="000000"/>
                <w:szCs w:val="20"/>
                <w:lang w:val="en-GB" w:eastAsia="en-US"/>
              </w:rPr>
              <w:t>PL.SDGA02</w:t>
            </w:r>
          </w:p>
          <w:p w14:paraId="1F0D98E9" w14:textId="77777777" w:rsidR="0068362F" w:rsidRPr="0068362F" w:rsidRDefault="0068362F" w:rsidP="0068362F">
            <w:pPr>
              <w:spacing w:after="60" w:line="240" w:lineRule="auto"/>
              <w:ind w:left="0"/>
              <w:rPr>
                <w:rFonts w:ascii="Segoe UI" w:eastAsia="Times New Roman" w:hAnsi="Segoe UI" w:cs="Segoe UI"/>
                <w:color w:val="212121"/>
                <w:sz w:val="23"/>
                <w:szCs w:val="23"/>
                <w:lang w:eastAsia="en-US"/>
              </w:rPr>
            </w:pPr>
            <w:r w:rsidRPr="0068362F">
              <w:rPr>
                <w:rFonts w:eastAsia="Times New Roman" w:cs="Segoe UI"/>
                <w:color w:val="000000"/>
                <w:szCs w:val="20"/>
                <w:lang w:val="en-GB" w:eastAsia="en-US"/>
              </w:rPr>
              <w:t>PL.SDGB02</w:t>
            </w:r>
          </w:p>
          <w:p w14:paraId="67AFDD03" w14:textId="77777777" w:rsidR="0068362F" w:rsidRPr="0068362F" w:rsidRDefault="0068362F" w:rsidP="0068362F">
            <w:pPr>
              <w:spacing w:after="60" w:line="240" w:lineRule="auto"/>
              <w:ind w:left="0"/>
              <w:rPr>
                <w:rFonts w:ascii="Segoe UI" w:eastAsia="Times New Roman" w:hAnsi="Segoe UI" w:cs="Segoe UI"/>
                <w:color w:val="212121"/>
                <w:sz w:val="23"/>
                <w:szCs w:val="23"/>
                <w:lang w:eastAsia="en-US"/>
              </w:rPr>
            </w:pPr>
            <w:r w:rsidRPr="0068362F">
              <w:rPr>
                <w:rFonts w:eastAsia="Times New Roman" w:cs="Segoe UI"/>
                <w:color w:val="000000"/>
                <w:szCs w:val="20"/>
                <w:lang w:val="en-GB" w:eastAsia="en-US"/>
              </w:rPr>
              <w:t>PL.SDGC02</w:t>
            </w:r>
          </w:p>
        </w:tc>
        <w:tc>
          <w:tcPr>
            <w:tcW w:w="2203" w:type="dxa"/>
            <w:tcBorders>
              <w:top w:val="nil"/>
              <w:left w:val="nil"/>
              <w:bottom w:val="single" w:sz="8" w:space="0" w:color="auto"/>
              <w:right w:val="nil"/>
            </w:tcBorders>
            <w:shd w:val="clear" w:color="auto" w:fill="FFFFFF"/>
            <w:tcMar>
              <w:top w:w="0" w:type="dxa"/>
              <w:left w:w="108" w:type="dxa"/>
              <w:bottom w:w="0" w:type="dxa"/>
              <w:right w:w="108" w:type="dxa"/>
            </w:tcMar>
            <w:hideMark/>
          </w:tcPr>
          <w:p w14:paraId="60BEA909" w14:textId="77777777" w:rsidR="0068362F" w:rsidRPr="0068362F" w:rsidRDefault="0068362F" w:rsidP="0068362F">
            <w:pPr>
              <w:spacing w:after="60" w:line="240" w:lineRule="auto"/>
              <w:ind w:left="0"/>
              <w:rPr>
                <w:rFonts w:ascii="Segoe UI" w:eastAsia="Times New Roman" w:hAnsi="Segoe UI" w:cs="Segoe UI"/>
                <w:color w:val="212121"/>
                <w:sz w:val="23"/>
                <w:szCs w:val="23"/>
                <w:lang w:eastAsia="en-US"/>
              </w:rPr>
            </w:pPr>
            <w:r w:rsidRPr="0068362F">
              <w:rPr>
                <w:rFonts w:eastAsia="Times New Roman" w:cs="Segoe UI"/>
                <w:color w:val="000000"/>
                <w:szCs w:val="20"/>
                <w:lang w:val="en-GB" w:eastAsia="en-US"/>
              </w:rPr>
              <w:t>4,000,000</w:t>
            </w:r>
          </w:p>
        </w:tc>
        <w:tc>
          <w:tcPr>
            <w:tcW w:w="2003" w:type="dxa"/>
            <w:tcBorders>
              <w:top w:val="nil"/>
              <w:left w:val="nil"/>
              <w:bottom w:val="single" w:sz="8" w:space="0" w:color="auto"/>
              <w:right w:val="nil"/>
            </w:tcBorders>
            <w:shd w:val="clear" w:color="auto" w:fill="auto"/>
            <w:tcMar>
              <w:top w:w="0" w:type="dxa"/>
              <w:left w:w="108" w:type="dxa"/>
              <w:bottom w:w="0" w:type="dxa"/>
              <w:right w:w="108" w:type="dxa"/>
            </w:tcMar>
            <w:hideMark/>
          </w:tcPr>
          <w:p w14:paraId="0D679C28" w14:textId="77777777" w:rsidR="0068362F" w:rsidRPr="0068362F" w:rsidRDefault="0068362F" w:rsidP="0068362F">
            <w:pPr>
              <w:spacing w:after="60" w:line="240" w:lineRule="auto"/>
              <w:ind w:left="0"/>
              <w:rPr>
                <w:rFonts w:eastAsia="Times New Roman" w:cs="Segoe UI"/>
                <w:color w:val="000000"/>
                <w:szCs w:val="20"/>
                <w:lang w:val="en-GB" w:eastAsia="en-US"/>
              </w:rPr>
            </w:pPr>
            <w:r w:rsidRPr="0068362F">
              <w:rPr>
                <w:rFonts w:eastAsia="Times New Roman" w:cs="Segoe UI"/>
                <w:color w:val="000000"/>
                <w:szCs w:val="20"/>
                <w:lang w:val="en-GB" w:eastAsia="en-US"/>
              </w:rPr>
              <w:t>Pay full</w:t>
            </w:r>
          </w:p>
        </w:tc>
        <w:tc>
          <w:tcPr>
            <w:tcW w:w="1879" w:type="dxa"/>
            <w:tcBorders>
              <w:top w:val="nil"/>
              <w:left w:val="nil"/>
              <w:bottom w:val="single" w:sz="8" w:space="0" w:color="auto"/>
              <w:right w:val="nil"/>
            </w:tcBorders>
            <w:shd w:val="clear" w:color="auto" w:fill="auto"/>
            <w:tcMar>
              <w:top w:w="0" w:type="dxa"/>
              <w:left w:w="108" w:type="dxa"/>
              <w:bottom w:w="0" w:type="dxa"/>
              <w:right w:w="108" w:type="dxa"/>
            </w:tcMar>
            <w:hideMark/>
          </w:tcPr>
          <w:p w14:paraId="5ADE74DC" w14:textId="77777777" w:rsidR="0068362F" w:rsidRPr="0068362F" w:rsidRDefault="0068362F" w:rsidP="0068362F">
            <w:pPr>
              <w:spacing w:after="60" w:line="240" w:lineRule="auto"/>
              <w:ind w:left="0"/>
              <w:jc w:val="center"/>
              <w:rPr>
                <w:rFonts w:eastAsia="Times New Roman" w:cs="Segoe UI"/>
                <w:color w:val="000000"/>
                <w:szCs w:val="20"/>
                <w:lang w:val="en-GB" w:eastAsia="en-US"/>
              </w:rPr>
            </w:pPr>
            <w:r w:rsidRPr="0068362F">
              <w:rPr>
                <w:rFonts w:eastAsia="Times New Roman" w:cs="Segoe UI"/>
                <w:color w:val="000000"/>
                <w:szCs w:val="20"/>
                <w:lang w:val="en-GB" w:eastAsia="en-US"/>
              </w:rPr>
              <w:t>0%</w:t>
            </w:r>
          </w:p>
        </w:tc>
        <w:tc>
          <w:tcPr>
            <w:tcW w:w="2156" w:type="dxa"/>
            <w:tcBorders>
              <w:top w:val="nil"/>
              <w:left w:val="nil"/>
              <w:bottom w:val="single" w:sz="8" w:space="0" w:color="auto"/>
              <w:right w:val="nil"/>
            </w:tcBorders>
            <w:shd w:val="clear" w:color="auto" w:fill="auto"/>
            <w:tcMar>
              <w:top w:w="0" w:type="dxa"/>
              <w:left w:w="108" w:type="dxa"/>
              <w:bottom w:w="0" w:type="dxa"/>
              <w:right w:w="108" w:type="dxa"/>
            </w:tcMar>
            <w:hideMark/>
          </w:tcPr>
          <w:p w14:paraId="2335FCF5" w14:textId="77777777" w:rsidR="0068362F" w:rsidRPr="0068362F" w:rsidRDefault="0068362F" w:rsidP="0068362F">
            <w:pPr>
              <w:spacing w:after="60" w:line="240" w:lineRule="auto"/>
              <w:ind w:left="0"/>
              <w:rPr>
                <w:rFonts w:eastAsia="Times New Roman" w:cs="Segoe UI"/>
                <w:color w:val="000000"/>
                <w:szCs w:val="20"/>
                <w:lang w:val="en-GB" w:eastAsia="en-US"/>
              </w:rPr>
            </w:pPr>
            <w:r w:rsidRPr="0068362F">
              <w:rPr>
                <w:rFonts w:eastAsia="Times New Roman" w:cs="Segoe UI"/>
                <w:color w:val="000000"/>
                <w:szCs w:val="20"/>
                <w:lang w:val="en-GB" w:eastAsia="en-US"/>
              </w:rPr>
              <w:t>Pay full</w:t>
            </w:r>
          </w:p>
        </w:tc>
        <w:tc>
          <w:tcPr>
            <w:tcW w:w="2146" w:type="dxa"/>
            <w:tcBorders>
              <w:top w:val="nil"/>
              <w:left w:val="nil"/>
              <w:bottom w:val="single" w:sz="8" w:space="0" w:color="auto"/>
              <w:right w:val="nil"/>
            </w:tcBorders>
            <w:shd w:val="clear" w:color="auto" w:fill="auto"/>
            <w:tcMar>
              <w:top w:w="0" w:type="dxa"/>
              <w:left w:w="108" w:type="dxa"/>
              <w:bottom w:w="0" w:type="dxa"/>
              <w:right w:w="108" w:type="dxa"/>
            </w:tcMar>
            <w:hideMark/>
          </w:tcPr>
          <w:p w14:paraId="6935FF18" w14:textId="77777777" w:rsidR="0068362F" w:rsidRPr="0068362F" w:rsidRDefault="0068362F" w:rsidP="0068362F">
            <w:pPr>
              <w:spacing w:after="60" w:line="240" w:lineRule="auto"/>
              <w:ind w:left="0"/>
              <w:jc w:val="center"/>
              <w:rPr>
                <w:rFonts w:eastAsia="Times New Roman" w:cs="Segoe UI"/>
                <w:color w:val="000000"/>
                <w:szCs w:val="20"/>
                <w:lang w:val="en-GB" w:eastAsia="en-US"/>
              </w:rPr>
            </w:pPr>
            <w:r w:rsidRPr="0068362F">
              <w:rPr>
                <w:rFonts w:eastAsia="Times New Roman" w:cs="Segoe UI"/>
                <w:color w:val="000000"/>
                <w:szCs w:val="20"/>
                <w:lang w:val="en-GB" w:eastAsia="en-US"/>
              </w:rPr>
              <w:t>1%</w:t>
            </w:r>
          </w:p>
        </w:tc>
      </w:tr>
      <w:tr w:rsidR="00FA14F3" w:rsidRPr="0068362F" w14:paraId="6762ABEC" w14:textId="77777777" w:rsidTr="00FA14F3">
        <w:trPr>
          <w:trHeight w:val="252"/>
        </w:trPr>
        <w:tc>
          <w:tcPr>
            <w:tcW w:w="1775" w:type="dxa"/>
            <w:tcBorders>
              <w:top w:val="nil"/>
              <w:left w:val="nil"/>
              <w:bottom w:val="single" w:sz="8" w:space="0" w:color="auto"/>
              <w:right w:val="nil"/>
            </w:tcBorders>
            <w:shd w:val="clear" w:color="auto" w:fill="FFFFFF"/>
            <w:tcMar>
              <w:top w:w="0" w:type="dxa"/>
              <w:left w:w="108" w:type="dxa"/>
              <w:bottom w:w="0" w:type="dxa"/>
              <w:right w:w="108" w:type="dxa"/>
            </w:tcMar>
            <w:hideMark/>
          </w:tcPr>
          <w:p w14:paraId="1E9273E0" w14:textId="77777777" w:rsidR="0068362F" w:rsidRPr="0068362F" w:rsidRDefault="0068362F" w:rsidP="0068362F">
            <w:pPr>
              <w:spacing w:after="60" w:line="240" w:lineRule="auto"/>
              <w:ind w:left="0"/>
              <w:rPr>
                <w:rFonts w:ascii="Segoe UI" w:eastAsia="Times New Roman" w:hAnsi="Segoe UI" w:cs="Segoe UI"/>
                <w:color w:val="212121"/>
                <w:sz w:val="23"/>
                <w:szCs w:val="23"/>
                <w:lang w:eastAsia="en-US"/>
              </w:rPr>
            </w:pPr>
            <w:r w:rsidRPr="0068362F">
              <w:rPr>
                <w:rFonts w:eastAsia="Times New Roman" w:cs="Segoe UI"/>
                <w:color w:val="000000"/>
                <w:szCs w:val="20"/>
                <w:lang w:val="en-GB" w:eastAsia="en-US"/>
              </w:rPr>
              <w:t>PL.SDGA02</w:t>
            </w:r>
          </w:p>
          <w:p w14:paraId="73742B51" w14:textId="77777777" w:rsidR="0068362F" w:rsidRPr="0068362F" w:rsidRDefault="0068362F" w:rsidP="0068362F">
            <w:pPr>
              <w:spacing w:after="60" w:line="240" w:lineRule="auto"/>
              <w:ind w:left="0"/>
              <w:rPr>
                <w:rFonts w:ascii="Segoe UI" w:eastAsia="Times New Roman" w:hAnsi="Segoe UI" w:cs="Segoe UI"/>
                <w:color w:val="212121"/>
                <w:sz w:val="23"/>
                <w:szCs w:val="23"/>
                <w:lang w:eastAsia="en-US"/>
              </w:rPr>
            </w:pPr>
            <w:r w:rsidRPr="0068362F">
              <w:rPr>
                <w:rFonts w:eastAsia="Times New Roman" w:cs="Segoe UI"/>
                <w:color w:val="000000"/>
                <w:szCs w:val="20"/>
                <w:lang w:val="en-GB" w:eastAsia="en-US"/>
              </w:rPr>
              <w:t>PL.SDGB02</w:t>
            </w:r>
          </w:p>
          <w:p w14:paraId="4AAEC58D" w14:textId="77777777" w:rsidR="0068362F" w:rsidRPr="0068362F" w:rsidRDefault="0068362F" w:rsidP="0068362F">
            <w:pPr>
              <w:spacing w:after="60" w:line="240" w:lineRule="auto"/>
              <w:ind w:left="0"/>
              <w:rPr>
                <w:rFonts w:ascii="Segoe UI" w:eastAsia="Times New Roman" w:hAnsi="Segoe UI" w:cs="Segoe UI"/>
                <w:color w:val="212121"/>
                <w:sz w:val="23"/>
                <w:szCs w:val="23"/>
                <w:lang w:eastAsia="en-US"/>
              </w:rPr>
            </w:pPr>
            <w:r w:rsidRPr="0068362F">
              <w:rPr>
                <w:rFonts w:eastAsia="Times New Roman" w:cs="Segoe UI"/>
                <w:color w:val="000000"/>
                <w:szCs w:val="20"/>
                <w:lang w:val="en-GB" w:eastAsia="en-US"/>
              </w:rPr>
              <w:t>PL.SDGC02</w:t>
            </w:r>
          </w:p>
        </w:tc>
        <w:tc>
          <w:tcPr>
            <w:tcW w:w="2203" w:type="dxa"/>
            <w:tcBorders>
              <w:top w:val="nil"/>
              <w:left w:val="nil"/>
              <w:bottom w:val="single" w:sz="8" w:space="0" w:color="auto"/>
              <w:right w:val="nil"/>
            </w:tcBorders>
            <w:shd w:val="clear" w:color="auto" w:fill="FFFFFF"/>
            <w:tcMar>
              <w:top w:w="0" w:type="dxa"/>
              <w:left w:w="108" w:type="dxa"/>
              <w:bottom w:w="0" w:type="dxa"/>
              <w:right w:w="108" w:type="dxa"/>
            </w:tcMar>
            <w:hideMark/>
          </w:tcPr>
          <w:p w14:paraId="2DDD8745" w14:textId="77777777" w:rsidR="0068362F" w:rsidRPr="0068362F" w:rsidRDefault="0068362F" w:rsidP="0068362F">
            <w:pPr>
              <w:spacing w:after="60" w:line="240" w:lineRule="auto"/>
              <w:ind w:left="0"/>
              <w:rPr>
                <w:rFonts w:ascii="Segoe UI" w:eastAsia="Times New Roman" w:hAnsi="Segoe UI" w:cs="Segoe UI"/>
                <w:color w:val="212121"/>
                <w:sz w:val="23"/>
                <w:szCs w:val="23"/>
                <w:lang w:eastAsia="en-US"/>
              </w:rPr>
            </w:pPr>
            <w:r w:rsidRPr="0068362F">
              <w:rPr>
                <w:rFonts w:eastAsia="Times New Roman" w:cs="Segoe UI"/>
                <w:color w:val="000000"/>
                <w:szCs w:val="20"/>
                <w:lang w:val="en-GB" w:eastAsia="en-US"/>
              </w:rPr>
              <w:t>4,000,000</w:t>
            </w:r>
          </w:p>
        </w:tc>
        <w:tc>
          <w:tcPr>
            <w:tcW w:w="2003" w:type="dxa"/>
            <w:tcBorders>
              <w:top w:val="nil"/>
              <w:left w:val="nil"/>
              <w:bottom w:val="single" w:sz="8" w:space="0" w:color="auto"/>
              <w:right w:val="nil"/>
            </w:tcBorders>
            <w:shd w:val="clear" w:color="auto" w:fill="auto"/>
            <w:tcMar>
              <w:top w:w="0" w:type="dxa"/>
              <w:left w:w="108" w:type="dxa"/>
              <w:bottom w:w="0" w:type="dxa"/>
              <w:right w:w="108" w:type="dxa"/>
            </w:tcMar>
            <w:hideMark/>
          </w:tcPr>
          <w:p w14:paraId="269B1BC3" w14:textId="77777777" w:rsidR="0068362F" w:rsidRPr="0068362F" w:rsidRDefault="0068362F" w:rsidP="0068362F">
            <w:pPr>
              <w:spacing w:after="60" w:line="240" w:lineRule="auto"/>
              <w:ind w:left="0"/>
              <w:rPr>
                <w:rFonts w:eastAsia="Times New Roman" w:cs="Segoe UI"/>
                <w:color w:val="000000"/>
                <w:szCs w:val="20"/>
                <w:lang w:val="en-GB" w:eastAsia="en-US"/>
              </w:rPr>
            </w:pPr>
            <w:r w:rsidRPr="0068362F">
              <w:rPr>
                <w:rFonts w:eastAsia="Times New Roman" w:cs="Segoe UI"/>
                <w:color w:val="000000"/>
                <w:szCs w:val="20"/>
                <w:lang w:val="en-GB" w:eastAsia="en-US"/>
              </w:rPr>
              <w:t>Instalment</w:t>
            </w:r>
          </w:p>
        </w:tc>
        <w:tc>
          <w:tcPr>
            <w:tcW w:w="1879" w:type="dxa"/>
            <w:tcBorders>
              <w:top w:val="nil"/>
              <w:left w:val="nil"/>
              <w:bottom w:val="single" w:sz="8" w:space="0" w:color="auto"/>
              <w:right w:val="nil"/>
            </w:tcBorders>
            <w:shd w:val="clear" w:color="auto" w:fill="auto"/>
            <w:tcMar>
              <w:top w:w="0" w:type="dxa"/>
              <w:left w:w="108" w:type="dxa"/>
              <w:bottom w:w="0" w:type="dxa"/>
              <w:right w:w="108" w:type="dxa"/>
            </w:tcMar>
            <w:hideMark/>
          </w:tcPr>
          <w:p w14:paraId="2784DC70" w14:textId="77777777" w:rsidR="0068362F" w:rsidRPr="0068362F" w:rsidRDefault="0068362F" w:rsidP="0068362F">
            <w:pPr>
              <w:spacing w:after="60" w:line="240" w:lineRule="auto"/>
              <w:ind w:left="0"/>
              <w:jc w:val="center"/>
              <w:rPr>
                <w:rFonts w:eastAsia="Times New Roman" w:cs="Segoe UI"/>
                <w:color w:val="000000"/>
                <w:szCs w:val="20"/>
                <w:lang w:val="en-GB" w:eastAsia="en-US"/>
              </w:rPr>
            </w:pPr>
            <w:r w:rsidRPr="0068362F">
              <w:rPr>
                <w:rFonts w:eastAsia="Times New Roman" w:cs="Segoe UI"/>
                <w:color w:val="000000"/>
                <w:szCs w:val="20"/>
                <w:lang w:val="en-GB" w:eastAsia="en-US"/>
              </w:rPr>
              <w:t>0%</w:t>
            </w:r>
          </w:p>
        </w:tc>
        <w:tc>
          <w:tcPr>
            <w:tcW w:w="2156" w:type="dxa"/>
            <w:tcBorders>
              <w:top w:val="nil"/>
              <w:left w:val="nil"/>
              <w:bottom w:val="single" w:sz="8" w:space="0" w:color="auto"/>
              <w:right w:val="nil"/>
            </w:tcBorders>
            <w:shd w:val="clear" w:color="auto" w:fill="auto"/>
            <w:tcMar>
              <w:top w:w="0" w:type="dxa"/>
              <w:left w:w="108" w:type="dxa"/>
              <w:bottom w:w="0" w:type="dxa"/>
              <w:right w:w="108" w:type="dxa"/>
            </w:tcMar>
            <w:hideMark/>
          </w:tcPr>
          <w:p w14:paraId="2F096AF0" w14:textId="77777777" w:rsidR="0068362F" w:rsidRPr="0068362F" w:rsidRDefault="0068362F" w:rsidP="0068362F">
            <w:pPr>
              <w:spacing w:after="60" w:line="240" w:lineRule="auto"/>
              <w:ind w:left="0"/>
              <w:rPr>
                <w:rFonts w:eastAsia="Times New Roman" w:cs="Segoe UI"/>
                <w:color w:val="000000"/>
                <w:szCs w:val="20"/>
                <w:lang w:val="en-GB" w:eastAsia="en-US"/>
              </w:rPr>
            </w:pPr>
            <w:r w:rsidRPr="0068362F">
              <w:rPr>
                <w:rFonts w:eastAsia="Times New Roman" w:cs="Segoe UI"/>
                <w:color w:val="000000"/>
                <w:szCs w:val="20"/>
                <w:lang w:val="en-GB" w:eastAsia="en-US"/>
              </w:rPr>
              <w:t>Instalment</w:t>
            </w:r>
          </w:p>
        </w:tc>
        <w:tc>
          <w:tcPr>
            <w:tcW w:w="2146" w:type="dxa"/>
            <w:tcBorders>
              <w:top w:val="nil"/>
              <w:left w:val="nil"/>
              <w:bottom w:val="single" w:sz="8" w:space="0" w:color="auto"/>
              <w:right w:val="nil"/>
            </w:tcBorders>
            <w:shd w:val="clear" w:color="auto" w:fill="auto"/>
            <w:tcMar>
              <w:top w:w="0" w:type="dxa"/>
              <w:left w:w="108" w:type="dxa"/>
              <w:bottom w:w="0" w:type="dxa"/>
              <w:right w:w="108" w:type="dxa"/>
            </w:tcMar>
            <w:hideMark/>
          </w:tcPr>
          <w:p w14:paraId="17584026" w14:textId="77777777" w:rsidR="0068362F" w:rsidRPr="0068362F" w:rsidRDefault="0068362F" w:rsidP="0068362F">
            <w:pPr>
              <w:spacing w:after="60" w:line="240" w:lineRule="auto"/>
              <w:ind w:left="0"/>
              <w:jc w:val="center"/>
              <w:rPr>
                <w:rFonts w:eastAsia="Times New Roman" w:cs="Segoe UI"/>
                <w:color w:val="000000"/>
                <w:szCs w:val="20"/>
                <w:lang w:val="en-GB" w:eastAsia="en-US"/>
              </w:rPr>
            </w:pPr>
            <w:r w:rsidRPr="0068362F">
              <w:rPr>
                <w:rFonts w:eastAsia="Times New Roman" w:cs="Segoe UI"/>
                <w:color w:val="000000"/>
                <w:szCs w:val="20"/>
                <w:lang w:val="en-GB" w:eastAsia="en-US"/>
              </w:rPr>
              <w:t>3%</w:t>
            </w:r>
          </w:p>
          <w:p w14:paraId="2FA1A5CE" w14:textId="77777777" w:rsidR="0068362F" w:rsidRPr="0068362F" w:rsidRDefault="0068362F" w:rsidP="0068362F">
            <w:pPr>
              <w:spacing w:after="60" w:line="240" w:lineRule="auto"/>
              <w:ind w:left="0"/>
              <w:jc w:val="center"/>
              <w:rPr>
                <w:rFonts w:eastAsia="Times New Roman" w:cs="Segoe UI"/>
                <w:color w:val="000000"/>
                <w:szCs w:val="20"/>
                <w:lang w:val="en-GB" w:eastAsia="en-US"/>
              </w:rPr>
            </w:pPr>
            <w:r w:rsidRPr="0068362F">
              <w:rPr>
                <w:rFonts w:eastAsia="Times New Roman" w:cs="Segoe UI"/>
                <w:color w:val="000000"/>
                <w:szCs w:val="20"/>
                <w:lang w:val="en-GB" w:eastAsia="en-US"/>
              </w:rPr>
              <w:t> </w:t>
            </w:r>
          </w:p>
        </w:tc>
      </w:tr>
      <w:tr w:rsidR="00FA14F3" w:rsidRPr="0068362F" w14:paraId="02FADC6A" w14:textId="77777777" w:rsidTr="00FA14F3">
        <w:trPr>
          <w:trHeight w:val="252"/>
        </w:trPr>
        <w:tc>
          <w:tcPr>
            <w:tcW w:w="1775" w:type="dxa"/>
            <w:tcBorders>
              <w:top w:val="nil"/>
              <w:left w:val="nil"/>
              <w:bottom w:val="single" w:sz="8" w:space="0" w:color="auto"/>
              <w:right w:val="nil"/>
            </w:tcBorders>
            <w:shd w:val="clear" w:color="auto" w:fill="FFFFFF"/>
            <w:tcMar>
              <w:top w:w="0" w:type="dxa"/>
              <w:left w:w="108" w:type="dxa"/>
              <w:bottom w:w="0" w:type="dxa"/>
              <w:right w:w="108" w:type="dxa"/>
            </w:tcMar>
            <w:hideMark/>
          </w:tcPr>
          <w:p w14:paraId="4F6A5FA4" w14:textId="77777777" w:rsidR="0068362F" w:rsidRPr="0068362F" w:rsidRDefault="0068362F" w:rsidP="0068362F">
            <w:pPr>
              <w:spacing w:after="60" w:line="240" w:lineRule="auto"/>
              <w:ind w:left="0"/>
              <w:rPr>
                <w:rFonts w:ascii="Segoe UI" w:eastAsia="Times New Roman" w:hAnsi="Segoe UI" w:cs="Segoe UI"/>
                <w:color w:val="212121"/>
                <w:sz w:val="23"/>
                <w:szCs w:val="23"/>
                <w:lang w:eastAsia="en-US"/>
              </w:rPr>
            </w:pPr>
            <w:r w:rsidRPr="0068362F">
              <w:rPr>
                <w:rFonts w:eastAsia="Times New Roman" w:cs="Segoe UI"/>
                <w:color w:val="000000"/>
                <w:szCs w:val="20"/>
                <w:lang w:val="en-GB" w:eastAsia="en-US"/>
              </w:rPr>
              <w:t>PL.VNGA01</w:t>
            </w:r>
          </w:p>
          <w:p w14:paraId="3EE3E76D" w14:textId="77777777" w:rsidR="0068362F" w:rsidRPr="0068362F" w:rsidRDefault="0068362F" w:rsidP="0068362F">
            <w:pPr>
              <w:spacing w:after="60" w:line="240" w:lineRule="auto"/>
              <w:ind w:left="0"/>
              <w:rPr>
                <w:rFonts w:ascii="Segoe UI" w:eastAsia="Times New Roman" w:hAnsi="Segoe UI" w:cs="Segoe UI"/>
                <w:color w:val="212121"/>
                <w:sz w:val="23"/>
                <w:szCs w:val="23"/>
                <w:lang w:eastAsia="en-US"/>
              </w:rPr>
            </w:pPr>
            <w:r w:rsidRPr="0068362F">
              <w:rPr>
                <w:rFonts w:eastAsia="Times New Roman" w:cs="Segoe UI"/>
                <w:color w:val="000000"/>
                <w:szCs w:val="20"/>
                <w:lang w:val="en-GB" w:eastAsia="en-US"/>
              </w:rPr>
              <w:t>PL.VNGB01</w:t>
            </w:r>
          </w:p>
          <w:p w14:paraId="48321A10" w14:textId="77777777" w:rsidR="0068362F" w:rsidRPr="0068362F" w:rsidRDefault="0068362F" w:rsidP="0068362F">
            <w:pPr>
              <w:spacing w:after="60" w:line="240" w:lineRule="auto"/>
              <w:ind w:left="0"/>
              <w:rPr>
                <w:rFonts w:ascii="Segoe UI" w:eastAsia="Times New Roman" w:hAnsi="Segoe UI" w:cs="Segoe UI"/>
                <w:color w:val="212121"/>
                <w:sz w:val="23"/>
                <w:szCs w:val="23"/>
                <w:lang w:eastAsia="en-US"/>
              </w:rPr>
            </w:pPr>
            <w:r w:rsidRPr="0068362F">
              <w:rPr>
                <w:rFonts w:eastAsia="Times New Roman" w:cs="Segoe UI"/>
                <w:color w:val="000000"/>
                <w:szCs w:val="20"/>
                <w:lang w:val="en-GB" w:eastAsia="en-US"/>
              </w:rPr>
              <w:t>PL.VNGC01</w:t>
            </w:r>
          </w:p>
        </w:tc>
        <w:tc>
          <w:tcPr>
            <w:tcW w:w="2203" w:type="dxa"/>
            <w:tcBorders>
              <w:top w:val="nil"/>
              <w:left w:val="nil"/>
              <w:bottom w:val="single" w:sz="8" w:space="0" w:color="auto"/>
              <w:right w:val="nil"/>
            </w:tcBorders>
            <w:shd w:val="clear" w:color="auto" w:fill="FFFFFF"/>
            <w:tcMar>
              <w:top w:w="0" w:type="dxa"/>
              <w:left w:w="108" w:type="dxa"/>
              <w:bottom w:w="0" w:type="dxa"/>
              <w:right w:w="108" w:type="dxa"/>
            </w:tcMar>
            <w:hideMark/>
          </w:tcPr>
          <w:p w14:paraId="451EAD02" w14:textId="77777777" w:rsidR="0068362F" w:rsidRPr="0068362F" w:rsidRDefault="0068362F" w:rsidP="0068362F">
            <w:pPr>
              <w:spacing w:after="60" w:line="240" w:lineRule="auto"/>
              <w:ind w:left="0"/>
              <w:rPr>
                <w:rFonts w:ascii="Segoe UI" w:eastAsia="Times New Roman" w:hAnsi="Segoe UI" w:cs="Segoe UI"/>
                <w:color w:val="212121"/>
                <w:sz w:val="23"/>
                <w:szCs w:val="23"/>
                <w:lang w:eastAsia="en-US"/>
              </w:rPr>
            </w:pPr>
            <w:r w:rsidRPr="0068362F">
              <w:rPr>
                <w:rFonts w:eastAsia="Times New Roman" w:cs="Segoe UI"/>
                <w:color w:val="000000"/>
                <w:szCs w:val="20"/>
                <w:lang w:val="en-GB" w:eastAsia="en-US"/>
              </w:rPr>
              <w:t>1,500,000</w:t>
            </w:r>
          </w:p>
        </w:tc>
        <w:tc>
          <w:tcPr>
            <w:tcW w:w="2003" w:type="dxa"/>
            <w:tcBorders>
              <w:top w:val="nil"/>
              <w:left w:val="nil"/>
              <w:bottom w:val="single" w:sz="8" w:space="0" w:color="auto"/>
              <w:right w:val="nil"/>
            </w:tcBorders>
            <w:shd w:val="clear" w:color="auto" w:fill="auto"/>
            <w:tcMar>
              <w:top w:w="0" w:type="dxa"/>
              <w:left w:w="108" w:type="dxa"/>
              <w:bottom w:w="0" w:type="dxa"/>
              <w:right w:w="108" w:type="dxa"/>
            </w:tcMar>
            <w:hideMark/>
          </w:tcPr>
          <w:p w14:paraId="44DFED5C" w14:textId="77777777" w:rsidR="0068362F" w:rsidRPr="0068362F" w:rsidRDefault="0068362F" w:rsidP="0068362F">
            <w:pPr>
              <w:spacing w:after="60" w:line="240" w:lineRule="auto"/>
              <w:ind w:left="0"/>
              <w:rPr>
                <w:rFonts w:eastAsia="Times New Roman" w:cs="Segoe UI"/>
                <w:color w:val="000000"/>
                <w:szCs w:val="20"/>
                <w:lang w:val="en-GB" w:eastAsia="en-US"/>
              </w:rPr>
            </w:pPr>
            <w:r w:rsidRPr="0068362F">
              <w:rPr>
                <w:rFonts w:eastAsia="Times New Roman" w:cs="Segoe UI"/>
                <w:color w:val="000000"/>
                <w:szCs w:val="20"/>
                <w:lang w:val="en-GB" w:eastAsia="en-US"/>
              </w:rPr>
              <w:t>Pay full</w:t>
            </w:r>
          </w:p>
        </w:tc>
        <w:tc>
          <w:tcPr>
            <w:tcW w:w="1879" w:type="dxa"/>
            <w:tcBorders>
              <w:top w:val="nil"/>
              <w:left w:val="nil"/>
              <w:bottom w:val="single" w:sz="8" w:space="0" w:color="auto"/>
              <w:right w:val="nil"/>
            </w:tcBorders>
            <w:shd w:val="clear" w:color="auto" w:fill="auto"/>
            <w:tcMar>
              <w:top w:w="0" w:type="dxa"/>
              <w:left w:w="108" w:type="dxa"/>
              <w:bottom w:w="0" w:type="dxa"/>
              <w:right w:w="108" w:type="dxa"/>
            </w:tcMar>
            <w:hideMark/>
          </w:tcPr>
          <w:p w14:paraId="5DA1AEC6" w14:textId="77777777" w:rsidR="0068362F" w:rsidRPr="0068362F" w:rsidRDefault="0068362F" w:rsidP="0068362F">
            <w:pPr>
              <w:spacing w:after="60" w:line="240" w:lineRule="auto"/>
              <w:ind w:left="0"/>
              <w:jc w:val="center"/>
              <w:rPr>
                <w:rFonts w:eastAsia="Times New Roman" w:cs="Segoe UI"/>
                <w:color w:val="000000"/>
                <w:szCs w:val="20"/>
                <w:lang w:val="en-GB" w:eastAsia="en-US"/>
              </w:rPr>
            </w:pPr>
            <w:r w:rsidRPr="0068362F">
              <w:rPr>
                <w:rFonts w:eastAsia="Times New Roman" w:cs="Segoe UI"/>
                <w:color w:val="000000"/>
                <w:szCs w:val="20"/>
                <w:lang w:val="en-GB" w:eastAsia="en-US"/>
              </w:rPr>
              <w:t>0%</w:t>
            </w:r>
          </w:p>
        </w:tc>
        <w:tc>
          <w:tcPr>
            <w:tcW w:w="2156" w:type="dxa"/>
            <w:tcBorders>
              <w:top w:val="nil"/>
              <w:left w:val="nil"/>
              <w:bottom w:val="single" w:sz="8" w:space="0" w:color="auto"/>
              <w:right w:val="nil"/>
            </w:tcBorders>
            <w:shd w:val="clear" w:color="auto" w:fill="auto"/>
            <w:tcMar>
              <w:top w:w="0" w:type="dxa"/>
              <w:left w:w="108" w:type="dxa"/>
              <w:bottom w:w="0" w:type="dxa"/>
              <w:right w:w="108" w:type="dxa"/>
            </w:tcMar>
            <w:hideMark/>
          </w:tcPr>
          <w:p w14:paraId="1EBABF4B" w14:textId="77777777" w:rsidR="0068362F" w:rsidRPr="0068362F" w:rsidRDefault="0068362F" w:rsidP="0068362F">
            <w:pPr>
              <w:spacing w:after="60" w:line="240" w:lineRule="auto"/>
              <w:ind w:left="0"/>
              <w:rPr>
                <w:rFonts w:eastAsia="Times New Roman" w:cs="Segoe UI"/>
                <w:color w:val="000000"/>
                <w:szCs w:val="20"/>
                <w:lang w:val="en-GB" w:eastAsia="en-US"/>
              </w:rPr>
            </w:pPr>
            <w:r w:rsidRPr="0068362F">
              <w:rPr>
                <w:rFonts w:eastAsia="Times New Roman" w:cs="Segoe UI"/>
                <w:color w:val="000000"/>
                <w:szCs w:val="20"/>
                <w:lang w:val="en-GB" w:eastAsia="en-US"/>
              </w:rPr>
              <w:t>Pay full</w:t>
            </w:r>
          </w:p>
        </w:tc>
        <w:tc>
          <w:tcPr>
            <w:tcW w:w="2146" w:type="dxa"/>
            <w:tcBorders>
              <w:top w:val="nil"/>
              <w:left w:val="nil"/>
              <w:bottom w:val="single" w:sz="8" w:space="0" w:color="auto"/>
              <w:right w:val="nil"/>
            </w:tcBorders>
            <w:shd w:val="clear" w:color="auto" w:fill="auto"/>
            <w:tcMar>
              <w:top w:w="0" w:type="dxa"/>
              <w:left w:w="108" w:type="dxa"/>
              <w:bottom w:w="0" w:type="dxa"/>
              <w:right w:w="108" w:type="dxa"/>
            </w:tcMar>
            <w:hideMark/>
          </w:tcPr>
          <w:p w14:paraId="7D496028" w14:textId="77777777" w:rsidR="0068362F" w:rsidRPr="0068362F" w:rsidRDefault="0068362F" w:rsidP="0068362F">
            <w:pPr>
              <w:spacing w:after="60" w:line="240" w:lineRule="auto"/>
              <w:ind w:left="0"/>
              <w:jc w:val="center"/>
              <w:rPr>
                <w:rFonts w:eastAsia="Times New Roman" w:cs="Segoe UI"/>
                <w:color w:val="000000"/>
                <w:szCs w:val="20"/>
                <w:lang w:val="en-GB" w:eastAsia="en-US"/>
              </w:rPr>
            </w:pPr>
            <w:r w:rsidRPr="0068362F">
              <w:rPr>
                <w:rFonts w:eastAsia="Times New Roman" w:cs="Segoe UI"/>
                <w:color w:val="000000"/>
                <w:szCs w:val="20"/>
                <w:lang w:val="en-GB" w:eastAsia="en-US"/>
              </w:rPr>
              <w:t>1%</w:t>
            </w:r>
          </w:p>
        </w:tc>
      </w:tr>
      <w:tr w:rsidR="00FA14F3" w:rsidRPr="0068362F" w14:paraId="6A395F12" w14:textId="77777777" w:rsidTr="00FA14F3">
        <w:trPr>
          <w:trHeight w:val="252"/>
        </w:trPr>
        <w:tc>
          <w:tcPr>
            <w:tcW w:w="1775" w:type="dxa"/>
            <w:tcBorders>
              <w:top w:val="nil"/>
              <w:left w:val="nil"/>
              <w:bottom w:val="single" w:sz="8" w:space="0" w:color="auto"/>
              <w:right w:val="nil"/>
            </w:tcBorders>
            <w:shd w:val="clear" w:color="auto" w:fill="FFFFFF"/>
            <w:tcMar>
              <w:top w:w="0" w:type="dxa"/>
              <w:left w:w="108" w:type="dxa"/>
              <w:bottom w:w="0" w:type="dxa"/>
              <w:right w:w="108" w:type="dxa"/>
            </w:tcMar>
            <w:hideMark/>
          </w:tcPr>
          <w:p w14:paraId="6CE687FA" w14:textId="77777777" w:rsidR="0068362F" w:rsidRPr="0068362F" w:rsidRDefault="0068362F" w:rsidP="0068362F">
            <w:pPr>
              <w:spacing w:after="60" w:line="240" w:lineRule="auto"/>
              <w:ind w:left="0"/>
              <w:rPr>
                <w:rFonts w:ascii="Segoe UI" w:eastAsia="Times New Roman" w:hAnsi="Segoe UI" w:cs="Segoe UI"/>
                <w:color w:val="212121"/>
                <w:sz w:val="23"/>
                <w:szCs w:val="23"/>
                <w:lang w:eastAsia="en-US"/>
              </w:rPr>
            </w:pPr>
            <w:r w:rsidRPr="0068362F">
              <w:rPr>
                <w:rFonts w:eastAsia="Times New Roman" w:cs="Segoe UI"/>
                <w:color w:val="000000"/>
                <w:szCs w:val="20"/>
                <w:lang w:val="en-GB" w:eastAsia="en-US"/>
              </w:rPr>
              <w:t>PL.VNGA01</w:t>
            </w:r>
          </w:p>
          <w:p w14:paraId="62FB67E0" w14:textId="77777777" w:rsidR="0068362F" w:rsidRPr="0068362F" w:rsidRDefault="0068362F" w:rsidP="0068362F">
            <w:pPr>
              <w:spacing w:after="60" w:line="240" w:lineRule="auto"/>
              <w:ind w:left="0"/>
              <w:rPr>
                <w:rFonts w:ascii="Segoe UI" w:eastAsia="Times New Roman" w:hAnsi="Segoe UI" w:cs="Segoe UI"/>
                <w:color w:val="212121"/>
                <w:sz w:val="23"/>
                <w:szCs w:val="23"/>
                <w:lang w:eastAsia="en-US"/>
              </w:rPr>
            </w:pPr>
            <w:r w:rsidRPr="0068362F">
              <w:rPr>
                <w:rFonts w:eastAsia="Times New Roman" w:cs="Segoe UI"/>
                <w:color w:val="000000"/>
                <w:szCs w:val="20"/>
                <w:lang w:val="en-GB" w:eastAsia="en-US"/>
              </w:rPr>
              <w:t>PL.VNGB01</w:t>
            </w:r>
          </w:p>
          <w:p w14:paraId="61CCD610" w14:textId="77777777" w:rsidR="0068362F" w:rsidRPr="0068362F" w:rsidRDefault="0068362F" w:rsidP="0068362F">
            <w:pPr>
              <w:spacing w:after="60" w:line="240" w:lineRule="auto"/>
              <w:ind w:left="0"/>
              <w:rPr>
                <w:rFonts w:ascii="Segoe UI" w:eastAsia="Times New Roman" w:hAnsi="Segoe UI" w:cs="Segoe UI"/>
                <w:color w:val="212121"/>
                <w:sz w:val="23"/>
                <w:szCs w:val="23"/>
                <w:lang w:eastAsia="en-US"/>
              </w:rPr>
            </w:pPr>
            <w:r w:rsidRPr="0068362F">
              <w:rPr>
                <w:rFonts w:eastAsia="Times New Roman" w:cs="Segoe UI"/>
                <w:color w:val="000000"/>
                <w:szCs w:val="20"/>
                <w:lang w:val="en-GB" w:eastAsia="en-US"/>
              </w:rPr>
              <w:t>PL.VNGC01</w:t>
            </w:r>
          </w:p>
        </w:tc>
        <w:tc>
          <w:tcPr>
            <w:tcW w:w="2203" w:type="dxa"/>
            <w:tcBorders>
              <w:top w:val="nil"/>
              <w:left w:val="nil"/>
              <w:bottom w:val="single" w:sz="8" w:space="0" w:color="auto"/>
              <w:right w:val="nil"/>
            </w:tcBorders>
            <w:shd w:val="clear" w:color="auto" w:fill="FFFFFF"/>
            <w:tcMar>
              <w:top w:w="0" w:type="dxa"/>
              <w:left w:w="108" w:type="dxa"/>
              <w:bottom w:w="0" w:type="dxa"/>
              <w:right w:w="108" w:type="dxa"/>
            </w:tcMar>
            <w:hideMark/>
          </w:tcPr>
          <w:p w14:paraId="0A3D0DEA" w14:textId="77777777" w:rsidR="0068362F" w:rsidRPr="0068362F" w:rsidRDefault="0068362F" w:rsidP="0068362F">
            <w:pPr>
              <w:spacing w:after="60" w:line="240" w:lineRule="auto"/>
              <w:ind w:left="0"/>
              <w:rPr>
                <w:rFonts w:ascii="Segoe UI" w:eastAsia="Times New Roman" w:hAnsi="Segoe UI" w:cs="Segoe UI"/>
                <w:color w:val="212121"/>
                <w:sz w:val="23"/>
                <w:szCs w:val="23"/>
                <w:lang w:eastAsia="en-US"/>
              </w:rPr>
            </w:pPr>
            <w:r w:rsidRPr="0068362F">
              <w:rPr>
                <w:rFonts w:eastAsia="Times New Roman" w:cs="Segoe UI"/>
                <w:color w:val="000000"/>
                <w:szCs w:val="20"/>
                <w:lang w:val="en-GB" w:eastAsia="en-US"/>
              </w:rPr>
              <w:t>1,500,000</w:t>
            </w:r>
          </w:p>
        </w:tc>
        <w:tc>
          <w:tcPr>
            <w:tcW w:w="2003" w:type="dxa"/>
            <w:tcBorders>
              <w:top w:val="nil"/>
              <w:left w:val="nil"/>
              <w:bottom w:val="single" w:sz="8" w:space="0" w:color="auto"/>
              <w:right w:val="nil"/>
            </w:tcBorders>
            <w:shd w:val="clear" w:color="auto" w:fill="auto"/>
            <w:tcMar>
              <w:top w:w="0" w:type="dxa"/>
              <w:left w:w="108" w:type="dxa"/>
              <w:bottom w:w="0" w:type="dxa"/>
              <w:right w:w="108" w:type="dxa"/>
            </w:tcMar>
            <w:hideMark/>
          </w:tcPr>
          <w:p w14:paraId="634B8546" w14:textId="77777777" w:rsidR="0068362F" w:rsidRPr="0068362F" w:rsidRDefault="0068362F" w:rsidP="0068362F">
            <w:pPr>
              <w:spacing w:after="60" w:line="240" w:lineRule="auto"/>
              <w:ind w:left="0"/>
              <w:rPr>
                <w:rFonts w:eastAsia="Times New Roman" w:cs="Segoe UI"/>
                <w:color w:val="000000"/>
                <w:szCs w:val="20"/>
                <w:lang w:val="en-GB" w:eastAsia="en-US"/>
              </w:rPr>
            </w:pPr>
            <w:r w:rsidRPr="0068362F">
              <w:rPr>
                <w:rFonts w:eastAsia="Times New Roman" w:cs="Segoe UI"/>
                <w:color w:val="000000"/>
                <w:szCs w:val="20"/>
                <w:lang w:val="en-GB" w:eastAsia="en-US"/>
              </w:rPr>
              <w:t>Instalment</w:t>
            </w:r>
          </w:p>
        </w:tc>
        <w:tc>
          <w:tcPr>
            <w:tcW w:w="1879" w:type="dxa"/>
            <w:tcBorders>
              <w:top w:val="nil"/>
              <w:left w:val="nil"/>
              <w:bottom w:val="single" w:sz="8" w:space="0" w:color="auto"/>
              <w:right w:val="nil"/>
            </w:tcBorders>
            <w:shd w:val="clear" w:color="auto" w:fill="auto"/>
            <w:tcMar>
              <w:top w:w="0" w:type="dxa"/>
              <w:left w:w="108" w:type="dxa"/>
              <w:bottom w:w="0" w:type="dxa"/>
              <w:right w:w="108" w:type="dxa"/>
            </w:tcMar>
            <w:hideMark/>
          </w:tcPr>
          <w:p w14:paraId="6344C244" w14:textId="77777777" w:rsidR="0068362F" w:rsidRPr="0068362F" w:rsidRDefault="0068362F" w:rsidP="0068362F">
            <w:pPr>
              <w:spacing w:after="60" w:line="240" w:lineRule="auto"/>
              <w:ind w:left="0"/>
              <w:jc w:val="center"/>
              <w:rPr>
                <w:rFonts w:eastAsia="Times New Roman" w:cs="Segoe UI"/>
                <w:color w:val="000000"/>
                <w:szCs w:val="20"/>
                <w:lang w:val="en-GB" w:eastAsia="en-US"/>
              </w:rPr>
            </w:pPr>
            <w:r w:rsidRPr="0068362F">
              <w:rPr>
                <w:rFonts w:eastAsia="Times New Roman" w:cs="Segoe UI"/>
                <w:color w:val="000000"/>
                <w:szCs w:val="20"/>
                <w:lang w:val="en-GB" w:eastAsia="en-US"/>
              </w:rPr>
              <w:t>0%</w:t>
            </w:r>
          </w:p>
        </w:tc>
        <w:tc>
          <w:tcPr>
            <w:tcW w:w="2156" w:type="dxa"/>
            <w:tcBorders>
              <w:top w:val="nil"/>
              <w:left w:val="nil"/>
              <w:bottom w:val="single" w:sz="8" w:space="0" w:color="auto"/>
              <w:right w:val="nil"/>
            </w:tcBorders>
            <w:shd w:val="clear" w:color="auto" w:fill="auto"/>
            <w:tcMar>
              <w:top w:w="0" w:type="dxa"/>
              <w:left w:w="108" w:type="dxa"/>
              <w:bottom w:w="0" w:type="dxa"/>
              <w:right w:w="108" w:type="dxa"/>
            </w:tcMar>
            <w:hideMark/>
          </w:tcPr>
          <w:p w14:paraId="5FDDA3DC" w14:textId="77777777" w:rsidR="0068362F" w:rsidRPr="0068362F" w:rsidRDefault="0068362F" w:rsidP="0068362F">
            <w:pPr>
              <w:spacing w:after="60" w:line="240" w:lineRule="auto"/>
              <w:ind w:left="0"/>
              <w:rPr>
                <w:rFonts w:eastAsia="Times New Roman" w:cs="Segoe UI"/>
                <w:color w:val="000000"/>
                <w:szCs w:val="20"/>
                <w:lang w:val="en-GB" w:eastAsia="en-US"/>
              </w:rPr>
            </w:pPr>
            <w:r w:rsidRPr="0068362F">
              <w:rPr>
                <w:rFonts w:eastAsia="Times New Roman" w:cs="Segoe UI"/>
                <w:color w:val="000000"/>
                <w:szCs w:val="20"/>
                <w:lang w:val="en-GB" w:eastAsia="en-US"/>
              </w:rPr>
              <w:t>Instalment</w:t>
            </w:r>
          </w:p>
        </w:tc>
        <w:tc>
          <w:tcPr>
            <w:tcW w:w="2146" w:type="dxa"/>
            <w:tcBorders>
              <w:top w:val="nil"/>
              <w:left w:val="nil"/>
              <w:bottom w:val="single" w:sz="8" w:space="0" w:color="auto"/>
              <w:right w:val="nil"/>
            </w:tcBorders>
            <w:shd w:val="clear" w:color="auto" w:fill="auto"/>
            <w:tcMar>
              <w:top w:w="0" w:type="dxa"/>
              <w:left w:w="108" w:type="dxa"/>
              <w:bottom w:w="0" w:type="dxa"/>
              <w:right w:w="108" w:type="dxa"/>
            </w:tcMar>
            <w:hideMark/>
          </w:tcPr>
          <w:p w14:paraId="54E4241C" w14:textId="77777777" w:rsidR="0068362F" w:rsidRPr="0068362F" w:rsidRDefault="0068362F" w:rsidP="0068362F">
            <w:pPr>
              <w:spacing w:after="60" w:line="240" w:lineRule="auto"/>
              <w:ind w:left="0"/>
              <w:jc w:val="center"/>
              <w:rPr>
                <w:rFonts w:eastAsia="Times New Roman" w:cs="Segoe UI"/>
                <w:color w:val="000000"/>
                <w:szCs w:val="20"/>
                <w:lang w:val="en-GB" w:eastAsia="en-US"/>
              </w:rPr>
            </w:pPr>
            <w:r w:rsidRPr="0068362F">
              <w:rPr>
                <w:rFonts w:eastAsia="Times New Roman" w:cs="Segoe UI"/>
                <w:color w:val="000000"/>
                <w:szCs w:val="20"/>
                <w:lang w:val="en-GB" w:eastAsia="en-US"/>
              </w:rPr>
              <w:t>1.5%</w:t>
            </w:r>
          </w:p>
          <w:p w14:paraId="4F4A234F" w14:textId="77777777" w:rsidR="0068362F" w:rsidRPr="0068362F" w:rsidRDefault="0068362F" w:rsidP="0068362F">
            <w:pPr>
              <w:spacing w:after="60" w:line="240" w:lineRule="auto"/>
              <w:ind w:left="0"/>
              <w:jc w:val="center"/>
              <w:rPr>
                <w:rFonts w:eastAsia="Times New Roman" w:cs="Segoe UI"/>
                <w:color w:val="000000"/>
                <w:szCs w:val="20"/>
                <w:lang w:val="en-GB" w:eastAsia="en-US"/>
              </w:rPr>
            </w:pPr>
            <w:r w:rsidRPr="0068362F">
              <w:rPr>
                <w:rFonts w:eastAsia="Times New Roman" w:cs="Segoe UI"/>
                <w:color w:val="000000"/>
                <w:szCs w:val="20"/>
                <w:lang w:val="en-GB" w:eastAsia="en-US"/>
              </w:rPr>
              <w:t> </w:t>
            </w:r>
          </w:p>
        </w:tc>
      </w:tr>
      <w:tr w:rsidR="00FA14F3" w:rsidRPr="0068362F" w14:paraId="22089157" w14:textId="77777777" w:rsidTr="00FA14F3">
        <w:trPr>
          <w:trHeight w:val="252"/>
        </w:trPr>
        <w:tc>
          <w:tcPr>
            <w:tcW w:w="1775"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601196B" w14:textId="77777777" w:rsidR="0068362F" w:rsidRPr="0068362F" w:rsidRDefault="0068362F" w:rsidP="0068362F">
            <w:pPr>
              <w:spacing w:after="60" w:line="240" w:lineRule="auto"/>
              <w:ind w:left="0"/>
              <w:rPr>
                <w:rFonts w:ascii="Segoe UI" w:eastAsia="Times New Roman" w:hAnsi="Segoe UI" w:cs="Segoe UI"/>
                <w:color w:val="212121"/>
                <w:sz w:val="23"/>
                <w:szCs w:val="23"/>
                <w:lang w:eastAsia="en-US"/>
              </w:rPr>
            </w:pPr>
            <w:r w:rsidRPr="0068362F">
              <w:rPr>
                <w:rFonts w:eastAsia="Times New Roman" w:cs="Segoe UI"/>
                <w:color w:val="000000"/>
                <w:szCs w:val="20"/>
                <w:lang w:val="en-GB" w:eastAsia="en-US"/>
              </w:rPr>
              <w:t>PL.VNGA02</w:t>
            </w:r>
          </w:p>
          <w:p w14:paraId="6338FC94" w14:textId="77777777" w:rsidR="0068362F" w:rsidRPr="0068362F" w:rsidRDefault="0068362F" w:rsidP="0068362F">
            <w:pPr>
              <w:spacing w:after="60" w:line="240" w:lineRule="auto"/>
              <w:ind w:left="0"/>
              <w:rPr>
                <w:rFonts w:ascii="Segoe UI" w:eastAsia="Times New Roman" w:hAnsi="Segoe UI" w:cs="Segoe UI"/>
                <w:color w:val="212121"/>
                <w:sz w:val="23"/>
                <w:szCs w:val="23"/>
                <w:lang w:eastAsia="en-US"/>
              </w:rPr>
            </w:pPr>
            <w:r w:rsidRPr="0068362F">
              <w:rPr>
                <w:rFonts w:eastAsia="Times New Roman" w:cs="Segoe UI"/>
                <w:color w:val="000000"/>
                <w:szCs w:val="20"/>
                <w:lang w:val="en-GB" w:eastAsia="en-US"/>
              </w:rPr>
              <w:t>PL.VNGB02</w:t>
            </w:r>
          </w:p>
          <w:p w14:paraId="1C3EAA63" w14:textId="77777777" w:rsidR="0068362F" w:rsidRPr="0068362F" w:rsidRDefault="0068362F" w:rsidP="0068362F">
            <w:pPr>
              <w:spacing w:after="60" w:line="240" w:lineRule="auto"/>
              <w:ind w:left="0"/>
              <w:rPr>
                <w:rFonts w:ascii="Segoe UI" w:eastAsia="Times New Roman" w:hAnsi="Segoe UI" w:cs="Segoe UI"/>
                <w:color w:val="212121"/>
                <w:sz w:val="23"/>
                <w:szCs w:val="23"/>
                <w:lang w:eastAsia="en-US"/>
              </w:rPr>
            </w:pPr>
            <w:r w:rsidRPr="0068362F">
              <w:rPr>
                <w:rFonts w:eastAsia="Times New Roman" w:cs="Segoe UI"/>
                <w:color w:val="000000"/>
                <w:szCs w:val="20"/>
                <w:lang w:val="en-GB" w:eastAsia="en-US"/>
              </w:rPr>
              <w:t>PL.VNGC02</w:t>
            </w:r>
          </w:p>
        </w:tc>
        <w:tc>
          <w:tcPr>
            <w:tcW w:w="2203" w:type="dxa"/>
            <w:tcBorders>
              <w:top w:val="nil"/>
              <w:left w:val="nil"/>
              <w:bottom w:val="single" w:sz="8" w:space="0" w:color="auto"/>
              <w:right w:val="nil"/>
            </w:tcBorders>
            <w:shd w:val="clear" w:color="auto" w:fill="FFFFFF"/>
            <w:tcMar>
              <w:top w:w="0" w:type="dxa"/>
              <w:left w:w="108" w:type="dxa"/>
              <w:bottom w:w="0" w:type="dxa"/>
              <w:right w:w="108" w:type="dxa"/>
            </w:tcMar>
            <w:hideMark/>
          </w:tcPr>
          <w:p w14:paraId="2B1B4BAB" w14:textId="77777777" w:rsidR="0068362F" w:rsidRPr="0068362F" w:rsidRDefault="0068362F" w:rsidP="0068362F">
            <w:pPr>
              <w:spacing w:after="60" w:line="240" w:lineRule="auto"/>
              <w:ind w:left="0"/>
              <w:rPr>
                <w:rFonts w:ascii="Segoe UI" w:eastAsia="Times New Roman" w:hAnsi="Segoe UI" w:cs="Segoe UI"/>
                <w:color w:val="212121"/>
                <w:sz w:val="23"/>
                <w:szCs w:val="23"/>
                <w:lang w:eastAsia="en-US"/>
              </w:rPr>
            </w:pPr>
            <w:r w:rsidRPr="0068362F">
              <w:rPr>
                <w:rFonts w:eastAsia="Times New Roman" w:cs="Segoe UI"/>
                <w:color w:val="000000"/>
                <w:szCs w:val="20"/>
                <w:lang w:val="en-GB" w:eastAsia="en-US"/>
              </w:rPr>
              <w:t>1,500,000</w:t>
            </w:r>
          </w:p>
        </w:tc>
        <w:tc>
          <w:tcPr>
            <w:tcW w:w="2003" w:type="dxa"/>
            <w:tcBorders>
              <w:top w:val="nil"/>
              <w:left w:val="nil"/>
              <w:bottom w:val="single" w:sz="8" w:space="0" w:color="auto"/>
              <w:right w:val="nil"/>
            </w:tcBorders>
            <w:shd w:val="clear" w:color="auto" w:fill="auto"/>
            <w:tcMar>
              <w:top w:w="0" w:type="dxa"/>
              <w:left w:w="108" w:type="dxa"/>
              <w:bottom w:w="0" w:type="dxa"/>
              <w:right w:w="108" w:type="dxa"/>
            </w:tcMar>
            <w:hideMark/>
          </w:tcPr>
          <w:p w14:paraId="51329F55" w14:textId="77777777" w:rsidR="0068362F" w:rsidRPr="0068362F" w:rsidRDefault="0068362F" w:rsidP="0068362F">
            <w:pPr>
              <w:spacing w:after="60" w:line="240" w:lineRule="auto"/>
              <w:ind w:left="0"/>
              <w:rPr>
                <w:rFonts w:eastAsia="Times New Roman" w:cs="Segoe UI"/>
                <w:color w:val="000000"/>
                <w:szCs w:val="20"/>
                <w:lang w:val="en-GB" w:eastAsia="en-US"/>
              </w:rPr>
            </w:pPr>
            <w:r w:rsidRPr="0068362F">
              <w:rPr>
                <w:rFonts w:eastAsia="Times New Roman" w:cs="Segoe UI"/>
                <w:color w:val="000000"/>
                <w:szCs w:val="20"/>
                <w:lang w:val="en-GB" w:eastAsia="en-US"/>
              </w:rPr>
              <w:t>Pay full</w:t>
            </w:r>
          </w:p>
        </w:tc>
        <w:tc>
          <w:tcPr>
            <w:tcW w:w="1879" w:type="dxa"/>
            <w:tcBorders>
              <w:top w:val="nil"/>
              <w:left w:val="nil"/>
              <w:bottom w:val="single" w:sz="8" w:space="0" w:color="auto"/>
              <w:right w:val="nil"/>
            </w:tcBorders>
            <w:shd w:val="clear" w:color="auto" w:fill="auto"/>
            <w:tcMar>
              <w:top w:w="0" w:type="dxa"/>
              <w:left w:w="108" w:type="dxa"/>
              <w:bottom w:w="0" w:type="dxa"/>
              <w:right w:w="108" w:type="dxa"/>
            </w:tcMar>
            <w:hideMark/>
          </w:tcPr>
          <w:p w14:paraId="1E177345" w14:textId="77777777" w:rsidR="0068362F" w:rsidRPr="0068362F" w:rsidRDefault="0068362F" w:rsidP="0068362F">
            <w:pPr>
              <w:spacing w:after="60" w:line="240" w:lineRule="auto"/>
              <w:ind w:left="0"/>
              <w:jc w:val="center"/>
              <w:rPr>
                <w:rFonts w:eastAsia="Times New Roman" w:cs="Segoe UI"/>
                <w:color w:val="000000"/>
                <w:szCs w:val="20"/>
                <w:lang w:val="en-GB" w:eastAsia="en-US"/>
              </w:rPr>
            </w:pPr>
            <w:r w:rsidRPr="0068362F">
              <w:rPr>
                <w:rFonts w:eastAsia="Times New Roman" w:cs="Segoe UI"/>
                <w:color w:val="000000"/>
                <w:szCs w:val="20"/>
                <w:lang w:val="en-GB" w:eastAsia="en-US"/>
              </w:rPr>
              <w:t>0%</w:t>
            </w:r>
          </w:p>
        </w:tc>
        <w:tc>
          <w:tcPr>
            <w:tcW w:w="2156" w:type="dxa"/>
            <w:tcBorders>
              <w:top w:val="nil"/>
              <w:left w:val="nil"/>
              <w:bottom w:val="single" w:sz="8" w:space="0" w:color="auto"/>
              <w:right w:val="nil"/>
            </w:tcBorders>
            <w:shd w:val="clear" w:color="auto" w:fill="auto"/>
            <w:tcMar>
              <w:top w:w="0" w:type="dxa"/>
              <w:left w:w="108" w:type="dxa"/>
              <w:bottom w:w="0" w:type="dxa"/>
              <w:right w:w="108" w:type="dxa"/>
            </w:tcMar>
            <w:hideMark/>
          </w:tcPr>
          <w:p w14:paraId="04ADED6B" w14:textId="77777777" w:rsidR="0068362F" w:rsidRPr="0068362F" w:rsidRDefault="0068362F" w:rsidP="0068362F">
            <w:pPr>
              <w:spacing w:after="60" w:line="240" w:lineRule="auto"/>
              <w:ind w:left="0"/>
              <w:rPr>
                <w:rFonts w:eastAsia="Times New Roman" w:cs="Segoe UI"/>
                <w:color w:val="000000"/>
                <w:szCs w:val="20"/>
                <w:lang w:val="en-GB" w:eastAsia="en-US"/>
              </w:rPr>
            </w:pPr>
            <w:r w:rsidRPr="0068362F">
              <w:rPr>
                <w:rFonts w:eastAsia="Times New Roman" w:cs="Segoe UI"/>
                <w:color w:val="000000"/>
                <w:szCs w:val="20"/>
                <w:lang w:val="en-GB" w:eastAsia="en-US"/>
              </w:rPr>
              <w:t>Pay full</w:t>
            </w:r>
          </w:p>
        </w:tc>
        <w:tc>
          <w:tcPr>
            <w:tcW w:w="2146" w:type="dxa"/>
            <w:tcBorders>
              <w:top w:val="nil"/>
              <w:left w:val="nil"/>
              <w:bottom w:val="single" w:sz="8" w:space="0" w:color="auto"/>
              <w:right w:val="nil"/>
            </w:tcBorders>
            <w:shd w:val="clear" w:color="auto" w:fill="auto"/>
            <w:tcMar>
              <w:top w:w="0" w:type="dxa"/>
              <w:left w:w="108" w:type="dxa"/>
              <w:bottom w:w="0" w:type="dxa"/>
              <w:right w:w="108" w:type="dxa"/>
            </w:tcMar>
            <w:hideMark/>
          </w:tcPr>
          <w:p w14:paraId="1F79E310" w14:textId="77777777" w:rsidR="0068362F" w:rsidRPr="0068362F" w:rsidRDefault="0068362F" w:rsidP="0068362F">
            <w:pPr>
              <w:spacing w:after="60" w:line="240" w:lineRule="auto"/>
              <w:ind w:left="0"/>
              <w:jc w:val="center"/>
              <w:rPr>
                <w:rFonts w:eastAsia="Times New Roman" w:cs="Segoe UI"/>
                <w:color w:val="000000"/>
                <w:szCs w:val="20"/>
                <w:lang w:val="en-GB" w:eastAsia="en-US"/>
              </w:rPr>
            </w:pPr>
            <w:r w:rsidRPr="0068362F">
              <w:rPr>
                <w:rFonts w:eastAsia="Times New Roman" w:cs="Segoe UI"/>
                <w:color w:val="000000"/>
                <w:szCs w:val="20"/>
                <w:lang w:val="en-GB" w:eastAsia="en-US"/>
              </w:rPr>
              <w:t>1%</w:t>
            </w:r>
          </w:p>
        </w:tc>
      </w:tr>
      <w:tr w:rsidR="00FA14F3" w:rsidRPr="0068362F" w14:paraId="03167209" w14:textId="77777777" w:rsidTr="00FA14F3">
        <w:trPr>
          <w:trHeight w:val="252"/>
        </w:trPr>
        <w:tc>
          <w:tcPr>
            <w:tcW w:w="1775"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DBC76BF" w14:textId="77777777" w:rsidR="0068362F" w:rsidRPr="0068362F" w:rsidRDefault="0068362F" w:rsidP="0068362F">
            <w:pPr>
              <w:spacing w:after="60" w:line="240" w:lineRule="auto"/>
              <w:ind w:left="0"/>
              <w:rPr>
                <w:rFonts w:ascii="Segoe UI" w:eastAsia="Times New Roman" w:hAnsi="Segoe UI" w:cs="Segoe UI"/>
                <w:color w:val="212121"/>
                <w:sz w:val="23"/>
                <w:szCs w:val="23"/>
                <w:lang w:eastAsia="en-US"/>
              </w:rPr>
            </w:pPr>
            <w:r w:rsidRPr="0068362F">
              <w:rPr>
                <w:rFonts w:eastAsia="Times New Roman" w:cs="Segoe UI"/>
                <w:color w:val="000000"/>
                <w:szCs w:val="20"/>
                <w:lang w:val="en-GB" w:eastAsia="en-US"/>
              </w:rPr>
              <w:t>PL.VNGA02</w:t>
            </w:r>
          </w:p>
          <w:p w14:paraId="02244373" w14:textId="77777777" w:rsidR="0068362F" w:rsidRPr="0068362F" w:rsidRDefault="0068362F" w:rsidP="0068362F">
            <w:pPr>
              <w:spacing w:after="60" w:line="240" w:lineRule="auto"/>
              <w:ind w:left="0"/>
              <w:rPr>
                <w:rFonts w:ascii="Segoe UI" w:eastAsia="Times New Roman" w:hAnsi="Segoe UI" w:cs="Segoe UI"/>
                <w:color w:val="212121"/>
                <w:sz w:val="23"/>
                <w:szCs w:val="23"/>
                <w:lang w:eastAsia="en-US"/>
              </w:rPr>
            </w:pPr>
            <w:r w:rsidRPr="0068362F">
              <w:rPr>
                <w:rFonts w:eastAsia="Times New Roman" w:cs="Segoe UI"/>
                <w:color w:val="000000"/>
                <w:szCs w:val="20"/>
                <w:lang w:val="en-GB" w:eastAsia="en-US"/>
              </w:rPr>
              <w:t>PL.VNGB02</w:t>
            </w:r>
          </w:p>
          <w:p w14:paraId="443C3FE2" w14:textId="77777777" w:rsidR="0068362F" w:rsidRPr="0068362F" w:rsidRDefault="0068362F" w:rsidP="0068362F">
            <w:pPr>
              <w:spacing w:after="60" w:line="240" w:lineRule="auto"/>
              <w:ind w:left="0"/>
              <w:rPr>
                <w:rFonts w:ascii="Segoe UI" w:eastAsia="Times New Roman" w:hAnsi="Segoe UI" w:cs="Segoe UI"/>
                <w:color w:val="212121"/>
                <w:sz w:val="23"/>
                <w:szCs w:val="23"/>
                <w:lang w:eastAsia="en-US"/>
              </w:rPr>
            </w:pPr>
            <w:r w:rsidRPr="0068362F">
              <w:rPr>
                <w:rFonts w:eastAsia="Times New Roman" w:cs="Segoe UI"/>
                <w:color w:val="000000"/>
                <w:szCs w:val="20"/>
                <w:lang w:val="en-GB" w:eastAsia="en-US"/>
              </w:rPr>
              <w:t>PL.VNGC02</w:t>
            </w:r>
          </w:p>
        </w:tc>
        <w:tc>
          <w:tcPr>
            <w:tcW w:w="2203" w:type="dxa"/>
            <w:tcBorders>
              <w:top w:val="nil"/>
              <w:left w:val="nil"/>
              <w:bottom w:val="single" w:sz="8" w:space="0" w:color="auto"/>
              <w:right w:val="nil"/>
            </w:tcBorders>
            <w:shd w:val="clear" w:color="auto" w:fill="FFFFFF"/>
            <w:tcMar>
              <w:top w:w="0" w:type="dxa"/>
              <w:left w:w="108" w:type="dxa"/>
              <w:bottom w:w="0" w:type="dxa"/>
              <w:right w:w="108" w:type="dxa"/>
            </w:tcMar>
            <w:hideMark/>
          </w:tcPr>
          <w:p w14:paraId="566BA847" w14:textId="77777777" w:rsidR="0068362F" w:rsidRPr="0068362F" w:rsidRDefault="0068362F" w:rsidP="0068362F">
            <w:pPr>
              <w:spacing w:after="60" w:line="240" w:lineRule="auto"/>
              <w:ind w:left="0"/>
              <w:rPr>
                <w:rFonts w:ascii="Segoe UI" w:eastAsia="Times New Roman" w:hAnsi="Segoe UI" w:cs="Segoe UI"/>
                <w:color w:val="212121"/>
                <w:sz w:val="23"/>
                <w:szCs w:val="23"/>
                <w:lang w:eastAsia="en-US"/>
              </w:rPr>
            </w:pPr>
            <w:r w:rsidRPr="0068362F">
              <w:rPr>
                <w:rFonts w:eastAsia="Times New Roman" w:cs="Segoe UI"/>
                <w:color w:val="000000"/>
                <w:szCs w:val="20"/>
                <w:lang w:val="en-GB" w:eastAsia="en-US"/>
              </w:rPr>
              <w:t>1,500,000</w:t>
            </w:r>
          </w:p>
        </w:tc>
        <w:tc>
          <w:tcPr>
            <w:tcW w:w="2003" w:type="dxa"/>
            <w:tcBorders>
              <w:top w:val="nil"/>
              <w:left w:val="nil"/>
              <w:bottom w:val="single" w:sz="8" w:space="0" w:color="auto"/>
              <w:right w:val="nil"/>
            </w:tcBorders>
            <w:shd w:val="clear" w:color="auto" w:fill="auto"/>
            <w:tcMar>
              <w:top w:w="0" w:type="dxa"/>
              <w:left w:w="108" w:type="dxa"/>
              <w:bottom w:w="0" w:type="dxa"/>
              <w:right w:w="108" w:type="dxa"/>
            </w:tcMar>
            <w:hideMark/>
          </w:tcPr>
          <w:p w14:paraId="7B23A134" w14:textId="77777777" w:rsidR="0068362F" w:rsidRPr="0068362F" w:rsidRDefault="0068362F" w:rsidP="0068362F">
            <w:pPr>
              <w:spacing w:after="60" w:line="240" w:lineRule="auto"/>
              <w:ind w:left="0"/>
              <w:rPr>
                <w:rFonts w:eastAsia="Times New Roman" w:cs="Segoe UI"/>
                <w:color w:val="000000"/>
                <w:szCs w:val="20"/>
                <w:lang w:val="en-GB" w:eastAsia="en-US"/>
              </w:rPr>
            </w:pPr>
            <w:r w:rsidRPr="0068362F">
              <w:rPr>
                <w:rFonts w:eastAsia="Times New Roman" w:cs="Segoe UI"/>
                <w:color w:val="000000"/>
                <w:szCs w:val="20"/>
                <w:lang w:val="en-GB" w:eastAsia="en-US"/>
              </w:rPr>
              <w:t>Instalment</w:t>
            </w:r>
          </w:p>
        </w:tc>
        <w:tc>
          <w:tcPr>
            <w:tcW w:w="1879" w:type="dxa"/>
            <w:tcBorders>
              <w:top w:val="nil"/>
              <w:left w:val="nil"/>
              <w:bottom w:val="single" w:sz="8" w:space="0" w:color="auto"/>
              <w:right w:val="nil"/>
            </w:tcBorders>
            <w:shd w:val="clear" w:color="auto" w:fill="auto"/>
            <w:tcMar>
              <w:top w:w="0" w:type="dxa"/>
              <w:left w:w="108" w:type="dxa"/>
              <w:bottom w:w="0" w:type="dxa"/>
              <w:right w:w="108" w:type="dxa"/>
            </w:tcMar>
            <w:hideMark/>
          </w:tcPr>
          <w:p w14:paraId="20EC39EF" w14:textId="77777777" w:rsidR="0068362F" w:rsidRPr="0068362F" w:rsidRDefault="0068362F" w:rsidP="0068362F">
            <w:pPr>
              <w:spacing w:after="60" w:line="240" w:lineRule="auto"/>
              <w:ind w:left="0"/>
              <w:jc w:val="center"/>
              <w:rPr>
                <w:rFonts w:eastAsia="Times New Roman" w:cs="Segoe UI"/>
                <w:color w:val="000000"/>
                <w:szCs w:val="20"/>
                <w:lang w:val="en-GB" w:eastAsia="en-US"/>
              </w:rPr>
            </w:pPr>
            <w:r w:rsidRPr="0068362F">
              <w:rPr>
                <w:rFonts w:eastAsia="Times New Roman" w:cs="Segoe UI"/>
                <w:color w:val="000000"/>
                <w:szCs w:val="20"/>
                <w:lang w:val="en-GB" w:eastAsia="en-US"/>
              </w:rPr>
              <w:t>0%</w:t>
            </w:r>
          </w:p>
        </w:tc>
        <w:tc>
          <w:tcPr>
            <w:tcW w:w="2156" w:type="dxa"/>
            <w:tcBorders>
              <w:top w:val="nil"/>
              <w:left w:val="nil"/>
              <w:bottom w:val="single" w:sz="8" w:space="0" w:color="auto"/>
              <w:right w:val="nil"/>
            </w:tcBorders>
            <w:shd w:val="clear" w:color="auto" w:fill="auto"/>
            <w:tcMar>
              <w:top w:w="0" w:type="dxa"/>
              <w:left w:w="108" w:type="dxa"/>
              <w:bottom w:w="0" w:type="dxa"/>
              <w:right w:w="108" w:type="dxa"/>
            </w:tcMar>
            <w:hideMark/>
          </w:tcPr>
          <w:p w14:paraId="21774AFC" w14:textId="77777777" w:rsidR="0068362F" w:rsidRPr="0068362F" w:rsidRDefault="0068362F" w:rsidP="0068362F">
            <w:pPr>
              <w:spacing w:after="60" w:line="240" w:lineRule="auto"/>
              <w:ind w:left="0"/>
              <w:rPr>
                <w:rFonts w:eastAsia="Times New Roman" w:cs="Segoe UI"/>
                <w:color w:val="000000"/>
                <w:szCs w:val="20"/>
                <w:lang w:val="en-GB" w:eastAsia="en-US"/>
              </w:rPr>
            </w:pPr>
            <w:r w:rsidRPr="0068362F">
              <w:rPr>
                <w:rFonts w:eastAsia="Times New Roman" w:cs="Segoe UI"/>
                <w:color w:val="000000"/>
                <w:szCs w:val="20"/>
                <w:lang w:val="en-GB" w:eastAsia="en-US"/>
              </w:rPr>
              <w:t>Instalment</w:t>
            </w:r>
          </w:p>
        </w:tc>
        <w:tc>
          <w:tcPr>
            <w:tcW w:w="2146" w:type="dxa"/>
            <w:tcBorders>
              <w:top w:val="nil"/>
              <w:left w:val="nil"/>
              <w:bottom w:val="single" w:sz="8" w:space="0" w:color="auto"/>
              <w:right w:val="nil"/>
            </w:tcBorders>
            <w:shd w:val="clear" w:color="auto" w:fill="auto"/>
            <w:tcMar>
              <w:top w:w="0" w:type="dxa"/>
              <w:left w:w="108" w:type="dxa"/>
              <w:bottom w:w="0" w:type="dxa"/>
              <w:right w:w="108" w:type="dxa"/>
            </w:tcMar>
            <w:hideMark/>
          </w:tcPr>
          <w:p w14:paraId="7884721F" w14:textId="77777777" w:rsidR="0068362F" w:rsidRPr="0068362F" w:rsidRDefault="0068362F" w:rsidP="0068362F">
            <w:pPr>
              <w:spacing w:after="60" w:line="240" w:lineRule="auto"/>
              <w:ind w:left="0"/>
              <w:jc w:val="center"/>
              <w:rPr>
                <w:rFonts w:eastAsia="Times New Roman" w:cs="Segoe UI"/>
                <w:color w:val="000000"/>
                <w:szCs w:val="20"/>
                <w:lang w:val="en-GB" w:eastAsia="en-US"/>
              </w:rPr>
            </w:pPr>
            <w:r w:rsidRPr="0068362F">
              <w:rPr>
                <w:rFonts w:eastAsia="Times New Roman" w:cs="Segoe UI"/>
                <w:color w:val="000000"/>
                <w:szCs w:val="20"/>
                <w:lang w:val="en-GB" w:eastAsia="en-US"/>
              </w:rPr>
              <w:t>1.5%</w:t>
            </w:r>
          </w:p>
          <w:p w14:paraId="0C1B0188" w14:textId="77777777" w:rsidR="0068362F" w:rsidRPr="0068362F" w:rsidRDefault="0068362F" w:rsidP="0068362F">
            <w:pPr>
              <w:spacing w:after="60" w:line="240" w:lineRule="auto"/>
              <w:ind w:left="0"/>
              <w:jc w:val="center"/>
              <w:rPr>
                <w:rFonts w:eastAsia="Times New Roman" w:cs="Segoe UI"/>
                <w:color w:val="000000"/>
                <w:szCs w:val="20"/>
                <w:lang w:val="en-GB" w:eastAsia="en-US"/>
              </w:rPr>
            </w:pPr>
            <w:r w:rsidRPr="0068362F">
              <w:rPr>
                <w:rFonts w:eastAsia="Times New Roman" w:cs="Segoe UI"/>
                <w:color w:val="000000"/>
                <w:szCs w:val="20"/>
                <w:lang w:val="en-GB" w:eastAsia="en-US"/>
              </w:rPr>
              <w:t> </w:t>
            </w:r>
          </w:p>
        </w:tc>
      </w:tr>
    </w:tbl>
    <w:p w14:paraId="0F217C85" w14:textId="77777777" w:rsidR="0068362F" w:rsidRPr="0068362F" w:rsidRDefault="0068362F" w:rsidP="0068362F">
      <w:pPr>
        <w:shd w:val="clear" w:color="auto" w:fill="FFFFFF"/>
        <w:spacing w:after="0" w:line="240" w:lineRule="auto"/>
        <w:ind w:left="0"/>
        <w:rPr>
          <w:rFonts w:ascii="Segoe UI" w:eastAsia="Times New Roman" w:hAnsi="Segoe UI" w:cs="Segoe UI"/>
          <w:color w:val="212121"/>
          <w:sz w:val="23"/>
          <w:szCs w:val="23"/>
          <w:lang w:eastAsia="en-US"/>
        </w:rPr>
      </w:pPr>
      <w:r w:rsidRPr="0068362F">
        <w:rPr>
          <w:rFonts w:ascii="Calibri" w:eastAsia="Times New Roman" w:hAnsi="Calibri" w:cs="Segoe UI"/>
          <w:color w:val="1F497D"/>
          <w:sz w:val="22"/>
          <w:szCs w:val="22"/>
          <w:lang w:eastAsia="en-US"/>
        </w:rPr>
        <w:t> </w:t>
      </w:r>
    </w:p>
    <w:p w14:paraId="123AAE27" w14:textId="77777777" w:rsidR="0068362F" w:rsidRDefault="0068362F" w:rsidP="0068362F">
      <w:pPr>
        <w:pStyle w:val="Body"/>
      </w:pPr>
    </w:p>
    <w:p w14:paraId="1511647F" w14:textId="6FD71260" w:rsidR="0002437C" w:rsidRPr="0002437C" w:rsidRDefault="0002437C" w:rsidP="0002437C">
      <w:pPr>
        <w:pStyle w:val="Heading4"/>
      </w:pPr>
      <w:r>
        <w:rPr>
          <w:lang w:val="en-GB"/>
        </w:rPr>
        <w:t>Technical Detail</w:t>
      </w:r>
    </w:p>
    <w:p w14:paraId="28E8EBCE" w14:textId="5705E1FC" w:rsidR="0002437C" w:rsidRPr="0002437C" w:rsidRDefault="0002437C" w:rsidP="0002437C">
      <w:pPr>
        <w:pStyle w:val="Heading4"/>
      </w:pPr>
      <w:r>
        <w:rPr>
          <w:lang w:val="en-GB"/>
        </w:rPr>
        <w:t>Testing and Sample</w:t>
      </w:r>
    </w:p>
    <w:p w14:paraId="17BB6F25" w14:textId="61EDF2A3" w:rsidR="0002437C" w:rsidRPr="0002437C" w:rsidRDefault="0002437C" w:rsidP="0002437C">
      <w:pPr>
        <w:pStyle w:val="Heading4"/>
      </w:pPr>
      <w:r>
        <w:rPr>
          <w:lang w:val="en-GB"/>
        </w:rPr>
        <w:t>Limitation</w:t>
      </w:r>
    </w:p>
    <w:p w14:paraId="00824896" w14:textId="77777777" w:rsidR="0002437C" w:rsidRDefault="0002437C" w:rsidP="0002437C">
      <w:pPr>
        <w:pStyle w:val="Heading4"/>
        <w:numPr>
          <w:ilvl w:val="0"/>
          <w:numId w:val="0"/>
        </w:numPr>
        <w:ind w:left="1728"/>
      </w:pPr>
    </w:p>
    <w:sectPr w:rsidR="0002437C" w:rsidSect="00BC1245">
      <w:headerReference w:type="default" r:id="rId17"/>
      <w:footerReference w:type="default" r:id="rId18"/>
      <w:footerReference w:type="first" r:id="rId19"/>
      <w:pgSz w:w="11900" w:h="16840"/>
      <w:pgMar w:top="1560" w:right="851" w:bottom="1418" w:left="915" w:header="601" w:footer="720"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Phuong To Lan MKTD-PD" w:date="2021-04-02T09:53:00Z" w:initials="PTLM">
    <w:p w14:paraId="5F8BF5D3" w14:textId="14284E64" w:rsidR="00265766" w:rsidRDefault="00265766" w:rsidP="00563EC4">
      <w:pPr>
        <w:pStyle w:val="CommentText"/>
      </w:pPr>
      <w:r>
        <w:rPr>
          <w:rStyle w:val="CommentReference"/>
        </w:rPr>
        <w:annotationRef/>
      </w:r>
      <w:r>
        <w:t>Lãi suất sẽ phụ thuộc theo Classification scheme code</w:t>
      </w:r>
    </w:p>
  </w:comment>
  <w:comment w:id="30" w:author="Hoang Hiep Nguyen" w:date="2021-04-07T09:21:00Z" w:initials="HHN">
    <w:p w14:paraId="73BBF764" w14:textId="136B1A9F" w:rsidR="00265766" w:rsidRPr="00F734AD" w:rsidRDefault="00265766">
      <w:pPr>
        <w:pStyle w:val="CommentText"/>
        <w:rPr>
          <w:rFonts w:ascii="Calibri" w:hAnsi="Calibri"/>
        </w:rPr>
      </w:pPr>
      <w:r>
        <w:rPr>
          <w:rStyle w:val="CommentReference"/>
        </w:rPr>
        <w:annotationRef/>
      </w:r>
      <w:r>
        <w:t>Ki</w:t>
      </w:r>
      <w:r>
        <w:rPr>
          <w:rFonts w:ascii="Calibri" w:hAnsi="Calibri"/>
        </w:rPr>
        <w:t>ểm tra lại số tiền check trên way4 hay paylater system</w:t>
      </w:r>
    </w:p>
  </w:comment>
  <w:comment w:id="40" w:author="Phuong To Lan MKTD-PD" w:date="2021-04-02T08:58:00Z" w:initials="PTLM">
    <w:p w14:paraId="0DC16D57" w14:textId="33E5BF13" w:rsidR="00265766" w:rsidRDefault="00265766">
      <w:pPr>
        <w:pStyle w:val="CommentText"/>
      </w:pPr>
      <w:r>
        <w:rPr>
          <w:rStyle w:val="CommentReference"/>
        </w:rPr>
        <w:annotationRef/>
      </w:r>
      <w:r>
        <w:t>Tham số này là để phục vụ cho Test còn khi golive sẽ không có giới hạn ntn.</w:t>
      </w:r>
    </w:p>
    <w:p w14:paraId="270EEA17" w14:textId="67FBA359" w:rsidR="00265766" w:rsidRDefault="00265766">
      <w:pPr>
        <w:pStyle w:val="CommentText"/>
      </w:pPr>
      <w:r>
        <w:t>Nên chị đề xuất chỉ để chung chung các tham số  sẽ quản lý như số lần GD/ngày, số tiền GD cho 1 lần &amp; cho số tiền GD trong ngày.</w:t>
      </w:r>
    </w:p>
  </w:comment>
  <w:comment w:id="46" w:author="Phuong To Lan MKTD-PD" w:date="2021-04-02T09:34:00Z" w:initials="PTLM">
    <w:p w14:paraId="1DDAFFC3" w14:textId="1BAF4255" w:rsidR="00265766" w:rsidRDefault="00265766">
      <w:pPr>
        <w:pStyle w:val="CommentText"/>
      </w:pPr>
      <w:r>
        <w:rPr>
          <w:rStyle w:val="CommentReference"/>
        </w:rPr>
        <w:annotationRef/>
      </w:r>
      <w:r>
        <w:t>Bổ sung thêm tài khoản cho BNPL Point</w:t>
      </w:r>
    </w:p>
  </w:comment>
  <w:comment w:id="47" w:author="Phuong To Lan MKTD-PD" w:date="2021-04-02T09:57:00Z" w:initials="PTLM">
    <w:p w14:paraId="5EE804AA" w14:textId="179C1646" w:rsidR="00265766" w:rsidRDefault="00265766">
      <w:pPr>
        <w:pStyle w:val="CommentText"/>
      </w:pPr>
      <w:r>
        <w:rPr>
          <w:rStyle w:val="CommentReference"/>
        </w:rPr>
        <w:annotationRef/>
      </w:r>
      <w:r>
        <w:t>Nhờ kế toán bổ sung thêm bộ tài khoản cho BNPL point</w:t>
      </w:r>
    </w:p>
  </w:comment>
  <w:comment w:id="53" w:author="Phuong To Lan MKTD-PD" w:date="2021-04-02T09:58:00Z" w:initials="PTLM">
    <w:p w14:paraId="1BA7C78C" w14:textId="3DF1D4E7" w:rsidR="00265766" w:rsidRDefault="00265766">
      <w:pPr>
        <w:pStyle w:val="CommentText"/>
      </w:pPr>
      <w:r>
        <w:rPr>
          <w:rStyle w:val="CommentReference"/>
        </w:rPr>
        <w:annotationRef/>
      </w:r>
      <w:r>
        <w:t>Chỉ setup thông số phí này, tuy nhiên hiện tại chưa áp dụng và set bằng 0% và không có event khi phí bằng 0% (SMS thông thu phí,..etc)</w:t>
      </w:r>
    </w:p>
    <w:p w14:paraId="018177DD" w14:textId="2E2A0720" w:rsidR="00265766" w:rsidRDefault="00265766">
      <w:pPr>
        <w:pStyle w:val="CommentText"/>
      </w:pPr>
      <w:r>
        <w:t>Tham số này có thể thay đổi được và chỉ thu duy nhất 1 lần.</w:t>
      </w:r>
    </w:p>
    <w:p w14:paraId="1D601CE9" w14:textId="52C39B8D" w:rsidR="00265766" w:rsidRDefault="00265766">
      <w:pPr>
        <w:pStyle w:val="CommentText"/>
      </w:pPr>
      <w:r>
        <w:t>Chứ không phải là năm 1 thu 0% năm sau 5%.</w:t>
      </w:r>
    </w:p>
  </w:comment>
  <w:comment w:id="54" w:author="Hoang Hiep Nguyen" w:date="2021-04-05T01:49:00Z" w:initials="HHN">
    <w:p w14:paraId="4D495EB1" w14:textId="24EB28B6" w:rsidR="00265766" w:rsidRPr="00790936" w:rsidRDefault="00265766">
      <w:pPr>
        <w:pStyle w:val="CommentText"/>
        <w:rPr>
          <w:rFonts w:ascii="Calibri" w:hAnsi="Calibri" w:cs="Calibri"/>
        </w:rPr>
      </w:pPr>
      <w:r>
        <w:rPr>
          <w:rStyle w:val="CommentReference"/>
        </w:rPr>
        <w:annotationRef/>
      </w:r>
      <w:r>
        <w:t>H</w:t>
      </w:r>
      <w:r>
        <w:rPr>
          <w:rFonts w:ascii="Calibri" w:hAnsi="Calibri" w:cs="Calibri"/>
        </w:rPr>
        <w:t>ệ thống sẽ setup phí này là 5% và disable đi. Sau này có thể enable phí này lên và thay đổi biểu phí</w:t>
      </w:r>
    </w:p>
  </w:comment>
  <w:comment w:id="55" w:author="Phuong To Lan MKTD-PD" w:date="2021-04-05T09:58:00Z" w:initials="PTLM">
    <w:p w14:paraId="752D2D79" w14:textId="3F8E5DFF" w:rsidR="00265766" w:rsidRDefault="00265766">
      <w:pPr>
        <w:pStyle w:val="CommentText"/>
      </w:pPr>
      <w:r>
        <w:rPr>
          <w:rStyle w:val="CommentReference"/>
        </w:rPr>
        <w:annotationRef/>
      </w:r>
      <w:r>
        <w:t>Đồng ý</w:t>
      </w:r>
    </w:p>
  </w:comment>
  <w:comment w:id="61" w:author="Phuong To Lan MKTD-PD" w:date="2021-04-02T10:05:00Z" w:initials="PTLM">
    <w:p w14:paraId="2D9014F3" w14:textId="003EC41B" w:rsidR="00265766" w:rsidRDefault="00265766" w:rsidP="00B259A0">
      <w:pPr>
        <w:pStyle w:val="CommentText"/>
        <w:ind w:left="0"/>
      </w:pPr>
      <w:r>
        <w:rPr>
          <w:rStyle w:val="CommentReference"/>
        </w:rPr>
        <w:annotationRef/>
      </w:r>
      <w:r>
        <w:t xml:space="preserve">Lãi suất sẽ quản lý theo Classification scheme code. </w:t>
      </w:r>
    </w:p>
  </w:comment>
  <w:comment w:id="62" w:author="Hoang Hiep Nguyen" w:date="2021-04-05T04:08:00Z" w:initials="HHN">
    <w:p w14:paraId="7043334C" w14:textId="581D2AAF" w:rsidR="00265766" w:rsidRPr="0057569C" w:rsidRDefault="00265766">
      <w:pPr>
        <w:pStyle w:val="CommentText"/>
        <w:rPr>
          <w:rFonts w:ascii="Calibri" w:hAnsi="Calibri" w:cs="Calibri"/>
        </w:rPr>
      </w:pPr>
      <w:r>
        <w:rPr>
          <w:rStyle w:val="CommentReference"/>
        </w:rPr>
        <w:annotationRef/>
      </w:r>
      <w:r>
        <w:t>Ch</w:t>
      </w:r>
      <w:r>
        <w:rPr>
          <w:rFonts w:ascii="Calibri" w:hAnsi="Calibri" w:cs="Calibri"/>
        </w:rPr>
        <w:t>ị bổ sung giúp em danh sách code và biểu lãi tương ứng</w:t>
      </w:r>
    </w:p>
  </w:comment>
  <w:comment w:id="63" w:author="Phuong To Lan MKTD-PD" w:date="2021-04-05T12:26:00Z" w:initials="PTLM">
    <w:p w14:paraId="00E10E50" w14:textId="30994F6A" w:rsidR="00265766" w:rsidRDefault="00265766">
      <w:pPr>
        <w:pStyle w:val="CommentText"/>
      </w:pPr>
      <w:r>
        <w:rPr>
          <w:rStyle w:val="CommentReference"/>
        </w:rPr>
        <w:annotationRef/>
      </w:r>
      <w:r>
        <w:t>Đã bổ sung bên dưới</w:t>
      </w:r>
    </w:p>
  </w:comment>
  <w:comment w:id="75" w:author="Phuong To Lan MKTD-PD" w:date="2021-04-05T10:01:00Z" w:initials="PTLM">
    <w:p w14:paraId="14000930" w14:textId="63B2E0C1" w:rsidR="00265766" w:rsidRPr="00A85325" w:rsidRDefault="00265766" w:rsidP="00A85325">
      <w:pPr>
        <w:pStyle w:val="CommentText"/>
        <w:shd w:val="clear" w:color="auto" w:fill="FFFF00"/>
        <w:rPr>
          <w:highlight w:val="yellow"/>
        </w:rPr>
      </w:pPr>
      <w:r>
        <w:rPr>
          <w:rStyle w:val="CommentReference"/>
        </w:rPr>
        <w:annotationRef/>
      </w:r>
      <w:r w:rsidRPr="00A85325">
        <w:rPr>
          <w:highlight w:val="yellow"/>
        </w:rPr>
        <w:t xml:space="preserve">Response code sẽ có những response như thế nào nhỉ? </w:t>
      </w:r>
    </w:p>
    <w:p w14:paraId="60653277" w14:textId="407CFF07" w:rsidR="00265766" w:rsidRDefault="00265766" w:rsidP="00A85325">
      <w:pPr>
        <w:pStyle w:val="CommentText"/>
        <w:shd w:val="clear" w:color="auto" w:fill="FFFF00"/>
      </w:pPr>
      <w:r w:rsidRPr="00A85325">
        <w:rPr>
          <w:highlight w:val="yellow"/>
        </w:rPr>
        <w:t>Chị đề xuất  áp dụng bộ RC dành cho Card hiện nay.</w:t>
      </w:r>
    </w:p>
  </w:comment>
  <w:comment w:id="76" w:author="Hoang Hiep Nguyen" w:date="2021-04-07T07:08:00Z" w:initials="HHN">
    <w:p w14:paraId="09007B68" w14:textId="066EDB75" w:rsidR="00265766" w:rsidRPr="006C255D" w:rsidRDefault="00265766">
      <w:pPr>
        <w:pStyle w:val="CommentText"/>
        <w:rPr>
          <w:rFonts w:ascii="Calibri" w:hAnsi="Calibri" w:cs="Calibri"/>
        </w:rPr>
      </w:pPr>
      <w:r>
        <w:rPr>
          <w:rStyle w:val="CommentReference"/>
        </w:rPr>
        <w:annotationRef/>
      </w:r>
      <w:r>
        <w:t>Response code t</w:t>
      </w:r>
      <w:r>
        <w:rPr>
          <w:rFonts w:ascii="Calibri" w:hAnsi="Calibri" w:cs="Calibri"/>
          <w:lang w:val="vi-VN"/>
        </w:rPr>
        <w:t>ư</w:t>
      </w:r>
      <w:r>
        <w:rPr>
          <w:rFonts w:ascii="Calibri" w:hAnsi="Calibri" w:cs="Calibri"/>
        </w:rPr>
        <w:t>ơng tự thẻ</w:t>
      </w:r>
    </w:p>
  </w:comment>
  <w:comment w:id="81" w:author="Hoang Hiep Nguyen" w:date="2021-04-05T03:55:00Z" w:initials="HHN">
    <w:p w14:paraId="07FDD7DC" w14:textId="16161A40" w:rsidR="00265766" w:rsidRPr="00583D9A" w:rsidRDefault="00265766">
      <w:pPr>
        <w:pStyle w:val="CommentText"/>
        <w:rPr>
          <w:rFonts w:ascii="Calibri" w:hAnsi="Calibri" w:cs="Calibri"/>
        </w:rPr>
      </w:pPr>
      <w:r>
        <w:rPr>
          <w:rStyle w:val="CommentReference"/>
        </w:rPr>
        <w:annotationRef/>
      </w:r>
      <w:r>
        <w:t>H</w:t>
      </w:r>
      <w:r>
        <w:rPr>
          <w:rFonts w:ascii="Calibri" w:hAnsi="Calibri" w:cs="Calibri"/>
        </w:rPr>
        <w:t>ệ thống chỉ check được thời gian khi contract thay đổi trạng thái, ko check được thời gian khi contract dương tiền</w:t>
      </w:r>
    </w:p>
  </w:comment>
  <w:comment w:id="82" w:author="Phuong To Lan MKTD-PD" w:date="2021-04-05T12:53:00Z" w:initials="PTLM">
    <w:p w14:paraId="0666AF9C" w14:textId="6A20E094" w:rsidR="00265766" w:rsidRDefault="00265766">
      <w:pPr>
        <w:pStyle w:val="CommentText"/>
      </w:pPr>
      <w:r>
        <w:rPr>
          <w:rStyle w:val="CommentReference"/>
        </w:rPr>
        <w:annotationRef/>
      </w:r>
      <w:r>
        <w:t>TH chỉ áp dụng với Trạng thái ACC Closed thì làm tự động, còn các trạng thái còn lại làm manual thì hệ thống đáp ứng được không nhỉ?</w:t>
      </w:r>
    </w:p>
  </w:comment>
  <w:comment w:id="83" w:author="Hoang Hiep Nguyen" w:date="2021-04-07T07:08:00Z" w:initials="HHN">
    <w:p w14:paraId="1A4A8D6B" w14:textId="38D2047E" w:rsidR="00265766" w:rsidRPr="00736576" w:rsidRDefault="00265766">
      <w:pPr>
        <w:pStyle w:val="CommentText"/>
        <w:rPr>
          <w:rFonts w:ascii="Calibri" w:hAnsi="Calibri" w:cs="Calibri"/>
        </w:rPr>
      </w:pPr>
      <w:r>
        <w:rPr>
          <w:rStyle w:val="CommentReference"/>
        </w:rPr>
        <w:annotationRef/>
      </w:r>
      <w:r>
        <w:t>Th</w:t>
      </w:r>
      <w:r>
        <w:rPr>
          <w:rFonts w:ascii="Calibri" w:hAnsi="Calibri" w:cs="Calibri"/>
        </w:rPr>
        <w:t>ống nhất giữ nguyên yêu cầu</w:t>
      </w:r>
    </w:p>
  </w:comment>
  <w:comment w:id="86" w:author="Hoang Hiep Nguyen" w:date="2021-03-24T13:44:00Z" w:initials="HHN">
    <w:p w14:paraId="0FDA6916" w14:textId="574C941B" w:rsidR="00265766" w:rsidRPr="001F59B1" w:rsidRDefault="00265766">
      <w:pPr>
        <w:pStyle w:val="CommentText"/>
        <w:rPr>
          <w:rFonts w:ascii="Calibri" w:hAnsi="Calibri" w:cs="Calibri"/>
        </w:rPr>
      </w:pPr>
      <w:r>
        <w:rPr>
          <w:rStyle w:val="CommentReference"/>
        </w:rPr>
        <w:annotationRef/>
      </w:r>
      <w:r>
        <w:t>C</w:t>
      </w:r>
      <w:r>
        <w:rPr>
          <w:rFonts w:ascii="Calibri" w:hAnsi="Calibri" w:cs="Calibri"/>
        </w:rPr>
        <w:t>ần tách ra làm 2 rule, mỗi rule cho 1 merchant</w:t>
      </w:r>
    </w:p>
  </w:comment>
  <w:comment w:id="97" w:author="Hoang Hiep Nguyen" w:date="2021-04-05T01:54:00Z" w:initials="HHN">
    <w:p w14:paraId="678BF81D" w14:textId="42E39557" w:rsidR="00265766" w:rsidRPr="00C169BF" w:rsidRDefault="00265766">
      <w:pPr>
        <w:pStyle w:val="CommentText"/>
        <w:rPr>
          <w:rFonts w:ascii="Calibri" w:hAnsi="Calibri" w:cs="Calibri"/>
        </w:rPr>
      </w:pPr>
      <w:r>
        <w:rPr>
          <w:rStyle w:val="CommentReference"/>
        </w:rPr>
        <w:annotationRef/>
      </w:r>
      <w:r>
        <w:t>Issuing contract</w:t>
      </w:r>
    </w:p>
  </w:comment>
  <w:comment w:id="98" w:author="Phuong To Lan MKTD-PD" w:date="2021-04-05T10:05:00Z" w:initials="PTLM">
    <w:p w14:paraId="5A4D9ECB" w14:textId="6626CC11" w:rsidR="00265766" w:rsidRDefault="00265766">
      <w:pPr>
        <w:pStyle w:val="CommentText"/>
      </w:pPr>
      <w:r>
        <w:rPr>
          <w:rStyle w:val="CommentReference"/>
        </w:rPr>
        <w:annotationRef/>
      </w:r>
      <w:r w:rsidRPr="00A85325">
        <w:rPr>
          <w:highlight w:val="yellow"/>
        </w:rPr>
        <w:t>Đề xuất giữ nguyên SMS này, đây là SMS thông báo sao kê cho KH,</w:t>
      </w:r>
      <w:r>
        <w:t xml:space="preserve"> </w:t>
      </w:r>
    </w:p>
  </w:comment>
  <w:comment w:id="99" w:author="Hoang Hiep Nguyen" w:date="2021-04-07T09:53:00Z" w:initials="HHN">
    <w:p w14:paraId="2FE5075E" w14:textId="09AD16E7" w:rsidR="00265766" w:rsidRPr="00ED7E53" w:rsidRDefault="00265766">
      <w:pPr>
        <w:pStyle w:val="CommentText"/>
        <w:rPr>
          <w:rFonts w:ascii="Calibri" w:hAnsi="Calibri"/>
        </w:rPr>
      </w:pPr>
      <w:r>
        <w:rPr>
          <w:rStyle w:val="CommentReference"/>
        </w:rPr>
        <w:annotationRef/>
      </w:r>
      <w:r>
        <w:t>T</w:t>
      </w:r>
      <w:r>
        <w:rPr>
          <w:rFonts w:ascii="Calibri" w:hAnsi="Calibri"/>
        </w:rPr>
        <w:t>ổng toàn bộ dư nợ (bao gồm cả instalment chưa đến hạn)</w:t>
      </w:r>
    </w:p>
  </w:comment>
  <w:comment w:id="100" w:author="Hoang Hiep Nguyen" w:date="2021-04-07T09:54:00Z" w:initials="HHN">
    <w:p w14:paraId="5054602D" w14:textId="72E2AF30" w:rsidR="00265766" w:rsidRPr="00170994" w:rsidRDefault="00265766">
      <w:pPr>
        <w:pStyle w:val="CommentText"/>
        <w:rPr>
          <w:rFonts w:ascii="Calibri" w:hAnsi="Calibri"/>
        </w:rPr>
      </w:pPr>
      <w:r>
        <w:rPr>
          <w:rStyle w:val="CommentReference"/>
        </w:rPr>
        <w:annotationRef/>
      </w:r>
      <w:r>
        <w:t>Min to pay + d</w:t>
      </w:r>
      <w:r>
        <w:rPr>
          <w:rFonts w:ascii="Calibri" w:hAnsi="Calibri"/>
        </w:rPr>
        <w:t>ự lãi</w:t>
      </w:r>
    </w:p>
  </w:comment>
  <w:comment w:id="102" w:author="Hoang Hiep Nguyen" w:date="2021-04-05T01:55:00Z" w:initials="HHN">
    <w:p w14:paraId="5276A1A0" w14:textId="6EA0AD69" w:rsidR="00265766" w:rsidRPr="00C169BF" w:rsidRDefault="00265766">
      <w:pPr>
        <w:pStyle w:val="CommentText"/>
        <w:rPr>
          <w:rFonts w:ascii="Calibri" w:hAnsi="Calibri" w:cs="Calibri"/>
        </w:rPr>
      </w:pPr>
      <w:r>
        <w:rPr>
          <w:rStyle w:val="CommentReference"/>
        </w:rPr>
        <w:annotationRef/>
      </w:r>
      <w:r>
        <w:t>S</w:t>
      </w:r>
      <w:r>
        <w:rPr>
          <w:rFonts w:ascii="Calibri" w:hAnsi="Calibri" w:cs="Calibri"/>
        </w:rPr>
        <w:t>ố tiền phải trả hiện tại của khách hang + dự lại đến ngày due date</w:t>
      </w:r>
    </w:p>
  </w:comment>
  <w:comment w:id="101" w:author="Phuong To Lan MKTD-PD" w:date="2021-04-08T17:08:00Z" w:initials="PTLM">
    <w:p w14:paraId="7B650F73" w14:textId="05F6ED29" w:rsidR="001E1D3E" w:rsidRDefault="001E1D3E" w:rsidP="001E1D3E">
      <w:pPr>
        <w:pStyle w:val="CommentText"/>
      </w:pPr>
      <w:r>
        <w:rPr>
          <w:rStyle w:val="CommentReference"/>
        </w:rPr>
        <w:annotationRef/>
      </w:r>
      <w:r>
        <w:t>Collections confirm trong cuộc họp ngày 07/04/21: Sẽ bỏ SMS này.</w:t>
      </w:r>
    </w:p>
  </w:comment>
  <w:comment w:id="103" w:author="Hoang Hiep Nguyen" w:date="2021-04-05T01:56:00Z" w:initials="HHN">
    <w:p w14:paraId="25299533" w14:textId="51CB5DC2" w:rsidR="00265766" w:rsidRPr="00C169BF" w:rsidRDefault="00265766">
      <w:pPr>
        <w:pStyle w:val="CommentText"/>
        <w:rPr>
          <w:rFonts w:ascii="Calibri" w:hAnsi="Calibri" w:cs="Calibri"/>
        </w:rPr>
      </w:pPr>
      <w:r>
        <w:rPr>
          <w:rStyle w:val="CommentReference"/>
        </w:rPr>
        <w:annotationRef/>
      </w:r>
      <w:r>
        <w:t>S</w:t>
      </w:r>
      <w:r>
        <w:rPr>
          <w:rFonts w:ascii="Calibri" w:hAnsi="Calibri" w:cs="Calibri"/>
        </w:rPr>
        <w:t>ố tiền phải trả hiện tại của khách hàng</w:t>
      </w:r>
    </w:p>
  </w:comment>
  <w:comment w:id="132" w:author="Phuong To Lan MKTD-PD" w:date="2021-04-08T17:07:00Z" w:initials="PTLM">
    <w:p w14:paraId="0BA1C477" w14:textId="2D4739EB" w:rsidR="009E5D97" w:rsidRDefault="009E5D97">
      <w:pPr>
        <w:pStyle w:val="CommentText"/>
      </w:pPr>
      <w:r>
        <w:rPr>
          <w:rStyle w:val="CommentReference"/>
        </w:rPr>
        <w:annotationRef/>
      </w:r>
      <w:r>
        <w:t>Bổ sung thêm</w:t>
      </w:r>
    </w:p>
  </w:comment>
  <w:comment w:id="148" w:author="Hoang Hiep Nguyen" w:date="2021-04-07T10:50:00Z" w:initials="HHN">
    <w:p w14:paraId="6E1FFDD2" w14:textId="4EEA1276" w:rsidR="00265766" w:rsidRDefault="00265766">
      <w:pPr>
        <w:pStyle w:val="CommentText"/>
      </w:pPr>
      <w:r>
        <w:rPr>
          <w:rStyle w:val="CommentReference"/>
        </w:rPr>
        <w:annotationRef/>
      </w:r>
      <w:r>
        <w:t>Add account for acquiring contract</w:t>
      </w:r>
    </w:p>
  </w:comment>
  <w:comment w:id="153" w:author="Hoang Hiep Nguyen" w:date="2021-04-05T03:24:00Z" w:initials="HHN">
    <w:p w14:paraId="06CCC8A1" w14:textId="684CCCD3" w:rsidR="00265766" w:rsidRPr="0093229B" w:rsidRDefault="00265766">
      <w:pPr>
        <w:pStyle w:val="CommentText"/>
        <w:rPr>
          <w:rFonts w:ascii="Calibri" w:hAnsi="Calibri" w:cs="Calibri"/>
        </w:rPr>
      </w:pPr>
      <w:r>
        <w:rPr>
          <w:rStyle w:val="CommentReference"/>
        </w:rPr>
        <w:annotationRef/>
      </w:r>
      <w:r>
        <w:t>LFVN cung c</w:t>
      </w:r>
      <w:r>
        <w:rPr>
          <w:rFonts w:ascii="Calibri" w:hAnsi="Calibri" w:cs="Calibri"/>
        </w:rPr>
        <w:t>ấp danh sách account scheme code và rate để setup</w:t>
      </w:r>
    </w:p>
  </w:comment>
  <w:comment w:id="154" w:author="Phuong To Lan MKTD-PD" w:date="2021-04-05T12:20:00Z" w:initials="PTLM">
    <w:p w14:paraId="2AA77E40" w14:textId="1CC6A95E" w:rsidR="00265766" w:rsidRDefault="00265766">
      <w:pPr>
        <w:pStyle w:val="CommentText"/>
      </w:pPr>
      <w:r>
        <w:rPr>
          <w:rStyle w:val="CommentReference"/>
        </w:rPr>
        <w:annotationRef/>
      </w:r>
      <w:r>
        <w:t>Đã cung cấp</w:t>
      </w:r>
    </w:p>
  </w:comment>
  <w:comment w:id="155" w:author="Hoang Hiep Nguyen" w:date="2021-04-07T11:33:00Z" w:initials="HHN">
    <w:p w14:paraId="4F6663BA" w14:textId="3FFBE8F1" w:rsidR="00265766" w:rsidRPr="00475F76" w:rsidRDefault="00265766">
      <w:pPr>
        <w:pStyle w:val="CommentText"/>
        <w:rPr>
          <w:rFonts w:ascii="Calibri" w:hAnsi="Calibri"/>
        </w:rPr>
      </w:pPr>
      <w:r>
        <w:rPr>
          <w:rStyle w:val="CommentReference"/>
        </w:rPr>
        <w:annotationRef/>
      </w:r>
      <w:r>
        <w:t>Hi</w:t>
      </w:r>
      <w:r>
        <w:rPr>
          <w:rFonts w:ascii="Calibri" w:hAnsi="Calibri"/>
        </w:rPr>
        <w:t>ếu sẽ cung cấp spec cho dr vol17 online channel</w:t>
      </w:r>
    </w:p>
  </w:comment>
  <w:comment w:id="159" w:author="Phuong To Lan MKTD-PD" w:date="2021-04-05T11:44:00Z" w:initials="PTLM">
    <w:p w14:paraId="5BBDE9D5" w14:textId="5B0BC101" w:rsidR="00265766" w:rsidRDefault="00265766">
      <w:pPr>
        <w:pStyle w:val="CommentText"/>
      </w:pPr>
      <w:r>
        <w:rPr>
          <w:rStyle w:val="CommentReference"/>
        </w:rPr>
        <w:annotationRef/>
      </w:r>
      <w:r>
        <w:t xml:space="preserve">Bổ sung </w:t>
      </w:r>
    </w:p>
  </w:comment>
  <w:comment w:id="160" w:author="Phuong To Lan MKTD-PD" w:date="2021-04-05T11:43:00Z" w:initials="PTLM">
    <w:p w14:paraId="072EF86E" w14:textId="7D32D823" w:rsidR="00265766" w:rsidRDefault="00265766">
      <w:pPr>
        <w:pStyle w:val="CommentText"/>
      </w:pPr>
      <w:r>
        <w:rPr>
          <w:rStyle w:val="CommentReference"/>
        </w:rPr>
        <w:annotationRef/>
      </w:r>
      <w:r>
        <w:t>Bổ sung thêm theo BRD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8BF5D3" w15:done="1"/>
  <w15:commentEx w15:paraId="73BBF764" w15:done="1"/>
  <w15:commentEx w15:paraId="270EEA17" w15:done="1"/>
  <w15:commentEx w15:paraId="1DDAFFC3" w15:done="1"/>
  <w15:commentEx w15:paraId="5EE804AA" w15:done="1"/>
  <w15:commentEx w15:paraId="1D601CE9" w15:done="1"/>
  <w15:commentEx w15:paraId="4D495EB1" w15:paraIdParent="1D601CE9" w15:done="1"/>
  <w15:commentEx w15:paraId="752D2D79" w15:paraIdParent="1D601CE9" w15:done="1"/>
  <w15:commentEx w15:paraId="2D9014F3" w15:done="1"/>
  <w15:commentEx w15:paraId="7043334C" w15:paraIdParent="2D9014F3" w15:done="1"/>
  <w15:commentEx w15:paraId="00E10E50" w15:paraIdParent="2D9014F3" w15:done="1"/>
  <w15:commentEx w15:paraId="60653277" w15:done="1"/>
  <w15:commentEx w15:paraId="09007B68" w15:paraIdParent="60653277" w15:done="1"/>
  <w15:commentEx w15:paraId="07FDD7DC" w15:done="1"/>
  <w15:commentEx w15:paraId="0666AF9C" w15:paraIdParent="07FDD7DC" w15:done="1"/>
  <w15:commentEx w15:paraId="1A4A8D6B" w15:paraIdParent="07FDD7DC" w15:done="1"/>
  <w15:commentEx w15:paraId="0FDA6916" w15:done="1"/>
  <w15:commentEx w15:paraId="678BF81D" w15:done="1"/>
  <w15:commentEx w15:paraId="5A4D9ECB" w15:done="1"/>
  <w15:commentEx w15:paraId="2FE5075E" w15:done="1"/>
  <w15:commentEx w15:paraId="5054602D" w15:done="1"/>
  <w15:commentEx w15:paraId="5276A1A0" w15:done="1"/>
  <w15:commentEx w15:paraId="7B650F73" w15:done="0"/>
  <w15:commentEx w15:paraId="25299533" w15:done="1"/>
  <w15:commentEx w15:paraId="0BA1C477" w15:done="0"/>
  <w15:commentEx w15:paraId="6E1FFDD2" w15:done="1"/>
  <w15:commentEx w15:paraId="06CCC8A1" w15:done="1"/>
  <w15:commentEx w15:paraId="2AA77E40" w15:paraIdParent="06CCC8A1" w15:done="1"/>
  <w15:commentEx w15:paraId="4F6663BA" w15:done="0"/>
  <w15:commentEx w15:paraId="5BBDE9D5" w15:done="1"/>
  <w15:commentEx w15:paraId="072EF86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7F800" w16cex:dateUtc="2021-04-07T02:21:00Z"/>
  <w16cex:commentExtensible w16cex:durableId="2414EB41" w16cex:dateUtc="2021-04-04T18:49:00Z"/>
  <w16cex:commentExtensible w16cex:durableId="24150BB6" w16cex:dateUtc="2021-04-04T21:08:00Z"/>
  <w16cex:commentExtensible w16cex:durableId="2417D8E3" w16cex:dateUtc="2021-04-07T00:08:00Z"/>
  <w16cex:commentExtensible w16cex:durableId="24150899" w16cex:dateUtc="2021-04-04T20:55:00Z"/>
  <w16cex:commentExtensible w16cex:durableId="2417D8FD" w16cex:dateUtc="2021-04-07T00:08:00Z"/>
  <w16cex:commentExtensible w16cex:durableId="2405C0D1" w16cex:dateUtc="2021-03-24T06:44:00Z"/>
  <w16cex:commentExtensible w16cex:durableId="2414EC42" w16cex:dateUtc="2021-04-04T18:54:00Z"/>
  <w16cex:commentExtensible w16cex:durableId="2417FFB4" w16cex:dateUtc="2021-04-07T02:53:00Z"/>
  <w16cex:commentExtensible w16cex:durableId="2417FFD9" w16cex:dateUtc="2021-04-07T02:54:00Z"/>
  <w16cex:commentExtensible w16cex:durableId="2414ECA0" w16cex:dateUtc="2021-04-04T18:55:00Z"/>
  <w16cex:commentExtensible w16cex:durableId="2414ECC7" w16cex:dateUtc="2021-04-04T18:56:00Z"/>
  <w16cex:commentExtensible w16cex:durableId="24180CE0" w16cex:dateUtc="2021-04-07T03:50:00Z"/>
  <w16cex:commentExtensible w16cex:durableId="24150160" w16cex:dateUtc="2021-04-04T20:24:00Z"/>
  <w16cex:commentExtensible w16cex:durableId="24181721" w16cex:dateUtc="2021-04-07T04: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8BF5D3" w16cid:durableId="2411CCBE"/>
  <w16cid:commentId w16cid:paraId="73BBF764" w16cid:durableId="2417F800"/>
  <w16cid:commentId w16cid:paraId="270EEA17" w16cid:durableId="2411CCC3"/>
  <w16cid:commentId w16cid:paraId="1DDAFFC3" w16cid:durableId="2411CCC4"/>
  <w16cid:commentId w16cid:paraId="5EE804AA" w16cid:durableId="2411CCC5"/>
  <w16cid:commentId w16cid:paraId="1D601CE9" w16cid:durableId="2411CCC6"/>
  <w16cid:commentId w16cid:paraId="4D495EB1" w16cid:durableId="2414EB41"/>
  <w16cid:commentId w16cid:paraId="752D2D79" w16cid:durableId="2416A8A2"/>
  <w16cid:commentId w16cid:paraId="2D9014F3" w16cid:durableId="2411CCC7"/>
  <w16cid:commentId w16cid:paraId="7043334C" w16cid:durableId="24150BB6"/>
  <w16cid:commentId w16cid:paraId="00E10E50" w16cid:durableId="2416A8A5"/>
  <w16cid:commentId w16cid:paraId="60653277" w16cid:durableId="2416A8A6"/>
  <w16cid:commentId w16cid:paraId="09007B68" w16cid:durableId="2417D8E3"/>
  <w16cid:commentId w16cid:paraId="07FDD7DC" w16cid:durableId="24150899"/>
  <w16cid:commentId w16cid:paraId="0666AF9C" w16cid:durableId="2416A8A8"/>
  <w16cid:commentId w16cid:paraId="1A4A8D6B" w16cid:durableId="2417D8FD"/>
  <w16cid:commentId w16cid:paraId="0FDA6916" w16cid:durableId="2405C0D1"/>
  <w16cid:commentId w16cid:paraId="678BF81D" w16cid:durableId="2414EC42"/>
  <w16cid:commentId w16cid:paraId="5A4D9ECB" w16cid:durableId="2416A8AC"/>
  <w16cid:commentId w16cid:paraId="2FE5075E" w16cid:durableId="2417FFB4"/>
  <w16cid:commentId w16cid:paraId="5054602D" w16cid:durableId="2417FFD9"/>
  <w16cid:commentId w16cid:paraId="5276A1A0" w16cid:durableId="2414ECA0"/>
  <w16cid:commentId w16cid:paraId="25299533" w16cid:durableId="2414ECC7"/>
  <w16cid:commentId w16cid:paraId="6E1FFDD2" w16cid:durableId="24180CE0"/>
  <w16cid:commentId w16cid:paraId="06CCC8A1" w16cid:durableId="24150160"/>
  <w16cid:commentId w16cid:paraId="2AA77E40" w16cid:durableId="2416A8B2"/>
  <w16cid:commentId w16cid:paraId="4F6663BA" w16cid:durableId="24181721"/>
  <w16cid:commentId w16cid:paraId="5BBDE9D5" w16cid:durableId="2416A8B3"/>
  <w16cid:commentId w16cid:paraId="072EF86E" w16cid:durableId="2416A8B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1EE0EC" w14:textId="77777777" w:rsidR="00505403" w:rsidRDefault="00505403" w:rsidP="00A16382">
      <w:pPr>
        <w:spacing w:after="0" w:line="240" w:lineRule="auto"/>
      </w:pPr>
      <w:r>
        <w:separator/>
      </w:r>
    </w:p>
  </w:endnote>
  <w:endnote w:type="continuationSeparator" w:id="0">
    <w:p w14:paraId="2DA5261C" w14:textId="77777777" w:rsidR="00505403" w:rsidRDefault="00505403" w:rsidP="00A1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Gothic">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2FB61" w14:textId="1FC0417B" w:rsidR="00265766" w:rsidRPr="008B4A25" w:rsidRDefault="00265766" w:rsidP="002E2175">
    <w:pPr>
      <w:tabs>
        <w:tab w:val="center" w:pos="8647"/>
        <w:tab w:val="right" w:pos="9072"/>
      </w:tabs>
      <w:spacing w:before="60"/>
      <w:rPr>
        <w:b/>
        <w:bCs/>
        <w:color w:val="808080"/>
        <w:sz w:val="22"/>
        <w:szCs w:val="16"/>
      </w:rPr>
    </w:pPr>
    <w:r w:rsidRPr="0090298F">
      <w:rPr>
        <w:b/>
        <w:bCs/>
        <w:color w:val="000000"/>
        <w:sz w:val="12"/>
        <w:szCs w:val="12"/>
        <w:lang w:val="en-GB"/>
      </w:rPr>
      <w:t>OpenWay</w:t>
    </w:r>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483959">
      <w:rPr>
        <w:color w:val="0C8EDC"/>
        <w:sz w:val="16"/>
        <w:szCs w:val="12"/>
      </w:rPr>
      <w:fldChar w:fldCharType="begin"/>
    </w:r>
    <w:r w:rsidRPr="00483959">
      <w:rPr>
        <w:color w:val="0C8EDC"/>
        <w:sz w:val="16"/>
        <w:szCs w:val="12"/>
      </w:rPr>
      <w:instrText xml:space="preserve"> PAGE  \* Arabic  \* MERGEFORMAT </w:instrText>
    </w:r>
    <w:r w:rsidRPr="00483959">
      <w:rPr>
        <w:color w:val="0C8EDC"/>
        <w:sz w:val="16"/>
        <w:szCs w:val="12"/>
      </w:rPr>
      <w:fldChar w:fldCharType="separate"/>
    </w:r>
    <w:r w:rsidR="001E1D3E">
      <w:rPr>
        <w:noProof/>
        <w:color w:val="0C8EDC"/>
        <w:sz w:val="16"/>
        <w:szCs w:val="12"/>
      </w:rPr>
      <w:t>33</w:t>
    </w:r>
    <w:r w:rsidRPr="00483959">
      <w:rPr>
        <w:color w:val="0C8EDC"/>
        <w:sz w:val="16"/>
        <w:szCs w:val="12"/>
      </w:rPr>
      <w:fldChar w:fldCharType="end"/>
    </w:r>
    <w:r>
      <w:rPr>
        <w:color w:val="0C8EDC"/>
        <w:sz w:val="16"/>
        <w:szCs w:val="12"/>
      </w:rPr>
      <w:t>/</w:t>
    </w:r>
    <w:r w:rsidR="00505403">
      <w:fldChar w:fldCharType="begin"/>
    </w:r>
    <w:r w:rsidR="00505403">
      <w:instrText xml:space="preserve"> NUMPAGES  \* Arabic  \* MERGEFORMAT </w:instrText>
    </w:r>
    <w:r w:rsidR="00505403">
      <w:fldChar w:fldCharType="separate"/>
    </w:r>
    <w:r w:rsidR="001E1D3E" w:rsidRPr="001E1D3E">
      <w:rPr>
        <w:noProof/>
        <w:color w:val="0C8EDC"/>
        <w:sz w:val="16"/>
        <w:szCs w:val="12"/>
      </w:rPr>
      <w:t>33</w:t>
    </w:r>
    <w:r w:rsidR="00505403">
      <w:rPr>
        <w:noProof/>
        <w:color w:val="0C8EDC"/>
        <w:sz w:val="16"/>
        <w:szCs w:val="12"/>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DBACF" w14:textId="77777777" w:rsidR="00265766" w:rsidRPr="002E2175" w:rsidRDefault="00265766" w:rsidP="002E2175">
    <w:pPr>
      <w:tabs>
        <w:tab w:val="center" w:pos="8647"/>
        <w:tab w:val="right" w:pos="9072"/>
      </w:tabs>
      <w:spacing w:before="60"/>
      <w:rPr>
        <w:b/>
        <w:bCs/>
        <w:color w:val="808080"/>
        <w:sz w:val="22"/>
        <w:szCs w:val="16"/>
      </w:rPr>
    </w:pPr>
    <w:r w:rsidRPr="0090298F">
      <w:rPr>
        <w:b/>
        <w:bCs/>
        <w:color w:val="000000"/>
        <w:sz w:val="12"/>
        <w:szCs w:val="12"/>
        <w:lang w:val="en-GB"/>
      </w:rPr>
      <w:t>OpenWay</w:t>
    </w:r>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BF22A7">
      <w:rPr>
        <w:color w:val="0C8EDC"/>
        <w:sz w:val="16"/>
        <w:szCs w:val="1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65DE69" w14:textId="77777777" w:rsidR="00505403" w:rsidRDefault="00505403" w:rsidP="00A16382">
      <w:pPr>
        <w:spacing w:after="0" w:line="240" w:lineRule="auto"/>
      </w:pPr>
      <w:r>
        <w:separator/>
      </w:r>
    </w:p>
  </w:footnote>
  <w:footnote w:type="continuationSeparator" w:id="0">
    <w:p w14:paraId="631B1E23" w14:textId="77777777" w:rsidR="00505403" w:rsidRDefault="00505403" w:rsidP="00A1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A4FCD" w14:textId="4A34E714" w:rsidR="00265766" w:rsidRPr="001504C8" w:rsidRDefault="00265766" w:rsidP="006275C5">
    <w:pPr>
      <w:pStyle w:val="Header"/>
    </w:pPr>
    <w:r>
      <w:rPr>
        <w:noProof/>
        <w:lang w:eastAsia="ko-KR"/>
      </w:rPr>
      <w:drawing>
        <wp:anchor distT="0" distB="0" distL="114300" distR="114300" simplePos="0" relativeHeight="251654656" behindDoc="0" locked="0" layoutInCell="1" allowOverlap="1" wp14:anchorId="703D23B8" wp14:editId="6B09002D">
          <wp:simplePos x="0" y="0"/>
          <wp:positionH relativeFrom="column">
            <wp:posOffset>4727212</wp:posOffset>
          </wp:positionH>
          <wp:positionV relativeFrom="paragraph">
            <wp:posOffset>6350</wp:posOffset>
          </wp:positionV>
          <wp:extent cx="1625600" cy="311150"/>
          <wp:effectExtent l="0" t="0" r="0" b="0"/>
          <wp:wrapNone/>
          <wp:docPr id="3"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5600" cy="311150"/>
                  </a:xfrm>
                  <a:prstGeom prst="rect">
                    <a:avLst/>
                  </a:prstGeom>
                  <a:noFill/>
                  <a:ln>
                    <a:noFill/>
                  </a:ln>
                </pic:spPr>
              </pic:pic>
            </a:graphicData>
          </a:graphic>
        </wp:anchor>
      </w:drawing>
    </w:r>
    <w:sdt>
      <w:sdtPr>
        <w:alias w:val="Title"/>
        <w:tag w:val=""/>
        <w:id w:val="-1149980561"/>
        <w:dataBinding w:prefixMappings="xmlns:ns0='http://purl.org/dc/elements/1.1/' xmlns:ns1='http://schemas.openxmlformats.org/package/2006/metadata/core-properties' " w:xpath="/ns1:coreProperties[1]/ns0:title[1]" w:storeItemID="{6C3C8BC8-F283-45AE-878A-BAB7291924A1}"/>
        <w:text/>
      </w:sdtPr>
      <w:sdtEndPr/>
      <w:sdtContent>
        <w:r w:rsidRPr="001504C8">
          <w:t>Discovery Report</w:t>
        </w:r>
      </w:sdtContent>
    </w:sdt>
    <w:r>
      <w:rPr>
        <w:noProof/>
        <w:lang w:eastAsia="ko-KR"/>
      </w:rPr>
      <mc:AlternateContent>
        <mc:Choice Requires="wps">
          <w:drawing>
            <wp:anchor distT="0" distB="0" distL="114297" distR="114297" simplePos="0" relativeHeight="251656704" behindDoc="0" locked="0" layoutInCell="1" allowOverlap="1" wp14:anchorId="18FADE4A" wp14:editId="43CE5016">
              <wp:simplePos x="0" y="0"/>
              <wp:positionH relativeFrom="column">
                <wp:posOffset>-1</wp:posOffset>
              </wp:positionH>
              <wp:positionV relativeFrom="paragraph">
                <wp:posOffset>-45720</wp:posOffset>
              </wp:positionV>
              <wp:extent cx="0" cy="662940"/>
              <wp:effectExtent l="0" t="0" r="0" b="3810"/>
              <wp:wrapNone/>
              <wp:docPr id="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6294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5FE6586" id="Прямая соединительная линия 2" o:spid="_x0000_s1026" style="position:absolute;z-index:251656704;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0,-3.6pt" to="0,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" strokeweight=".25pt">
              <o:lock v:ext="edit" shapetype="f"/>
            </v:line>
          </w:pict>
        </mc:Fallback>
      </mc:AlternateContent>
    </w:r>
    <w:r w:rsidRPr="001504C8">
      <w:t xml:space="preserve">. </w:t>
    </w:r>
    <w:sdt>
      <w:sdtPr>
        <w:alias w:val="Subject"/>
        <w:tag w:val=""/>
        <w:id w:val="-478072277"/>
        <w:dataBinding w:prefixMappings="xmlns:ns0='http://purl.org/dc/elements/1.1/' xmlns:ns1='http://schemas.openxmlformats.org/package/2006/metadata/core-properties' " w:xpath="/ns1:coreProperties[1]/ns0:subject[1]" w:storeItemID="{6C3C8BC8-F283-45AE-878A-BAB7291924A1}"/>
        <w:text/>
      </w:sdtPr>
      <w:sdtEndPr/>
      <w:sdtContent>
        <w:r>
          <w:t>Buy Now Pay Later Product Configuration</w:t>
        </w:r>
      </w:sdtContent>
    </w:sdt>
  </w:p>
  <w:p w14:paraId="68D765E2" w14:textId="679F930A" w:rsidR="00265766" w:rsidRPr="00A75AAF" w:rsidRDefault="00265766" w:rsidP="001B7F83">
    <w:pPr>
      <w:pStyle w:val="Header"/>
    </w:pPr>
    <w:r>
      <w:t xml:space="preserve">Version: </w:t>
    </w:r>
    <w:r w:rsidR="00505403">
      <w:fldChar w:fldCharType="begin"/>
    </w:r>
    <w:r w:rsidR="00505403">
      <w:instrText xml:space="preserve"> DOCPROPERTY  Version  \* MERGEFORMAT </w:instrText>
    </w:r>
    <w:r w:rsidR="00505403">
      <w:fldChar w:fldCharType="separate"/>
    </w:r>
    <w:r>
      <w:t>0.1</w:t>
    </w:r>
    <w:r w:rsidR="00505403">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E152E"/>
    <w:multiLevelType w:val="hybridMultilevel"/>
    <w:tmpl w:val="628871D2"/>
    <w:lvl w:ilvl="0" w:tplc="A7D2CB0C">
      <w:start w:val="1"/>
      <w:numFmt w:val="bullet"/>
      <w:pStyle w:val="Bulleted"/>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6852501"/>
    <w:multiLevelType w:val="multilevel"/>
    <w:tmpl w:val="CB364E2A"/>
    <w:styleLink w:val="BulletedSu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DA7962"/>
    <w:multiLevelType w:val="multilevel"/>
    <w:tmpl w:val="F0521410"/>
    <w:lvl w:ilvl="0">
      <w:start w:val="1"/>
      <w:numFmt w:val="upperLetter"/>
      <w:pStyle w:val="AppendixHeading"/>
      <w:lvlText w:val="APPENDIX %1"/>
      <w:lvlJc w:val="left"/>
      <w:pPr>
        <w:tabs>
          <w:tab w:val="num" w:pos="4411"/>
        </w:tabs>
        <w:ind w:left="2778" w:hanging="527"/>
      </w:pPr>
      <w:rPr>
        <w:rFonts w:cs="Times New Roman" w:hint="default"/>
      </w:rPr>
    </w:lvl>
    <w:lvl w:ilvl="1">
      <w:start w:val="1"/>
      <w:numFmt w:val="decimal"/>
      <w:lvlText w:val="%1.%2"/>
      <w:lvlJc w:val="left"/>
      <w:pPr>
        <w:tabs>
          <w:tab w:val="num" w:pos="2827"/>
        </w:tabs>
        <w:ind w:left="2827" w:hanging="576"/>
      </w:pPr>
      <w:rPr>
        <w:rFonts w:cs="Times New Roman" w:hint="default"/>
      </w:rPr>
    </w:lvl>
    <w:lvl w:ilvl="2">
      <w:start w:val="1"/>
      <w:numFmt w:val="decimal"/>
      <w:lvlText w:val="%1.%2.%3"/>
      <w:lvlJc w:val="left"/>
      <w:pPr>
        <w:tabs>
          <w:tab w:val="num" w:pos="2971"/>
        </w:tabs>
        <w:ind w:left="2971" w:hanging="720"/>
      </w:pPr>
      <w:rPr>
        <w:rFonts w:cs="Times New Roman" w:hint="default"/>
      </w:rPr>
    </w:lvl>
    <w:lvl w:ilvl="3">
      <w:start w:val="1"/>
      <w:numFmt w:val="decimal"/>
      <w:lvlText w:val="%1.%2.%3.%4"/>
      <w:lvlJc w:val="left"/>
      <w:pPr>
        <w:tabs>
          <w:tab w:val="num" w:pos="3115"/>
        </w:tabs>
        <w:ind w:left="3115" w:hanging="864"/>
      </w:pPr>
      <w:rPr>
        <w:rFonts w:cs="Times New Roman" w:hint="default"/>
      </w:rPr>
    </w:lvl>
    <w:lvl w:ilvl="4">
      <w:start w:val="1"/>
      <w:numFmt w:val="decimal"/>
      <w:lvlText w:val="%1.%2.%3.%4.%5"/>
      <w:lvlJc w:val="left"/>
      <w:pPr>
        <w:tabs>
          <w:tab w:val="num" w:pos="3259"/>
        </w:tabs>
        <w:ind w:left="3259" w:hanging="1008"/>
      </w:pPr>
      <w:rPr>
        <w:rFonts w:cs="Times New Roman" w:hint="default"/>
      </w:rPr>
    </w:lvl>
    <w:lvl w:ilvl="5">
      <w:start w:val="1"/>
      <w:numFmt w:val="decimal"/>
      <w:lvlText w:val="%1.%2.%3.%4.%5.%6"/>
      <w:lvlJc w:val="left"/>
      <w:pPr>
        <w:tabs>
          <w:tab w:val="num" w:pos="3403"/>
        </w:tabs>
        <w:ind w:left="3403" w:hanging="1152"/>
      </w:pPr>
      <w:rPr>
        <w:rFonts w:cs="Times New Roman" w:hint="default"/>
      </w:rPr>
    </w:lvl>
    <w:lvl w:ilvl="6">
      <w:start w:val="1"/>
      <w:numFmt w:val="decimal"/>
      <w:lvlText w:val="%1.%2.%3.%4.%5.%6.%7"/>
      <w:lvlJc w:val="left"/>
      <w:pPr>
        <w:tabs>
          <w:tab w:val="num" w:pos="3547"/>
        </w:tabs>
        <w:ind w:left="3547" w:hanging="1296"/>
      </w:pPr>
      <w:rPr>
        <w:rFonts w:cs="Times New Roman" w:hint="default"/>
      </w:rPr>
    </w:lvl>
    <w:lvl w:ilvl="7">
      <w:start w:val="1"/>
      <w:numFmt w:val="decimal"/>
      <w:lvlText w:val="%1.%2.%3.%4.%5.%6.%7.%8"/>
      <w:lvlJc w:val="left"/>
      <w:pPr>
        <w:tabs>
          <w:tab w:val="num" w:pos="3691"/>
        </w:tabs>
        <w:ind w:left="3691" w:hanging="1440"/>
      </w:pPr>
      <w:rPr>
        <w:rFonts w:cs="Times New Roman" w:hint="default"/>
      </w:rPr>
    </w:lvl>
    <w:lvl w:ilvl="8">
      <w:start w:val="1"/>
      <w:numFmt w:val="decimal"/>
      <w:lvlText w:val="%1.%2.%3.%4.%5.%6.%7.%8.%9"/>
      <w:lvlJc w:val="left"/>
      <w:pPr>
        <w:tabs>
          <w:tab w:val="num" w:pos="3835"/>
        </w:tabs>
        <w:ind w:left="3835" w:hanging="1584"/>
      </w:pPr>
      <w:rPr>
        <w:rFonts w:cs="Times New Roman" w:hint="default"/>
      </w:rPr>
    </w:lvl>
  </w:abstractNum>
  <w:abstractNum w:abstractNumId="3" w15:restartNumberingAfterBreak="0">
    <w:nsid w:val="22DF0256"/>
    <w:multiLevelType w:val="multilevel"/>
    <w:tmpl w:val="99E8FFB8"/>
    <w:lvl w:ilvl="0">
      <w:start w:val="1"/>
      <w:numFmt w:val="decimal"/>
      <w:pStyle w:val="Heading1Numbered"/>
      <w:lvlText w:val="%1."/>
      <w:lvlJc w:val="left"/>
      <w:pPr>
        <w:ind w:left="360" w:hanging="360"/>
      </w:pPr>
      <w:rPr>
        <w:rFonts w:hint="default"/>
        <w:color w:val="2BABF0"/>
      </w:rPr>
    </w:lvl>
    <w:lvl w:ilvl="1">
      <w:start w:val="1"/>
      <w:numFmt w:val="decimal"/>
      <w:pStyle w:val="Heading2Numbered"/>
      <w:lvlText w:val="%1.%2."/>
      <w:lvlJc w:val="left"/>
      <w:pPr>
        <w:ind w:left="792" w:hanging="432"/>
      </w:pPr>
      <w:rPr>
        <w:rFonts w:hint="default"/>
        <w:color w:val="2BABF0"/>
      </w:rPr>
    </w:lvl>
    <w:lvl w:ilvl="2">
      <w:start w:val="1"/>
      <w:numFmt w:val="decimal"/>
      <w:pStyle w:val="Heading3"/>
      <w:lvlText w:val="%1.%2.%3."/>
      <w:lvlJc w:val="left"/>
      <w:pPr>
        <w:ind w:left="1224" w:hanging="504"/>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7814955"/>
    <w:multiLevelType w:val="multilevel"/>
    <w:tmpl w:val="C27EDE12"/>
    <w:lvl w:ilvl="0">
      <w:start w:val="1"/>
      <w:numFmt w:val="bullet"/>
      <w:pStyle w:val="List1stlevel"/>
      <w:lvlText w:val=""/>
      <w:lvlJc w:val="left"/>
      <w:pPr>
        <w:ind w:left="360" w:hanging="360"/>
      </w:pPr>
      <w:rPr>
        <w:rFonts w:ascii="Symbol" w:hAnsi="Symbol" w:hint="default"/>
        <w:lang w:val="en-US"/>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7F8109B"/>
    <w:multiLevelType w:val="hybridMultilevel"/>
    <w:tmpl w:val="7046CC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F71792"/>
    <w:multiLevelType w:val="hybridMultilevel"/>
    <w:tmpl w:val="EB5E38B8"/>
    <w:lvl w:ilvl="0" w:tplc="1DD6E3C4">
      <w:start w:val="1"/>
      <w:numFmt w:val="bullet"/>
      <w:pStyle w:val="BulletedParagraph"/>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A385763"/>
    <w:multiLevelType w:val="hybridMultilevel"/>
    <w:tmpl w:val="866A19C2"/>
    <w:lvl w:ilvl="0" w:tplc="B02623A4">
      <w:start w:val="1"/>
      <w:numFmt w:val="bullet"/>
      <w:pStyle w:val="Comments"/>
      <w:lvlText w:val="►"/>
      <w:lvlJc w:val="left"/>
      <w:pPr>
        <w:ind w:left="1440" w:hanging="360"/>
      </w:pPr>
      <w:rPr>
        <w:rFonts w:ascii="Century Gothic" w:hAnsi="Century Gothic" w:cs="Times New Roman" w:hint="default"/>
        <w:b w:val="0"/>
        <w:bCs w:val="0"/>
        <w:i/>
        <w:iCs w:val="0"/>
        <w:caps w:val="0"/>
        <w:smallCaps w:val="0"/>
        <w:strike w:val="0"/>
        <w:dstrike w:val="0"/>
        <w:vanish w:val="0"/>
        <w:color w:val="2BABF0"/>
        <w:spacing w:val="0"/>
        <w:kern w:val="0"/>
        <w:position w:val="0"/>
        <w:sz w:val="20"/>
        <w:u w:val="none"/>
        <w:vertAlign w:val="baseline"/>
        <w:em w:val="none"/>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3C9D04DE"/>
    <w:multiLevelType w:val="hybridMultilevel"/>
    <w:tmpl w:val="CABAB612"/>
    <w:lvl w:ilvl="0" w:tplc="040B0001">
      <w:start w:val="1"/>
      <w:numFmt w:val="bullet"/>
      <w:pStyle w:val="ListNumber1"/>
      <w:lvlText w:val=""/>
      <w:lvlJc w:val="left"/>
      <w:pPr>
        <w:ind w:left="720" w:hanging="360"/>
      </w:pPr>
      <w:rPr>
        <w:rFonts w:ascii="Symbol" w:hAnsi="Symbol" w:hint="default"/>
      </w:rPr>
    </w:lvl>
    <w:lvl w:ilvl="1" w:tplc="ADEE301E">
      <w:start w:val="1"/>
      <w:numFmt w:val="bullet"/>
      <w:lvlText w:val="o"/>
      <w:lvlJc w:val="left"/>
      <w:pPr>
        <w:ind w:left="1440" w:hanging="360"/>
      </w:pPr>
      <w:rPr>
        <w:rFonts w:ascii="Courier New" w:hAnsi="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3DF056DB"/>
    <w:multiLevelType w:val="multilevel"/>
    <w:tmpl w:val="9370BC26"/>
    <w:lvl w:ilvl="0">
      <w:start w:val="1"/>
      <w:numFmt w:val="decimal"/>
      <w:pStyle w:val="Numbered"/>
      <w:lvlText w:val="%1."/>
      <w:lvlJc w:val="left"/>
      <w:pPr>
        <w:ind w:left="1137" w:hanging="360"/>
      </w:pPr>
      <w:rPr>
        <w:rFonts w:hint="default"/>
        <w:b w:val="0"/>
        <w:i w:val="0"/>
        <w:color w:val="auto"/>
        <w:sz w:val="20"/>
      </w:rPr>
    </w:lvl>
    <w:lvl w:ilvl="1">
      <w:start w:val="1"/>
      <w:numFmt w:val="decimal"/>
      <w:pStyle w:val="Numbered2"/>
      <w:lvlText w:val="%1.%2."/>
      <w:lvlJc w:val="left"/>
      <w:pPr>
        <w:ind w:left="792" w:hanging="432"/>
      </w:pPr>
      <w:rPr>
        <w:rFonts w:cs="Times New Roman" w:hint="default"/>
        <w:bCs w:val="0"/>
        <w:i w:val="0"/>
        <w:iCs w:val="0"/>
        <w:caps w:val="0"/>
        <w:smallCaps w:val="0"/>
        <w:strike w:val="0"/>
        <w:dstrike w:val="0"/>
        <w:vanish w:val="0"/>
        <w:color w:val="000000"/>
        <w:spacing w:val="0"/>
        <w:kern w:val="0"/>
        <w:position w:val="0"/>
        <w:u w:val="none"/>
        <w:vertAlign w:val="baseline"/>
        <w:em w:val="none"/>
      </w:rPr>
    </w:lvl>
    <w:lvl w:ilvl="2">
      <w:start w:val="1"/>
      <w:numFmt w:val="decimal"/>
      <w:pStyle w:val="Numbered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E51D5D"/>
    <w:multiLevelType w:val="hybridMultilevel"/>
    <w:tmpl w:val="3E56CCA8"/>
    <w:lvl w:ilvl="0" w:tplc="9C4C9AE4">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323349"/>
    <w:multiLevelType w:val="hybridMultilevel"/>
    <w:tmpl w:val="4F8E64A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FB53AEC"/>
    <w:multiLevelType w:val="hybridMultilevel"/>
    <w:tmpl w:val="74382532"/>
    <w:lvl w:ilvl="0" w:tplc="CFDCB202">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67A7F4B"/>
    <w:multiLevelType w:val="hybridMultilevel"/>
    <w:tmpl w:val="472836CA"/>
    <w:lvl w:ilvl="0" w:tplc="E52C7FF4">
      <w:start w:val="2"/>
      <w:numFmt w:val="bullet"/>
      <w:lvlText w:val="-"/>
      <w:lvlJc w:val="left"/>
      <w:pPr>
        <w:ind w:left="1080" w:hanging="360"/>
      </w:pPr>
      <w:rPr>
        <w:rFonts w:ascii="Times New Roman" w:eastAsiaTheme="minorEastAsia"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4B3E4AF2"/>
    <w:multiLevelType w:val="hybridMultilevel"/>
    <w:tmpl w:val="6A9EC506"/>
    <w:lvl w:ilvl="0" w:tplc="CE786314">
      <w:start w:val="10"/>
      <w:numFmt w:val="bullet"/>
      <w:lvlText w:val="-"/>
      <w:lvlJc w:val="left"/>
      <w:pPr>
        <w:ind w:left="1080" w:hanging="360"/>
      </w:pPr>
      <w:rPr>
        <w:rFonts w:ascii="Century Gothic" w:eastAsiaTheme="minorEastAsia" w:hAnsi="Century Gothic"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2317D8"/>
    <w:multiLevelType w:val="multilevel"/>
    <w:tmpl w:val="30E2B036"/>
    <w:lvl w:ilvl="0">
      <w:start w:val="1"/>
      <w:numFmt w:val="decimal"/>
      <w:pStyle w:val="List"/>
      <w:lvlText w:val="%1."/>
      <w:lvlJc w:val="left"/>
      <w:pPr>
        <w:tabs>
          <w:tab w:val="num" w:pos="360"/>
        </w:tabs>
        <w:ind w:left="360" w:hanging="360"/>
      </w:pPr>
      <w:rPr>
        <w:rFonts w:hint="default"/>
      </w:rPr>
    </w:lvl>
    <w:lvl w:ilvl="1">
      <w:start w:val="1"/>
      <w:numFmt w:val="decimal"/>
      <w:pStyle w:val="List2"/>
      <w:lvlText w:val="%1.%2."/>
      <w:lvlJc w:val="left"/>
      <w:pPr>
        <w:tabs>
          <w:tab w:val="num" w:pos="792"/>
        </w:tabs>
        <w:ind w:left="792" w:hanging="792"/>
      </w:pPr>
      <w:rPr>
        <w:rFonts w:hint="default"/>
      </w:rPr>
    </w:lvl>
    <w:lvl w:ilvl="2">
      <w:start w:val="1"/>
      <w:numFmt w:val="decimal"/>
      <w:pStyle w:val="List3"/>
      <w:lvlText w:val="%1.%2.%3."/>
      <w:lvlJc w:val="left"/>
      <w:pPr>
        <w:tabs>
          <w:tab w:val="num" w:pos="1440"/>
        </w:tabs>
        <w:ind w:left="1224" w:hanging="1224"/>
      </w:pPr>
      <w:rPr>
        <w:rFonts w:hint="default"/>
      </w:rPr>
    </w:lvl>
    <w:lvl w:ilvl="3">
      <w:start w:val="1"/>
      <w:numFmt w:val="decimal"/>
      <w:pStyle w:val="List4"/>
      <w:lvlText w:val="%1.%2.%3.%4."/>
      <w:lvlJc w:val="left"/>
      <w:pPr>
        <w:tabs>
          <w:tab w:val="num" w:pos="1800"/>
        </w:tabs>
        <w:ind w:left="1728" w:hanging="1728"/>
      </w:pPr>
      <w:rPr>
        <w:rFonts w:hint="default"/>
      </w:rPr>
    </w:lvl>
    <w:lvl w:ilvl="4">
      <w:start w:val="1"/>
      <w:numFmt w:val="decimal"/>
      <w:pStyle w:val="List5"/>
      <w:lvlText w:val="%1.%2.%3.%4.%5."/>
      <w:lvlJc w:val="left"/>
      <w:pPr>
        <w:tabs>
          <w:tab w:val="num" w:pos="2520"/>
        </w:tabs>
        <w:ind w:left="2232" w:hanging="2232"/>
      </w:pPr>
      <w:rPr>
        <w:rFonts w:hint="default"/>
      </w:rPr>
    </w:lvl>
    <w:lvl w:ilvl="5">
      <w:start w:val="1"/>
      <w:numFmt w:val="decimal"/>
      <w:lvlText w:val="%1.%2.%3.%4.%5.%6."/>
      <w:lvlJc w:val="left"/>
      <w:pPr>
        <w:tabs>
          <w:tab w:val="num" w:pos="2880"/>
        </w:tabs>
        <w:ind w:left="2736" w:hanging="2736"/>
      </w:pPr>
      <w:rPr>
        <w:rFonts w:hint="default"/>
      </w:rPr>
    </w:lvl>
    <w:lvl w:ilvl="6">
      <w:start w:val="1"/>
      <w:numFmt w:val="decimal"/>
      <w:lvlText w:val="%1.%2.%3.%4.%5.%6.%7."/>
      <w:lvlJc w:val="left"/>
      <w:pPr>
        <w:tabs>
          <w:tab w:val="num" w:pos="3600"/>
        </w:tabs>
        <w:ind w:left="3240" w:hanging="3240"/>
      </w:pPr>
      <w:rPr>
        <w:rFonts w:hint="default"/>
      </w:rPr>
    </w:lvl>
    <w:lvl w:ilvl="7">
      <w:start w:val="1"/>
      <w:numFmt w:val="decimal"/>
      <w:lvlText w:val="%1.%2.%3.%4.%5.%6.%7.%8."/>
      <w:lvlJc w:val="left"/>
      <w:pPr>
        <w:tabs>
          <w:tab w:val="num" w:pos="3960"/>
        </w:tabs>
        <w:ind w:left="3744" w:hanging="3744"/>
      </w:pPr>
      <w:rPr>
        <w:rFonts w:hint="default"/>
      </w:rPr>
    </w:lvl>
    <w:lvl w:ilvl="8">
      <w:start w:val="1"/>
      <w:numFmt w:val="decimal"/>
      <w:lvlText w:val="%1.%2.%3.%4.%5.%6.%7.%8.%9."/>
      <w:lvlJc w:val="left"/>
      <w:pPr>
        <w:tabs>
          <w:tab w:val="num" w:pos="4680"/>
        </w:tabs>
        <w:ind w:left="4320" w:hanging="4320"/>
      </w:pPr>
      <w:rPr>
        <w:rFonts w:hint="default"/>
      </w:rPr>
    </w:lvl>
  </w:abstractNum>
  <w:abstractNum w:abstractNumId="16" w15:restartNumberingAfterBreak="0">
    <w:nsid w:val="4E920242"/>
    <w:multiLevelType w:val="hybridMultilevel"/>
    <w:tmpl w:val="27F0AA48"/>
    <w:lvl w:ilvl="0" w:tplc="32C079D0">
      <w:start w:val="1"/>
      <w:numFmt w:val="bullet"/>
      <w:pStyle w:val="Bulleted2nd"/>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7" w15:restartNumberingAfterBreak="0">
    <w:nsid w:val="5FEF14FD"/>
    <w:multiLevelType w:val="hybridMultilevel"/>
    <w:tmpl w:val="06FE79D8"/>
    <w:lvl w:ilvl="0" w:tplc="E3D2AC78">
      <w:start w:val="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69E1755"/>
    <w:multiLevelType w:val="hybridMultilevel"/>
    <w:tmpl w:val="5E8A2704"/>
    <w:lvl w:ilvl="0" w:tplc="155CF274">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19" w15:restartNumberingAfterBreak="0">
    <w:nsid w:val="68D210CF"/>
    <w:multiLevelType w:val="hybridMultilevel"/>
    <w:tmpl w:val="E57EAB26"/>
    <w:lvl w:ilvl="0" w:tplc="DE7E0D7E">
      <w:start w:val="1"/>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BE4601A"/>
    <w:multiLevelType w:val="hybridMultilevel"/>
    <w:tmpl w:val="FBBA9938"/>
    <w:lvl w:ilvl="0" w:tplc="9C4C9AE4">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2987EFD"/>
    <w:multiLevelType w:val="hybridMultilevel"/>
    <w:tmpl w:val="1D70CA46"/>
    <w:lvl w:ilvl="0" w:tplc="E52C7FF4">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3"/>
  </w:num>
  <w:num w:numId="3">
    <w:abstractNumId w:val="7"/>
  </w:num>
  <w:num w:numId="4">
    <w:abstractNumId w:val="16"/>
  </w:num>
  <w:num w:numId="5">
    <w:abstractNumId w:val="9"/>
  </w:num>
  <w:num w:numId="6">
    <w:abstractNumId w:val="6"/>
  </w:num>
  <w:num w:numId="7">
    <w:abstractNumId w:val="0"/>
  </w:num>
  <w:num w:numId="8">
    <w:abstractNumId w:val="18"/>
  </w:num>
  <w:num w:numId="9">
    <w:abstractNumId w:val="2"/>
  </w:num>
  <w:num w:numId="10">
    <w:abstractNumId w:val="8"/>
  </w:num>
  <w:num w:numId="11">
    <w:abstractNumId w:val="1"/>
  </w:num>
  <w:num w:numId="12">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3"/>
  </w:num>
  <w:num w:numId="15">
    <w:abstractNumId w:val="20"/>
  </w:num>
  <w:num w:numId="16">
    <w:abstractNumId w:val="17"/>
  </w:num>
  <w:num w:numId="17">
    <w:abstractNumId w:val="10"/>
  </w:num>
  <w:num w:numId="18">
    <w:abstractNumId w:val="14"/>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11"/>
  </w:num>
  <w:num w:numId="23">
    <w:abstractNumId w:val="21"/>
  </w:num>
  <w:num w:numId="24">
    <w:abstractNumId w:val="12"/>
  </w:num>
  <w:num w:numId="25">
    <w:abstractNumId w:val="3"/>
  </w:num>
  <w:num w:numId="26">
    <w:abstractNumId w:val="3"/>
  </w:num>
  <w:num w:numId="27">
    <w:abstractNumId w:val="19"/>
  </w:num>
  <w:numIdMacAtCleanup w:val="17"/>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uong To Lan MKTD-PD">
    <w15:presenceInfo w15:providerId="AD" w15:userId="S-1-5-21-265473955-2867300308-2568920781-1635"/>
  </w15:person>
  <w15:person w15:author="Hoang Hiep Nguyen">
    <w15:presenceInfo w15:providerId="AD" w15:userId="S::hhnguyen@openwaygroup.com::318cb94f-356e-4808-8a18-4f12af8a73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activeWritingStyle w:appName="MSWord" w:lang="ru-RU" w:vendorID="64" w:dllVersion="6" w:nlCheck="1" w:checkStyle="0"/>
  <w:activeWritingStyle w:appName="MSWord" w:lang="en-US" w:vendorID="64" w:dllVersion="6" w:nlCheck="1" w:checkStyle="0"/>
  <w:activeWritingStyle w:appName="MSWord" w:lang="de-DE"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ru-RU" w:vendorID="64" w:dllVersion="0" w:nlCheck="1" w:checkStyle="0"/>
  <w:activeWritingStyle w:appName="MSWord" w:lang="fr-FR" w:vendorID="64" w:dllVersion="6" w:nlCheck="1" w:checkStyle="0"/>
  <w:activeWritingStyle w:appName="MSWord" w:lang="en-US" w:vendorID="64" w:dllVersion="131078" w:nlCheck="1" w:checkStyle="0"/>
  <w:activeWritingStyle w:appName="MSWord" w:lang="en-GB" w:vendorID="64" w:dllVersion="131078" w:nlCheck="1" w:checkStyle="0"/>
  <w:attachedTemplate r:id="rId1"/>
  <w:trackRevisions/>
  <w:doNotTrackFormatting/>
  <w:defaultTabStop w:val="709"/>
  <w:hyphenationZone w:val="425"/>
  <w:drawingGridHorizontalSpacing w:val="90"/>
  <w:drawingGridVerticalSpacing w:val="26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404"/>
    <w:rsid w:val="00000796"/>
    <w:rsid w:val="000024B6"/>
    <w:rsid w:val="00003215"/>
    <w:rsid w:val="000049DB"/>
    <w:rsid w:val="0000647F"/>
    <w:rsid w:val="0000671B"/>
    <w:rsid w:val="00006F2C"/>
    <w:rsid w:val="00010C43"/>
    <w:rsid w:val="00012E42"/>
    <w:rsid w:val="000139B2"/>
    <w:rsid w:val="000150C8"/>
    <w:rsid w:val="0001513C"/>
    <w:rsid w:val="00016D52"/>
    <w:rsid w:val="0001734B"/>
    <w:rsid w:val="00020422"/>
    <w:rsid w:val="00020A46"/>
    <w:rsid w:val="0002137C"/>
    <w:rsid w:val="00021FFC"/>
    <w:rsid w:val="00022921"/>
    <w:rsid w:val="0002303E"/>
    <w:rsid w:val="000239F6"/>
    <w:rsid w:val="00023FFE"/>
    <w:rsid w:val="0002437C"/>
    <w:rsid w:val="00024C2B"/>
    <w:rsid w:val="00025FC0"/>
    <w:rsid w:val="00026039"/>
    <w:rsid w:val="00026F4B"/>
    <w:rsid w:val="00027ED4"/>
    <w:rsid w:val="00031561"/>
    <w:rsid w:val="00031847"/>
    <w:rsid w:val="00032977"/>
    <w:rsid w:val="0003307C"/>
    <w:rsid w:val="00035FF1"/>
    <w:rsid w:val="00041490"/>
    <w:rsid w:val="00043577"/>
    <w:rsid w:val="0004480A"/>
    <w:rsid w:val="0004545B"/>
    <w:rsid w:val="00046B29"/>
    <w:rsid w:val="0004746A"/>
    <w:rsid w:val="00050811"/>
    <w:rsid w:val="0005085D"/>
    <w:rsid w:val="000509CA"/>
    <w:rsid w:val="00051049"/>
    <w:rsid w:val="0005117C"/>
    <w:rsid w:val="00051A94"/>
    <w:rsid w:val="000532E8"/>
    <w:rsid w:val="000532EB"/>
    <w:rsid w:val="00054833"/>
    <w:rsid w:val="0005538D"/>
    <w:rsid w:val="00056019"/>
    <w:rsid w:val="00056D47"/>
    <w:rsid w:val="00057101"/>
    <w:rsid w:val="00060FB8"/>
    <w:rsid w:val="00062742"/>
    <w:rsid w:val="000651B4"/>
    <w:rsid w:val="00065455"/>
    <w:rsid w:val="00066507"/>
    <w:rsid w:val="00067A3E"/>
    <w:rsid w:val="00067CC1"/>
    <w:rsid w:val="000710DB"/>
    <w:rsid w:val="00071D37"/>
    <w:rsid w:val="00071DA8"/>
    <w:rsid w:val="00073513"/>
    <w:rsid w:val="00077666"/>
    <w:rsid w:val="00077C6D"/>
    <w:rsid w:val="00077EB1"/>
    <w:rsid w:val="0008167A"/>
    <w:rsid w:val="000828DA"/>
    <w:rsid w:val="000832F6"/>
    <w:rsid w:val="000834A5"/>
    <w:rsid w:val="0008429C"/>
    <w:rsid w:val="0008456D"/>
    <w:rsid w:val="00086E45"/>
    <w:rsid w:val="0009013E"/>
    <w:rsid w:val="00090C6C"/>
    <w:rsid w:val="00092961"/>
    <w:rsid w:val="00093E3B"/>
    <w:rsid w:val="0009454C"/>
    <w:rsid w:val="00097A47"/>
    <w:rsid w:val="000A1D32"/>
    <w:rsid w:val="000A27CE"/>
    <w:rsid w:val="000A34CC"/>
    <w:rsid w:val="000A4196"/>
    <w:rsid w:val="000A45C3"/>
    <w:rsid w:val="000A496B"/>
    <w:rsid w:val="000A4981"/>
    <w:rsid w:val="000A51F8"/>
    <w:rsid w:val="000A67BD"/>
    <w:rsid w:val="000A6E76"/>
    <w:rsid w:val="000A7B79"/>
    <w:rsid w:val="000A7C90"/>
    <w:rsid w:val="000B029D"/>
    <w:rsid w:val="000B0C04"/>
    <w:rsid w:val="000B191B"/>
    <w:rsid w:val="000B2F2F"/>
    <w:rsid w:val="000B32DC"/>
    <w:rsid w:val="000B345D"/>
    <w:rsid w:val="000B4534"/>
    <w:rsid w:val="000B4D91"/>
    <w:rsid w:val="000B669C"/>
    <w:rsid w:val="000B6AA3"/>
    <w:rsid w:val="000B6E89"/>
    <w:rsid w:val="000B7253"/>
    <w:rsid w:val="000C0452"/>
    <w:rsid w:val="000C0603"/>
    <w:rsid w:val="000C36C8"/>
    <w:rsid w:val="000C5027"/>
    <w:rsid w:val="000C72C0"/>
    <w:rsid w:val="000D0BA3"/>
    <w:rsid w:val="000D0C9B"/>
    <w:rsid w:val="000D12AB"/>
    <w:rsid w:val="000D281D"/>
    <w:rsid w:val="000D44C0"/>
    <w:rsid w:val="000D4740"/>
    <w:rsid w:val="000D50A5"/>
    <w:rsid w:val="000D53DD"/>
    <w:rsid w:val="000D54D7"/>
    <w:rsid w:val="000D6F29"/>
    <w:rsid w:val="000D754A"/>
    <w:rsid w:val="000D76F6"/>
    <w:rsid w:val="000D7FB7"/>
    <w:rsid w:val="000E25B8"/>
    <w:rsid w:val="000E37C6"/>
    <w:rsid w:val="000E3815"/>
    <w:rsid w:val="000E3EA5"/>
    <w:rsid w:val="000E48F5"/>
    <w:rsid w:val="000E71F6"/>
    <w:rsid w:val="000E7303"/>
    <w:rsid w:val="000E789C"/>
    <w:rsid w:val="000F0578"/>
    <w:rsid w:val="000F0AD8"/>
    <w:rsid w:val="000F12D8"/>
    <w:rsid w:val="000F2B85"/>
    <w:rsid w:val="000F4AA0"/>
    <w:rsid w:val="000F4ADB"/>
    <w:rsid w:val="000F4C58"/>
    <w:rsid w:val="000F4F2D"/>
    <w:rsid w:val="000F5340"/>
    <w:rsid w:val="000F5497"/>
    <w:rsid w:val="000F5FEE"/>
    <w:rsid w:val="000F64B1"/>
    <w:rsid w:val="000F6646"/>
    <w:rsid w:val="000F673C"/>
    <w:rsid w:val="000F7927"/>
    <w:rsid w:val="001004DB"/>
    <w:rsid w:val="00100DBB"/>
    <w:rsid w:val="00101D4D"/>
    <w:rsid w:val="001037A4"/>
    <w:rsid w:val="00104446"/>
    <w:rsid w:val="001046E0"/>
    <w:rsid w:val="00104753"/>
    <w:rsid w:val="001061C7"/>
    <w:rsid w:val="001065DB"/>
    <w:rsid w:val="00107A57"/>
    <w:rsid w:val="001101D7"/>
    <w:rsid w:val="0011159A"/>
    <w:rsid w:val="00111682"/>
    <w:rsid w:val="001121FB"/>
    <w:rsid w:val="00114E9A"/>
    <w:rsid w:val="00115209"/>
    <w:rsid w:val="001154F6"/>
    <w:rsid w:val="00115694"/>
    <w:rsid w:val="00115A95"/>
    <w:rsid w:val="00115BDA"/>
    <w:rsid w:val="00116017"/>
    <w:rsid w:val="001169CD"/>
    <w:rsid w:val="0011712C"/>
    <w:rsid w:val="00117AB4"/>
    <w:rsid w:val="00117D06"/>
    <w:rsid w:val="0012097D"/>
    <w:rsid w:val="00121F47"/>
    <w:rsid w:val="001223F2"/>
    <w:rsid w:val="00122802"/>
    <w:rsid w:val="00122C65"/>
    <w:rsid w:val="00124A02"/>
    <w:rsid w:val="00124ECF"/>
    <w:rsid w:val="0012588E"/>
    <w:rsid w:val="00125BED"/>
    <w:rsid w:val="00125CA6"/>
    <w:rsid w:val="00126310"/>
    <w:rsid w:val="0012649D"/>
    <w:rsid w:val="00126561"/>
    <w:rsid w:val="0012755D"/>
    <w:rsid w:val="0012764F"/>
    <w:rsid w:val="0013059E"/>
    <w:rsid w:val="001308D1"/>
    <w:rsid w:val="00132020"/>
    <w:rsid w:val="00132B12"/>
    <w:rsid w:val="00135B79"/>
    <w:rsid w:val="0013740D"/>
    <w:rsid w:val="00137A4D"/>
    <w:rsid w:val="00137CB5"/>
    <w:rsid w:val="0014063F"/>
    <w:rsid w:val="001406C6"/>
    <w:rsid w:val="00140CB7"/>
    <w:rsid w:val="00141782"/>
    <w:rsid w:val="00141F96"/>
    <w:rsid w:val="00143208"/>
    <w:rsid w:val="00143741"/>
    <w:rsid w:val="00146123"/>
    <w:rsid w:val="00146153"/>
    <w:rsid w:val="0014774E"/>
    <w:rsid w:val="00147882"/>
    <w:rsid w:val="001504C8"/>
    <w:rsid w:val="00151528"/>
    <w:rsid w:val="00151EF5"/>
    <w:rsid w:val="00153998"/>
    <w:rsid w:val="00156180"/>
    <w:rsid w:val="00156204"/>
    <w:rsid w:val="0015627E"/>
    <w:rsid w:val="00157AFE"/>
    <w:rsid w:val="00165ECE"/>
    <w:rsid w:val="001662F6"/>
    <w:rsid w:val="00166B53"/>
    <w:rsid w:val="00166C12"/>
    <w:rsid w:val="0016738A"/>
    <w:rsid w:val="001677C1"/>
    <w:rsid w:val="00170994"/>
    <w:rsid w:val="00170A7B"/>
    <w:rsid w:val="0017347C"/>
    <w:rsid w:val="001740CE"/>
    <w:rsid w:val="00174A18"/>
    <w:rsid w:val="00174AAA"/>
    <w:rsid w:val="00174B75"/>
    <w:rsid w:val="001766C6"/>
    <w:rsid w:val="001769ED"/>
    <w:rsid w:val="00177332"/>
    <w:rsid w:val="0017754D"/>
    <w:rsid w:val="001779D9"/>
    <w:rsid w:val="00181405"/>
    <w:rsid w:val="001838F1"/>
    <w:rsid w:val="001840F0"/>
    <w:rsid w:val="00184348"/>
    <w:rsid w:val="00184A87"/>
    <w:rsid w:val="00184BE8"/>
    <w:rsid w:val="00185DE5"/>
    <w:rsid w:val="00186E14"/>
    <w:rsid w:val="001871A4"/>
    <w:rsid w:val="00187A39"/>
    <w:rsid w:val="00187ABE"/>
    <w:rsid w:val="00190AFF"/>
    <w:rsid w:val="00192A41"/>
    <w:rsid w:val="0019418D"/>
    <w:rsid w:val="00194B09"/>
    <w:rsid w:val="00195054"/>
    <w:rsid w:val="0019584B"/>
    <w:rsid w:val="00195EF0"/>
    <w:rsid w:val="00196443"/>
    <w:rsid w:val="001972BC"/>
    <w:rsid w:val="001973CA"/>
    <w:rsid w:val="0019788D"/>
    <w:rsid w:val="001A023B"/>
    <w:rsid w:val="001A0FBE"/>
    <w:rsid w:val="001A254B"/>
    <w:rsid w:val="001A25AB"/>
    <w:rsid w:val="001A276F"/>
    <w:rsid w:val="001A4310"/>
    <w:rsid w:val="001A4BC6"/>
    <w:rsid w:val="001A540C"/>
    <w:rsid w:val="001A6649"/>
    <w:rsid w:val="001A7BAC"/>
    <w:rsid w:val="001B0806"/>
    <w:rsid w:val="001B31CB"/>
    <w:rsid w:val="001B335E"/>
    <w:rsid w:val="001B3A04"/>
    <w:rsid w:val="001B40DD"/>
    <w:rsid w:val="001B64A8"/>
    <w:rsid w:val="001B7BB4"/>
    <w:rsid w:val="001B7E9F"/>
    <w:rsid w:val="001B7F83"/>
    <w:rsid w:val="001C41D5"/>
    <w:rsid w:val="001C436F"/>
    <w:rsid w:val="001C6431"/>
    <w:rsid w:val="001C6588"/>
    <w:rsid w:val="001C6882"/>
    <w:rsid w:val="001D496F"/>
    <w:rsid w:val="001D4F49"/>
    <w:rsid w:val="001D4F92"/>
    <w:rsid w:val="001D5FF9"/>
    <w:rsid w:val="001D746C"/>
    <w:rsid w:val="001E0AB1"/>
    <w:rsid w:val="001E1CA6"/>
    <w:rsid w:val="001E1D3E"/>
    <w:rsid w:val="001E4199"/>
    <w:rsid w:val="001E4952"/>
    <w:rsid w:val="001E55B9"/>
    <w:rsid w:val="001E5BB9"/>
    <w:rsid w:val="001E6571"/>
    <w:rsid w:val="001E72C1"/>
    <w:rsid w:val="001E77B2"/>
    <w:rsid w:val="001E7866"/>
    <w:rsid w:val="001E7CA4"/>
    <w:rsid w:val="001F06C5"/>
    <w:rsid w:val="001F07BF"/>
    <w:rsid w:val="001F4EE7"/>
    <w:rsid w:val="001F5451"/>
    <w:rsid w:val="001F59B1"/>
    <w:rsid w:val="001F5B4B"/>
    <w:rsid w:val="001F60FD"/>
    <w:rsid w:val="001F6527"/>
    <w:rsid w:val="001F685D"/>
    <w:rsid w:val="001F7BB3"/>
    <w:rsid w:val="002002B9"/>
    <w:rsid w:val="00200BBE"/>
    <w:rsid w:val="00202B2A"/>
    <w:rsid w:val="002039CF"/>
    <w:rsid w:val="00203C8C"/>
    <w:rsid w:val="002057CB"/>
    <w:rsid w:val="00210896"/>
    <w:rsid w:val="00210BE6"/>
    <w:rsid w:val="00211603"/>
    <w:rsid w:val="0021190E"/>
    <w:rsid w:val="00213823"/>
    <w:rsid w:val="00213A97"/>
    <w:rsid w:val="00213FC8"/>
    <w:rsid w:val="00216754"/>
    <w:rsid w:val="002175B0"/>
    <w:rsid w:val="00225879"/>
    <w:rsid w:val="002277D1"/>
    <w:rsid w:val="00227FAE"/>
    <w:rsid w:val="00233FCC"/>
    <w:rsid w:val="002360FD"/>
    <w:rsid w:val="00236B5F"/>
    <w:rsid w:val="0023705F"/>
    <w:rsid w:val="00237648"/>
    <w:rsid w:val="00240122"/>
    <w:rsid w:val="002412D7"/>
    <w:rsid w:val="00241B66"/>
    <w:rsid w:val="0024236B"/>
    <w:rsid w:val="002425AE"/>
    <w:rsid w:val="002433D0"/>
    <w:rsid w:val="0024350A"/>
    <w:rsid w:val="00245398"/>
    <w:rsid w:val="002460BD"/>
    <w:rsid w:val="0024667B"/>
    <w:rsid w:val="00246DE5"/>
    <w:rsid w:val="0025140C"/>
    <w:rsid w:val="00251F7A"/>
    <w:rsid w:val="002564D6"/>
    <w:rsid w:val="00257F84"/>
    <w:rsid w:val="002620BB"/>
    <w:rsid w:val="0026277D"/>
    <w:rsid w:val="0026314D"/>
    <w:rsid w:val="00264BC2"/>
    <w:rsid w:val="00265081"/>
    <w:rsid w:val="00265766"/>
    <w:rsid w:val="00265C4B"/>
    <w:rsid w:val="002667B6"/>
    <w:rsid w:val="00267126"/>
    <w:rsid w:val="002678D6"/>
    <w:rsid w:val="00270C15"/>
    <w:rsid w:val="00271D52"/>
    <w:rsid w:val="0027289B"/>
    <w:rsid w:val="00274861"/>
    <w:rsid w:val="00280AB8"/>
    <w:rsid w:val="0028182C"/>
    <w:rsid w:val="002832BD"/>
    <w:rsid w:val="00285252"/>
    <w:rsid w:val="00287D36"/>
    <w:rsid w:val="00290D1E"/>
    <w:rsid w:val="00291706"/>
    <w:rsid w:val="00292123"/>
    <w:rsid w:val="00293381"/>
    <w:rsid w:val="0029350E"/>
    <w:rsid w:val="00293F1D"/>
    <w:rsid w:val="0029479F"/>
    <w:rsid w:val="002953BE"/>
    <w:rsid w:val="002957DD"/>
    <w:rsid w:val="0029684A"/>
    <w:rsid w:val="002973CD"/>
    <w:rsid w:val="002A19C6"/>
    <w:rsid w:val="002A357E"/>
    <w:rsid w:val="002A453D"/>
    <w:rsid w:val="002A46AB"/>
    <w:rsid w:val="002A4BE8"/>
    <w:rsid w:val="002A54AD"/>
    <w:rsid w:val="002A57D0"/>
    <w:rsid w:val="002A676F"/>
    <w:rsid w:val="002A7369"/>
    <w:rsid w:val="002B0554"/>
    <w:rsid w:val="002B0CB7"/>
    <w:rsid w:val="002B13E4"/>
    <w:rsid w:val="002B166B"/>
    <w:rsid w:val="002B35D9"/>
    <w:rsid w:val="002B5BCD"/>
    <w:rsid w:val="002B5E39"/>
    <w:rsid w:val="002B6ADD"/>
    <w:rsid w:val="002B78D7"/>
    <w:rsid w:val="002C0CA7"/>
    <w:rsid w:val="002C13A3"/>
    <w:rsid w:val="002C3158"/>
    <w:rsid w:val="002C34E2"/>
    <w:rsid w:val="002C424B"/>
    <w:rsid w:val="002C454C"/>
    <w:rsid w:val="002C6AE1"/>
    <w:rsid w:val="002C7BD8"/>
    <w:rsid w:val="002D0063"/>
    <w:rsid w:val="002D099E"/>
    <w:rsid w:val="002D0E6A"/>
    <w:rsid w:val="002D14B9"/>
    <w:rsid w:val="002D371E"/>
    <w:rsid w:val="002D3EE3"/>
    <w:rsid w:val="002D4848"/>
    <w:rsid w:val="002D586F"/>
    <w:rsid w:val="002D594B"/>
    <w:rsid w:val="002D6AF0"/>
    <w:rsid w:val="002D6D2D"/>
    <w:rsid w:val="002D73AA"/>
    <w:rsid w:val="002D7E14"/>
    <w:rsid w:val="002D7F03"/>
    <w:rsid w:val="002E11D7"/>
    <w:rsid w:val="002E135C"/>
    <w:rsid w:val="002E14E6"/>
    <w:rsid w:val="002E1A25"/>
    <w:rsid w:val="002E1A4E"/>
    <w:rsid w:val="002E1E43"/>
    <w:rsid w:val="002E2175"/>
    <w:rsid w:val="002E2219"/>
    <w:rsid w:val="002E2C55"/>
    <w:rsid w:val="002E2EE5"/>
    <w:rsid w:val="002E33DD"/>
    <w:rsid w:val="002E47F7"/>
    <w:rsid w:val="002E4D5A"/>
    <w:rsid w:val="002E6478"/>
    <w:rsid w:val="002E64FF"/>
    <w:rsid w:val="002F0CF5"/>
    <w:rsid w:val="002F1A1C"/>
    <w:rsid w:val="002F3951"/>
    <w:rsid w:val="002F4646"/>
    <w:rsid w:val="002F55DA"/>
    <w:rsid w:val="002F5C7C"/>
    <w:rsid w:val="002F7D0F"/>
    <w:rsid w:val="00301D1F"/>
    <w:rsid w:val="003058AB"/>
    <w:rsid w:val="00305DEF"/>
    <w:rsid w:val="00306323"/>
    <w:rsid w:val="00310041"/>
    <w:rsid w:val="00310576"/>
    <w:rsid w:val="003105E4"/>
    <w:rsid w:val="00310B3D"/>
    <w:rsid w:val="00312B0D"/>
    <w:rsid w:val="00312B8F"/>
    <w:rsid w:val="00313DE9"/>
    <w:rsid w:val="00313EA6"/>
    <w:rsid w:val="00314185"/>
    <w:rsid w:val="00315883"/>
    <w:rsid w:val="003158B0"/>
    <w:rsid w:val="0031592B"/>
    <w:rsid w:val="00315D5B"/>
    <w:rsid w:val="0031637C"/>
    <w:rsid w:val="00316C89"/>
    <w:rsid w:val="00316F47"/>
    <w:rsid w:val="0031780F"/>
    <w:rsid w:val="00317ACF"/>
    <w:rsid w:val="00320053"/>
    <w:rsid w:val="00320080"/>
    <w:rsid w:val="00321630"/>
    <w:rsid w:val="003216CC"/>
    <w:rsid w:val="003220B5"/>
    <w:rsid w:val="00323F8A"/>
    <w:rsid w:val="00324675"/>
    <w:rsid w:val="00326A68"/>
    <w:rsid w:val="00330122"/>
    <w:rsid w:val="003305E4"/>
    <w:rsid w:val="0033069D"/>
    <w:rsid w:val="00330DEA"/>
    <w:rsid w:val="0033121E"/>
    <w:rsid w:val="00332E9D"/>
    <w:rsid w:val="003351CB"/>
    <w:rsid w:val="00336F92"/>
    <w:rsid w:val="003370D4"/>
    <w:rsid w:val="0033744F"/>
    <w:rsid w:val="0034005C"/>
    <w:rsid w:val="00340219"/>
    <w:rsid w:val="00342FBF"/>
    <w:rsid w:val="00343D79"/>
    <w:rsid w:val="00344CE9"/>
    <w:rsid w:val="00344E7A"/>
    <w:rsid w:val="003465C8"/>
    <w:rsid w:val="00346A2E"/>
    <w:rsid w:val="00347A0D"/>
    <w:rsid w:val="00350069"/>
    <w:rsid w:val="0035062B"/>
    <w:rsid w:val="00352F95"/>
    <w:rsid w:val="003531F2"/>
    <w:rsid w:val="00354964"/>
    <w:rsid w:val="00355E78"/>
    <w:rsid w:val="003579DA"/>
    <w:rsid w:val="003616EA"/>
    <w:rsid w:val="003617DF"/>
    <w:rsid w:val="003623BB"/>
    <w:rsid w:val="00362D81"/>
    <w:rsid w:val="0036412A"/>
    <w:rsid w:val="003649B6"/>
    <w:rsid w:val="00364AD0"/>
    <w:rsid w:val="003664C6"/>
    <w:rsid w:val="003669C7"/>
    <w:rsid w:val="0037117E"/>
    <w:rsid w:val="00371A72"/>
    <w:rsid w:val="0037206C"/>
    <w:rsid w:val="00372644"/>
    <w:rsid w:val="00372EA2"/>
    <w:rsid w:val="00373408"/>
    <w:rsid w:val="00374ABC"/>
    <w:rsid w:val="003776CB"/>
    <w:rsid w:val="00377A85"/>
    <w:rsid w:val="00381F72"/>
    <w:rsid w:val="003822C4"/>
    <w:rsid w:val="003824B3"/>
    <w:rsid w:val="00384080"/>
    <w:rsid w:val="00384506"/>
    <w:rsid w:val="00384D9D"/>
    <w:rsid w:val="003877E7"/>
    <w:rsid w:val="00390869"/>
    <w:rsid w:val="00390BB5"/>
    <w:rsid w:val="00391780"/>
    <w:rsid w:val="00394C67"/>
    <w:rsid w:val="0039687F"/>
    <w:rsid w:val="003A0325"/>
    <w:rsid w:val="003A08D9"/>
    <w:rsid w:val="003A18EE"/>
    <w:rsid w:val="003A37AE"/>
    <w:rsid w:val="003A5362"/>
    <w:rsid w:val="003A65DB"/>
    <w:rsid w:val="003A6729"/>
    <w:rsid w:val="003A6786"/>
    <w:rsid w:val="003A6D25"/>
    <w:rsid w:val="003A7753"/>
    <w:rsid w:val="003A7F2E"/>
    <w:rsid w:val="003B18AF"/>
    <w:rsid w:val="003B33FC"/>
    <w:rsid w:val="003B49C0"/>
    <w:rsid w:val="003B5076"/>
    <w:rsid w:val="003B523C"/>
    <w:rsid w:val="003B6A94"/>
    <w:rsid w:val="003B78CE"/>
    <w:rsid w:val="003C04EC"/>
    <w:rsid w:val="003C0D14"/>
    <w:rsid w:val="003C12BA"/>
    <w:rsid w:val="003C1413"/>
    <w:rsid w:val="003C26E1"/>
    <w:rsid w:val="003C2911"/>
    <w:rsid w:val="003C3DF5"/>
    <w:rsid w:val="003C518A"/>
    <w:rsid w:val="003C7560"/>
    <w:rsid w:val="003C7F95"/>
    <w:rsid w:val="003D1694"/>
    <w:rsid w:val="003D1DF6"/>
    <w:rsid w:val="003D2F7E"/>
    <w:rsid w:val="003D4957"/>
    <w:rsid w:val="003D4A8E"/>
    <w:rsid w:val="003D6218"/>
    <w:rsid w:val="003D6BEF"/>
    <w:rsid w:val="003E19AE"/>
    <w:rsid w:val="003E2466"/>
    <w:rsid w:val="003E4216"/>
    <w:rsid w:val="003E5D27"/>
    <w:rsid w:val="003E62A6"/>
    <w:rsid w:val="003E7623"/>
    <w:rsid w:val="003E768C"/>
    <w:rsid w:val="003F0569"/>
    <w:rsid w:val="003F0BE5"/>
    <w:rsid w:val="003F14C8"/>
    <w:rsid w:val="003F2718"/>
    <w:rsid w:val="003F3086"/>
    <w:rsid w:val="003F3319"/>
    <w:rsid w:val="003F565B"/>
    <w:rsid w:val="003F65C6"/>
    <w:rsid w:val="004010A6"/>
    <w:rsid w:val="00401618"/>
    <w:rsid w:val="004029BA"/>
    <w:rsid w:val="004029E1"/>
    <w:rsid w:val="00402C1E"/>
    <w:rsid w:val="00402D86"/>
    <w:rsid w:val="0040359C"/>
    <w:rsid w:val="00404007"/>
    <w:rsid w:val="0040443F"/>
    <w:rsid w:val="00404D36"/>
    <w:rsid w:val="00406851"/>
    <w:rsid w:val="00407808"/>
    <w:rsid w:val="00411175"/>
    <w:rsid w:val="00411588"/>
    <w:rsid w:val="00411866"/>
    <w:rsid w:val="00411AD9"/>
    <w:rsid w:val="0041208D"/>
    <w:rsid w:val="00412317"/>
    <w:rsid w:val="0041266F"/>
    <w:rsid w:val="00413843"/>
    <w:rsid w:val="00413C7D"/>
    <w:rsid w:val="0041551C"/>
    <w:rsid w:val="004158F9"/>
    <w:rsid w:val="00415B79"/>
    <w:rsid w:val="00417119"/>
    <w:rsid w:val="0041748C"/>
    <w:rsid w:val="00420CEF"/>
    <w:rsid w:val="00421FB7"/>
    <w:rsid w:val="00423238"/>
    <w:rsid w:val="00426FB4"/>
    <w:rsid w:val="004315EE"/>
    <w:rsid w:val="00432084"/>
    <w:rsid w:val="00432FC0"/>
    <w:rsid w:val="00433028"/>
    <w:rsid w:val="004336B8"/>
    <w:rsid w:val="00435AF5"/>
    <w:rsid w:val="00436B69"/>
    <w:rsid w:val="00436C19"/>
    <w:rsid w:val="0043715A"/>
    <w:rsid w:val="00440B03"/>
    <w:rsid w:val="00440D63"/>
    <w:rsid w:val="00441F49"/>
    <w:rsid w:val="00442BE4"/>
    <w:rsid w:val="00443CD1"/>
    <w:rsid w:val="00443F0C"/>
    <w:rsid w:val="0044468B"/>
    <w:rsid w:val="004446ED"/>
    <w:rsid w:val="0044483C"/>
    <w:rsid w:val="0044513A"/>
    <w:rsid w:val="004464EE"/>
    <w:rsid w:val="004466DA"/>
    <w:rsid w:val="00446EB5"/>
    <w:rsid w:val="0044742D"/>
    <w:rsid w:val="00447AA4"/>
    <w:rsid w:val="00447AEB"/>
    <w:rsid w:val="004534CA"/>
    <w:rsid w:val="00453522"/>
    <w:rsid w:val="00454FB0"/>
    <w:rsid w:val="00455E4C"/>
    <w:rsid w:val="004562AD"/>
    <w:rsid w:val="004577DA"/>
    <w:rsid w:val="00457968"/>
    <w:rsid w:val="00457CBE"/>
    <w:rsid w:val="00457D1B"/>
    <w:rsid w:val="00460FFF"/>
    <w:rsid w:val="004610AF"/>
    <w:rsid w:val="0046200A"/>
    <w:rsid w:val="00462D84"/>
    <w:rsid w:val="004635EA"/>
    <w:rsid w:val="004639BF"/>
    <w:rsid w:val="00464DCD"/>
    <w:rsid w:val="004655A2"/>
    <w:rsid w:val="004656F3"/>
    <w:rsid w:val="00465787"/>
    <w:rsid w:val="004719CA"/>
    <w:rsid w:val="00471AA4"/>
    <w:rsid w:val="00472AD7"/>
    <w:rsid w:val="00473E78"/>
    <w:rsid w:val="00475F76"/>
    <w:rsid w:val="00476F34"/>
    <w:rsid w:val="00480ADE"/>
    <w:rsid w:val="00481445"/>
    <w:rsid w:val="0048168E"/>
    <w:rsid w:val="00481EBA"/>
    <w:rsid w:val="0048211B"/>
    <w:rsid w:val="00482207"/>
    <w:rsid w:val="00482E6C"/>
    <w:rsid w:val="0048302F"/>
    <w:rsid w:val="00483A38"/>
    <w:rsid w:val="004841DE"/>
    <w:rsid w:val="00484441"/>
    <w:rsid w:val="004844FF"/>
    <w:rsid w:val="0048713E"/>
    <w:rsid w:val="00487917"/>
    <w:rsid w:val="00487FB3"/>
    <w:rsid w:val="00490117"/>
    <w:rsid w:val="00490A5B"/>
    <w:rsid w:val="00490DBF"/>
    <w:rsid w:val="0049127A"/>
    <w:rsid w:val="004921A9"/>
    <w:rsid w:val="00492E6B"/>
    <w:rsid w:val="00493B8D"/>
    <w:rsid w:val="0049401F"/>
    <w:rsid w:val="00494389"/>
    <w:rsid w:val="0049443D"/>
    <w:rsid w:val="00494B65"/>
    <w:rsid w:val="0049670F"/>
    <w:rsid w:val="004A1A8F"/>
    <w:rsid w:val="004A26AA"/>
    <w:rsid w:val="004A2AA8"/>
    <w:rsid w:val="004A390F"/>
    <w:rsid w:val="004A4789"/>
    <w:rsid w:val="004A68DB"/>
    <w:rsid w:val="004A784A"/>
    <w:rsid w:val="004A7CD7"/>
    <w:rsid w:val="004B01AD"/>
    <w:rsid w:val="004B0360"/>
    <w:rsid w:val="004B0382"/>
    <w:rsid w:val="004B10F9"/>
    <w:rsid w:val="004B156C"/>
    <w:rsid w:val="004B2222"/>
    <w:rsid w:val="004B228E"/>
    <w:rsid w:val="004B28B3"/>
    <w:rsid w:val="004B317C"/>
    <w:rsid w:val="004B35A8"/>
    <w:rsid w:val="004B54A9"/>
    <w:rsid w:val="004B5CED"/>
    <w:rsid w:val="004C0553"/>
    <w:rsid w:val="004C0EB6"/>
    <w:rsid w:val="004C21FD"/>
    <w:rsid w:val="004C3CD0"/>
    <w:rsid w:val="004C4EB0"/>
    <w:rsid w:val="004C500E"/>
    <w:rsid w:val="004C5742"/>
    <w:rsid w:val="004C7220"/>
    <w:rsid w:val="004C770D"/>
    <w:rsid w:val="004D1C1B"/>
    <w:rsid w:val="004D22C7"/>
    <w:rsid w:val="004D29B0"/>
    <w:rsid w:val="004D39A0"/>
    <w:rsid w:val="004D518C"/>
    <w:rsid w:val="004D5BA2"/>
    <w:rsid w:val="004D6F9C"/>
    <w:rsid w:val="004D77DF"/>
    <w:rsid w:val="004E15F4"/>
    <w:rsid w:val="004E2B6E"/>
    <w:rsid w:val="004E3B84"/>
    <w:rsid w:val="004E3D65"/>
    <w:rsid w:val="004E3E68"/>
    <w:rsid w:val="004E41C4"/>
    <w:rsid w:val="004E6E35"/>
    <w:rsid w:val="004E7533"/>
    <w:rsid w:val="004E7B56"/>
    <w:rsid w:val="004E7F0F"/>
    <w:rsid w:val="004F2C29"/>
    <w:rsid w:val="004F3475"/>
    <w:rsid w:val="004F378B"/>
    <w:rsid w:val="004F3B1A"/>
    <w:rsid w:val="004F3D11"/>
    <w:rsid w:val="004F5277"/>
    <w:rsid w:val="004F5CC2"/>
    <w:rsid w:val="004F67D3"/>
    <w:rsid w:val="004F730E"/>
    <w:rsid w:val="004F77F4"/>
    <w:rsid w:val="005005EE"/>
    <w:rsid w:val="005006C0"/>
    <w:rsid w:val="005013F2"/>
    <w:rsid w:val="00502460"/>
    <w:rsid w:val="00502683"/>
    <w:rsid w:val="00502D2B"/>
    <w:rsid w:val="00502F79"/>
    <w:rsid w:val="005031A5"/>
    <w:rsid w:val="005052D3"/>
    <w:rsid w:val="00505403"/>
    <w:rsid w:val="00505A09"/>
    <w:rsid w:val="0050606E"/>
    <w:rsid w:val="00507404"/>
    <w:rsid w:val="00510BDD"/>
    <w:rsid w:val="00510CC6"/>
    <w:rsid w:val="00511A8C"/>
    <w:rsid w:val="00512238"/>
    <w:rsid w:val="00513C16"/>
    <w:rsid w:val="00514590"/>
    <w:rsid w:val="00515EE9"/>
    <w:rsid w:val="00517773"/>
    <w:rsid w:val="00517A75"/>
    <w:rsid w:val="00517E08"/>
    <w:rsid w:val="005201EA"/>
    <w:rsid w:val="00520612"/>
    <w:rsid w:val="00520AC5"/>
    <w:rsid w:val="00523DF0"/>
    <w:rsid w:val="005244BD"/>
    <w:rsid w:val="00526995"/>
    <w:rsid w:val="005273AC"/>
    <w:rsid w:val="00527A85"/>
    <w:rsid w:val="0053081D"/>
    <w:rsid w:val="0053174B"/>
    <w:rsid w:val="005318F2"/>
    <w:rsid w:val="005319C4"/>
    <w:rsid w:val="0053224B"/>
    <w:rsid w:val="00535030"/>
    <w:rsid w:val="005351FF"/>
    <w:rsid w:val="00535873"/>
    <w:rsid w:val="00535AB7"/>
    <w:rsid w:val="00535B31"/>
    <w:rsid w:val="005368D5"/>
    <w:rsid w:val="00536B89"/>
    <w:rsid w:val="005370B6"/>
    <w:rsid w:val="005415CB"/>
    <w:rsid w:val="0054184C"/>
    <w:rsid w:val="00542172"/>
    <w:rsid w:val="00544A7E"/>
    <w:rsid w:val="00544E17"/>
    <w:rsid w:val="00545F53"/>
    <w:rsid w:val="00547343"/>
    <w:rsid w:val="00550F63"/>
    <w:rsid w:val="00552E24"/>
    <w:rsid w:val="00553351"/>
    <w:rsid w:val="00553393"/>
    <w:rsid w:val="00554096"/>
    <w:rsid w:val="005552E1"/>
    <w:rsid w:val="005555D8"/>
    <w:rsid w:val="00555CF7"/>
    <w:rsid w:val="00555F3C"/>
    <w:rsid w:val="00557068"/>
    <w:rsid w:val="005575B3"/>
    <w:rsid w:val="0056070D"/>
    <w:rsid w:val="00562682"/>
    <w:rsid w:val="00563EC4"/>
    <w:rsid w:val="00565E6C"/>
    <w:rsid w:val="0056673D"/>
    <w:rsid w:val="00567397"/>
    <w:rsid w:val="005674BD"/>
    <w:rsid w:val="00571C58"/>
    <w:rsid w:val="005746A5"/>
    <w:rsid w:val="0057569C"/>
    <w:rsid w:val="00576FA6"/>
    <w:rsid w:val="005778EB"/>
    <w:rsid w:val="0058149D"/>
    <w:rsid w:val="00582F1E"/>
    <w:rsid w:val="00583132"/>
    <w:rsid w:val="00583D9A"/>
    <w:rsid w:val="005842E8"/>
    <w:rsid w:val="0058467D"/>
    <w:rsid w:val="005859C7"/>
    <w:rsid w:val="0058663A"/>
    <w:rsid w:val="00590959"/>
    <w:rsid w:val="00591BBC"/>
    <w:rsid w:val="00591D39"/>
    <w:rsid w:val="00593589"/>
    <w:rsid w:val="005937ED"/>
    <w:rsid w:val="00593ED0"/>
    <w:rsid w:val="00594707"/>
    <w:rsid w:val="00594FEE"/>
    <w:rsid w:val="005955C2"/>
    <w:rsid w:val="0059566F"/>
    <w:rsid w:val="00595966"/>
    <w:rsid w:val="00597C45"/>
    <w:rsid w:val="005A1E5D"/>
    <w:rsid w:val="005A2E55"/>
    <w:rsid w:val="005A363E"/>
    <w:rsid w:val="005A3C1C"/>
    <w:rsid w:val="005A42A4"/>
    <w:rsid w:val="005A6CB8"/>
    <w:rsid w:val="005A7A58"/>
    <w:rsid w:val="005B031C"/>
    <w:rsid w:val="005B0C9E"/>
    <w:rsid w:val="005B166F"/>
    <w:rsid w:val="005B1B23"/>
    <w:rsid w:val="005B1FC1"/>
    <w:rsid w:val="005B2367"/>
    <w:rsid w:val="005B3113"/>
    <w:rsid w:val="005B5A26"/>
    <w:rsid w:val="005B6561"/>
    <w:rsid w:val="005C0078"/>
    <w:rsid w:val="005C0A0B"/>
    <w:rsid w:val="005C1CDA"/>
    <w:rsid w:val="005C1F09"/>
    <w:rsid w:val="005C2394"/>
    <w:rsid w:val="005C24C5"/>
    <w:rsid w:val="005C2B5A"/>
    <w:rsid w:val="005C2F8A"/>
    <w:rsid w:val="005C40F1"/>
    <w:rsid w:val="005C4499"/>
    <w:rsid w:val="005C778E"/>
    <w:rsid w:val="005C7C38"/>
    <w:rsid w:val="005D09A7"/>
    <w:rsid w:val="005D0C7A"/>
    <w:rsid w:val="005D121E"/>
    <w:rsid w:val="005D12FF"/>
    <w:rsid w:val="005D2546"/>
    <w:rsid w:val="005D34FD"/>
    <w:rsid w:val="005D47FA"/>
    <w:rsid w:val="005D5BF4"/>
    <w:rsid w:val="005D6D37"/>
    <w:rsid w:val="005D7386"/>
    <w:rsid w:val="005D762F"/>
    <w:rsid w:val="005D7C84"/>
    <w:rsid w:val="005E0359"/>
    <w:rsid w:val="005E0AB5"/>
    <w:rsid w:val="005E1333"/>
    <w:rsid w:val="005E1534"/>
    <w:rsid w:val="005E2D2E"/>
    <w:rsid w:val="005E410F"/>
    <w:rsid w:val="005E426A"/>
    <w:rsid w:val="005E47B2"/>
    <w:rsid w:val="005E4FD7"/>
    <w:rsid w:val="005E529B"/>
    <w:rsid w:val="005E5D44"/>
    <w:rsid w:val="005E652F"/>
    <w:rsid w:val="005E7196"/>
    <w:rsid w:val="005E735F"/>
    <w:rsid w:val="005E7B54"/>
    <w:rsid w:val="005F0AD7"/>
    <w:rsid w:val="005F12A9"/>
    <w:rsid w:val="005F2116"/>
    <w:rsid w:val="005F27A1"/>
    <w:rsid w:val="005F40BF"/>
    <w:rsid w:val="005F4A62"/>
    <w:rsid w:val="005F6574"/>
    <w:rsid w:val="005F7757"/>
    <w:rsid w:val="00600573"/>
    <w:rsid w:val="00600DA4"/>
    <w:rsid w:val="00600FDD"/>
    <w:rsid w:val="00601D1D"/>
    <w:rsid w:val="00601FE4"/>
    <w:rsid w:val="0060210B"/>
    <w:rsid w:val="00602663"/>
    <w:rsid w:val="00604941"/>
    <w:rsid w:val="006050C1"/>
    <w:rsid w:val="006051DE"/>
    <w:rsid w:val="00605744"/>
    <w:rsid w:val="00607DB7"/>
    <w:rsid w:val="006107B0"/>
    <w:rsid w:val="00612F42"/>
    <w:rsid w:val="00613FD9"/>
    <w:rsid w:val="0061481E"/>
    <w:rsid w:val="0061597A"/>
    <w:rsid w:val="00616376"/>
    <w:rsid w:val="006165EB"/>
    <w:rsid w:val="0062002C"/>
    <w:rsid w:val="006203E9"/>
    <w:rsid w:val="00620979"/>
    <w:rsid w:val="00620A80"/>
    <w:rsid w:val="00620F8B"/>
    <w:rsid w:val="00621713"/>
    <w:rsid w:val="00622C56"/>
    <w:rsid w:val="006244BD"/>
    <w:rsid w:val="006252D7"/>
    <w:rsid w:val="00625301"/>
    <w:rsid w:val="00625825"/>
    <w:rsid w:val="00625E0F"/>
    <w:rsid w:val="00626172"/>
    <w:rsid w:val="00626B0A"/>
    <w:rsid w:val="0062735D"/>
    <w:rsid w:val="006275C5"/>
    <w:rsid w:val="00627622"/>
    <w:rsid w:val="00630161"/>
    <w:rsid w:val="0063030A"/>
    <w:rsid w:val="00631655"/>
    <w:rsid w:val="00631F96"/>
    <w:rsid w:val="0063237F"/>
    <w:rsid w:val="00633A03"/>
    <w:rsid w:val="00633E4E"/>
    <w:rsid w:val="00636230"/>
    <w:rsid w:val="00637BB3"/>
    <w:rsid w:val="0064138F"/>
    <w:rsid w:val="00641D32"/>
    <w:rsid w:val="00643DFA"/>
    <w:rsid w:val="0064436C"/>
    <w:rsid w:val="00644C47"/>
    <w:rsid w:val="00644FFC"/>
    <w:rsid w:val="00645666"/>
    <w:rsid w:val="00645C7C"/>
    <w:rsid w:val="00646591"/>
    <w:rsid w:val="00647CED"/>
    <w:rsid w:val="00650576"/>
    <w:rsid w:val="00650B0B"/>
    <w:rsid w:val="006513B9"/>
    <w:rsid w:val="00651762"/>
    <w:rsid w:val="00651C1A"/>
    <w:rsid w:val="00652AA8"/>
    <w:rsid w:val="00652C94"/>
    <w:rsid w:val="00653480"/>
    <w:rsid w:val="006545D8"/>
    <w:rsid w:val="00654B40"/>
    <w:rsid w:val="00655003"/>
    <w:rsid w:val="0065663A"/>
    <w:rsid w:val="00657A37"/>
    <w:rsid w:val="00657D55"/>
    <w:rsid w:val="00660938"/>
    <w:rsid w:val="00661509"/>
    <w:rsid w:val="00661D6E"/>
    <w:rsid w:val="00661E72"/>
    <w:rsid w:val="00661FA0"/>
    <w:rsid w:val="00663507"/>
    <w:rsid w:val="0066410C"/>
    <w:rsid w:val="00666A50"/>
    <w:rsid w:val="00666C5F"/>
    <w:rsid w:val="00666D4A"/>
    <w:rsid w:val="006678A6"/>
    <w:rsid w:val="00670F33"/>
    <w:rsid w:val="00671E77"/>
    <w:rsid w:val="006730AB"/>
    <w:rsid w:val="00676011"/>
    <w:rsid w:val="006763A1"/>
    <w:rsid w:val="00676F33"/>
    <w:rsid w:val="00677432"/>
    <w:rsid w:val="00677C48"/>
    <w:rsid w:val="006801C5"/>
    <w:rsid w:val="00680DFC"/>
    <w:rsid w:val="00681650"/>
    <w:rsid w:val="00682219"/>
    <w:rsid w:val="0068362F"/>
    <w:rsid w:val="00683B1E"/>
    <w:rsid w:val="0068418B"/>
    <w:rsid w:val="006846EF"/>
    <w:rsid w:val="006868B9"/>
    <w:rsid w:val="0069014A"/>
    <w:rsid w:val="00690250"/>
    <w:rsid w:val="00690F1E"/>
    <w:rsid w:val="006910FE"/>
    <w:rsid w:val="006921B4"/>
    <w:rsid w:val="006922B6"/>
    <w:rsid w:val="00694C24"/>
    <w:rsid w:val="00696188"/>
    <w:rsid w:val="006A02AC"/>
    <w:rsid w:val="006A03DA"/>
    <w:rsid w:val="006A0612"/>
    <w:rsid w:val="006A2BF3"/>
    <w:rsid w:val="006A301F"/>
    <w:rsid w:val="006A44D7"/>
    <w:rsid w:val="006A4955"/>
    <w:rsid w:val="006A4B93"/>
    <w:rsid w:val="006A4EF3"/>
    <w:rsid w:val="006A527B"/>
    <w:rsid w:val="006A58D3"/>
    <w:rsid w:val="006A5D16"/>
    <w:rsid w:val="006A5F29"/>
    <w:rsid w:val="006B0333"/>
    <w:rsid w:val="006B0AF1"/>
    <w:rsid w:val="006B0BD8"/>
    <w:rsid w:val="006B23BA"/>
    <w:rsid w:val="006B2AAD"/>
    <w:rsid w:val="006B59C1"/>
    <w:rsid w:val="006B5F81"/>
    <w:rsid w:val="006B692B"/>
    <w:rsid w:val="006B76A1"/>
    <w:rsid w:val="006B7A6E"/>
    <w:rsid w:val="006B7CF2"/>
    <w:rsid w:val="006C0D31"/>
    <w:rsid w:val="006C255D"/>
    <w:rsid w:val="006C310A"/>
    <w:rsid w:val="006C35B9"/>
    <w:rsid w:val="006C367B"/>
    <w:rsid w:val="006C5679"/>
    <w:rsid w:val="006C5703"/>
    <w:rsid w:val="006C5A78"/>
    <w:rsid w:val="006C5BA7"/>
    <w:rsid w:val="006C6152"/>
    <w:rsid w:val="006C7475"/>
    <w:rsid w:val="006C7A51"/>
    <w:rsid w:val="006D2F53"/>
    <w:rsid w:val="006D376C"/>
    <w:rsid w:val="006D4455"/>
    <w:rsid w:val="006D44E8"/>
    <w:rsid w:val="006D7304"/>
    <w:rsid w:val="006E27CD"/>
    <w:rsid w:val="006E2978"/>
    <w:rsid w:val="006E33D1"/>
    <w:rsid w:val="006E3A79"/>
    <w:rsid w:val="006E4F7D"/>
    <w:rsid w:val="006E67CC"/>
    <w:rsid w:val="006F0D9A"/>
    <w:rsid w:val="006F107D"/>
    <w:rsid w:val="006F1C8F"/>
    <w:rsid w:val="006F4985"/>
    <w:rsid w:val="006F4AA7"/>
    <w:rsid w:val="006F4BF6"/>
    <w:rsid w:val="006F4C65"/>
    <w:rsid w:val="0070241D"/>
    <w:rsid w:val="00702E9D"/>
    <w:rsid w:val="00703E6B"/>
    <w:rsid w:val="00710687"/>
    <w:rsid w:val="00711064"/>
    <w:rsid w:val="00712B52"/>
    <w:rsid w:val="007131A9"/>
    <w:rsid w:val="0071371C"/>
    <w:rsid w:val="00713741"/>
    <w:rsid w:val="00713F22"/>
    <w:rsid w:val="0071410D"/>
    <w:rsid w:val="007148B8"/>
    <w:rsid w:val="00714FEA"/>
    <w:rsid w:val="00715887"/>
    <w:rsid w:val="00716E99"/>
    <w:rsid w:val="0071715E"/>
    <w:rsid w:val="00717388"/>
    <w:rsid w:val="0071777C"/>
    <w:rsid w:val="00721190"/>
    <w:rsid w:val="00722E65"/>
    <w:rsid w:val="007237CD"/>
    <w:rsid w:val="00725636"/>
    <w:rsid w:val="0072589A"/>
    <w:rsid w:val="0072608C"/>
    <w:rsid w:val="00727FD8"/>
    <w:rsid w:val="007304A1"/>
    <w:rsid w:val="00734478"/>
    <w:rsid w:val="00734C2A"/>
    <w:rsid w:val="0073559B"/>
    <w:rsid w:val="00735AA9"/>
    <w:rsid w:val="00735F50"/>
    <w:rsid w:val="00736576"/>
    <w:rsid w:val="00736BF3"/>
    <w:rsid w:val="00736DFC"/>
    <w:rsid w:val="007419CF"/>
    <w:rsid w:val="00742B16"/>
    <w:rsid w:val="00743039"/>
    <w:rsid w:val="007450F9"/>
    <w:rsid w:val="0074597B"/>
    <w:rsid w:val="00745F50"/>
    <w:rsid w:val="00746211"/>
    <w:rsid w:val="00747006"/>
    <w:rsid w:val="00750C3A"/>
    <w:rsid w:val="00751577"/>
    <w:rsid w:val="0075312B"/>
    <w:rsid w:val="007531F0"/>
    <w:rsid w:val="00753962"/>
    <w:rsid w:val="00754CA1"/>
    <w:rsid w:val="0075549C"/>
    <w:rsid w:val="00755EB0"/>
    <w:rsid w:val="00757210"/>
    <w:rsid w:val="007574C1"/>
    <w:rsid w:val="00761AFE"/>
    <w:rsid w:val="0076457F"/>
    <w:rsid w:val="007646F5"/>
    <w:rsid w:val="00765928"/>
    <w:rsid w:val="00766B92"/>
    <w:rsid w:val="0077008D"/>
    <w:rsid w:val="00771265"/>
    <w:rsid w:val="007739FD"/>
    <w:rsid w:val="00774BB5"/>
    <w:rsid w:val="00774CF6"/>
    <w:rsid w:val="00775D93"/>
    <w:rsid w:val="00776F21"/>
    <w:rsid w:val="00777345"/>
    <w:rsid w:val="007805F3"/>
    <w:rsid w:val="00780917"/>
    <w:rsid w:val="00781358"/>
    <w:rsid w:val="007825AC"/>
    <w:rsid w:val="00784A84"/>
    <w:rsid w:val="007855B9"/>
    <w:rsid w:val="0078639D"/>
    <w:rsid w:val="0078758B"/>
    <w:rsid w:val="0079015F"/>
    <w:rsid w:val="0079079E"/>
    <w:rsid w:val="007908A4"/>
    <w:rsid w:val="00790936"/>
    <w:rsid w:val="00794CC5"/>
    <w:rsid w:val="00797670"/>
    <w:rsid w:val="007A02C5"/>
    <w:rsid w:val="007A0EC1"/>
    <w:rsid w:val="007A2128"/>
    <w:rsid w:val="007A3FDC"/>
    <w:rsid w:val="007A4163"/>
    <w:rsid w:val="007A4B64"/>
    <w:rsid w:val="007A4E8B"/>
    <w:rsid w:val="007A511B"/>
    <w:rsid w:val="007B14E3"/>
    <w:rsid w:val="007B3E81"/>
    <w:rsid w:val="007B4E98"/>
    <w:rsid w:val="007B59A2"/>
    <w:rsid w:val="007B66C6"/>
    <w:rsid w:val="007B68AE"/>
    <w:rsid w:val="007B76DD"/>
    <w:rsid w:val="007C135B"/>
    <w:rsid w:val="007C1E9A"/>
    <w:rsid w:val="007C2A18"/>
    <w:rsid w:val="007C3CBA"/>
    <w:rsid w:val="007C67D9"/>
    <w:rsid w:val="007D1256"/>
    <w:rsid w:val="007D12B5"/>
    <w:rsid w:val="007D2689"/>
    <w:rsid w:val="007D4037"/>
    <w:rsid w:val="007D416E"/>
    <w:rsid w:val="007D4625"/>
    <w:rsid w:val="007D469D"/>
    <w:rsid w:val="007D4F2E"/>
    <w:rsid w:val="007D5CE5"/>
    <w:rsid w:val="007D7AC3"/>
    <w:rsid w:val="007E03B5"/>
    <w:rsid w:val="007E0B9A"/>
    <w:rsid w:val="007E178A"/>
    <w:rsid w:val="007E1B1B"/>
    <w:rsid w:val="007E205C"/>
    <w:rsid w:val="007E2332"/>
    <w:rsid w:val="007E3973"/>
    <w:rsid w:val="007E635C"/>
    <w:rsid w:val="007E7328"/>
    <w:rsid w:val="007E79F0"/>
    <w:rsid w:val="007E7C39"/>
    <w:rsid w:val="007F0E0F"/>
    <w:rsid w:val="007F1BD1"/>
    <w:rsid w:val="007F2501"/>
    <w:rsid w:val="007F2970"/>
    <w:rsid w:val="007F57C1"/>
    <w:rsid w:val="007F6904"/>
    <w:rsid w:val="007F69B9"/>
    <w:rsid w:val="007F7705"/>
    <w:rsid w:val="007F7BC8"/>
    <w:rsid w:val="00800724"/>
    <w:rsid w:val="008009AF"/>
    <w:rsid w:val="00801315"/>
    <w:rsid w:val="0080380A"/>
    <w:rsid w:val="00803997"/>
    <w:rsid w:val="008040C8"/>
    <w:rsid w:val="00804B49"/>
    <w:rsid w:val="00806140"/>
    <w:rsid w:val="0080661A"/>
    <w:rsid w:val="00810051"/>
    <w:rsid w:val="008109F7"/>
    <w:rsid w:val="0081118E"/>
    <w:rsid w:val="00811764"/>
    <w:rsid w:val="00811845"/>
    <w:rsid w:val="00811BE3"/>
    <w:rsid w:val="00814B8D"/>
    <w:rsid w:val="00816B01"/>
    <w:rsid w:val="00817C79"/>
    <w:rsid w:val="008225EE"/>
    <w:rsid w:val="00823912"/>
    <w:rsid w:val="00823EB3"/>
    <w:rsid w:val="00823F6A"/>
    <w:rsid w:val="0082472D"/>
    <w:rsid w:val="00825197"/>
    <w:rsid w:val="0082630E"/>
    <w:rsid w:val="00826653"/>
    <w:rsid w:val="00827AA2"/>
    <w:rsid w:val="00831B72"/>
    <w:rsid w:val="00832D5C"/>
    <w:rsid w:val="00832E1D"/>
    <w:rsid w:val="00833254"/>
    <w:rsid w:val="00834B03"/>
    <w:rsid w:val="00835634"/>
    <w:rsid w:val="008357F2"/>
    <w:rsid w:val="00835FB8"/>
    <w:rsid w:val="008375E5"/>
    <w:rsid w:val="00840291"/>
    <w:rsid w:val="0084043C"/>
    <w:rsid w:val="00841B29"/>
    <w:rsid w:val="00842272"/>
    <w:rsid w:val="00842526"/>
    <w:rsid w:val="0084260F"/>
    <w:rsid w:val="00842D72"/>
    <w:rsid w:val="008435C1"/>
    <w:rsid w:val="008439CF"/>
    <w:rsid w:val="00843CCC"/>
    <w:rsid w:val="00844146"/>
    <w:rsid w:val="00844C96"/>
    <w:rsid w:val="00844DF5"/>
    <w:rsid w:val="0084710C"/>
    <w:rsid w:val="008471EC"/>
    <w:rsid w:val="008500DC"/>
    <w:rsid w:val="00850FB5"/>
    <w:rsid w:val="008513CA"/>
    <w:rsid w:val="00851DC2"/>
    <w:rsid w:val="008522E5"/>
    <w:rsid w:val="00853A7F"/>
    <w:rsid w:val="0085439D"/>
    <w:rsid w:val="00854C74"/>
    <w:rsid w:val="008572AA"/>
    <w:rsid w:val="00857F1C"/>
    <w:rsid w:val="00861C78"/>
    <w:rsid w:val="00862950"/>
    <w:rsid w:val="00863479"/>
    <w:rsid w:val="00863C88"/>
    <w:rsid w:val="00863D7A"/>
    <w:rsid w:val="00864505"/>
    <w:rsid w:val="00864A02"/>
    <w:rsid w:val="00864B05"/>
    <w:rsid w:val="008665C3"/>
    <w:rsid w:val="008668B6"/>
    <w:rsid w:val="00867AF3"/>
    <w:rsid w:val="00871981"/>
    <w:rsid w:val="00871E0C"/>
    <w:rsid w:val="0087251C"/>
    <w:rsid w:val="00872E0F"/>
    <w:rsid w:val="008736EE"/>
    <w:rsid w:val="00874343"/>
    <w:rsid w:val="00874560"/>
    <w:rsid w:val="00877B96"/>
    <w:rsid w:val="00882A77"/>
    <w:rsid w:val="00882DD9"/>
    <w:rsid w:val="0088373D"/>
    <w:rsid w:val="008839BA"/>
    <w:rsid w:val="00884B2A"/>
    <w:rsid w:val="00884EBA"/>
    <w:rsid w:val="008856B0"/>
    <w:rsid w:val="0088573E"/>
    <w:rsid w:val="00886A2E"/>
    <w:rsid w:val="00886B75"/>
    <w:rsid w:val="00887F5A"/>
    <w:rsid w:val="008904E5"/>
    <w:rsid w:val="00892A03"/>
    <w:rsid w:val="00893B6E"/>
    <w:rsid w:val="0089525C"/>
    <w:rsid w:val="008A0540"/>
    <w:rsid w:val="008A0EE1"/>
    <w:rsid w:val="008A194F"/>
    <w:rsid w:val="008A1979"/>
    <w:rsid w:val="008A2A1A"/>
    <w:rsid w:val="008A2D16"/>
    <w:rsid w:val="008A313A"/>
    <w:rsid w:val="008A5B3C"/>
    <w:rsid w:val="008A6062"/>
    <w:rsid w:val="008A6EFC"/>
    <w:rsid w:val="008B0A53"/>
    <w:rsid w:val="008B0ECC"/>
    <w:rsid w:val="008B1713"/>
    <w:rsid w:val="008B2A85"/>
    <w:rsid w:val="008B4A25"/>
    <w:rsid w:val="008B59EC"/>
    <w:rsid w:val="008B60C7"/>
    <w:rsid w:val="008B6653"/>
    <w:rsid w:val="008B6F3B"/>
    <w:rsid w:val="008C050E"/>
    <w:rsid w:val="008C3522"/>
    <w:rsid w:val="008C37D8"/>
    <w:rsid w:val="008C42C4"/>
    <w:rsid w:val="008C43A9"/>
    <w:rsid w:val="008C4B65"/>
    <w:rsid w:val="008C67CE"/>
    <w:rsid w:val="008C7217"/>
    <w:rsid w:val="008D1CBA"/>
    <w:rsid w:val="008D23E9"/>
    <w:rsid w:val="008D48F4"/>
    <w:rsid w:val="008D4CF5"/>
    <w:rsid w:val="008D55F2"/>
    <w:rsid w:val="008D5FF6"/>
    <w:rsid w:val="008D736B"/>
    <w:rsid w:val="008E0014"/>
    <w:rsid w:val="008E0633"/>
    <w:rsid w:val="008E1407"/>
    <w:rsid w:val="008E17FB"/>
    <w:rsid w:val="008E2DE5"/>
    <w:rsid w:val="008E3009"/>
    <w:rsid w:val="008E47C4"/>
    <w:rsid w:val="008E6A2C"/>
    <w:rsid w:val="008E6CA6"/>
    <w:rsid w:val="008E70BC"/>
    <w:rsid w:val="008E70C6"/>
    <w:rsid w:val="008F0700"/>
    <w:rsid w:val="008F2644"/>
    <w:rsid w:val="008F3E59"/>
    <w:rsid w:val="008F56CA"/>
    <w:rsid w:val="008F5CA2"/>
    <w:rsid w:val="0090047E"/>
    <w:rsid w:val="00902CFA"/>
    <w:rsid w:val="00904294"/>
    <w:rsid w:val="009043D4"/>
    <w:rsid w:val="009066B5"/>
    <w:rsid w:val="009069A8"/>
    <w:rsid w:val="009076F1"/>
    <w:rsid w:val="00907A27"/>
    <w:rsid w:val="00907F03"/>
    <w:rsid w:val="0091177B"/>
    <w:rsid w:val="009133B6"/>
    <w:rsid w:val="00914DEA"/>
    <w:rsid w:val="00917B93"/>
    <w:rsid w:val="009201D0"/>
    <w:rsid w:val="009205B2"/>
    <w:rsid w:val="0092096D"/>
    <w:rsid w:val="009218B9"/>
    <w:rsid w:val="00923D13"/>
    <w:rsid w:val="00924580"/>
    <w:rsid w:val="009246C2"/>
    <w:rsid w:val="009274E2"/>
    <w:rsid w:val="0093229B"/>
    <w:rsid w:val="00932C59"/>
    <w:rsid w:val="00934F50"/>
    <w:rsid w:val="00935465"/>
    <w:rsid w:val="0093615E"/>
    <w:rsid w:val="00936474"/>
    <w:rsid w:val="00936F0F"/>
    <w:rsid w:val="00942BFC"/>
    <w:rsid w:val="00943B29"/>
    <w:rsid w:val="0094462C"/>
    <w:rsid w:val="00945197"/>
    <w:rsid w:val="00946124"/>
    <w:rsid w:val="00946483"/>
    <w:rsid w:val="00946E23"/>
    <w:rsid w:val="00946F3A"/>
    <w:rsid w:val="00947B4F"/>
    <w:rsid w:val="00950E1C"/>
    <w:rsid w:val="0095127D"/>
    <w:rsid w:val="00951CFD"/>
    <w:rsid w:val="00952D47"/>
    <w:rsid w:val="00954479"/>
    <w:rsid w:val="009548F7"/>
    <w:rsid w:val="00954F1B"/>
    <w:rsid w:val="00962246"/>
    <w:rsid w:val="009633F2"/>
    <w:rsid w:val="009640F5"/>
    <w:rsid w:val="0096420D"/>
    <w:rsid w:val="009701AF"/>
    <w:rsid w:val="00971595"/>
    <w:rsid w:val="00972381"/>
    <w:rsid w:val="00972733"/>
    <w:rsid w:val="00973377"/>
    <w:rsid w:val="00973500"/>
    <w:rsid w:val="009739BE"/>
    <w:rsid w:val="0097631A"/>
    <w:rsid w:val="00976D57"/>
    <w:rsid w:val="009770B7"/>
    <w:rsid w:val="0097768D"/>
    <w:rsid w:val="00981D2A"/>
    <w:rsid w:val="00981EF1"/>
    <w:rsid w:val="00982144"/>
    <w:rsid w:val="00983211"/>
    <w:rsid w:val="00985442"/>
    <w:rsid w:val="00987D08"/>
    <w:rsid w:val="009903AE"/>
    <w:rsid w:val="0099131E"/>
    <w:rsid w:val="00991360"/>
    <w:rsid w:val="0099178A"/>
    <w:rsid w:val="00993DAF"/>
    <w:rsid w:val="00994D97"/>
    <w:rsid w:val="009950F0"/>
    <w:rsid w:val="009955C3"/>
    <w:rsid w:val="009964E9"/>
    <w:rsid w:val="00997FE3"/>
    <w:rsid w:val="009A0562"/>
    <w:rsid w:val="009A1E7B"/>
    <w:rsid w:val="009A2987"/>
    <w:rsid w:val="009A6C11"/>
    <w:rsid w:val="009B2D1E"/>
    <w:rsid w:val="009B2EF0"/>
    <w:rsid w:val="009B3033"/>
    <w:rsid w:val="009B3288"/>
    <w:rsid w:val="009B38CA"/>
    <w:rsid w:val="009B4129"/>
    <w:rsid w:val="009B4476"/>
    <w:rsid w:val="009B5F8F"/>
    <w:rsid w:val="009C0D6F"/>
    <w:rsid w:val="009C1013"/>
    <w:rsid w:val="009C1342"/>
    <w:rsid w:val="009C38EA"/>
    <w:rsid w:val="009C6E58"/>
    <w:rsid w:val="009C6F1D"/>
    <w:rsid w:val="009D436A"/>
    <w:rsid w:val="009D6818"/>
    <w:rsid w:val="009E082C"/>
    <w:rsid w:val="009E1AD9"/>
    <w:rsid w:val="009E2722"/>
    <w:rsid w:val="009E59D4"/>
    <w:rsid w:val="009E5D97"/>
    <w:rsid w:val="009F082F"/>
    <w:rsid w:val="009F08D7"/>
    <w:rsid w:val="009F166D"/>
    <w:rsid w:val="009F22B7"/>
    <w:rsid w:val="009F2E06"/>
    <w:rsid w:val="009F2F5D"/>
    <w:rsid w:val="009F2FE4"/>
    <w:rsid w:val="009F32DC"/>
    <w:rsid w:val="009F4AED"/>
    <w:rsid w:val="009F52DE"/>
    <w:rsid w:val="009F6ECE"/>
    <w:rsid w:val="009F736A"/>
    <w:rsid w:val="009F73E4"/>
    <w:rsid w:val="009F7C83"/>
    <w:rsid w:val="00A00ADC"/>
    <w:rsid w:val="00A025EC"/>
    <w:rsid w:val="00A04750"/>
    <w:rsid w:val="00A057E3"/>
    <w:rsid w:val="00A07225"/>
    <w:rsid w:val="00A07E1B"/>
    <w:rsid w:val="00A1091F"/>
    <w:rsid w:val="00A11127"/>
    <w:rsid w:val="00A1274E"/>
    <w:rsid w:val="00A12882"/>
    <w:rsid w:val="00A13F1F"/>
    <w:rsid w:val="00A140B7"/>
    <w:rsid w:val="00A14C03"/>
    <w:rsid w:val="00A15498"/>
    <w:rsid w:val="00A160B2"/>
    <w:rsid w:val="00A16382"/>
    <w:rsid w:val="00A163FE"/>
    <w:rsid w:val="00A1691D"/>
    <w:rsid w:val="00A16B82"/>
    <w:rsid w:val="00A20779"/>
    <w:rsid w:val="00A21758"/>
    <w:rsid w:val="00A2197A"/>
    <w:rsid w:val="00A22BD7"/>
    <w:rsid w:val="00A235DF"/>
    <w:rsid w:val="00A236C2"/>
    <w:rsid w:val="00A23CFB"/>
    <w:rsid w:val="00A24707"/>
    <w:rsid w:val="00A25A9B"/>
    <w:rsid w:val="00A25CA1"/>
    <w:rsid w:val="00A2626F"/>
    <w:rsid w:val="00A262DD"/>
    <w:rsid w:val="00A26559"/>
    <w:rsid w:val="00A267D9"/>
    <w:rsid w:val="00A26BFF"/>
    <w:rsid w:val="00A27167"/>
    <w:rsid w:val="00A27744"/>
    <w:rsid w:val="00A27FC3"/>
    <w:rsid w:val="00A3069A"/>
    <w:rsid w:val="00A336E5"/>
    <w:rsid w:val="00A33734"/>
    <w:rsid w:val="00A33E2F"/>
    <w:rsid w:val="00A34A5F"/>
    <w:rsid w:val="00A34F00"/>
    <w:rsid w:val="00A35E1F"/>
    <w:rsid w:val="00A3769A"/>
    <w:rsid w:val="00A37DE4"/>
    <w:rsid w:val="00A415C3"/>
    <w:rsid w:val="00A425EB"/>
    <w:rsid w:val="00A432AB"/>
    <w:rsid w:val="00A439B0"/>
    <w:rsid w:val="00A44B50"/>
    <w:rsid w:val="00A44BBD"/>
    <w:rsid w:val="00A45E89"/>
    <w:rsid w:val="00A4652F"/>
    <w:rsid w:val="00A46A6D"/>
    <w:rsid w:val="00A477FF"/>
    <w:rsid w:val="00A479E3"/>
    <w:rsid w:val="00A47D94"/>
    <w:rsid w:val="00A50402"/>
    <w:rsid w:val="00A514A7"/>
    <w:rsid w:val="00A538F9"/>
    <w:rsid w:val="00A53A23"/>
    <w:rsid w:val="00A54084"/>
    <w:rsid w:val="00A549DB"/>
    <w:rsid w:val="00A5515A"/>
    <w:rsid w:val="00A553FE"/>
    <w:rsid w:val="00A556D5"/>
    <w:rsid w:val="00A561E0"/>
    <w:rsid w:val="00A60CCA"/>
    <w:rsid w:val="00A63EB8"/>
    <w:rsid w:val="00A65727"/>
    <w:rsid w:val="00A70990"/>
    <w:rsid w:val="00A71DE1"/>
    <w:rsid w:val="00A72214"/>
    <w:rsid w:val="00A72358"/>
    <w:rsid w:val="00A7253B"/>
    <w:rsid w:val="00A73A3C"/>
    <w:rsid w:val="00A73BB4"/>
    <w:rsid w:val="00A73E4E"/>
    <w:rsid w:val="00A752BB"/>
    <w:rsid w:val="00A75AAF"/>
    <w:rsid w:val="00A8167E"/>
    <w:rsid w:val="00A81ACC"/>
    <w:rsid w:val="00A82615"/>
    <w:rsid w:val="00A8428F"/>
    <w:rsid w:val="00A84F68"/>
    <w:rsid w:val="00A85325"/>
    <w:rsid w:val="00A923C3"/>
    <w:rsid w:val="00A932B6"/>
    <w:rsid w:val="00A93C08"/>
    <w:rsid w:val="00A967F1"/>
    <w:rsid w:val="00A9721B"/>
    <w:rsid w:val="00A97345"/>
    <w:rsid w:val="00AA24CE"/>
    <w:rsid w:val="00AA349E"/>
    <w:rsid w:val="00AA3783"/>
    <w:rsid w:val="00AA46AB"/>
    <w:rsid w:val="00AA4896"/>
    <w:rsid w:val="00AA4C9F"/>
    <w:rsid w:val="00AA58D3"/>
    <w:rsid w:val="00AA62F9"/>
    <w:rsid w:val="00AA65BD"/>
    <w:rsid w:val="00AA6CD8"/>
    <w:rsid w:val="00AA720B"/>
    <w:rsid w:val="00AB1221"/>
    <w:rsid w:val="00AB1881"/>
    <w:rsid w:val="00AB2214"/>
    <w:rsid w:val="00AB2F2D"/>
    <w:rsid w:val="00AB3526"/>
    <w:rsid w:val="00AB425D"/>
    <w:rsid w:val="00AB491C"/>
    <w:rsid w:val="00AB665B"/>
    <w:rsid w:val="00AB7508"/>
    <w:rsid w:val="00AB7CD6"/>
    <w:rsid w:val="00AC0CBF"/>
    <w:rsid w:val="00AC2776"/>
    <w:rsid w:val="00AC3C70"/>
    <w:rsid w:val="00AC3FFF"/>
    <w:rsid w:val="00AC51D2"/>
    <w:rsid w:val="00AC5B70"/>
    <w:rsid w:val="00AC6C0B"/>
    <w:rsid w:val="00AC776B"/>
    <w:rsid w:val="00AD12E8"/>
    <w:rsid w:val="00AD1C93"/>
    <w:rsid w:val="00AD20B3"/>
    <w:rsid w:val="00AD2146"/>
    <w:rsid w:val="00AD2604"/>
    <w:rsid w:val="00AD2D38"/>
    <w:rsid w:val="00AD3013"/>
    <w:rsid w:val="00AD38A8"/>
    <w:rsid w:val="00AD4062"/>
    <w:rsid w:val="00AD58C8"/>
    <w:rsid w:val="00AD5AE4"/>
    <w:rsid w:val="00AD61DD"/>
    <w:rsid w:val="00AD624B"/>
    <w:rsid w:val="00AD73AE"/>
    <w:rsid w:val="00AD77B2"/>
    <w:rsid w:val="00AE3A23"/>
    <w:rsid w:val="00AE489E"/>
    <w:rsid w:val="00AE512D"/>
    <w:rsid w:val="00AE5F66"/>
    <w:rsid w:val="00AE5FD6"/>
    <w:rsid w:val="00AE7329"/>
    <w:rsid w:val="00AF0108"/>
    <w:rsid w:val="00AF25C2"/>
    <w:rsid w:val="00AF37F8"/>
    <w:rsid w:val="00AF506A"/>
    <w:rsid w:val="00AF5B80"/>
    <w:rsid w:val="00AF6170"/>
    <w:rsid w:val="00B00473"/>
    <w:rsid w:val="00B01500"/>
    <w:rsid w:val="00B0279A"/>
    <w:rsid w:val="00B02B05"/>
    <w:rsid w:val="00B03A48"/>
    <w:rsid w:val="00B06A1B"/>
    <w:rsid w:val="00B07F3A"/>
    <w:rsid w:val="00B10F81"/>
    <w:rsid w:val="00B12044"/>
    <w:rsid w:val="00B13B26"/>
    <w:rsid w:val="00B13E94"/>
    <w:rsid w:val="00B15430"/>
    <w:rsid w:val="00B167A2"/>
    <w:rsid w:val="00B177FE"/>
    <w:rsid w:val="00B17AF7"/>
    <w:rsid w:val="00B2040B"/>
    <w:rsid w:val="00B207AE"/>
    <w:rsid w:val="00B2181B"/>
    <w:rsid w:val="00B22F75"/>
    <w:rsid w:val="00B23BE6"/>
    <w:rsid w:val="00B24345"/>
    <w:rsid w:val="00B256A9"/>
    <w:rsid w:val="00B259A0"/>
    <w:rsid w:val="00B25A73"/>
    <w:rsid w:val="00B25F4E"/>
    <w:rsid w:val="00B26718"/>
    <w:rsid w:val="00B26765"/>
    <w:rsid w:val="00B26FFA"/>
    <w:rsid w:val="00B27A16"/>
    <w:rsid w:val="00B3051C"/>
    <w:rsid w:val="00B30E1A"/>
    <w:rsid w:val="00B31132"/>
    <w:rsid w:val="00B31328"/>
    <w:rsid w:val="00B31E7D"/>
    <w:rsid w:val="00B335CC"/>
    <w:rsid w:val="00B34668"/>
    <w:rsid w:val="00B3630D"/>
    <w:rsid w:val="00B36DD0"/>
    <w:rsid w:val="00B37581"/>
    <w:rsid w:val="00B37FF7"/>
    <w:rsid w:val="00B40F77"/>
    <w:rsid w:val="00B41722"/>
    <w:rsid w:val="00B43C0B"/>
    <w:rsid w:val="00B445AA"/>
    <w:rsid w:val="00B4692B"/>
    <w:rsid w:val="00B47672"/>
    <w:rsid w:val="00B47D9A"/>
    <w:rsid w:val="00B521AC"/>
    <w:rsid w:val="00B524C9"/>
    <w:rsid w:val="00B52D27"/>
    <w:rsid w:val="00B532D1"/>
    <w:rsid w:val="00B53FAF"/>
    <w:rsid w:val="00B54BBD"/>
    <w:rsid w:val="00B54E4C"/>
    <w:rsid w:val="00B55EE9"/>
    <w:rsid w:val="00B5689E"/>
    <w:rsid w:val="00B601B4"/>
    <w:rsid w:val="00B604E3"/>
    <w:rsid w:val="00B60BA4"/>
    <w:rsid w:val="00B61736"/>
    <w:rsid w:val="00B62D95"/>
    <w:rsid w:val="00B64565"/>
    <w:rsid w:val="00B6511D"/>
    <w:rsid w:val="00B6593F"/>
    <w:rsid w:val="00B67051"/>
    <w:rsid w:val="00B676D4"/>
    <w:rsid w:val="00B70199"/>
    <w:rsid w:val="00B70C51"/>
    <w:rsid w:val="00B717FB"/>
    <w:rsid w:val="00B72DD8"/>
    <w:rsid w:val="00B73520"/>
    <w:rsid w:val="00B73C0E"/>
    <w:rsid w:val="00B746CC"/>
    <w:rsid w:val="00B74971"/>
    <w:rsid w:val="00B77E55"/>
    <w:rsid w:val="00B80CC8"/>
    <w:rsid w:val="00B81305"/>
    <w:rsid w:val="00B817BE"/>
    <w:rsid w:val="00B83CB3"/>
    <w:rsid w:val="00B84932"/>
    <w:rsid w:val="00B84E69"/>
    <w:rsid w:val="00B86802"/>
    <w:rsid w:val="00B86A62"/>
    <w:rsid w:val="00B87B6D"/>
    <w:rsid w:val="00B9090B"/>
    <w:rsid w:val="00B918C2"/>
    <w:rsid w:val="00B95653"/>
    <w:rsid w:val="00B95850"/>
    <w:rsid w:val="00B95B99"/>
    <w:rsid w:val="00B96028"/>
    <w:rsid w:val="00B96FED"/>
    <w:rsid w:val="00B97D33"/>
    <w:rsid w:val="00BA026A"/>
    <w:rsid w:val="00BA0ED3"/>
    <w:rsid w:val="00BA13D7"/>
    <w:rsid w:val="00BA1576"/>
    <w:rsid w:val="00BA2A27"/>
    <w:rsid w:val="00BA3106"/>
    <w:rsid w:val="00BA3F54"/>
    <w:rsid w:val="00BA5BE8"/>
    <w:rsid w:val="00BA6AB3"/>
    <w:rsid w:val="00BA7AA8"/>
    <w:rsid w:val="00BA7E65"/>
    <w:rsid w:val="00BB0068"/>
    <w:rsid w:val="00BB0A73"/>
    <w:rsid w:val="00BB11FD"/>
    <w:rsid w:val="00BB30B4"/>
    <w:rsid w:val="00BB34D8"/>
    <w:rsid w:val="00BB5D51"/>
    <w:rsid w:val="00BB6041"/>
    <w:rsid w:val="00BB6246"/>
    <w:rsid w:val="00BB6E81"/>
    <w:rsid w:val="00BC1245"/>
    <w:rsid w:val="00BC312B"/>
    <w:rsid w:val="00BC352E"/>
    <w:rsid w:val="00BC3E60"/>
    <w:rsid w:val="00BC41C1"/>
    <w:rsid w:val="00BC462E"/>
    <w:rsid w:val="00BC46FC"/>
    <w:rsid w:val="00BC68A8"/>
    <w:rsid w:val="00BC6E5F"/>
    <w:rsid w:val="00BC722D"/>
    <w:rsid w:val="00BD01F6"/>
    <w:rsid w:val="00BD130C"/>
    <w:rsid w:val="00BD1744"/>
    <w:rsid w:val="00BD2255"/>
    <w:rsid w:val="00BD2995"/>
    <w:rsid w:val="00BD2A00"/>
    <w:rsid w:val="00BD3A1B"/>
    <w:rsid w:val="00BD3BFA"/>
    <w:rsid w:val="00BD5048"/>
    <w:rsid w:val="00BD5210"/>
    <w:rsid w:val="00BE00E0"/>
    <w:rsid w:val="00BE4113"/>
    <w:rsid w:val="00BE4710"/>
    <w:rsid w:val="00BE4F4F"/>
    <w:rsid w:val="00BE50D5"/>
    <w:rsid w:val="00BE5BBA"/>
    <w:rsid w:val="00BF08A5"/>
    <w:rsid w:val="00BF0F35"/>
    <w:rsid w:val="00BF14A8"/>
    <w:rsid w:val="00BF24D7"/>
    <w:rsid w:val="00BF298B"/>
    <w:rsid w:val="00BF46D3"/>
    <w:rsid w:val="00BF6903"/>
    <w:rsid w:val="00BF6D7A"/>
    <w:rsid w:val="00BF6F01"/>
    <w:rsid w:val="00C011A3"/>
    <w:rsid w:val="00C016CA"/>
    <w:rsid w:val="00C03D51"/>
    <w:rsid w:val="00C03FEC"/>
    <w:rsid w:val="00C04BAF"/>
    <w:rsid w:val="00C04F9F"/>
    <w:rsid w:val="00C0605B"/>
    <w:rsid w:val="00C06672"/>
    <w:rsid w:val="00C12B1D"/>
    <w:rsid w:val="00C1349E"/>
    <w:rsid w:val="00C142C5"/>
    <w:rsid w:val="00C14B43"/>
    <w:rsid w:val="00C15386"/>
    <w:rsid w:val="00C15E1B"/>
    <w:rsid w:val="00C16588"/>
    <w:rsid w:val="00C169BF"/>
    <w:rsid w:val="00C16F84"/>
    <w:rsid w:val="00C16FA9"/>
    <w:rsid w:val="00C17DF0"/>
    <w:rsid w:val="00C20489"/>
    <w:rsid w:val="00C20907"/>
    <w:rsid w:val="00C21620"/>
    <w:rsid w:val="00C226E2"/>
    <w:rsid w:val="00C23B5E"/>
    <w:rsid w:val="00C246A9"/>
    <w:rsid w:val="00C24DBB"/>
    <w:rsid w:val="00C252EB"/>
    <w:rsid w:val="00C25828"/>
    <w:rsid w:val="00C2675A"/>
    <w:rsid w:val="00C2691E"/>
    <w:rsid w:val="00C26E40"/>
    <w:rsid w:val="00C2757D"/>
    <w:rsid w:val="00C308F1"/>
    <w:rsid w:val="00C32BB9"/>
    <w:rsid w:val="00C333C7"/>
    <w:rsid w:val="00C341FD"/>
    <w:rsid w:val="00C34934"/>
    <w:rsid w:val="00C35425"/>
    <w:rsid w:val="00C367D5"/>
    <w:rsid w:val="00C37760"/>
    <w:rsid w:val="00C37BC7"/>
    <w:rsid w:val="00C37D9F"/>
    <w:rsid w:val="00C4005F"/>
    <w:rsid w:val="00C4006D"/>
    <w:rsid w:val="00C408F8"/>
    <w:rsid w:val="00C40930"/>
    <w:rsid w:val="00C40A94"/>
    <w:rsid w:val="00C412CF"/>
    <w:rsid w:val="00C4130E"/>
    <w:rsid w:val="00C41634"/>
    <w:rsid w:val="00C4348B"/>
    <w:rsid w:val="00C4513A"/>
    <w:rsid w:val="00C452AF"/>
    <w:rsid w:val="00C45AD2"/>
    <w:rsid w:val="00C463B8"/>
    <w:rsid w:val="00C47826"/>
    <w:rsid w:val="00C50907"/>
    <w:rsid w:val="00C517EB"/>
    <w:rsid w:val="00C522B6"/>
    <w:rsid w:val="00C53C58"/>
    <w:rsid w:val="00C54321"/>
    <w:rsid w:val="00C55357"/>
    <w:rsid w:val="00C557BC"/>
    <w:rsid w:val="00C55D6A"/>
    <w:rsid w:val="00C55EB0"/>
    <w:rsid w:val="00C57B2E"/>
    <w:rsid w:val="00C57BF0"/>
    <w:rsid w:val="00C6163C"/>
    <w:rsid w:val="00C61F05"/>
    <w:rsid w:val="00C6235B"/>
    <w:rsid w:val="00C638C3"/>
    <w:rsid w:val="00C6402B"/>
    <w:rsid w:val="00C64A3E"/>
    <w:rsid w:val="00C64C1B"/>
    <w:rsid w:val="00C670BA"/>
    <w:rsid w:val="00C67822"/>
    <w:rsid w:val="00C72AEF"/>
    <w:rsid w:val="00C736DF"/>
    <w:rsid w:val="00C74BD0"/>
    <w:rsid w:val="00C74D38"/>
    <w:rsid w:val="00C760C7"/>
    <w:rsid w:val="00C772E2"/>
    <w:rsid w:val="00C80A55"/>
    <w:rsid w:val="00C80BE6"/>
    <w:rsid w:val="00C80F8D"/>
    <w:rsid w:val="00C817C4"/>
    <w:rsid w:val="00C83827"/>
    <w:rsid w:val="00C86386"/>
    <w:rsid w:val="00C868CA"/>
    <w:rsid w:val="00C86FD6"/>
    <w:rsid w:val="00C877FF"/>
    <w:rsid w:val="00C92849"/>
    <w:rsid w:val="00C93417"/>
    <w:rsid w:val="00C93A33"/>
    <w:rsid w:val="00C94139"/>
    <w:rsid w:val="00C9428B"/>
    <w:rsid w:val="00C95597"/>
    <w:rsid w:val="00C95893"/>
    <w:rsid w:val="00C97521"/>
    <w:rsid w:val="00C975C9"/>
    <w:rsid w:val="00CA1142"/>
    <w:rsid w:val="00CA3D0D"/>
    <w:rsid w:val="00CA4007"/>
    <w:rsid w:val="00CA42FB"/>
    <w:rsid w:val="00CA5861"/>
    <w:rsid w:val="00CA5894"/>
    <w:rsid w:val="00CA60AA"/>
    <w:rsid w:val="00CA68D0"/>
    <w:rsid w:val="00CA7346"/>
    <w:rsid w:val="00CA77A5"/>
    <w:rsid w:val="00CA791C"/>
    <w:rsid w:val="00CB011A"/>
    <w:rsid w:val="00CB0B8F"/>
    <w:rsid w:val="00CB2229"/>
    <w:rsid w:val="00CB52DC"/>
    <w:rsid w:val="00CB5A77"/>
    <w:rsid w:val="00CB5DBD"/>
    <w:rsid w:val="00CB6176"/>
    <w:rsid w:val="00CB71B3"/>
    <w:rsid w:val="00CC15D2"/>
    <w:rsid w:val="00CC1EC0"/>
    <w:rsid w:val="00CC29AD"/>
    <w:rsid w:val="00CC3E76"/>
    <w:rsid w:val="00CC4EB7"/>
    <w:rsid w:val="00CC50E7"/>
    <w:rsid w:val="00CC5728"/>
    <w:rsid w:val="00CC5E09"/>
    <w:rsid w:val="00CC6381"/>
    <w:rsid w:val="00CD200A"/>
    <w:rsid w:val="00CD4834"/>
    <w:rsid w:val="00CD5FA5"/>
    <w:rsid w:val="00CD66E4"/>
    <w:rsid w:val="00CD67BA"/>
    <w:rsid w:val="00CD6823"/>
    <w:rsid w:val="00CD76FF"/>
    <w:rsid w:val="00CE1FAB"/>
    <w:rsid w:val="00CE3500"/>
    <w:rsid w:val="00CE4758"/>
    <w:rsid w:val="00CE5198"/>
    <w:rsid w:val="00CE575A"/>
    <w:rsid w:val="00CE5C0E"/>
    <w:rsid w:val="00CE69B9"/>
    <w:rsid w:val="00CE78A3"/>
    <w:rsid w:val="00CE7D11"/>
    <w:rsid w:val="00CF0D54"/>
    <w:rsid w:val="00CF109E"/>
    <w:rsid w:val="00CF2C53"/>
    <w:rsid w:val="00CF5513"/>
    <w:rsid w:val="00CF5CCA"/>
    <w:rsid w:val="00CF642B"/>
    <w:rsid w:val="00D00560"/>
    <w:rsid w:val="00D00A4E"/>
    <w:rsid w:val="00D0100B"/>
    <w:rsid w:val="00D02EC8"/>
    <w:rsid w:val="00D03C0E"/>
    <w:rsid w:val="00D04223"/>
    <w:rsid w:val="00D044AD"/>
    <w:rsid w:val="00D10199"/>
    <w:rsid w:val="00D10621"/>
    <w:rsid w:val="00D10E4E"/>
    <w:rsid w:val="00D12177"/>
    <w:rsid w:val="00D13724"/>
    <w:rsid w:val="00D1553B"/>
    <w:rsid w:val="00D16632"/>
    <w:rsid w:val="00D1756D"/>
    <w:rsid w:val="00D201DF"/>
    <w:rsid w:val="00D20372"/>
    <w:rsid w:val="00D21487"/>
    <w:rsid w:val="00D22474"/>
    <w:rsid w:val="00D2286E"/>
    <w:rsid w:val="00D2379F"/>
    <w:rsid w:val="00D237BE"/>
    <w:rsid w:val="00D23B5E"/>
    <w:rsid w:val="00D25F19"/>
    <w:rsid w:val="00D27D38"/>
    <w:rsid w:val="00D309A1"/>
    <w:rsid w:val="00D33591"/>
    <w:rsid w:val="00D33A01"/>
    <w:rsid w:val="00D33D7E"/>
    <w:rsid w:val="00D345C3"/>
    <w:rsid w:val="00D3485E"/>
    <w:rsid w:val="00D355FA"/>
    <w:rsid w:val="00D364C8"/>
    <w:rsid w:val="00D37A7B"/>
    <w:rsid w:val="00D37B93"/>
    <w:rsid w:val="00D402EF"/>
    <w:rsid w:val="00D43301"/>
    <w:rsid w:val="00D43E71"/>
    <w:rsid w:val="00D450A4"/>
    <w:rsid w:val="00D45A9C"/>
    <w:rsid w:val="00D46283"/>
    <w:rsid w:val="00D4633B"/>
    <w:rsid w:val="00D50B39"/>
    <w:rsid w:val="00D515D9"/>
    <w:rsid w:val="00D5200C"/>
    <w:rsid w:val="00D52284"/>
    <w:rsid w:val="00D529DA"/>
    <w:rsid w:val="00D52C26"/>
    <w:rsid w:val="00D52E39"/>
    <w:rsid w:val="00D53575"/>
    <w:rsid w:val="00D5388B"/>
    <w:rsid w:val="00D55C32"/>
    <w:rsid w:val="00D5710E"/>
    <w:rsid w:val="00D60332"/>
    <w:rsid w:val="00D6083F"/>
    <w:rsid w:val="00D6085B"/>
    <w:rsid w:val="00D60F52"/>
    <w:rsid w:val="00D60FF5"/>
    <w:rsid w:val="00D61254"/>
    <w:rsid w:val="00D6144C"/>
    <w:rsid w:val="00D61F83"/>
    <w:rsid w:val="00D622A3"/>
    <w:rsid w:val="00D62AD7"/>
    <w:rsid w:val="00D63AD8"/>
    <w:rsid w:val="00D65D7F"/>
    <w:rsid w:val="00D703B8"/>
    <w:rsid w:val="00D70AFD"/>
    <w:rsid w:val="00D71A13"/>
    <w:rsid w:val="00D72559"/>
    <w:rsid w:val="00D72A29"/>
    <w:rsid w:val="00D730DA"/>
    <w:rsid w:val="00D731AC"/>
    <w:rsid w:val="00D73D89"/>
    <w:rsid w:val="00D7593D"/>
    <w:rsid w:val="00D7612A"/>
    <w:rsid w:val="00D76AFE"/>
    <w:rsid w:val="00D7719D"/>
    <w:rsid w:val="00D808C1"/>
    <w:rsid w:val="00D813E0"/>
    <w:rsid w:val="00D81A87"/>
    <w:rsid w:val="00D81FF5"/>
    <w:rsid w:val="00D829F2"/>
    <w:rsid w:val="00D82FF0"/>
    <w:rsid w:val="00D8337E"/>
    <w:rsid w:val="00D8381C"/>
    <w:rsid w:val="00D8580B"/>
    <w:rsid w:val="00D86184"/>
    <w:rsid w:val="00D862CA"/>
    <w:rsid w:val="00D90571"/>
    <w:rsid w:val="00D9077E"/>
    <w:rsid w:val="00D907C3"/>
    <w:rsid w:val="00D908EE"/>
    <w:rsid w:val="00D915EC"/>
    <w:rsid w:val="00D91BD5"/>
    <w:rsid w:val="00D91E9B"/>
    <w:rsid w:val="00D92EA2"/>
    <w:rsid w:val="00D93193"/>
    <w:rsid w:val="00D938CC"/>
    <w:rsid w:val="00D93C8B"/>
    <w:rsid w:val="00D946FB"/>
    <w:rsid w:val="00D94976"/>
    <w:rsid w:val="00D968EE"/>
    <w:rsid w:val="00DA2593"/>
    <w:rsid w:val="00DA29E1"/>
    <w:rsid w:val="00DA46BB"/>
    <w:rsid w:val="00DA54B4"/>
    <w:rsid w:val="00DA59C9"/>
    <w:rsid w:val="00DA655C"/>
    <w:rsid w:val="00DA661A"/>
    <w:rsid w:val="00DA6AB9"/>
    <w:rsid w:val="00DA6D5E"/>
    <w:rsid w:val="00DB1AEB"/>
    <w:rsid w:val="00DB1FC8"/>
    <w:rsid w:val="00DB2A6E"/>
    <w:rsid w:val="00DB2C49"/>
    <w:rsid w:val="00DB380E"/>
    <w:rsid w:val="00DB3C6C"/>
    <w:rsid w:val="00DB688D"/>
    <w:rsid w:val="00DB72F7"/>
    <w:rsid w:val="00DC01D1"/>
    <w:rsid w:val="00DC01DB"/>
    <w:rsid w:val="00DC106E"/>
    <w:rsid w:val="00DC12FC"/>
    <w:rsid w:val="00DC31D7"/>
    <w:rsid w:val="00DC3313"/>
    <w:rsid w:val="00DC56FE"/>
    <w:rsid w:val="00DD181C"/>
    <w:rsid w:val="00DD3439"/>
    <w:rsid w:val="00DD5834"/>
    <w:rsid w:val="00DD65BC"/>
    <w:rsid w:val="00DD6602"/>
    <w:rsid w:val="00DE0741"/>
    <w:rsid w:val="00DE0C84"/>
    <w:rsid w:val="00DE0F3C"/>
    <w:rsid w:val="00DE1134"/>
    <w:rsid w:val="00DE1240"/>
    <w:rsid w:val="00DE1E76"/>
    <w:rsid w:val="00DE2CC2"/>
    <w:rsid w:val="00DE3DD1"/>
    <w:rsid w:val="00DE4709"/>
    <w:rsid w:val="00DE4EBC"/>
    <w:rsid w:val="00DE6B9A"/>
    <w:rsid w:val="00DE7D75"/>
    <w:rsid w:val="00DF0416"/>
    <w:rsid w:val="00DF0C97"/>
    <w:rsid w:val="00DF436F"/>
    <w:rsid w:val="00DF7B16"/>
    <w:rsid w:val="00DF7BBB"/>
    <w:rsid w:val="00E017ED"/>
    <w:rsid w:val="00E03E9A"/>
    <w:rsid w:val="00E04FD0"/>
    <w:rsid w:val="00E06594"/>
    <w:rsid w:val="00E067A5"/>
    <w:rsid w:val="00E07101"/>
    <w:rsid w:val="00E07BDC"/>
    <w:rsid w:val="00E130B1"/>
    <w:rsid w:val="00E13A58"/>
    <w:rsid w:val="00E145C8"/>
    <w:rsid w:val="00E146B1"/>
    <w:rsid w:val="00E15229"/>
    <w:rsid w:val="00E165CE"/>
    <w:rsid w:val="00E17C5F"/>
    <w:rsid w:val="00E17CCD"/>
    <w:rsid w:val="00E2092D"/>
    <w:rsid w:val="00E215AE"/>
    <w:rsid w:val="00E21D9D"/>
    <w:rsid w:val="00E21DA0"/>
    <w:rsid w:val="00E23F02"/>
    <w:rsid w:val="00E25048"/>
    <w:rsid w:val="00E255B8"/>
    <w:rsid w:val="00E25A56"/>
    <w:rsid w:val="00E26F75"/>
    <w:rsid w:val="00E27285"/>
    <w:rsid w:val="00E3477D"/>
    <w:rsid w:val="00E34B3D"/>
    <w:rsid w:val="00E3527C"/>
    <w:rsid w:val="00E358F5"/>
    <w:rsid w:val="00E36217"/>
    <w:rsid w:val="00E364FD"/>
    <w:rsid w:val="00E37CA6"/>
    <w:rsid w:val="00E4048F"/>
    <w:rsid w:val="00E417C9"/>
    <w:rsid w:val="00E4198B"/>
    <w:rsid w:val="00E43D57"/>
    <w:rsid w:val="00E44273"/>
    <w:rsid w:val="00E442CB"/>
    <w:rsid w:val="00E44D9F"/>
    <w:rsid w:val="00E45611"/>
    <w:rsid w:val="00E45AB1"/>
    <w:rsid w:val="00E460BC"/>
    <w:rsid w:val="00E46B02"/>
    <w:rsid w:val="00E51D9E"/>
    <w:rsid w:val="00E527C7"/>
    <w:rsid w:val="00E53647"/>
    <w:rsid w:val="00E53A27"/>
    <w:rsid w:val="00E54012"/>
    <w:rsid w:val="00E5752A"/>
    <w:rsid w:val="00E603FE"/>
    <w:rsid w:val="00E61531"/>
    <w:rsid w:val="00E6168A"/>
    <w:rsid w:val="00E61CAE"/>
    <w:rsid w:val="00E63712"/>
    <w:rsid w:val="00E64157"/>
    <w:rsid w:val="00E6564D"/>
    <w:rsid w:val="00E66007"/>
    <w:rsid w:val="00E67121"/>
    <w:rsid w:val="00E67210"/>
    <w:rsid w:val="00E67A28"/>
    <w:rsid w:val="00E700D0"/>
    <w:rsid w:val="00E703D4"/>
    <w:rsid w:val="00E70586"/>
    <w:rsid w:val="00E70A2E"/>
    <w:rsid w:val="00E72284"/>
    <w:rsid w:val="00E73FC9"/>
    <w:rsid w:val="00E74968"/>
    <w:rsid w:val="00E80B40"/>
    <w:rsid w:val="00E80DDC"/>
    <w:rsid w:val="00E842A8"/>
    <w:rsid w:val="00E85A07"/>
    <w:rsid w:val="00E86F41"/>
    <w:rsid w:val="00E86FAE"/>
    <w:rsid w:val="00E908AC"/>
    <w:rsid w:val="00E91721"/>
    <w:rsid w:val="00E93C6F"/>
    <w:rsid w:val="00E940DB"/>
    <w:rsid w:val="00E9530D"/>
    <w:rsid w:val="00E959ED"/>
    <w:rsid w:val="00E962C4"/>
    <w:rsid w:val="00E97D53"/>
    <w:rsid w:val="00EA0909"/>
    <w:rsid w:val="00EA09F4"/>
    <w:rsid w:val="00EA1A17"/>
    <w:rsid w:val="00EA2181"/>
    <w:rsid w:val="00EA2896"/>
    <w:rsid w:val="00EA3C6A"/>
    <w:rsid w:val="00EA4324"/>
    <w:rsid w:val="00EA5FB8"/>
    <w:rsid w:val="00EB1641"/>
    <w:rsid w:val="00EB2386"/>
    <w:rsid w:val="00EB292B"/>
    <w:rsid w:val="00EB2B24"/>
    <w:rsid w:val="00EB3E62"/>
    <w:rsid w:val="00EB46EC"/>
    <w:rsid w:val="00EB4F1B"/>
    <w:rsid w:val="00EB5016"/>
    <w:rsid w:val="00EB5302"/>
    <w:rsid w:val="00EB5D81"/>
    <w:rsid w:val="00EB66CD"/>
    <w:rsid w:val="00EB71F3"/>
    <w:rsid w:val="00EC12FC"/>
    <w:rsid w:val="00EC1D4D"/>
    <w:rsid w:val="00EC1DEC"/>
    <w:rsid w:val="00EC2CE4"/>
    <w:rsid w:val="00EC2DDF"/>
    <w:rsid w:val="00EC397A"/>
    <w:rsid w:val="00EC466C"/>
    <w:rsid w:val="00EC4D4D"/>
    <w:rsid w:val="00EC5B94"/>
    <w:rsid w:val="00EC799F"/>
    <w:rsid w:val="00ED04A8"/>
    <w:rsid w:val="00ED30B1"/>
    <w:rsid w:val="00ED3234"/>
    <w:rsid w:val="00ED4761"/>
    <w:rsid w:val="00ED4C30"/>
    <w:rsid w:val="00ED5BFA"/>
    <w:rsid w:val="00ED688B"/>
    <w:rsid w:val="00ED7107"/>
    <w:rsid w:val="00ED7D7A"/>
    <w:rsid w:val="00ED7E53"/>
    <w:rsid w:val="00EE03BF"/>
    <w:rsid w:val="00EE08D8"/>
    <w:rsid w:val="00EE0927"/>
    <w:rsid w:val="00EE0A87"/>
    <w:rsid w:val="00EE15A6"/>
    <w:rsid w:val="00EE15AD"/>
    <w:rsid w:val="00EE1BFA"/>
    <w:rsid w:val="00EE21FB"/>
    <w:rsid w:val="00EE22DB"/>
    <w:rsid w:val="00EE2473"/>
    <w:rsid w:val="00EE32BB"/>
    <w:rsid w:val="00EE4282"/>
    <w:rsid w:val="00EE5A2F"/>
    <w:rsid w:val="00EE6CEB"/>
    <w:rsid w:val="00EE751D"/>
    <w:rsid w:val="00EF0061"/>
    <w:rsid w:val="00EF012E"/>
    <w:rsid w:val="00EF0E07"/>
    <w:rsid w:val="00EF26B0"/>
    <w:rsid w:val="00EF537B"/>
    <w:rsid w:val="00EF5682"/>
    <w:rsid w:val="00EF5C89"/>
    <w:rsid w:val="00EF62BE"/>
    <w:rsid w:val="00EF71FC"/>
    <w:rsid w:val="00EF7623"/>
    <w:rsid w:val="00F000A6"/>
    <w:rsid w:val="00F007F8"/>
    <w:rsid w:val="00F01878"/>
    <w:rsid w:val="00F02820"/>
    <w:rsid w:val="00F034D1"/>
    <w:rsid w:val="00F03988"/>
    <w:rsid w:val="00F039DE"/>
    <w:rsid w:val="00F050B2"/>
    <w:rsid w:val="00F065B5"/>
    <w:rsid w:val="00F0724A"/>
    <w:rsid w:val="00F07A0D"/>
    <w:rsid w:val="00F11E8B"/>
    <w:rsid w:val="00F12938"/>
    <w:rsid w:val="00F12F0E"/>
    <w:rsid w:val="00F13049"/>
    <w:rsid w:val="00F13BDD"/>
    <w:rsid w:val="00F14A1A"/>
    <w:rsid w:val="00F14E4D"/>
    <w:rsid w:val="00F154BF"/>
    <w:rsid w:val="00F154CB"/>
    <w:rsid w:val="00F15D90"/>
    <w:rsid w:val="00F16031"/>
    <w:rsid w:val="00F165EF"/>
    <w:rsid w:val="00F16FF5"/>
    <w:rsid w:val="00F1773A"/>
    <w:rsid w:val="00F2044F"/>
    <w:rsid w:val="00F2063D"/>
    <w:rsid w:val="00F21A7E"/>
    <w:rsid w:val="00F231D0"/>
    <w:rsid w:val="00F2539F"/>
    <w:rsid w:val="00F25719"/>
    <w:rsid w:val="00F25E7B"/>
    <w:rsid w:val="00F27D81"/>
    <w:rsid w:val="00F30306"/>
    <w:rsid w:val="00F30835"/>
    <w:rsid w:val="00F31393"/>
    <w:rsid w:val="00F318C3"/>
    <w:rsid w:val="00F32846"/>
    <w:rsid w:val="00F32F83"/>
    <w:rsid w:val="00F33510"/>
    <w:rsid w:val="00F358F2"/>
    <w:rsid w:val="00F4021B"/>
    <w:rsid w:val="00F4065A"/>
    <w:rsid w:val="00F408CD"/>
    <w:rsid w:val="00F410BC"/>
    <w:rsid w:val="00F41B7F"/>
    <w:rsid w:val="00F438EC"/>
    <w:rsid w:val="00F44091"/>
    <w:rsid w:val="00F4460B"/>
    <w:rsid w:val="00F45CD3"/>
    <w:rsid w:val="00F45F66"/>
    <w:rsid w:val="00F507C4"/>
    <w:rsid w:val="00F51A8C"/>
    <w:rsid w:val="00F5475A"/>
    <w:rsid w:val="00F54DA1"/>
    <w:rsid w:val="00F554EF"/>
    <w:rsid w:val="00F555F6"/>
    <w:rsid w:val="00F56BAB"/>
    <w:rsid w:val="00F56D8A"/>
    <w:rsid w:val="00F57B03"/>
    <w:rsid w:val="00F6153E"/>
    <w:rsid w:val="00F62CDE"/>
    <w:rsid w:val="00F63AC7"/>
    <w:rsid w:val="00F640DF"/>
    <w:rsid w:val="00F643F9"/>
    <w:rsid w:val="00F663E3"/>
    <w:rsid w:val="00F66AD6"/>
    <w:rsid w:val="00F66DBA"/>
    <w:rsid w:val="00F67113"/>
    <w:rsid w:val="00F702D3"/>
    <w:rsid w:val="00F71685"/>
    <w:rsid w:val="00F718C0"/>
    <w:rsid w:val="00F72C12"/>
    <w:rsid w:val="00F734AD"/>
    <w:rsid w:val="00F73F21"/>
    <w:rsid w:val="00F7482A"/>
    <w:rsid w:val="00F75F75"/>
    <w:rsid w:val="00F77AAE"/>
    <w:rsid w:val="00F81B69"/>
    <w:rsid w:val="00F8387D"/>
    <w:rsid w:val="00F84CD0"/>
    <w:rsid w:val="00F851C3"/>
    <w:rsid w:val="00F8726B"/>
    <w:rsid w:val="00F87A9D"/>
    <w:rsid w:val="00F90009"/>
    <w:rsid w:val="00F909A8"/>
    <w:rsid w:val="00F91411"/>
    <w:rsid w:val="00F918F6"/>
    <w:rsid w:val="00F91B2D"/>
    <w:rsid w:val="00F91B8F"/>
    <w:rsid w:val="00F91FCC"/>
    <w:rsid w:val="00F93356"/>
    <w:rsid w:val="00F9404B"/>
    <w:rsid w:val="00F942AE"/>
    <w:rsid w:val="00F959A1"/>
    <w:rsid w:val="00F95E86"/>
    <w:rsid w:val="00F97E15"/>
    <w:rsid w:val="00FA14F3"/>
    <w:rsid w:val="00FA1C07"/>
    <w:rsid w:val="00FA249A"/>
    <w:rsid w:val="00FA2639"/>
    <w:rsid w:val="00FA2DE6"/>
    <w:rsid w:val="00FA350A"/>
    <w:rsid w:val="00FA43DE"/>
    <w:rsid w:val="00FA6B6A"/>
    <w:rsid w:val="00FB084F"/>
    <w:rsid w:val="00FB1246"/>
    <w:rsid w:val="00FB3D93"/>
    <w:rsid w:val="00FB5DC6"/>
    <w:rsid w:val="00FB679C"/>
    <w:rsid w:val="00FB755F"/>
    <w:rsid w:val="00FC0247"/>
    <w:rsid w:val="00FC0396"/>
    <w:rsid w:val="00FC0D4D"/>
    <w:rsid w:val="00FC16B0"/>
    <w:rsid w:val="00FC3C8D"/>
    <w:rsid w:val="00FC441B"/>
    <w:rsid w:val="00FC4853"/>
    <w:rsid w:val="00FC4CBB"/>
    <w:rsid w:val="00FC4E0E"/>
    <w:rsid w:val="00FC4E75"/>
    <w:rsid w:val="00FC62EE"/>
    <w:rsid w:val="00FC72BA"/>
    <w:rsid w:val="00FD09D0"/>
    <w:rsid w:val="00FD327A"/>
    <w:rsid w:val="00FD4481"/>
    <w:rsid w:val="00FD5278"/>
    <w:rsid w:val="00FD5626"/>
    <w:rsid w:val="00FD573F"/>
    <w:rsid w:val="00FD61D1"/>
    <w:rsid w:val="00FD6B2B"/>
    <w:rsid w:val="00FD6BA9"/>
    <w:rsid w:val="00FD6D54"/>
    <w:rsid w:val="00FE1B1A"/>
    <w:rsid w:val="00FE1E3C"/>
    <w:rsid w:val="00FE5FCD"/>
    <w:rsid w:val="00FE62CD"/>
    <w:rsid w:val="00FE665C"/>
    <w:rsid w:val="00FF018A"/>
    <w:rsid w:val="00FF0E8E"/>
    <w:rsid w:val="00FF1363"/>
    <w:rsid w:val="00FF1925"/>
    <w:rsid w:val="00FF27FB"/>
    <w:rsid w:val="00FF2837"/>
    <w:rsid w:val="00FF2B50"/>
    <w:rsid w:val="00FF31C4"/>
    <w:rsid w:val="00FF33A9"/>
    <w:rsid w:val="00FF3C17"/>
    <w:rsid w:val="00FF4BD6"/>
    <w:rsid w:val="00FF5077"/>
    <w:rsid w:val="00FF50AA"/>
    <w:rsid w:val="00FF6A72"/>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0C4BAE"/>
  <w15:docId w15:val="{E0D06597-C079-49D1-8A73-EF5A7921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nhideWhenUsed="1" w:qFormat="1"/>
    <w:lsdException w:name="heading 4" w:semiHidden="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245"/>
    <w:pPr>
      <w:spacing w:after="260" w:line="260" w:lineRule="exact"/>
      <w:ind w:left="522"/>
    </w:pPr>
    <w:rPr>
      <w:rFonts w:ascii="Century Gothic" w:eastAsiaTheme="minorEastAsia" w:hAnsi="Century Gothic" w:cstheme="minorBidi"/>
      <w:color w:val="000000" w:themeColor="text1"/>
      <w:szCs w:val="24"/>
      <w:lang w:val="en-US"/>
    </w:rPr>
  </w:style>
  <w:style w:type="paragraph" w:styleId="Heading1">
    <w:name w:val="heading 1"/>
    <w:aliases w:val="1m Char2,Nolist Char2,h1 Char2,l1 Char2,Chapter Char2,Sommaire Char Char,1m,Nolist,h1,l1,Chapter,Sommaire + Left:  0&quot;,First line:  0&quot;,Sommaire,Section Heading 1"/>
    <w:basedOn w:val="Normal"/>
    <w:link w:val="Heading1Char"/>
    <w:qFormat/>
    <w:rsid w:val="001C6431"/>
    <w:pPr>
      <w:spacing w:before="520" w:line="520" w:lineRule="exact"/>
      <w:ind w:left="0"/>
      <w:outlineLvl w:val="0"/>
    </w:pPr>
    <w:rPr>
      <w:rFonts w:eastAsia="Times New Roman" w:cs="Times New Roman"/>
      <w:b/>
      <w:bCs/>
      <w:w w:val="95"/>
      <w:sz w:val="48"/>
      <w:szCs w:val="48"/>
    </w:rPr>
  </w:style>
  <w:style w:type="paragraph" w:styleId="Heading2">
    <w:name w:val="heading 2"/>
    <w:aliases w:val="2m,PARA2,Heading 2 Hidden,h2,Paragraph"/>
    <w:basedOn w:val="Heading2Numbered"/>
    <w:link w:val="Heading2Char"/>
    <w:uiPriority w:val="9"/>
    <w:unhideWhenUsed/>
    <w:qFormat/>
    <w:rsid w:val="00B53FAF"/>
    <w:pPr>
      <w:tabs>
        <w:tab w:val="clear" w:pos="0"/>
        <w:tab w:val="clear" w:pos="260"/>
        <w:tab w:val="clear" w:pos="426"/>
        <w:tab w:val="clear" w:pos="520"/>
        <w:tab w:val="clear" w:pos="993"/>
      </w:tabs>
      <w:spacing w:before="200" w:beforeAutospacing="1" w:after="0" w:line="276" w:lineRule="auto"/>
    </w:pPr>
  </w:style>
  <w:style w:type="paragraph" w:styleId="Heading3">
    <w:name w:val="heading 3"/>
    <w:aliases w:val="h3,Heading 3 Char1,Heading 3 Char Char,Sub-paragraph Char Char,Sub-paragraph"/>
    <w:basedOn w:val="Heading2Numbered"/>
    <w:link w:val="Heading3Char"/>
    <w:autoRedefine/>
    <w:uiPriority w:val="99"/>
    <w:qFormat/>
    <w:rsid w:val="00591BBC"/>
    <w:pPr>
      <w:numPr>
        <w:ilvl w:val="2"/>
      </w:numPr>
      <w:tabs>
        <w:tab w:val="clear" w:pos="0"/>
        <w:tab w:val="clear" w:pos="260"/>
        <w:tab w:val="clear" w:pos="426"/>
        <w:tab w:val="clear" w:pos="520"/>
        <w:tab w:val="clear" w:pos="993"/>
      </w:tabs>
      <w:spacing w:before="200" w:after="0" w:line="276" w:lineRule="auto"/>
      <w:outlineLvl w:val="2"/>
    </w:pPr>
    <w:rPr>
      <w:sz w:val="28"/>
      <w:szCs w:val="28"/>
      <w:lang w:val="en-US" w:eastAsia="en-US"/>
    </w:rPr>
  </w:style>
  <w:style w:type="paragraph" w:styleId="Heading4">
    <w:name w:val="heading 4"/>
    <w:aliases w:val="Sub-sub-paragraph"/>
    <w:basedOn w:val="Heading3"/>
    <w:link w:val="Heading4Char"/>
    <w:uiPriority w:val="99"/>
    <w:qFormat/>
    <w:rsid w:val="00E03E9A"/>
    <w:pPr>
      <w:numPr>
        <w:ilvl w:val="3"/>
      </w:numPr>
      <w:outlineLvl w:val="3"/>
    </w:pPr>
    <w:rPr>
      <w:i/>
      <w:sz w:val="22"/>
      <w:lang w:val="ru-RU"/>
    </w:rPr>
  </w:style>
  <w:style w:type="paragraph" w:styleId="Heading5">
    <w:name w:val="heading 5"/>
    <w:aliases w:val="Sub-sub-sub-paragraph"/>
    <w:basedOn w:val="Normal"/>
    <w:next w:val="Normal"/>
    <w:link w:val="Heading5Char"/>
    <w:unhideWhenUsed/>
    <w:qFormat/>
    <w:rsid w:val="00864B05"/>
    <w:pPr>
      <w:keepNext/>
      <w:keepLines/>
      <w:spacing w:before="200" w:after="0" w:line="480" w:lineRule="auto"/>
      <w:outlineLvl w:val="4"/>
    </w:pPr>
    <w:rPr>
      <w:rFonts w:eastAsiaTheme="majorEastAsia" w:cstheme="majorBidi"/>
      <w:b/>
      <w:i/>
      <w:color w:val="auto"/>
    </w:rPr>
  </w:style>
  <w:style w:type="paragraph" w:styleId="Heading6">
    <w:name w:val="heading 6"/>
    <w:basedOn w:val="Normal"/>
    <w:next w:val="Normal"/>
    <w:link w:val="Heading6Char"/>
    <w:qFormat/>
    <w:rsid w:val="001C6431"/>
    <w:pPr>
      <w:tabs>
        <w:tab w:val="num" w:pos="0"/>
      </w:tabs>
      <w:spacing w:before="240" w:after="60" w:line="240" w:lineRule="auto"/>
      <w:ind w:left="0"/>
      <w:outlineLvl w:val="5"/>
    </w:pPr>
    <w:rPr>
      <w:rFonts w:ascii="Times New Roman" w:hAnsi="Times New Roman"/>
      <w:i/>
      <w:color w:val="auto"/>
      <w:sz w:val="22"/>
      <w:szCs w:val="20"/>
      <w:lang w:val="ru-RU" w:eastAsia="en-US"/>
    </w:rPr>
  </w:style>
  <w:style w:type="paragraph" w:styleId="Heading7">
    <w:name w:val="heading 7"/>
    <w:basedOn w:val="Normal"/>
    <w:next w:val="Normal"/>
    <w:link w:val="Heading7Char"/>
    <w:qFormat/>
    <w:rsid w:val="001C6431"/>
    <w:pPr>
      <w:tabs>
        <w:tab w:val="num" w:pos="0"/>
      </w:tabs>
      <w:spacing w:before="240" w:after="60" w:line="240" w:lineRule="auto"/>
      <w:ind w:left="0"/>
      <w:outlineLvl w:val="6"/>
    </w:pPr>
    <w:rPr>
      <w:rFonts w:ascii="Arial" w:hAnsi="Arial"/>
      <w:color w:val="auto"/>
      <w:szCs w:val="20"/>
      <w:lang w:val="ru-RU" w:eastAsia="en-US"/>
    </w:rPr>
  </w:style>
  <w:style w:type="paragraph" w:styleId="Heading8">
    <w:name w:val="heading 8"/>
    <w:basedOn w:val="Normal"/>
    <w:next w:val="Normal"/>
    <w:link w:val="Heading8Char"/>
    <w:qFormat/>
    <w:rsid w:val="001C6431"/>
    <w:pPr>
      <w:tabs>
        <w:tab w:val="num" w:pos="0"/>
      </w:tabs>
      <w:spacing w:before="240" w:after="60" w:line="240" w:lineRule="auto"/>
      <w:ind w:left="0"/>
      <w:outlineLvl w:val="7"/>
    </w:pPr>
    <w:rPr>
      <w:rFonts w:ascii="Arial" w:hAnsi="Arial"/>
      <w:i/>
      <w:color w:val="auto"/>
      <w:szCs w:val="20"/>
      <w:lang w:val="ru-RU" w:eastAsia="en-US"/>
    </w:rPr>
  </w:style>
  <w:style w:type="paragraph" w:styleId="Heading9">
    <w:name w:val="heading 9"/>
    <w:basedOn w:val="Normal"/>
    <w:next w:val="Normal"/>
    <w:link w:val="Heading9Char"/>
    <w:qFormat/>
    <w:rsid w:val="001C6431"/>
    <w:pPr>
      <w:tabs>
        <w:tab w:val="num" w:pos="0"/>
      </w:tabs>
      <w:spacing w:before="240" w:after="60" w:line="240" w:lineRule="auto"/>
      <w:ind w:left="0"/>
      <w:outlineLvl w:val="8"/>
    </w:pPr>
    <w:rPr>
      <w:rFonts w:ascii="Arial" w:hAnsi="Arial"/>
      <w:b/>
      <w:i/>
      <w:color w:val="auto"/>
      <w:szCs w:val="20"/>
      <w:lang w:val="ru-R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Char">
    <w:name w:val="Body Char"/>
    <w:basedOn w:val="DefaultParagraphFont"/>
    <w:link w:val="Body"/>
    <w:rsid w:val="00E364FD"/>
    <w:rPr>
      <w:rFonts w:ascii="Century Gothic" w:eastAsiaTheme="minorEastAsia" w:hAnsi="Century Gothic" w:cstheme="minorBidi"/>
      <w:noProof/>
      <w:szCs w:val="24"/>
      <w:lang w:val="en-US"/>
    </w:rPr>
  </w:style>
  <w:style w:type="character" w:customStyle="1" w:styleId="Heading1Char">
    <w:name w:val="Heading 1 Char"/>
    <w:aliases w:val="1m Char2 Char,Nolist Char2 Char,h1 Char2 Char,l1 Char2 Char,Chapter Char2 Char,Sommaire Char Char Char,1m Char,Nolist Char,h1 Char,l1 Char,Chapter Char,Sommaire + Left:  0&quot; Char,First line:  0&quot; Char,Sommaire Char,Section Heading 1 Char"/>
    <w:basedOn w:val="DefaultParagraphFont"/>
    <w:link w:val="Heading1"/>
    <w:uiPriority w:val="9"/>
    <w:rsid w:val="001C6431"/>
    <w:rPr>
      <w:rFonts w:ascii="Century Gothic" w:eastAsia="Times New Roman" w:hAnsi="Century Gothic" w:cs="Times New Roman"/>
      <w:b/>
      <w:bCs/>
      <w:color w:val="000000"/>
      <w:w w:val="95"/>
      <w:sz w:val="48"/>
      <w:szCs w:val="48"/>
    </w:rPr>
  </w:style>
  <w:style w:type="paragraph" w:customStyle="1" w:styleId="Heading2Numbered">
    <w:name w:val="Heading 2 Numbered"/>
    <w:link w:val="Heading2NumberedChar"/>
    <w:autoRedefine/>
    <w:qFormat/>
    <w:rsid w:val="00666C5F"/>
    <w:pPr>
      <w:keepNext/>
      <w:keepLines/>
      <w:numPr>
        <w:ilvl w:val="1"/>
        <w:numId w:val="2"/>
      </w:numPr>
      <w:tabs>
        <w:tab w:val="left" w:pos="0"/>
        <w:tab w:val="left" w:pos="260"/>
        <w:tab w:val="left" w:pos="426"/>
        <w:tab w:val="left" w:pos="520"/>
        <w:tab w:val="left" w:pos="993"/>
      </w:tabs>
      <w:spacing w:before="260" w:after="120"/>
      <w:outlineLvl w:val="1"/>
    </w:pPr>
    <w:rPr>
      <w:rFonts w:ascii="Century Gothic" w:hAnsi="Century Gothic"/>
      <w:b/>
      <w:bCs/>
      <w:color w:val="000000" w:themeColor="text1"/>
      <w:sz w:val="32"/>
      <w:szCs w:val="26"/>
    </w:rPr>
  </w:style>
  <w:style w:type="character" w:customStyle="1" w:styleId="Heading2NumberedChar">
    <w:name w:val="Heading 2 Numbered Char"/>
    <w:basedOn w:val="Heading2Char"/>
    <w:link w:val="Heading2Numbered"/>
    <w:rsid w:val="00666C5F"/>
    <w:rPr>
      <w:rFonts w:ascii="Century Gothic" w:hAnsi="Century Gothic"/>
      <w:b/>
      <w:bCs/>
      <w:color w:val="000000" w:themeColor="text1"/>
      <w:sz w:val="32"/>
      <w:szCs w:val="26"/>
    </w:rPr>
  </w:style>
  <w:style w:type="character" w:customStyle="1" w:styleId="Heading2Char">
    <w:name w:val="Heading 2 Char"/>
    <w:aliases w:val="2m Char,PARA2 Char,Heading 2 Hidden Char,h2 Char,Paragraph Char"/>
    <w:basedOn w:val="DefaultParagraphFont"/>
    <w:link w:val="Heading2"/>
    <w:uiPriority w:val="9"/>
    <w:rsid w:val="00B53FAF"/>
    <w:rPr>
      <w:rFonts w:ascii="Century Gothic" w:hAnsi="Century Gothic"/>
      <w:b/>
      <w:bCs/>
      <w:color w:val="000000" w:themeColor="text1"/>
      <w:sz w:val="32"/>
      <w:szCs w:val="26"/>
    </w:rPr>
  </w:style>
  <w:style w:type="character" w:customStyle="1" w:styleId="Heading3Char">
    <w:name w:val="Heading 3 Char"/>
    <w:aliases w:val="h3 Char,Heading 3 Char1 Char,Heading 3 Char Char Char,Sub-paragraph Char Char Char,Sub-paragraph Char"/>
    <w:basedOn w:val="DefaultParagraphFont"/>
    <w:link w:val="Heading3"/>
    <w:uiPriority w:val="99"/>
    <w:rsid w:val="00591BBC"/>
    <w:rPr>
      <w:rFonts w:ascii="Century Gothic" w:hAnsi="Century Gothic"/>
      <w:b/>
      <w:bCs/>
      <w:color w:val="000000" w:themeColor="text1"/>
      <w:sz w:val="28"/>
      <w:szCs w:val="28"/>
      <w:lang w:val="en-US" w:eastAsia="en-US"/>
    </w:rPr>
  </w:style>
  <w:style w:type="character" w:customStyle="1" w:styleId="Heading4Char">
    <w:name w:val="Heading 4 Char"/>
    <w:aliases w:val="Sub-sub-paragraph Char"/>
    <w:basedOn w:val="DefaultParagraphFont"/>
    <w:link w:val="Heading4"/>
    <w:uiPriority w:val="99"/>
    <w:rsid w:val="00E03E9A"/>
    <w:rPr>
      <w:rFonts w:ascii="Century Gothic" w:hAnsi="Century Gothic"/>
      <w:b/>
      <w:bCs/>
      <w:i/>
      <w:color w:val="000000" w:themeColor="text1"/>
      <w:sz w:val="22"/>
      <w:szCs w:val="28"/>
      <w:lang w:eastAsia="en-US"/>
    </w:rPr>
  </w:style>
  <w:style w:type="character" w:customStyle="1" w:styleId="Heading5Char">
    <w:name w:val="Heading 5 Char"/>
    <w:aliases w:val="Sub-sub-sub-paragraph Char"/>
    <w:basedOn w:val="DefaultParagraphFont"/>
    <w:link w:val="Heading5"/>
    <w:uiPriority w:val="9"/>
    <w:rsid w:val="00864B05"/>
    <w:rPr>
      <w:rFonts w:ascii="Century Gothic" w:eastAsiaTheme="majorEastAsia" w:hAnsi="Century Gothic" w:cstheme="majorBidi"/>
      <w:b/>
      <w:i/>
      <w:szCs w:val="24"/>
      <w:lang w:val="en-US"/>
    </w:rPr>
  </w:style>
  <w:style w:type="character" w:customStyle="1" w:styleId="Heading6Char">
    <w:name w:val="Heading 6 Char"/>
    <w:basedOn w:val="DefaultParagraphFont"/>
    <w:link w:val="Heading6"/>
    <w:rsid w:val="001C6431"/>
    <w:rPr>
      <w:rFonts w:ascii="Times New Roman" w:eastAsia="Times New Roman" w:hAnsi="Times New Roman" w:cs="Times New Roman"/>
      <w:i/>
      <w:sz w:val="22"/>
      <w:szCs w:val="20"/>
      <w:lang w:eastAsia="en-US"/>
    </w:rPr>
  </w:style>
  <w:style w:type="character" w:customStyle="1" w:styleId="Heading7Char">
    <w:name w:val="Heading 7 Char"/>
    <w:basedOn w:val="DefaultParagraphFont"/>
    <w:link w:val="Heading7"/>
    <w:rsid w:val="001C6431"/>
    <w:rPr>
      <w:rFonts w:ascii="Arial" w:eastAsia="Times New Roman" w:hAnsi="Arial" w:cs="Times New Roman"/>
      <w:sz w:val="20"/>
      <w:szCs w:val="20"/>
      <w:lang w:eastAsia="en-US"/>
    </w:rPr>
  </w:style>
  <w:style w:type="character" w:customStyle="1" w:styleId="Heading8Char">
    <w:name w:val="Heading 8 Char"/>
    <w:basedOn w:val="DefaultParagraphFont"/>
    <w:link w:val="Heading8"/>
    <w:uiPriority w:val="99"/>
    <w:rsid w:val="001C6431"/>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1C6431"/>
    <w:rPr>
      <w:rFonts w:ascii="Arial" w:eastAsia="Times New Roman" w:hAnsi="Arial" w:cs="Times New Roman"/>
      <w:b/>
      <w:i/>
      <w:sz w:val="18"/>
      <w:szCs w:val="20"/>
      <w:lang w:eastAsia="en-US"/>
    </w:rPr>
  </w:style>
  <w:style w:type="paragraph" w:styleId="Header">
    <w:name w:val="header"/>
    <w:basedOn w:val="Normal"/>
    <w:link w:val="HeaderChar"/>
    <w:autoRedefine/>
    <w:uiPriority w:val="99"/>
    <w:unhideWhenUsed/>
    <w:qFormat/>
    <w:rsid w:val="001C6431"/>
    <w:pPr>
      <w:spacing w:line="360" w:lineRule="auto"/>
      <w:ind w:left="261"/>
      <w:contextualSpacing/>
    </w:pPr>
    <w:rPr>
      <w:color w:val="auto"/>
      <w:sz w:val="16"/>
      <w:szCs w:val="16"/>
    </w:rPr>
  </w:style>
  <w:style w:type="character" w:customStyle="1" w:styleId="HeaderChar">
    <w:name w:val="Header Char"/>
    <w:basedOn w:val="DefaultParagraphFont"/>
    <w:link w:val="Header"/>
    <w:uiPriority w:val="99"/>
    <w:rsid w:val="001C6431"/>
    <w:rPr>
      <w:rFonts w:ascii="Century Gothic" w:hAnsi="Century Gothic"/>
      <w:sz w:val="16"/>
      <w:szCs w:val="16"/>
    </w:rPr>
  </w:style>
  <w:style w:type="paragraph" w:styleId="Footer">
    <w:name w:val="footer"/>
    <w:basedOn w:val="Normal"/>
    <w:link w:val="FooterChar"/>
    <w:uiPriority w:val="99"/>
    <w:unhideWhenUsed/>
    <w:rsid w:val="00AB2F2D"/>
    <w:pPr>
      <w:tabs>
        <w:tab w:val="right" w:pos="9072"/>
        <w:tab w:val="right" w:pos="9923"/>
        <w:tab w:val="right" w:pos="12474"/>
        <w:tab w:val="right" w:pos="14175"/>
      </w:tabs>
      <w:ind w:left="0"/>
    </w:pPr>
    <w:rPr>
      <w:color w:val="000000"/>
      <w:sz w:val="12"/>
      <w:szCs w:val="12"/>
    </w:rPr>
  </w:style>
  <w:style w:type="character" w:customStyle="1" w:styleId="FooterChar">
    <w:name w:val="Footer Char"/>
    <w:basedOn w:val="DefaultParagraphFont"/>
    <w:link w:val="Footer"/>
    <w:uiPriority w:val="99"/>
    <w:rsid w:val="00AB2F2D"/>
    <w:rPr>
      <w:rFonts w:ascii="Century Gothic" w:hAnsi="Century Gothic"/>
      <w:color w:val="000000"/>
      <w:sz w:val="12"/>
      <w:szCs w:val="12"/>
      <w:lang w:val="ru-RU"/>
    </w:rPr>
  </w:style>
  <w:style w:type="character" w:styleId="PageNumber">
    <w:name w:val="page number"/>
    <w:basedOn w:val="DefaultParagraphFont"/>
    <w:uiPriority w:val="99"/>
    <w:semiHidden/>
    <w:unhideWhenUsed/>
    <w:rsid w:val="003F2718"/>
  </w:style>
  <w:style w:type="character" w:styleId="Emphasis">
    <w:name w:val="Emphasis"/>
    <w:basedOn w:val="DefaultParagraphFont"/>
    <w:uiPriority w:val="20"/>
    <w:qFormat/>
    <w:rsid w:val="001C6431"/>
    <w:rPr>
      <w:i/>
      <w:iCs/>
    </w:rPr>
  </w:style>
  <w:style w:type="paragraph" w:styleId="Subtitle">
    <w:name w:val="Subtitle"/>
    <w:basedOn w:val="Normal"/>
    <w:next w:val="Normal"/>
    <w:link w:val="SubtitleChar"/>
    <w:autoRedefine/>
    <w:uiPriority w:val="11"/>
    <w:qFormat/>
    <w:rsid w:val="001C6431"/>
    <w:pPr>
      <w:keepNext/>
      <w:numPr>
        <w:ilvl w:val="1"/>
      </w:numPr>
      <w:spacing w:after="120"/>
      <w:ind w:left="1043" w:hanging="782"/>
    </w:pPr>
    <w:rPr>
      <w:rFonts w:eastAsia="Times New Roman" w:cs="Times New Roman"/>
      <w:b/>
      <w:bCs/>
      <w:spacing w:val="15"/>
      <w:szCs w:val="18"/>
      <w:lang w:val="ru-RU"/>
    </w:rPr>
  </w:style>
  <w:style w:type="character" w:customStyle="1" w:styleId="SubtitleChar">
    <w:name w:val="Subtitle Char"/>
    <w:basedOn w:val="DefaultParagraphFont"/>
    <w:link w:val="Subtitle"/>
    <w:uiPriority w:val="11"/>
    <w:rsid w:val="001C6431"/>
    <w:rPr>
      <w:rFonts w:ascii="Century Gothic" w:eastAsia="Times New Roman" w:hAnsi="Century Gothic" w:cs="Times New Roman"/>
      <w:b/>
      <w:bCs/>
      <w:color w:val="000000"/>
      <w:spacing w:val="15"/>
      <w:szCs w:val="18"/>
    </w:rPr>
  </w:style>
  <w:style w:type="paragraph" w:styleId="ListParagraph">
    <w:name w:val="List Paragraph"/>
    <w:aliases w:val="List Paragraph 2,Bullet L1,bullet 1,Yellow Bullet,Normal bullet 2,Resume Title,Citation List,Bulet Para,List Paragraph Char Char,b1,Number_1,SGLText List Paragraph,new,lp1,Normal Sentence,Colorful List - Accent 11,ListPar1,Norm"/>
    <w:basedOn w:val="Normal"/>
    <w:link w:val="ListParagraphChar"/>
    <w:uiPriority w:val="34"/>
    <w:qFormat/>
    <w:rsid w:val="00FF4BD6"/>
    <w:pPr>
      <w:numPr>
        <w:numId w:val="8"/>
      </w:numPr>
    </w:pPr>
    <w:rPr>
      <w:szCs w:val="16"/>
      <w:lang w:val="ru-RU"/>
    </w:rPr>
  </w:style>
  <w:style w:type="character" w:styleId="Strong">
    <w:name w:val="Strong"/>
    <w:basedOn w:val="Emphasis"/>
    <w:uiPriority w:val="22"/>
    <w:qFormat/>
    <w:rsid w:val="001C6431"/>
    <w:rPr>
      <w:rFonts w:ascii="Century Gothic" w:hAnsi="Century Gothic"/>
      <w:b/>
      <w:i/>
      <w:iCs/>
      <w:spacing w:val="0"/>
      <w:sz w:val="20"/>
      <w:lang w:val="ru-RU"/>
    </w:rPr>
  </w:style>
  <w:style w:type="paragraph" w:customStyle="1" w:styleId="Heading1Numbered">
    <w:name w:val="Heading 1 Numbered"/>
    <w:basedOn w:val="Heading1"/>
    <w:next w:val="Heading2"/>
    <w:link w:val="Heading1NumberedChar"/>
    <w:autoRedefine/>
    <w:qFormat/>
    <w:rsid w:val="00435AF5"/>
    <w:pPr>
      <w:pageBreakBefore/>
      <w:numPr>
        <w:numId w:val="2"/>
      </w:numPr>
      <w:spacing w:before="480"/>
    </w:pPr>
  </w:style>
  <w:style w:type="character" w:customStyle="1" w:styleId="Heading1NumberedChar">
    <w:name w:val="Heading 1 Numbered Char"/>
    <w:basedOn w:val="Heading1Char"/>
    <w:link w:val="Heading1Numbered"/>
    <w:rsid w:val="00435AF5"/>
    <w:rPr>
      <w:rFonts w:ascii="Century Gothic" w:eastAsia="Times New Roman" w:hAnsi="Century Gothic" w:cs="Times New Roman"/>
      <w:b/>
      <w:bCs/>
      <w:color w:val="000000" w:themeColor="text1"/>
      <w:w w:val="95"/>
      <w:sz w:val="48"/>
      <w:szCs w:val="48"/>
      <w:lang w:val="en-US"/>
    </w:rPr>
  </w:style>
  <w:style w:type="paragraph" w:styleId="DocumentMap">
    <w:name w:val="Document Map"/>
    <w:basedOn w:val="Normal"/>
    <w:link w:val="DocumentMapChar"/>
    <w:uiPriority w:val="99"/>
    <w:semiHidden/>
    <w:unhideWhenUsed/>
    <w:rsid w:val="00F000A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000A6"/>
    <w:rPr>
      <w:rFonts w:ascii="Tahoma" w:hAnsi="Tahoma" w:cs="Tahoma"/>
      <w:color w:val="000000"/>
      <w:sz w:val="16"/>
      <w:szCs w:val="16"/>
    </w:rPr>
  </w:style>
  <w:style w:type="paragraph" w:styleId="Title">
    <w:name w:val="Title"/>
    <w:basedOn w:val="Normal"/>
    <w:link w:val="TitleChar"/>
    <w:qFormat/>
    <w:rsid w:val="001C6431"/>
    <w:pPr>
      <w:spacing w:line="780" w:lineRule="exact"/>
      <w:ind w:left="0"/>
      <w:contextualSpacing/>
    </w:pPr>
    <w:rPr>
      <w:rFonts w:eastAsia="Times New Roman" w:cs="Times New Roman"/>
      <w:b/>
      <w:color w:val="2BABF0"/>
      <w:spacing w:val="5"/>
      <w:kern w:val="28"/>
      <w:sz w:val="78"/>
      <w:szCs w:val="52"/>
    </w:rPr>
  </w:style>
  <w:style w:type="character" w:customStyle="1" w:styleId="TitleChar">
    <w:name w:val="Title Char"/>
    <w:basedOn w:val="DefaultParagraphFont"/>
    <w:link w:val="Title"/>
    <w:rsid w:val="001C6431"/>
    <w:rPr>
      <w:rFonts w:ascii="Century Gothic" w:eastAsia="Times New Roman" w:hAnsi="Century Gothic" w:cs="Times New Roman"/>
      <w:b/>
      <w:color w:val="2BABF0"/>
      <w:spacing w:val="5"/>
      <w:kern w:val="28"/>
      <w:sz w:val="78"/>
      <w:szCs w:val="52"/>
    </w:rPr>
  </w:style>
  <w:style w:type="paragraph" w:customStyle="1" w:styleId="Subject">
    <w:name w:val="Subject"/>
    <w:basedOn w:val="Normal"/>
    <w:qFormat/>
    <w:rsid w:val="001C6431"/>
    <w:pPr>
      <w:spacing w:line="520" w:lineRule="exact"/>
      <w:ind w:left="0"/>
    </w:pPr>
    <w:rPr>
      <w:b/>
      <w:sz w:val="32"/>
    </w:rPr>
  </w:style>
  <w:style w:type="paragraph" w:customStyle="1" w:styleId="DocProperties">
    <w:name w:val="Doc Properties"/>
    <w:basedOn w:val="DocPropertiesBold"/>
    <w:link w:val="DocPropertiesChar"/>
    <w:autoRedefine/>
    <w:qFormat/>
    <w:rsid w:val="00AA62F9"/>
  </w:style>
  <w:style w:type="paragraph" w:customStyle="1" w:styleId="DocPropertiesBold">
    <w:name w:val="Doc Properties Bold"/>
    <w:basedOn w:val="Normal"/>
    <w:link w:val="DocPropertiesBoldChar"/>
    <w:autoRedefine/>
    <w:qFormat/>
    <w:rsid w:val="001C6431"/>
    <w:pPr>
      <w:tabs>
        <w:tab w:val="left" w:pos="2340"/>
      </w:tabs>
      <w:spacing w:before="3240" w:line="360" w:lineRule="auto"/>
      <w:ind w:left="0"/>
      <w:contextualSpacing/>
    </w:pPr>
    <w:rPr>
      <w:b/>
    </w:rPr>
  </w:style>
  <w:style w:type="character" w:customStyle="1" w:styleId="DocPropertiesBoldChar">
    <w:name w:val="Doc Properties Bold Char"/>
    <w:basedOn w:val="BodyChar"/>
    <w:link w:val="DocPropertiesBold"/>
    <w:rsid w:val="001C6431"/>
    <w:rPr>
      <w:rFonts w:ascii="Century Gothic" w:eastAsiaTheme="minorEastAsia" w:hAnsi="Century Gothic" w:cstheme="minorBidi"/>
      <w:b/>
      <w:noProof/>
      <w:color w:val="000000"/>
      <w:szCs w:val="24"/>
      <w:lang w:val="en-US"/>
    </w:rPr>
  </w:style>
  <w:style w:type="character" w:customStyle="1" w:styleId="DocPropertiesChar">
    <w:name w:val="Doc Properties Char"/>
    <w:basedOn w:val="DocPropertiesBoldChar"/>
    <w:link w:val="DocProperties"/>
    <w:rsid w:val="00AA62F9"/>
    <w:rPr>
      <w:rFonts w:ascii="Century Gothic" w:eastAsiaTheme="minorEastAsia" w:hAnsi="Century Gothic" w:cstheme="minorBidi"/>
      <w:b/>
      <w:noProof/>
      <w:color w:val="000000" w:themeColor="text1"/>
      <w:szCs w:val="24"/>
      <w:lang w:val="en-US"/>
    </w:rPr>
  </w:style>
  <w:style w:type="table" w:styleId="TableGrid">
    <w:name w:val="Table Grid"/>
    <w:basedOn w:val="TableNormal"/>
    <w:uiPriority w:val="59"/>
    <w:rsid w:val="00C060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
    <w:name w:val="Bulleted"/>
    <w:basedOn w:val="Normal"/>
    <w:link w:val="BulletedChar"/>
    <w:autoRedefine/>
    <w:qFormat/>
    <w:rsid w:val="005415CB"/>
    <w:pPr>
      <w:numPr>
        <w:numId w:val="7"/>
      </w:numPr>
      <w:spacing w:line="360" w:lineRule="auto"/>
      <w:ind w:left="1134" w:hanging="357"/>
      <w:contextualSpacing/>
    </w:pPr>
    <w:rPr>
      <w:rFonts w:eastAsia="Arial Unicode MS"/>
    </w:rPr>
  </w:style>
  <w:style w:type="character" w:customStyle="1" w:styleId="BulletedChar">
    <w:name w:val="Bulleted Char"/>
    <w:basedOn w:val="BodyChar"/>
    <w:link w:val="Bulleted"/>
    <w:rsid w:val="005415CB"/>
    <w:rPr>
      <w:rFonts w:ascii="Century Gothic" w:eastAsia="Arial Unicode MS" w:hAnsi="Century Gothic" w:cstheme="minorBidi"/>
      <w:noProof/>
      <w:color w:val="000000" w:themeColor="text1"/>
      <w:szCs w:val="24"/>
      <w:lang w:val="en-US"/>
    </w:rPr>
  </w:style>
  <w:style w:type="paragraph" w:customStyle="1" w:styleId="Bulleted1">
    <w:name w:val="Bulleted 1"/>
    <w:basedOn w:val="Normal"/>
    <w:rsid w:val="0078639D"/>
    <w:pPr>
      <w:ind w:left="0"/>
    </w:pPr>
  </w:style>
  <w:style w:type="paragraph" w:customStyle="1" w:styleId="BulletedParagraph">
    <w:name w:val="Bulleted Paragraph"/>
    <w:basedOn w:val="Normal"/>
    <w:autoRedefine/>
    <w:qFormat/>
    <w:rsid w:val="001C6431"/>
    <w:pPr>
      <w:numPr>
        <w:numId w:val="6"/>
      </w:numPr>
      <w:tabs>
        <w:tab w:val="left" w:pos="360"/>
        <w:tab w:val="left" w:pos="720"/>
      </w:tabs>
      <w:spacing w:line="360" w:lineRule="auto"/>
      <w:contextualSpacing/>
    </w:pPr>
    <w:rPr>
      <w:b/>
      <w:lang w:val="ru-RU"/>
    </w:rPr>
  </w:style>
  <w:style w:type="paragraph" w:customStyle="1" w:styleId="Comments">
    <w:name w:val="Comments"/>
    <w:basedOn w:val="Normal"/>
    <w:link w:val="CommentsChar"/>
    <w:autoRedefine/>
    <w:qFormat/>
    <w:rsid w:val="001C6431"/>
    <w:pPr>
      <w:numPr>
        <w:numId w:val="3"/>
      </w:numPr>
    </w:pPr>
    <w:rPr>
      <w:i/>
    </w:rPr>
  </w:style>
  <w:style w:type="character" w:customStyle="1" w:styleId="CommentsChar">
    <w:name w:val="Comments Char"/>
    <w:basedOn w:val="BodyChar"/>
    <w:link w:val="Comments"/>
    <w:rsid w:val="001C6431"/>
    <w:rPr>
      <w:rFonts w:ascii="Century Gothic" w:eastAsiaTheme="minorEastAsia" w:hAnsi="Century Gothic" w:cstheme="minorBidi"/>
      <w:i/>
      <w:noProof/>
      <w:color w:val="000000" w:themeColor="text1"/>
      <w:szCs w:val="24"/>
      <w:lang w:val="en-US"/>
    </w:rPr>
  </w:style>
  <w:style w:type="paragraph" w:customStyle="1" w:styleId="TableHeading">
    <w:name w:val="Table Heading"/>
    <w:basedOn w:val="Normal"/>
    <w:qFormat/>
    <w:rsid w:val="001C6431"/>
    <w:pPr>
      <w:spacing w:before="120"/>
      <w:ind w:left="0"/>
    </w:pPr>
    <w:rPr>
      <w:b/>
      <w:caps/>
      <w:sz w:val="14"/>
    </w:rPr>
  </w:style>
  <w:style w:type="paragraph" w:customStyle="1" w:styleId="TabTextNumbered">
    <w:name w:val="Tab Text Numbered"/>
    <w:basedOn w:val="Normal"/>
    <w:qFormat/>
    <w:rsid w:val="0078639D"/>
    <w:pPr>
      <w:ind w:left="0"/>
    </w:pPr>
    <w:rPr>
      <w:sz w:val="16"/>
      <w:szCs w:val="16"/>
    </w:rPr>
  </w:style>
  <w:style w:type="paragraph" w:customStyle="1" w:styleId="TabText">
    <w:name w:val="Tab Text"/>
    <w:basedOn w:val="Normal"/>
    <w:qFormat/>
    <w:rsid w:val="001C6431"/>
    <w:pPr>
      <w:spacing w:before="60" w:after="60"/>
      <w:ind w:left="0"/>
    </w:pPr>
    <w:rPr>
      <w:szCs w:val="16"/>
    </w:rPr>
  </w:style>
  <w:style w:type="character" w:styleId="PlaceholderText">
    <w:name w:val="Placeholder Text"/>
    <w:basedOn w:val="DefaultParagraphFont"/>
    <w:uiPriority w:val="99"/>
    <w:semiHidden/>
    <w:rsid w:val="00D908EE"/>
    <w:rPr>
      <w:color w:val="808080"/>
    </w:rPr>
  </w:style>
  <w:style w:type="paragraph" w:styleId="BalloonText">
    <w:name w:val="Balloon Text"/>
    <w:basedOn w:val="Normal"/>
    <w:link w:val="BalloonTextChar"/>
    <w:uiPriority w:val="99"/>
    <w:semiHidden/>
    <w:unhideWhenUsed/>
    <w:rsid w:val="00D90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8EE"/>
    <w:rPr>
      <w:rFonts w:ascii="Tahoma" w:hAnsi="Tahoma" w:cs="Tahoma"/>
      <w:color w:val="000000"/>
      <w:sz w:val="16"/>
      <w:szCs w:val="16"/>
    </w:rPr>
  </w:style>
  <w:style w:type="character" w:customStyle="1" w:styleId="xdtextbox1">
    <w:name w:val="xdtextbox1"/>
    <w:basedOn w:val="DefaultParagraphFont"/>
    <w:rsid w:val="00D908EE"/>
    <w:rPr>
      <w:color w:val="auto"/>
      <w:bdr w:val="single" w:sz="8" w:space="1" w:color="DCDCDC" w:frame="1"/>
      <w:shd w:val="clear" w:color="auto" w:fill="FFFFFF"/>
    </w:rPr>
  </w:style>
  <w:style w:type="paragraph" w:customStyle="1" w:styleId="TitlePageSubheading">
    <w:name w:val="Title Page Subheading"/>
    <w:basedOn w:val="Normal"/>
    <w:uiPriority w:val="99"/>
    <w:rsid w:val="00D908EE"/>
    <w:pPr>
      <w:spacing w:before="120" w:after="120" w:line="240" w:lineRule="auto"/>
      <w:ind w:left="2160"/>
    </w:pPr>
    <w:rPr>
      <w:rFonts w:ascii="Calibri" w:eastAsia="Calibri" w:hAnsi="Calibri" w:cs="Arial"/>
      <w:b/>
      <w:bCs/>
      <w:color w:val="808080"/>
      <w:sz w:val="32"/>
      <w:lang w:eastAsia="en-US"/>
    </w:rPr>
  </w:style>
  <w:style w:type="paragraph" w:customStyle="1" w:styleId="TableText">
    <w:name w:val="TableText"/>
    <w:basedOn w:val="Normal"/>
    <w:rsid w:val="00AA4896"/>
    <w:pPr>
      <w:keepNext/>
      <w:keepLines/>
      <w:spacing w:after="120" w:line="240" w:lineRule="auto"/>
      <w:ind w:left="0"/>
    </w:pPr>
    <w:rPr>
      <w:rFonts w:ascii="Calibri" w:eastAsia="Times New Roman" w:hAnsi="Calibri" w:cs="Times New Roman"/>
      <w:color w:val="auto"/>
      <w:sz w:val="24"/>
      <w:szCs w:val="20"/>
      <w:lang w:eastAsia="en-US"/>
    </w:rPr>
  </w:style>
  <w:style w:type="paragraph" w:styleId="List">
    <w:name w:val="List"/>
    <w:basedOn w:val="Normal"/>
    <w:rsid w:val="0062002C"/>
    <w:pPr>
      <w:numPr>
        <w:numId w:val="1"/>
      </w:numPr>
      <w:spacing w:after="120" w:line="240" w:lineRule="auto"/>
    </w:pPr>
    <w:rPr>
      <w:rFonts w:ascii="Times New Roman" w:eastAsia="Times New Roman" w:hAnsi="Times New Roman" w:cs="Times New Roman"/>
      <w:color w:val="auto"/>
      <w:sz w:val="24"/>
      <w:lang w:eastAsia="en-US"/>
    </w:rPr>
  </w:style>
  <w:style w:type="paragraph" w:styleId="List2">
    <w:name w:val="List 2"/>
    <w:basedOn w:val="Normal"/>
    <w:rsid w:val="0062002C"/>
    <w:pPr>
      <w:numPr>
        <w:ilvl w:val="1"/>
        <w:numId w:val="1"/>
      </w:numPr>
      <w:spacing w:after="120" w:line="240" w:lineRule="auto"/>
    </w:pPr>
    <w:rPr>
      <w:rFonts w:ascii="Times New Roman" w:eastAsia="Times New Roman" w:hAnsi="Times New Roman" w:cs="Times New Roman"/>
      <w:color w:val="auto"/>
      <w:sz w:val="24"/>
      <w:lang w:eastAsia="en-US"/>
    </w:rPr>
  </w:style>
  <w:style w:type="paragraph" w:styleId="List3">
    <w:name w:val="List 3"/>
    <w:basedOn w:val="Normal"/>
    <w:rsid w:val="0062002C"/>
    <w:pPr>
      <w:numPr>
        <w:ilvl w:val="2"/>
        <w:numId w:val="1"/>
      </w:numPr>
      <w:spacing w:after="120" w:line="240" w:lineRule="auto"/>
    </w:pPr>
    <w:rPr>
      <w:rFonts w:ascii="Times New Roman" w:eastAsia="Times New Roman" w:hAnsi="Times New Roman" w:cs="Times New Roman"/>
      <w:color w:val="auto"/>
      <w:sz w:val="24"/>
      <w:lang w:eastAsia="en-US"/>
    </w:rPr>
  </w:style>
  <w:style w:type="paragraph" w:styleId="List4">
    <w:name w:val="List 4"/>
    <w:basedOn w:val="Normal"/>
    <w:rsid w:val="0062002C"/>
    <w:pPr>
      <w:numPr>
        <w:ilvl w:val="3"/>
        <w:numId w:val="1"/>
      </w:numPr>
      <w:spacing w:after="120" w:line="240" w:lineRule="auto"/>
    </w:pPr>
    <w:rPr>
      <w:rFonts w:ascii="Times New Roman" w:eastAsia="Times New Roman" w:hAnsi="Times New Roman" w:cs="Times New Roman"/>
      <w:color w:val="auto"/>
      <w:sz w:val="24"/>
      <w:lang w:eastAsia="en-US"/>
    </w:rPr>
  </w:style>
  <w:style w:type="paragraph" w:styleId="List5">
    <w:name w:val="List 5"/>
    <w:basedOn w:val="Normal"/>
    <w:rsid w:val="0062002C"/>
    <w:pPr>
      <w:numPr>
        <w:ilvl w:val="4"/>
        <w:numId w:val="1"/>
      </w:numPr>
      <w:spacing w:after="120" w:line="240" w:lineRule="auto"/>
    </w:pPr>
    <w:rPr>
      <w:rFonts w:ascii="Times New Roman" w:eastAsia="Times New Roman" w:hAnsi="Times New Roman" w:cs="Times New Roman"/>
      <w:color w:val="auto"/>
      <w:sz w:val="24"/>
      <w:lang w:eastAsia="en-US"/>
    </w:rPr>
  </w:style>
  <w:style w:type="character" w:styleId="SubtleEmphasis">
    <w:name w:val="Subtle Emphasis"/>
    <w:aliases w:val="Internal Comment"/>
    <w:uiPriority w:val="19"/>
    <w:qFormat/>
    <w:rsid w:val="001C6431"/>
    <w:rPr>
      <w:i/>
      <w:iCs/>
      <w:color w:val="808080"/>
    </w:rPr>
  </w:style>
  <w:style w:type="paragraph" w:styleId="TOCHeading">
    <w:name w:val="TOC Heading"/>
    <w:basedOn w:val="Heading1"/>
    <w:next w:val="Normal"/>
    <w:uiPriority w:val="39"/>
    <w:semiHidden/>
    <w:unhideWhenUsed/>
    <w:qFormat/>
    <w:rsid w:val="001C6431"/>
    <w:pPr>
      <w:spacing w:before="480" w:line="260" w:lineRule="exact"/>
      <w:ind w:left="520"/>
      <w:outlineLvl w:val="9"/>
    </w:pPr>
    <w:rPr>
      <w:rFonts w:ascii="Cambria" w:hAnsi="Cambria"/>
      <w:color w:val="365F91"/>
      <w:w w:val="100"/>
      <w:sz w:val="28"/>
      <w:szCs w:val="28"/>
    </w:rPr>
  </w:style>
  <w:style w:type="paragraph" w:customStyle="1" w:styleId="InternalComments">
    <w:name w:val="Internal Comments"/>
    <w:basedOn w:val="Comments"/>
    <w:link w:val="InternalCommentsChar1"/>
    <w:qFormat/>
    <w:rsid w:val="0078639D"/>
    <w:pPr>
      <w:numPr>
        <w:numId w:val="0"/>
      </w:numPr>
      <w:ind w:left="567"/>
    </w:pPr>
    <w:rPr>
      <w:b/>
      <w:color w:val="FF0000"/>
    </w:rPr>
  </w:style>
  <w:style w:type="character" w:customStyle="1" w:styleId="InternalCommentsChar1">
    <w:name w:val="Internal Comments Char1"/>
    <w:basedOn w:val="CommentsChar"/>
    <w:link w:val="InternalComments"/>
    <w:rsid w:val="0078639D"/>
    <w:rPr>
      <w:rFonts w:ascii="Century Gothic" w:eastAsiaTheme="minorEastAsia" w:hAnsi="Century Gothic" w:cstheme="minorBidi"/>
      <w:b/>
      <w:i/>
      <w:noProof/>
      <w:color w:val="FF0000"/>
      <w:sz w:val="14"/>
      <w:szCs w:val="24"/>
      <w:lang w:val="ru-RU"/>
    </w:rPr>
  </w:style>
  <w:style w:type="paragraph" w:customStyle="1" w:styleId="IntComment">
    <w:name w:val="Int Comment"/>
    <w:basedOn w:val="InternalComments"/>
    <w:link w:val="IntCommentChar"/>
    <w:qFormat/>
    <w:rsid w:val="0078639D"/>
  </w:style>
  <w:style w:type="character" w:customStyle="1" w:styleId="IntCommentChar">
    <w:name w:val="Int Comment Char"/>
    <w:basedOn w:val="InternalCommentsChar1"/>
    <w:link w:val="IntComment"/>
    <w:rsid w:val="0078639D"/>
    <w:rPr>
      <w:rFonts w:ascii="Century Gothic" w:eastAsiaTheme="minorEastAsia" w:hAnsi="Century Gothic" w:cstheme="minorBidi"/>
      <w:b w:val="0"/>
      <w:i/>
      <w:noProof/>
      <w:color w:val="FF0000"/>
      <w:sz w:val="14"/>
      <w:szCs w:val="24"/>
      <w:lang w:val="ru-RU"/>
    </w:rPr>
  </w:style>
  <w:style w:type="character" w:customStyle="1" w:styleId="InternalCommentsChar">
    <w:name w:val="Internal Comments Char"/>
    <w:basedOn w:val="CommentsChar"/>
    <w:rsid w:val="0078639D"/>
    <w:rPr>
      <w:rFonts w:ascii="Century Gothic" w:eastAsiaTheme="minorEastAsia" w:hAnsi="Century Gothic" w:cstheme="minorBidi"/>
      <w:i/>
      <w:noProof/>
      <w:color w:val="2BABF0"/>
      <w:sz w:val="14"/>
      <w:szCs w:val="24"/>
      <w:lang w:val="ru-RU"/>
    </w:rPr>
  </w:style>
  <w:style w:type="paragraph" w:styleId="Caption">
    <w:name w:val="caption"/>
    <w:basedOn w:val="Normal"/>
    <w:link w:val="CaptionChar"/>
    <w:autoRedefine/>
    <w:uiPriority w:val="99"/>
    <w:qFormat/>
    <w:rsid w:val="00BF46D3"/>
    <w:pPr>
      <w:spacing w:before="60" w:after="60" w:line="240" w:lineRule="auto"/>
      <w:ind w:left="0"/>
    </w:pPr>
    <w:rPr>
      <w:b/>
      <w:i/>
      <w:color w:val="auto"/>
      <w:szCs w:val="20"/>
      <w:lang w:val="ru-RU" w:eastAsia="en-US"/>
    </w:rPr>
  </w:style>
  <w:style w:type="character" w:customStyle="1" w:styleId="CaptionChar">
    <w:name w:val="Caption Char"/>
    <w:basedOn w:val="DefaultParagraphFont"/>
    <w:link w:val="Caption"/>
    <w:uiPriority w:val="35"/>
    <w:rsid w:val="00BF46D3"/>
    <w:rPr>
      <w:rFonts w:ascii="Century Gothic" w:eastAsiaTheme="minorEastAsia" w:hAnsi="Century Gothic" w:cstheme="minorBidi"/>
      <w:b/>
      <w:i/>
      <w:lang w:eastAsia="en-US"/>
    </w:rPr>
  </w:style>
  <w:style w:type="paragraph" w:styleId="NoSpacing">
    <w:name w:val="No Spacing"/>
    <w:link w:val="NoSpacingChar"/>
    <w:uiPriority w:val="1"/>
    <w:qFormat/>
    <w:rsid w:val="001C6431"/>
    <w:pPr>
      <w:ind w:left="520"/>
    </w:pPr>
    <w:rPr>
      <w:rFonts w:ascii="Century Gothic" w:hAnsi="Century Gothic"/>
      <w:color w:val="000000"/>
      <w:sz w:val="18"/>
      <w:szCs w:val="24"/>
      <w:lang w:val="en-US"/>
    </w:rPr>
  </w:style>
  <w:style w:type="paragraph" w:customStyle="1" w:styleId="Numbered">
    <w:name w:val="Numbered"/>
    <w:basedOn w:val="Normal"/>
    <w:link w:val="NumberedChar"/>
    <w:qFormat/>
    <w:rsid w:val="00E61531"/>
    <w:pPr>
      <w:numPr>
        <w:numId w:val="5"/>
      </w:numPr>
      <w:spacing w:after="140" w:line="360" w:lineRule="auto"/>
      <w:contextualSpacing/>
    </w:pPr>
    <w:rPr>
      <w:rFonts w:eastAsia="Arial Unicode MS"/>
      <w:szCs w:val="16"/>
    </w:rPr>
  </w:style>
  <w:style w:type="character" w:customStyle="1" w:styleId="NumberedChar">
    <w:name w:val="Numbered Char"/>
    <w:basedOn w:val="BodyChar"/>
    <w:link w:val="Numbered"/>
    <w:rsid w:val="00E61531"/>
    <w:rPr>
      <w:rFonts w:ascii="Century Gothic" w:eastAsia="Arial Unicode MS" w:hAnsi="Century Gothic" w:cstheme="minorBidi"/>
      <w:noProof/>
      <w:color w:val="000000" w:themeColor="text1"/>
      <w:szCs w:val="16"/>
      <w:lang w:val="en-US"/>
    </w:rPr>
  </w:style>
  <w:style w:type="paragraph" w:customStyle="1" w:styleId="TableofContent">
    <w:name w:val="Table of Content"/>
    <w:basedOn w:val="NormalIndent"/>
    <w:link w:val="TableofContentChar"/>
    <w:qFormat/>
    <w:rsid w:val="001C6431"/>
    <w:pPr>
      <w:spacing w:before="480" w:line="520" w:lineRule="exact"/>
      <w:ind w:left="0"/>
    </w:pPr>
    <w:rPr>
      <w:b/>
      <w:bCs/>
      <w:w w:val="95"/>
      <w:sz w:val="48"/>
    </w:rPr>
  </w:style>
  <w:style w:type="paragraph" w:styleId="NormalIndent">
    <w:name w:val="Normal Indent"/>
    <w:basedOn w:val="Normal"/>
    <w:uiPriority w:val="99"/>
    <w:unhideWhenUsed/>
    <w:rsid w:val="001C6431"/>
    <w:pPr>
      <w:ind w:left="708"/>
    </w:pPr>
  </w:style>
  <w:style w:type="character" w:customStyle="1" w:styleId="TableofContentChar">
    <w:name w:val="Table of Content Char"/>
    <w:basedOn w:val="Heading1NumberedChar"/>
    <w:link w:val="TableofContent"/>
    <w:rsid w:val="001C6431"/>
    <w:rPr>
      <w:rFonts w:ascii="Century Gothic" w:eastAsia="Times New Roman" w:hAnsi="Century Gothic" w:cs="Times New Roman"/>
      <w:b/>
      <w:bCs/>
      <w:color w:val="000000"/>
      <w:w w:val="95"/>
      <w:sz w:val="48"/>
      <w:szCs w:val="24"/>
      <w:lang w:val="en-US"/>
    </w:rPr>
  </w:style>
  <w:style w:type="paragraph" w:customStyle="1" w:styleId="Bulleted2nd">
    <w:name w:val="Bulleted 2nd"/>
    <w:basedOn w:val="Normal"/>
    <w:autoRedefine/>
    <w:qFormat/>
    <w:rsid w:val="001C6431"/>
    <w:pPr>
      <w:numPr>
        <w:numId w:val="4"/>
      </w:numPr>
      <w:tabs>
        <w:tab w:val="left" w:pos="780"/>
      </w:tabs>
      <w:spacing w:line="360" w:lineRule="auto"/>
      <w:contextualSpacing/>
    </w:pPr>
  </w:style>
  <w:style w:type="paragraph" w:customStyle="1" w:styleId="ListParagraph1">
    <w:name w:val="List Paragraph1"/>
    <w:basedOn w:val="Normal"/>
    <w:qFormat/>
    <w:rsid w:val="001C6431"/>
    <w:pPr>
      <w:spacing w:after="0" w:line="240" w:lineRule="auto"/>
      <w:ind w:left="720"/>
      <w:contextualSpacing/>
    </w:pPr>
    <w:rPr>
      <w:rFonts w:ascii="Times New Roman" w:hAnsi="Times New Roman"/>
      <w:color w:val="auto"/>
      <w:szCs w:val="20"/>
      <w:lang w:val="ru-RU" w:eastAsia="en-US"/>
    </w:rPr>
  </w:style>
  <w:style w:type="paragraph" w:customStyle="1" w:styleId="Numbered2">
    <w:name w:val="Numbered 2"/>
    <w:basedOn w:val="Numbered"/>
    <w:link w:val="Numbered2Char1"/>
    <w:qFormat/>
    <w:rsid w:val="001C6431"/>
    <w:pPr>
      <w:numPr>
        <w:ilvl w:val="1"/>
      </w:numPr>
    </w:pPr>
  </w:style>
  <w:style w:type="character" w:customStyle="1" w:styleId="Numbered2Char1">
    <w:name w:val="Numbered 2 Char1"/>
    <w:basedOn w:val="NumberedChar"/>
    <w:link w:val="Numbered2"/>
    <w:rsid w:val="001C6431"/>
    <w:rPr>
      <w:rFonts w:ascii="Century Gothic" w:eastAsia="Arial Unicode MS" w:hAnsi="Century Gothic" w:cstheme="minorBidi"/>
      <w:noProof/>
      <w:color w:val="000000" w:themeColor="text1"/>
      <w:szCs w:val="16"/>
      <w:lang w:val="en-US"/>
    </w:rPr>
  </w:style>
  <w:style w:type="paragraph" w:customStyle="1" w:styleId="Numbered3">
    <w:name w:val="Numbered 3"/>
    <w:basedOn w:val="Numbered2"/>
    <w:link w:val="Numbered3Char"/>
    <w:qFormat/>
    <w:rsid w:val="001C6431"/>
    <w:pPr>
      <w:numPr>
        <w:ilvl w:val="2"/>
      </w:numPr>
    </w:pPr>
  </w:style>
  <w:style w:type="character" w:customStyle="1" w:styleId="Numbered3Char">
    <w:name w:val="Numbered 3 Char"/>
    <w:basedOn w:val="Numbered2Char1"/>
    <w:link w:val="Numbered3"/>
    <w:rsid w:val="001C6431"/>
    <w:rPr>
      <w:rFonts w:ascii="Century Gothic" w:eastAsia="Arial Unicode MS" w:hAnsi="Century Gothic" w:cstheme="minorBidi"/>
      <w:noProof/>
      <w:color w:val="000000" w:themeColor="text1"/>
      <w:szCs w:val="16"/>
      <w:lang w:val="en-US"/>
    </w:rPr>
  </w:style>
  <w:style w:type="paragraph" w:customStyle="1" w:styleId="BoldBulleting">
    <w:name w:val="Bold Bulleting"/>
    <w:basedOn w:val="Bulleted"/>
    <w:link w:val="BoldBulletingChar"/>
    <w:qFormat/>
    <w:rsid w:val="001C6431"/>
    <w:pPr>
      <w:numPr>
        <w:numId w:val="0"/>
      </w:numPr>
    </w:pPr>
  </w:style>
  <w:style w:type="character" w:customStyle="1" w:styleId="BoldBulletingChar">
    <w:name w:val="Bold Bulleting Char"/>
    <w:basedOn w:val="BulletedChar"/>
    <w:link w:val="BoldBulleting"/>
    <w:rsid w:val="001C6431"/>
    <w:rPr>
      <w:rFonts w:ascii="Century Gothic" w:eastAsia="Arial Unicode MS" w:hAnsi="Century Gothic" w:cstheme="minorBidi"/>
      <w:noProof/>
      <w:color w:val="000000"/>
      <w:sz w:val="18"/>
      <w:szCs w:val="24"/>
      <w:lang w:val="en-US"/>
    </w:rPr>
  </w:style>
  <w:style w:type="paragraph" w:styleId="TOC1">
    <w:name w:val="toc 1"/>
    <w:basedOn w:val="Normal"/>
    <w:next w:val="Normal"/>
    <w:autoRedefine/>
    <w:uiPriority w:val="39"/>
    <w:unhideWhenUsed/>
    <w:rsid w:val="00EE5A2F"/>
    <w:pPr>
      <w:spacing w:after="100"/>
      <w:ind w:left="0"/>
    </w:pPr>
  </w:style>
  <w:style w:type="character" w:styleId="Hyperlink">
    <w:name w:val="Hyperlink"/>
    <w:basedOn w:val="DefaultParagraphFont"/>
    <w:uiPriority w:val="99"/>
    <w:unhideWhenUsed/>
    <w:rsid w:val="00EE5A2F"/>
    <w:rPr>
      <w:color w:val="0000FF" w:themeColor="hyperlink"/>
      <w:u w:val="single"/>
    </w:rPr>
  </w:style>
  <w:style w:type="paragraph" w:styleId="TOC2">
    <w:name w:val="toc 2"/>
    <w:basedOn w:val="Normal"/>
    <w:next w:val="Normal"/>
    <w:autoRedefine/>
    <w:uiPriority w:val="39"/>
    <w:unhideWhenUsed/>
    <w:rsid w:val="00EE5A2F"/>
    <w:pPr>
      <w:spacing w:after="100"/>
      <w:ind w:left="180"/>
    </w:pPr>
  </w:style>
  <w:style w:type="paragraph" w:styleId="TOC3">
    <w:name w:val="toc 3"/>
    <w:basedOn w:val="Normal"/>
    <w:next w:val="Normal"/>
    <w:autoRedefine/>
    <w:uiPriority w:val="39"/>
    <w:unhideWhenUsed/>
    <w:rsid w:val="00EE5A2F"/>
    <w:pPr>
      <w:spacing w:after="100"/>
      <w:ind w:left="360"/>
    </w:pPr>
  </w:style>
  <w:style w:type="paragraph" w:customStyle="1" w:styleId="Caption-Picture">
    <w:name w:val="Caption - Picture"/>
    <w:basedOn w:val="Caption"/>
    <w:link w:val="Caption-PictureChar"/>
    <w:qFormat/>
    <w:rsid w:val="002A19C6"/>
  </w:style>
  <w:style w:type="character" w:customStyle="1" w:styleId="Caption-PictureChar">
    <w:name w:val="Caption - Picture Char"/>
    <w:basedOn w:val="CaptionChar"/>
    <w:link w:val="Caption-Picture"/>
    <w:rsid w:val="002A19C6"/>
    <w:rPr>
      <w:rFonts w:ascii="Century Gothic" w:eastAsiaTheme="minorEastAsia" w:hAnsi="Century Gothic" w:cstheme="minorBidi"/>
      <w:b/>
      <w:i/>
      <w:lang w:eastAsia="en-US"/>
    </w:rPr>
  </w:style>
  <w:style w:type="character" w:styleId="CommentReference">
    <w:name w:val="annotation reference"/>
    <w:basedOn w:val="DefaultParagraphFont"/>
    <w:uiPriority w:val="99"/>
    <w:unhideWhenUsed/>
    <w:rsid w:val="00117D06"/>
    <w:rPr>
      <w:sz w:val="16"/>
      <w:szCs w:val="16"/>
    </w:rPr>
  </w:style>
  <w:style w:type="paragraph" w:styleId="CommentText">
    <w:name w:val="annotation text"/>
    <w:basedOn w:val="Normal"/>
    <w:link w:val="CommentTextChar"/>
    <w:uiPriority w:val="99"/>
    <w:unhideWhenUsed/>
    <w:rsid w:val="00117D06"/>
    <w:pPr>
      <w:spacing w:line="240" w:lineRule="auto"/>
    </w:pPr>
    <w:rPr>
      <w:szCs w:val="20"/>
    </w:rPr>
  </w:style>
  <w:style w:type="character" w:customStyle="1" w:styleId="CommentTextChar">
    <w:name w:val="Comment Text Char"/>
    <w:basedOn w:val="DefaultParagraphFont"/>
    <w:link w:val="CommentText"/>
    <w:uiPriority w:val="99"/>
    <w:rsid w:val="00117D06"/>
    <w:rPr>
      <w:rFonts w:ascii="Century Gothic" w:eastAsiaTheme="minorEastAsia" w:hAnsi="Century Gothic" w:cstheme="minorBidi"/>
      <w:color w:val="000000" w:themeColor="text1"/>
      <w:lang w:val="en-US"/>
    </w:rPr>
  </w:style>
  <w:style w:type="paragraph" w:styleId="CommentSubject">
    <w:name w:val="annotation subject"/>
    <w:basedOn w:val="CommentText"/>
    <w:next w:val="CommentText"/>
    <w:link w:val="CommentSubjectChar"/>
    <w:uiPriority w:val="99"/>
    <w:semiHidden/>
    <w:unhideWhenUsed/>
    <w:rsid w:val="00117D06"/>
    <w:rPr>
      <w:b/>
      <w:bCs/>
    </w:rPr>
  </w:style>
  <w:style w:type="character" w:customStyle="1" w:styleId="CommentSubjectChar">
    <w:name w:val="Comment Subject Char"/>
    <w:basedOn w:val="CommentTextChar"/>
    <w:link w:val="CommentSubject"/>
    <w:uiPriority w:val="99"/>
    <w:semiHidden/>
    <w:rsid w:val="00117D06"/>
    <w:rPr>
      <w:rFonts w:ascii="Century Gothic" w:eastAsiaTheme="minorEastAsia" w:hAnsi="Century Gothic" w:cstheme="minorBidi"/>
      <w:b/>
      <w:bCs/>
      <w:color w:val="000000" w:themeColor="text1"/>
      <w:lang w:val="en-US"/>
    </w:rPr>
  </w:style>
  <w:style w:type="paragraph" w:customStyle="1" w:styleId="Default">
    <w:name w:val="Default"/>
    <w:rsid w:val="007F1BD1"/>
    <w:pPr>
      <w:autoSpaceDE w:val="0"/>
      <w:autoSpaceDN w:val="0"/>
      <w:adjustRightInd w:val="0"/>
    </w:pPr>
    <w:rPr>
      <w:rFonts w:ascii="Times New Roman" w:hAnsi="Times New Roman"/>
      <w:color w:val="000000"/>
      <w:sz w:val="24"/>
      <w:szCs w:val="24"/>
    </w:rPr>
  </w:style>
  <w:style w:type="paragraph" w:styleId="TOC4">
    <w:name w:val="toc 4"/>
    <w:basedOn w:val="Normal"/>
    <w:next w:val="Normal"/>
    <w:autoRedefine/>
    <w:uiPriority w:val="39"/>
    <w:unhideWhenUsed/>
    <w:rsid w:val="002953BE"/>
    <w:pPr>
      <w:spacing w:after="100" w:line="276" w:lineRule="auto"/>
      <w:ind w:left="660"/>
    </w:pPr>
    <w:rPr>
      <w:rFonts w:asciiTheme="minorHAnsi" w:hAnsiTheme="minorHAnsi"/>
      <w:color w:val="auto"/>
      <w:sz w:val="22"/>
      <w:szCs w:val="22"/>
      <w:lang w:val="ru-RU"/>
    </w:rPr>
  </w:style>
  <w:style w:type="paragraph" w:styleId="TOC5">
    <w:name w:val="toc 5"/>
    <w:basedOn w:val="Normal"/>
    <w:next w:val="Normal"/>
    <w:autoRedefine/>
    <w:uiPriority w:val="39"/>
    <w:unhideWhenUsed/>
    <w:rsid w:val="002953BE"/>
    <w:pPr>
      <w:spacing w:after="100" w:line="276" w:lineRule="auto"/>
      <w:ind w:left="880"/>
    </w:pPr>
    <w:rPr>
      <w:rFonts w:asciiTheme="minorHAnsi" w:hAnsiTheme="minorHAnsi"/>
      <w:color w:val="auto"/>
      <w:sz w:val="22"/>
      <w:szCs w:val="22"/>
      <w:lang w:val="ru-RU"/>
    </w:rPr>
  </w:style>
  <w:style w:type="paragraph" w:styleId="TOC6">
    <w:name w:val="toc 6"/>
    <w:basedOn w:val="Normal"/>
    <w:next w:val="Normal"/>
    <w:autoRedefine/>
    <w:uiPriority w:val="39"/>
    <w:unhideWhenUsed/>
    <w:rsid w:val="002953BE"/>
    <w:pPr>
      <w:spacing w:after="100" w:line="276" w:lineRule="auto"/>
      <w:ind w:left="1100"/>
    </w:pPr>
    <w:rPr>
      <w:rFonts w:asciiTheme="minorHAnsi" w:hAnsiTheme="minorHAnsi"/>
      <w:color w:val="auto"/>
      <w:sz w:val="22"/>
      <w:szCs w:val="22"/>
      <w:lang w:val="ru-RU"/>
    </w:rPr>
  </w:style>
  <w:style w:type="paragraph" w:styleId="TOC7">
    <w:name w:val="toc 7"/>
    <w:basedOn w:val="Normal"/>
    <w:next w:val="Normal"/>
    <w:autoRedefine/>
    <w:uiPriority w:val="39"/>
    <w:unhideWhenUsed/>
    <w:rsid w:val="002953BE"/>
    <w:pPr>
      <w:spacing w:after="100" w:line="276" w:lineRule="auto"/>
      <w:ind w:left="1320"/>
    </w:pPr>
    <w:rPr>
      <w:rFonts w:asciiTheme="minorHAnsi" w:hAnsiTheme="minorHAnsi"/>
      <w:color w:val="auto"/>
      <w:sz w:val="22"/>
      <w:szCs w:val="22"/>
      <w:lang w:val="ru-RU"/>
    </w:rPr>
  </w:style>
  <w:style w:type="paragraph" w:styleId="TOC8">
    <w:name w:val="toc 8"/>
    <w:basedOn w:val="Normal"/>
    <w:next w:val="Normal"/>
    <w:autoRedefine/>
    <w:uiPriority w:val="39"/>
    <w:unhideWhenUsed/>
    <w:rsid w:val="002953BE"/>
    <w:pPr>
      <w:spacing w:after="100" w:line="276" w:lineRule="auto"/>
      <w:ind w:left="1540"/>
    </w:pPr>
    <w:rPr>
      <w:rFonts w:asciiTheme="minorHAnsi" w:hAnsiTheme="minorHAnsi"/>
      <w:color w:val="auto"/>
      <w:sz w:val="22"/>
      <w:szCs w:val="22"/>
      <w:lang w:val="ru-RU"/>
    </w:rPr>
  </w:style>
  <w:style w:type="paragraph" w:styleId="TOC9">
    <w:name w:val="toc 9"/>
    <w:basedOn w:val="Normal"/>
    <w:next w:val="Normal"/>
    <w:autoRedefine/>
    <w:uiPriority w:val="39"/>
    <w:unhideWhenUsed/>
    <w:rsid w:val="002953BE"/>
    <w:pPr>
      <w:spacing w:after="100" w:line="276" w:lineRule="auto"/>
      <w:ind w:left="1760"/>
    </w:pPr>
    <w:rPr>
      <w:rFonts w:asciiTheme="minorHAnsi" w:hAnsiTheme="minorHAnsi"/>
      <w:color w:val="auto"/>
      <w:sz w:val="22"/>
      <w:szCs w:val="22"/>
      <w:lang w:val="ru-RU"/>
    </w:rPr>
  </w:style>
  <w:style w:type="paragraph" w:customStyle="1" w:styleId="CellHeader">
    <w:name w:val="Cell Header"/>
    <w:basedOn w:val="Normal"/>
    <w:link w:val="CellHeaderChar"/>
    <w:uiPriority w:val="99"/>
    <w:qFormat/>
    <w:rsid w:val="00056D47"/>
    <w:pPr>
      <w:spacing w:after="120" w:line="240" w:lineRule="auto"/>
      <w:ind w:left="0"/>
    </w:pPr>
    <w:rPr>
      <w:rFonts w:ascii="Calibri" w:eastAsia="Times New Roman" w:hAnsi="Calibri" w:cs="Times New Roman"/>
      <w:color w:val="auto"/>
      <w:szCs w:val="20"/>
      <w:lang w:val="en-GB" w:eastAsia="en-US"/>
    </w:rPr>
  </w:style>
  <w:style w:type="character" w:customStyle="1" w:styleId="CellHeaderChar">
    <w:name w:val="Cell Header Char"/>
    <w:basedOn w:val="DefaultParagraphFont"/>
    <w:link w:val="CellHeader"/>
    <w:uiPriority w:val="99"/>
    <w:locked/>
    <w:rsid w:val="00056D47"/>
    <w:rPr>
      <w:lang w:val="en-GB" w:eastAsia="en-US"/>
    </w:rPr>
  </w:style>
  <w:style w:type="paragraph" w:customStyle="1" w:styleId="DocsText">
    <w:name w:val="Docs Text"/>
    <w:basedOn w:val="Normal"/>
    <w:link w:val="DocsTextChar"/>
    <w:rsid w:val="00F14E4D"/>
    <w:pPr>
      <w:spacing w:before="120" w:after="0" w:line="240" w:lineRule="auto"/>
      <w:ind w:left="1418"/>
      <w:jc w:val="both"/>
    </w:pPr>
    <w:rPr>
      <w:rFonts w:ascii="Times New Roman" w:eastAsia="Times New Roman" w:hAnsi="Times New Roman" w:cs="Times New Roman"/>
      <w:color w:val="auto"/>
      <w:sz w:val="24"/>
      <w:szCs w:val="20"/>
      <w:lang w:val="ru-RU" w:eastAsia="en-US"/>
    </w:rPr>
  </w:style>
  <w:style w:type="character" w:customStyle="1" w:styleId="DocsTextChar">
    <w:name w:val="Docs Text Char"/>
    <w:link w:val="DocsText"/>
    <w:rsid w:val="00F14E4D"/>
    <w:rPr>
      <w:rFonts w:ascii="Times New Roman" w:hAnsi="Times New Roman"/>
      <w:sz w:val="24"/>
      <w:lang w:eastAsia="en-US"/>
    </w:rPr>
  </w:style>
  <w:style w:type="paragraph" w:styleId="NormalWeb">
    <w:name w:val="Normal (Web)"/>
    <w:basedOn w:val="Normal"/>
    <w:uiPriority w:val="99"/>
    <w:semiHidden/>
    <w:unhideWhenUsed/>
    <w:rsid w:val="00FF5077"/>
    <w:pPr>
      <w:spacing w:before="100" w:beforeAutospacing="1" w:after="100" w:afterAutospacing="1" w:line="240" w:lineRule="auto"/>
      <w:ind w:left="0"/>
    </w:pPr>
    <w:rPr>
      <w:rFonts w:ascii="Times New Roman" w:eastAsia="Times New Roman" w:hAnsi="Times New Roman" w:cs="Times New Roman"/>
      <w:color w:val="auto"/>
      <w:sz w:val="24"/>
      <w:lang w:val="ru-RU"/>
    </w:rPr>
  </w:style>
  <w:style w:type="character" w:customStyle="1" w:styleId="apple-converted-space">
    <w:name w:val="apple-converted-space"/>
    <w:basedOn w:val="DefaultParagraphFont"/>
    <w:rsid w:val="00FF5077"/>
  </w:style>
  <w:style w:type="paragraph" w:customStyle="1" w:styleId="Body">
    <w:name w:val="Body"/>
    <w:basedOn w:val="Normal"/>
    <w:link w:val="BodyChar"/>
    <w:autoRedefine/>
    <w:qFormat/>
    <w:rsid w:val="00E364FD"/>
    <w:pPr>
      <w:spacing w:after="120" w:line="240" w:lineRule="auto"/>
      <w:ind w:left="1080"/>
      <w:jc w:val="both"/>
    </w:pPr>
    <w:rPr>
      <w:noProof/>
      <w:color w:val="auto"/>
    </w:rPr>
  </w:style>
  <w:style w:type="character" w:customStyle="1" w:styleId="ListParagraphChar">
    <w:name w:val="List Paragraph Char"/>
    <w:aliases w:val="List Paragraph 2 Char,Bullet L1 Char,bullet 1 Char,Yellow Bullet Char,Normal bullet 2 Char,Resume Title Char,Citation List Char,Bulet Para Char,List Paragraph Char Char Char,b1 Char,Number_1 Char,SGLText List Paragraph Char,new Char"/>
    <w:basedOn w:val="DefaultParagraphFont"/>
    <w:link w:val="ListParagraph"/>
    <w:uiPriority w:val="34"/>
    <w:qFormat/>
    <w:locked/>
    <w:rsid w:val="00EB3E62"/>
    <w:rPr>
      <w:rFonts w:ascii="Century Gothic" w:eastAsiaTheme="minorEastAsia" w:hAnsi="Century Gothic" w:cstheme="minorBidi"/>
      <w:color w:val="000000" w:themeColor="text1"/>
      <w:szCs w:val="16"/>
    </w:rPr>
  </w:style>
  <w:style w:type="paragraph" w:styleId="BodyTextIndent">
    <w:name w:val="Body Text Indent"/>
    <w:basedOn w:val="Normal"/>
    <w:link w:val="BodyTextIndentChar"/>
    <w:uiPriority w:val="99"/>
    <w:rsid w:val="00EB3E62"/>
    <w:pPr>
      <w:spacing w:after="120" w:line="240" w:lineRule="auto"/>
      <w:ind w:left="283"/>
    </w:pPr>
    <w:rPr>
      <w:rFonts w:ascii="Calibri" w:eastAsia="Times New Roman" w:hAnsi="Calibri" w:cs="Times New Roman"/>
      <w:color w:val="auto"/>
      <w:sz w:val="22"/>
      <w:lang w:val="en-GB" w:eastAsia="en-US"/>
    </w:rPr>
  </w:style>
  <w:style w:type="character" w:customStyle="1" w:styleId="BodyTextIndentChar">
    <w:name w:val="Body Text Indent Char"/>
    <w:basedOn w:val="DefaultParagraphFont"/>
    <w:link w:val="BodyTextIndent"/>
    <w:uiPriority w:val="99"/>
    <w:rsid w:val="00EB3E62"/>
    <w:rPr>
      <w:sz w:val="22"/>
      <w:szCs w:val="24"/>
      <w:lang w:val="en-GB" w:eastAsia="en-US"/>
    </w:rPr>
  </w:style>
  <w:style w:type="paragraph" w:customStyle="1" w:styleId="TyyliOtsikko3Verdana10pt">
    <w:name w:val="Tyyli Otsikko 3 + Verdana 10 pt"/>
    <w:basedOn w:val="Heading3"/>
    <w:next w:val="BodyTextIndent"/>
    <w:uiPriority w:val="99"/>
    <w:rsid w:val="00EB3E62"/>
    <w:pPr>
      <w:keepLines w:val="0"/>
      <w:numPr>
        <w:ilvl w:val="0"/>
        <w:numId w:val="0"/>
      </w:numPr>
      <w:spacing w:before="240" w:after="60"/>
    </w:pPr>
    <w:rPr>
      <w:rFonts w:ascii="Verdana" w:hAnsi="Verdana" w:cs="Arial"/>
      <w:color w:val="auto"/>
      <w:sz w:val="20"/>
      <w:szCs w:val="26"/>
      <w:lang w:val="fi-FI" w:eastAsia="fi-FI"/>
    </w:rPr>
  </w:style>
  <w:style w:type="character" w:customStyle="1" w:styleId="NoSpacingChar">
    <w:name w:val="No Spacing Char"/>
    <w:basedOn w:val="DefaultParagraphFont"/>
    <w:link w:val="NoSpacing"/>
    <w:uiPriority w:val="1"/>
    <w:rsid w:val="00EB3E62"/>
    <w:rPr>
      <w:rFonts w:ascii="Century Gothic" w:hAnsi="Century Gothic"/>
      <w:color w:val="000000"/>
      <w:sz w:val="18"/>
      <w:szCs w:val="24"/>
      <w:lang w:val="en-US"/>
    </w:rPr>
  </w:style>
  <w:style w:type="paragraph" w:customStyle="1" w:styleId="Legal">
    <w:name w:val="Legal"/>
    <w:basedOn w:val="Normal"/>
    <w:uiPriority w:val="99"/>
    <w:rsid w:val="00187ABE"/>
    <w:pPr>
      <w:spacing w:after="120" w:line="240" w:lineRule="auto"/>
      <w:ind w:left="0"/>
    </w:pPr>
    <w:rPr>
      <w:rFonts w:ascii="Calibri" w:eastAsia="Times New Roman" w:hAnsi="Calibri" w:cs="Calibri"/>
      <w:color w:val="auto"/>
      <w:szCs w:val="18"/>
      <w:lang w:val="en-GB" w:eastAsia="en-US"/>
    </w:rPr>
  </w:style>
  <w:style w:type="character" w:customStyle="1" w:styleId="DocumentControlTitles">
    <w:name w:val="Document Control Titles"/>
    <w:basedOn w:val="DefaultParagraphFont"/>
    <w:uiPriority w:val="99"/>
    <w:rsid w:val="00187ABE"/>
    <w:rPr>
      <w:rFonts w:ascii="Arial" w:hAnsi="Arial" w:cs="Arial"/>
      <w:b/>
      <w:bCs/>
      <w:color w:val="003399"/>
      <w:sz w:val="20"/>
      <w:szCs w:val="20"/>
    </w:rPr>
  </w:style>
  <w:style w:type="paragraph" w:styleId="BodyText">
    <w:name w:val="Body Text"/>
    <w:basedOn w:val="Normal"/>
    <w:link w:val="BodyTextChar"/>
    <w:uiPriority w:val="99"/>
    <w:rsid w:val="00BC41C1"/>
    <w:pPr>
      <w:spacing w:after="120" w:line="240" w:lineRule="auto"/>
      <w:ind w:left="0"/>
    </w:pPr>
    <w:rPr>
      <w:rFonts w:ascii="Arial" w:eastAsia="Times New Roman" w:hAnsi="Arial" w:cs="Times New Roman"/>
      <w:color w:val="auto"/>
      <w:sz w:val="22"/>
      <w:lang w:val="en-GB" w:eastAsia="en-US"/>
    </w:rPr>
  </w:style>
  <w:style w:type="character" w:customStyle="1" w:styleId="BodyTextChar">
    <w:name w:val="Body Text Char"/>
    <w:basedOn w:val="DefaultParagraphFont"/>
    <w:link w:val="BodyText"/>
    <w:uiPriority w:val="99"/>
    <w:rsid w:val="00BC41C1"/>
    <w:rPr>
      <w:rFonts w:ascii="Arial" w:hAnsi="Arial"/>
      <w:sz w:val="22"/>
      <w:szCs w:val="24"/>
      <w:lang w:val="en-GB" w:eastAsia="en-US"/>
    </w:rPr>
  </w:style>
  <w:style w:type="paragraph" w:customStyle="1" w:styleId="AppendixHeading">
    <w:name w:val="Appendix Heading"/>
    <w:basedOn w:val="BodyText"/>
    <w:uiPriority w:val="99"/>
    <w:rsid w:val="00BC41C1"/>
    <w:pPr>
      <w:pageBreakBefore/>
      <w:numPr>
        <w:numId w:val="9"/>
      </w:numPr>
      <w:tabs>
        <w:tab w:val="left" w:pos="2268"/>
      </w:tabs>
    </w:pPr>
    <w:rPr>
      <w:b/>
      <w:caps/>
      <w:color w:val="000080"/>
      <w:sz w:val="32"/>
    </w:rPr>
  </w:style>
  <w:style w:type="paragraph" w:customStyle="1" w:styleId="Sis1">
    <w:name w:val="Sis 1"/>
    <w:basedOn w:val="Normal"/>
    <w:link w:val="Sis1Char"/>
    <w:uiPriority w:val="99"/>
    <w:rsid w:val="00BC41C1"/>
    <w:pPr>
      <w:spacing w:after="0" w:line="240" w:lineRule="auto"/>
      <w:ind w:left="1304"/>
    </w:pPr>
    <w:rPr>
      <w:rFonts w:ascii="Verdana" w:eastAsia="Times New Roman" w:hAnsi="Verdana" w:cs="Times New Roman"/>
      <w:color w:val="auto"/>
      <w:szCs w:val="22"/>
      <w:lang w:val="fi-FI" w:eastAsia="fi-FI"/>
    </w:rPr>
  </w:style>
  <w:style w:type="character" w:customStyle="1" w:styleId="Sis1Char">
    <w:name w:val="Sis 1 Char"/>
    <w:basedOn w:val="DefaultParagraphFont"/>
    <w:link w:val="Sis1"/>
    <w:uiPriority w:val="99"/>
    <w:locked/>
    <w:rsid w:val="00BC41C1"/>
    <w:rPr>
      <w:rFonts w:ascii="Verdana" w:hAnsi="Verdana"/>
      <w:szCs w:val="22"/>
      <w:lang w:val="fi-FI" w:eastAsia="fi-FI"/>
    </w:rPr>
  </w:style>
  <w:style w:type="paragraph" w:customStyle="1" w:styleId="ListNumber1">
    <w:name w:val="List Number 1"/>
    <w:basedOn w:val="Normal"/>
    <w:uiPriority w:val="99"/>
    <w:rsid w:val="00BC41C1"/>
    <w:pPr>
      <w:numPr>
        <w:numId w:val="10"/>
      </w:numPr>
      <w:tabs>
        <w:tab w:val="num" w:pos="1494"/>
      </w:tabs>
      <w:spacing w:after="0" w:line="240" w:lineRule="auto"/>
      <w:ind w:left="1491" w:hanging="357"/>
    </w:pPr>
    <w:rPr>
      <w:rFonts w:ascii="Arial" w:eastAsia="Times New Roman" w:hAnsi="Arial" w:cs="Arial"/>
      <w:color w:val="auto"/>
      <w:szCs w:val="20"/>
      <w:lang w:val="fi-FI" w:eastAsia="en-US"/>
    </w:rPr>
  </w:style>
  <w:style w:type="paragraph" w:customStyle="1" w:styleId="Vliotsikko">
    <w:name w:val="Väliotsikko"/>
    <w:basedOn w:val="Normal"/>
    <w:uiPriority w:val="99"/>
    <w:rsid w:val="00BC41C1"/>
    <w:pPr>
      <w:spacing w:before="120" w:after="0" w:line="240" w:lineRule="auto"/>
      <w:ind w:left="567"/>
    </w:pPr>
    <w:rPr>
      <w:rFonts w:ascii="Arial" w:eastAsia="Times New Roman" w:hAnsi="Arial" w:cs="Arial"/>
      <w:b/>
      <w:bCs/>
      <w:color w:val="auto"/>
      <w:szCs w:val="20"/>
      <w:lang w:val="fi-FI" w:eastAsia="en-US"/>
    </w:rPr>
  </w:style>
  <w:style w:type="numbering" w:customStyle="1" w:styleId="BulletedSub">
    <w:name w:val="Bulleted Sub"/>
    <w:rsid w:val="00CF109E"/>
    <w:pPr>
      <w:numPr>
        <w:numId w:val="11"/>
      </w:numPr>
    </w:pPr>
  </w:style>
  <w:style w:type="paragraph" w:styleId="Revision">
    <w:name w:val="Revision"/>
    <w:hidden/>
    <w:uiPriority w:val="99"/>
    <w:semiHidden/>
    <w:rsid w:val="00EC1DEC"/>
    <w:rPr>
      <w:rFonts w:ascii="Century Gothic" w:eastAsiaTheme="minorEastAsia" w:hAnsi="Century Gothic" w:cstheme="minorBidi"/>
      <w:color w:val="000000" w:themeColor="text1"/>
      <w:szCs w:val="24"/>
      <w:lang w:val="en-US"/>
    </w:rPr>
  </w:style>
  <w:style w:type="character" w:customStyle="1" w:styleId="fontstyle01">
    <w:name w:val="fontstyle01"/>
    <w:basedOn w:val="DefaultParagraphFont"/>
    <w:rsid w:val="006801C5"/>
    <w:rPr>
      <w:rFonts w:ascii="CenturyGothic" w:hAnsi="CenturyGothic" w:hint="default"/>
      <w:b w:val="0"/>
      <w:bCs w:val="0"/>
      <w:i w:val="0"/>
      <w:iCs w:val="0"/>
      <w:color w:val="000000"/>
      <w:sz w:val="20"/>
      <w:szCs w:val="20"/>
    </w:rPr>
  </w:style>
  <w:style w:type="character" w:styleId="FollowedHyperlink">
    <w:name w:val="FollowedHyperlink"/>
    <w:basedOn w:val="DefaultParagraphFont"/>
    <w:uiPriority w:val="99"/>
    <w:semiHidden/>
    <w:unhideWhenUsed/>
    <w:rsid w:val="0011712C"/>
    <w:rPr>
      <w:color w:val="954F72"/>
      <w:u w:val="single"/>
    </w:rPr>
  </w:style>
  <w:style w:type="paragraph" w:customStyle="1" w:styleId="msonormal0">
    <w:name w:val="msonormal"/>
    <w:basedOn w:val="Normal"/>
    <w:rsid w:val="0011712C"/>
    <w:pPr>
      <w:spacing w:before="100" w:beforeAutospacing="1" w:after="100" w:afterAutospacing="1" w:line="240" w:lineRule="auto"/>
      <w:ind w:left="0"/>
    </w:pPr>
    <w:rPr>
      <w:rFonts w:ascii="Times New Roman" w:eastAsia="Times New Roman" w:hAnsi="Times New Roman" w:cs="Times New Roman"/>
      <w:color w:val="auto"/>
      <w:sz w:val="24"/>
      <w:lang w:eastAsia="en-US"/>
    </w:rPr>
  </w:style>
  <w:style w:type="paragraph" w:customStyle="1" w:styleId="font5">
    <w:name w:val="font5"/>
    <w:basedOn w:val="Normal"/>
    <w:rsid w:val="0011712C"/>
    <w:pPr>
      <w:spacing w:before="100" w:beforeAutospacing="1" w:after="100" w:afterAutospacing="1" w:line="240" w:lineRule="auto"/>
      <w:ind w:left="0"/>
    </w:pPr>
    <w:rPr>
      <w:rFonts w:ascii="Tahoma" w:eastAsia="Times New Roman" w:hAnsi="Tahoma" w:cs="Tahoma"/>
      <w:b/>
      <w:bCs/>
      <w:color w:val="000000"/>
      <w:sz w:val="18"/>
      <w:szCs w:val="18"/>
      <w:lang w:eastAsia="en-US"/>
    </w:rPr>
  </w:style>
  <w:style w:type="paragraph" w:customStyle="1" w:styleId="font6">
    <w:name w:val="font6"/>
    <w:basedOn w:val="Normal"/>
    <w:rsid w:val="0011712C"/>
    <w:pPr>
      <w:spacing w:before="100" w:beforeAutospacing="1" w:after="100" w:afterAutospacing="1" w:line="240" w:lineRule="auto"/>
      <w:ind w:left="0"/>
    </w:pPr>
    <w:rPr>
      <w:rFonts w:ascii="Tahoma" w:eastAsia="Times New Roman" w:hAnsi="Tahoma" w:cs="Tahoma"/>
      <w:color w:val="000000"/>
      <w:sz w:val="18"/>
      <w:szCs w:val="18"/>
      <w:lang w:eastAsia="en-US"/>
    </w:rPr>
  </w:style>
  <w:style w:type="paragraph" w:customStyle="1" w:styleId="xl69">
    <w:name w:val="xl69"/>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pPr>
    <w:rPr>
      <w:rFonts w:ascii="Arial" w:eastAsia="Times New Roman" w:hAnsi="Arial" w:cs="Arial"/>
      <w:color w:val="auto"/>
      <w:sz w:val="24"/>
      <w:lang w:eastAsia="en-US"/>
    </w:rPr>
  </w:style>
  <w:style w:type="paragraph" w:customStyle="1" w:styleId="xl70">
    <w:name w:val="xl70"/>
    <w:basedOn w:val="Normal"/>
    <w:rsid w:val="0011712C"/>
    <w:pPr>
      <w:pBdr>
        <w:top w:val="single" w:sz="4" w:space="0" w:color="auto"/>
        <w:left w:val="single" w:sz="4" w:space="0" w:color="auto"/>
        <w:bottom w:val="single" w:sz="4" w:space="0" w:color="auto"/>
        <w:right w:val="single" w:sz="4" w:space="0" w:color="auto"/>
      </w:pBdr>
      <w:shd w:val="clear" w:color="C8C8C8" w:fill="C8C8C8"/>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1">
    <w:name w:val="xl71"/>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pPr>
    <w:rPr>
      <w:rFonts w:eastAsia="Times New Roman" w:cs="Times New Roman"/>
      <w:color w:val="auto"/>
      <w:szCs w:val="20"/>
      <w:lang w:eastAsia="en-US"/>
    </w:rPr>
  </w:style>
  <w:style w:type="paragraph" w:customStyle="1" w:styleId="xl72">
    <w:name w:val="xl72"/>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3">
    <w:name w:val="xl73"/>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4">
    <w:name w:val="xl74"/>
    <w:basedOn w:val="Normal"/>
    <w:rsid w:val="0011712C"/>
    <w:pPr>
      <w:pBdr>
        <w:top w:val="single" w:sz="4" w:space="0" w:color="auto"/>
        <w:left w:val="single" w:sz="4" w:space="0" w:color="auto"/>
        <w:bottom w:val="single" w:sz="4" w:space="0" w:color="auto"/>
        <w:right w:val="single" w:sz="4" w:space="0" w:color="auto"/>
      </w:pBdr>
      <w:shd w:val="clear" w:color="ECECEC" w:fill="ECECEC"/>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5">
    <w:name w:val="xl75"/>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6">
    <w:name w:val="xl76"/>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7">
    <w:name w:val="xl77"/>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jc w:val="center"/>
      <w:textAlignment w:val="center"/>
    </w:pPr>
    <w:rPr>
      <w:rFonts w:eastAsia="Times New Roman" w:cs="Times New Roman"/>
      <w:b/>
      <w:bCs/>
      <w:color w:val="auto"/>
      <w:szCs w:val="20"/>
      <w:lang w:eastAsia="en-US"/>
    </w:rPr>
  </w:style>
  <w:style w:type="paragraph" w:customStyle="1" w:styleId="xl78">
    <w:name w:val="xl78"/>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pPr>
    <w:rPr>
      <w:rFonts w:ascii="Arial" w:eastAsia="Times New Roman" w:hAnsi="Arial" w:cs="Arial"/>
      <w:color w:val="auto"/>
      <w:sz w:val="24"/>
      <w:lang w:eastAsia="en-US"/>
    </w:rPr>
  </w:style>
  <w:style w:type="paragraph" w:customStyle="1" w:styleId="xl79">
    <w:name w:val="xl79"/>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pPr>
    <w:rPr>
      <w:rFonts w:ascii="Times New Roman" w:eastAsia="Times New Roman" w:hAnsi="Times New Roman" w:cs="Times New Roman"/>
      <w:color w:val="auto"/>
      <w:sz w:val="24"/>
      <w:lang w:eastAsia="en-US"/>
    </w:rPr>
  </w:style>
  <w:style w:type="paragraph" w:customStyle="1" w:styleId="xl80">
    <w:name w:val="xl80"/>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jc w:val="center"/>
      <w:textAlignment w:val="center"/>
    </w:pPr>
    <w:rPr>
      <w:rFonts w:eastAsia="Times New Roman" w:cs="Times New Roman"/>
      <w:b/>
      <w:bCs/>
      <w:color w:val="auto"/>
      <w:szCs w:val="20"/>
      <w:lang w:eastAsia="en-US"/>
    </w:rPr>
  </w:style>
  <w:style w:type="paragraph" w:customStyle="1" w:styleId="xl81">
    <w:name w:val="xl81"/>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textAlignment w:val="center"/>
    </w:pPr>
    <w:rPr>
      <w:rFonts w:eastAsia="Times New Roman" w:cs="Times New Roman"/>
      <w:color w:val="auto"/>
      <w:szCs w:val="20"/>
      <w:lang w:eastAsia="en-US"/>
    </w:rPr>
  </w:style>
  <w:style w:type="paragraph" w:customStyle="1" w:styleId="xl82">
    <w:name w:val="xl82"/>
    <w:basedOn w:val="Normal"/>
    <w:rsid w:val="0011712C"/>
    <w:pPr>
      <w:pBdr>
        <w:top w:val="single" w:sz="4" w:space="0" w:color="auto"/>
        <w:left w:val="single" w:sz="4" w:space="0" w:color="auto"/>
        <w:bottom w:val="single" w:sz="4" w:space="0" w:color="auto"/>
        <w:right w:val="single" w:sz="4" w:space="0" w:color="auto"/>
      </w:pBdr>
      <w:shd w:val="clear" w:color="DADADA" w:fill="DADADA"/>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3">
    <w:name w:val="xl83"/>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textAlignment w:val="center"/>
    </w:pPr>
    <w:rPr>
      <w:rFonts w:eastAsia="Times New Roman" w:cs="Times New Roman"/>
      <w:color w:val="000000"/>
      <w:szCs w:val="20"/>
      <w:lang w:eastAsia="en-US"/>
    </w:rPr>
  </w:style>
  <w:style w:type="paragraph" w:customStyle="1" w:styleId="xl84">
    <w:name w:val="xl84"/>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5">
    <w:name w:val="xl85"/>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6">
    <w:name w:val="xl86"/>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7">
    <w:name w:val="xl87"/>
    <w:basedOn w:val="Normal"/>
    <w:rsid w:val="0011712C"/>
    <w:pPr>
      <w:pBdr>
        <w:top w:val="single" w:sz="4" w:space="0" w:color="auto"/>
        <w:left w:val="single" w:sz="4" w:space="0" w:color="auto"/>
        <w:bottom w:val="single" w:sz="4" w:space="0" w:color="auto"/>
        <w:right w:val="single" w:sz="4" w:space="0" w:color="auto"/>
      </w:pBdr>
      <w:shd w:val="clear" w:color="ECECEC" w:fill="ECECEC"/>
      <w:spacing w:before="100" w:beforeAutospacing="1" w:after="100" w:afterAutospacing="1" w:line="240" w:lineRule="auto"/>
      <w:ind w:left="0"/>
      <w:jc w:val="center"/>
      <w:textAlignment w:val="center"/>
    </w:pPr>
    <w:rPr>
      <w:rFonts w:ascii="Arial" w:eastAsia="Times New Roman" w:hAnsi="Arial" w:cs="Arial"/>
      <w:color w:val="000000"/>
      <w:sz w:val="24"/>
      <w:lang w:eastAsia="en-US"/>
    </w:rPr>
  </w:style>
  <w:style w:type="table" w:styleId="TableProfessional">
    <w:name w:val="Table Professional"/>
    <w:basedOn w:val="TableNormal"/>
    <w:rsid w:val="000F5497"/>
    <w:rPr>
      <w:rFonts w:ascii="Times New Roman" w:hAnsi="Times New Roman"/>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ellBody">
    <w:name w:val="Cell Body"/>
    <w:basedOn w:val="Normal"/>
    <w:link w:val="CellBodyChar"/>
    <w:uiPriority w:val="99"/>
    <w:qFormat/>
    <w:rsid w:val="000F5497"/>
    <w:pPr>
      <w:spacing w:after="120" w:line="240" w:lineRule="auto"/>
      <w:ind w:left="0"/>
    </w:pPr>
    <w:rPr>
      <w:rFonts w:ascii="Calibri" w:eastAsia="Times New Roman" w:hAnsi="Calibri" w:cs="Times New Roman"/>
      <w:color w:val="auto"/>
      <w:szCs w:val="20"/>
      <w:lang w:eastAsia="en-US"/>
    </w:rPr>
  </w:style>
  <w:style w:type="character" w:customStyle="1" w:styleId="CellBodyChar">
    <w:name w:val="Cell Body Char"/>
    <w:basedOn w:val="DefaultParagraphFont"/>
    <w:link w:val="CellBody"/>
    <w:uiPriority w:val="99"/>
    <w:rsid w:val="000F5497"/>
    <w:rPr>
      <w:lang w:val="en-US" w:eastAsia="en-US"/>
    </w:rPr>
  </w:style>
  <w:style w:type="paragraph" w:customStyle="1" w:styleId="DocText">
    <w:name w:val="DocText"/>
    <w:basedOn w:val="Normal"/>
    <w:link w:val="DocText0"/>
    <w:rsid w:val="002002B9"/>
    <w:pPr>
      <w:spacing w:before="60" w:after="60" w:line="280" w:lineRule="exact"/>
      <w:ind w:left="1701"/>
      <w:jc w:val="both"/>
    </w:pPr>
    <w:rPr>
      <w:rFonts w:eastAsia="Times New Roman" w:cs="Times New Roman"/>
      <w:color w:val="000000"/>
      <w:szCs w:val="20"/>
      <w:lang w:val="en-GB" w:eastAsia="en-US"/>
    </w:rPr>
  </w:style>
  <w:style w:type="character" w:customStyle="1" w:styleId="DocText0">
    <w:name w:val="DocText Знак"/>
    <w:link w:val="DocText"/>
    <w:rsid w:val="002002B9"/>
    <w:rPr>
      <w:rFonts w:ascii="Century Gothic" w:hAnsi="Century Gothic"/>
      <w:color w:val="000000"/>
      <w:lang w:val="en-GB" w:eastAsia="en-US"/>
    </w:rPr>
  </w:style>
  <w:style w:type="character" w:customStyle="1" w:styleId="UnresolvedMention1">
    <w:name w:val="Unresolved Mention1"/>
    <w:basedOn w:val="DefaultParagraphFont"/>
    <w:uiPriority w:val="99"/>
    <w:semiHidden/>
    <w:unhideWhenUsed/>
    <w:rsid w:val="006244BD"/>
    <w:rPr>
      <w:color w:val="605E5C"/>
      <w:shd w:val="clear" w:color="auto" w:fill="E1DFDD"/>
    </w:rPr>
  </w:style>
  <w:style w:type="character" w:customStyle="1" w:styleId="List1stlevelChar">
    <w:name w:val="List 1st level Char"/>
    <w:basedOn w:val="DefaultParagraphFont"/>
    <w:link w:val="List1stlevel"/>
    <w:locked/>
    <w:rsid w:val="00C25828"/>
    <w:rPr>
      <w:sz w:val="24"/>
      <w:szCs w:val="24"/>
    </w:rPr>
  </w:style>
  <w:style w:type="paragraph" w:customStyle="1" w:styleId="List1stlevel">
    <w:name w:val="List 1st level"/>
    <w:basedOn w:val="Normal"/>
    <w:link w:val="List1stlevelChar"/>
    <w:rsid w:val="00C25828"/>
    <w:pPr>
      <w:numPr>
        <w:numId w:val="13"/>
      </w:numPr>
      <w:snapToGrid w:val="0"/>
      <w:spacing w:before="120" w:after="0" w:line="240" w:lineRule="auto"/>
      <w:jc w:val="both"/>
    </w:pPr>
    <w:rPr>
      <w:rFonts w:ascii="Calibri" w:eastAsia="Times New Roman" w:hAnsi="Calibri" w:cs="Times New Roman"/>
      <w:color w:val="auto"/>
      <w:sz w:val="24"/>
      <w:lang w:val="ru-RU"/>
    </w:rPr>
  </w:style>
  <w:style w:type="paragraph" w:customStyle="1" w:styleId="BodyTextBullet">
    <w:name w:val="BodyText Bullet"/>
    <w:basedOn w:val="ListParagraph"/>
    <w:link w:val="BodyTextBulletChar"/>
    <w:uiPriority w:val="99"/>
    <w:qFormat/>
    <w:rsid w:val="0008456D"/>
    <w:pPr>
      <w:numPr>
        <w:numId w:val="0"/>
      </w:numPr>
      <w:spacing w:after="120" w:line="240" w:lineRule="auto"/>
    </w:pPr>
    <w:rPr>
      <w:sz w:val="22"/>
      <w:szCs w:val="24"/>
      <w:lang w:val="en-GB" w:eastAsia="en-US"/>
    </w:rPr>
  </w:style>
  <w:style w:type="character" w:customStyle="1" w:styleId="BodyTextBulletChar">
    <w:name w:val="BodyText Bullet Char"/>
    <w:basedOn w:val="ListParagraphChar"/>
    <w:link w:val="BodyTextBullet"/>
    <w:uiPriority w:val="99"/>
    <w:rsid w:val="0008456D"/>
    <w:rPr>
      <w:rFonts w:ascii="Century Gothic" w:eastAsiaTheme="minorEastAsia" w:hAnsi="Century Gothic" w:cstheme="minorBidi"/>
      <w:color w:val="000000" w:themeColor="text1"/>
      <w:sz w:val="22"/>
      <w:szCs w:val="24"/>
      <w:lang w:val="en-GB" w:eastAsia="en-US"/>
    </w:rPr>
  </w:style>
  <w:style w:type="paragraph" w:customStyle="1" w:styleId="BodyTextBullet2ndlevel">
    <w:name w:val="Body Text Bullet 2nd level"/>
    <w:basedOn w:val="Normal"/>
    <w:rsid w:val="009903AE"/>
    <w:pPr>
      <w:spacing w:after="120" w:line="240" w:lineRule="auto"/>
      <w:ind w:left="0"/>
      <w:jc w:val="both"/>
    </w:pPr>
    <w:rPr>
      <w:rFonts w:ascii="Arial" w:eastAsia="Times New Roman" w:hAnsi="Arial" w:cs="Times New Roman"/>
      <w:color w:val="auto"/>
      <w:sz w:val="22"/>
      <w:lang w:val="en-GB" w:eastAsia="en-US"/>
    </w:rPr>
  </w:style>
  <w:style w:type="paragraph" w:customStyle="1" w:styleId="CellBodyBullet">
    <w:name w:val="Cell Body Bullet"/>
    <w:basedOn w:val="BodyTextBullet"/>
    <w:link w:val="CellBodyBulletChar"/>
    <w:qFormat/>
    <w:rsid w:val="00104446"/>
    <w:pPr>
      <w:spacing w:after="60"/>
      <w:ind w:left="357" w:hanging="357"/>
    </w:pPr>
  </w:style>
  <w:style w:type="character" w:customStyle="1" w:styleId="CellBodyBulletChar">
    <w:name w:val="Cell Body Bullet Char"/>
    <w:basedOn w:val="BodyTextBulletChar"/>
    <w:link w:val="CellBodyBullet"/>
    <w:locked/>
    <w:rsid w:val="00104446"/>
    <w:rPr>
      <w:rFonts w:ascii="Century Gothic" w:eastAsiaTheme="minorEastAsia" w:hAnsi="Century Gothic" w:cstheme="minorBidi"/>
      <w:color w:val="000000" w:themeColor="text1"/>
      <w:sz w:val="22"/>
      <w:szCs w:val="24"/>
      <w:lang w:val="en-GB" w:eastAsia="en-US"/>
    </w:rPr>
  </w:style>
  <w:style w:type="character" w:customStyle="1" w:styleId="UnresolvedMention2">
    <w:name w:val="Unresolved Mention2"/>
    <w:basedOn w:val="DefaultParagraphFont"/>
    <w:uiPriority w:val="99"/>
    <w:semiHidden/>
    <w:unhideWhenUsed/>
    <w:rsid w:val="00314185"/>
    <w:rPr>
      <w:color w:val="605E5C"/>
      <w:shd w:val="clear" w:color="auto" w:fill="E1DFDD"/>
    </w:rPr>
  </w:style>
  <w:style w:type="character" w:customStyle="1" w:styleId="UnresolvedMention">
    <w:name w:val="Unresolved Mention"/>
    <w:basedOn w:val="DefaultParagraphFont"/>
    <w:uiPriority w:val="99"/>
    <w:semiHidden/>
    <w:unhideWhenUsed/>
    <w:rsid w:val="00CC3E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52278">
      <w:bodyDiv w:val="1"/>
      <w:marLeft w:val="0"/>
      <w:marRight w:val="0"/>
      <w:marTop w:val="0"/>
      <w:marBottom w:val="0"/>
      <w:divBdr>
        <w:top w:val="none" w:sz="0" w:space="0" w:color="auto"/>
        <w:left w:val="none" w:sz="0" w:space="0" w:color="auto"/>
        <w:bottom w:val="none" w:sz="0" w:space="0" w:color="auto"/>
        <w:right w:val="none" w:sz="0" w:space="0" w:color="auto"/>
      </w:divBdr>
      <w:divsChild>
        <w:div w:id="1304382376">
          <w:marLeft w:val="1440"/>
          <w:marRight w:val="0"/>
          <w:marTop w:val="0"/>
          <w:marBottom w:val="120"/>
          <w:divBdr>
            <w:top w:val="none" w:sz="0" w:space="0" w:color="auto"/>
            <w:left w:val="none" w:sz="0" w:space="0" w:color="auto"/>
            <w:bottom w:val="none" w:sz="0" w:space="0" w:color="auto"/>
            <w:right w:val="none" w:sz="0" w:space="0" w:color="auto"/>
          </w:divBdr>
        </w:div>
        <w:div w:id="93988526">
          <w:marLeft w:val="1440"/>
          <w:marRight w:val="0"/>
          <w:marTop w:val="0"/>
          <w:marBottom w:val="120"/>
          <w:divBdr>
            <w:top w:val="none" w:sz="0" w:space="0" w:color="auto"/>
            <w:left w:val="none" w:sz="0" w:space="0" w:color="auto"/>
            <w:bottom w:val="none" w:sz="0" w:space="0" w:color="auto"/>
            <w:right w:val="none" w:sz="0" w:space="0" w:color="auto"/>
          </w:divBdr>
        </w:div>
      </w:divsChild>
    </w:div>
    <w:div w:id="35207626">
      <w:bodyDiv w:val="1"/>
      <w:marLeft w:val="0"/>
      <w:marRight w:val="0"/>
      <w:marTop w:val="0"/>
      <w:marBottom w:val="0"/>
      <w:divBdr>
        <w:top w:val="none" w:sz="0" w:space="0" w:color="auto"/>
        <w:left w:val="none" w:sz="0" w:space="0" w:color="auto"/>
        <w:bottom w:val="none" w:sz="0" w:space="0" w:color="auto"/>
        <w:right w:val="none" w:sz="0" w:space="0" w:color="auto"/>
      </w:divBdr>
      <w:divsChild>
        <w:div w:id="1922791716">
          <w:marLeft w:val="130"/>
          <w:marRight w:val="0"/>
          <w:marTop w:val="40"/>
          <w:marBottom w:val="34"/>
          <w:divBdr>
            <w:top w:val="none" w:sz="0" w:space="0" w:color="auto"/>
            <w:left w:val="none" w:sz="0" w:space="0" w:color="auto"/>
            <w:bottom w:val="none" w:sz="0" w:space="0" w:color="auto"/>
            <w:right w:val="none" w:sz="0" w:space="0" w:color="auto"/>
          </w:divBdr>
        </w:div>
      </w:divsChild>
    </w:div>
    <w:div w:id="115561322">
      <w:bodyDiv w:val="1"/>
      <w:marLeft w:val="0"/>
      <w:marRight w:val="0"/>
      <w:marTop w:val="0"/>
      <w:marBottom w:val="0"/>
      <w:divBdr>
        <w:top w:val="none" w:sz="0" w:space="0" w:color="auto"/>
        <w:left w:val="none" w:sz="0" w:space="0" w:color="auto"/>
        <w:bottom w:val="none" w:sz="0" w:space="0" w:color="auto"/>
        <w:right w:val="none" w:sz="0" w:space="0" w:color="auto"/>
      </w:divBdr>
      <w:divsChild>
        <w:div w:id="210508755">
          <w:marLeft w:val="0"/>
          <w:marRight w:val="0"/>
          <w:marTop w:val="120"/>
          <w:marBottom w:val="120"/>
          <w:divBdr>
            <w:top w:val="none" w:sz="0" w:space="0" w:color="auto"/>
            <w:left w:val="none" w:sz="0" w:space="0" w:color="auto"/>
            <w:bottom w:val="none" w:sz="0" w:space="0" w:color="auto"/>
            <w:right w:val="none" w:sz="0" w:space="0" w:color="auto"/>
          </w:divBdr>
        </w:div>
        <w:div w:id="1888759365">
          <w:marLeft w:val="0"/>
          <w:marRight w:val="0"/>
          <w:marTop w:val="120"/>
          <w:marBottom w:val="120"/>
          <w:divBdr>
            <w:top w:val="none" w:sz="0" w:space="0" w:color="auto"/>
            <w:left w:val="none" w:sz="0" w:space="0" w:color="auto"/>
            <w:bottom w:val="none" w:sz="0" w:space="0" w:color="auto"/>
            <w:right w:val="none" w:sz="0" w:space="0" w:color="auto"/>
          </w:divBdr>
        </w:div>
        <w:div w:id="483206401">
          <w:marLeft w:val="0"/>
          <w:marRight w:val="0"/>
          <w:marTop w:val="120"/>
          <w:marBottom w:val="120"/>
          <w:divBdr>
            <w:top w:val="none" w:sz="0" w:space="0" w:color="auto"/>
            <w:left w:val="none" w:sz="0" w:space="0" w:color="auto"/>
            <w:bottom w:val="none" w:sz="0" w:space="0" w:color="auto"/>
            <w:right w:val="none" w:sz="0" w:space="0" w:color="auto"/>
          </w:divBdr>
        </w:div>
        <w:div w:id="610935434">
          <w:marLeft w:val="0"/>
          <w:marRight w:val="0"/>
          <w:marTop w:val="120"/>
          <w:marBottom w:val="120"/>
          <w:divBdr>
            <w:top w:val="none" w:sz="0" w:space="0" w:color="auto"/>
            <w:left w:val="none" w:sz="0" w:space="0" w:color="auto"/>
            <w:bottom w:val="none" w:sz="0" w:space="0" w:color="auto"/>
            <w:right w:val="none" w:sz="0" w:space="0" w:color="auto"/>
          </w:divBdr>
        </w:div>
        <w:div w:id="632828162">
          <w:marLeft w:val="0"/>
          <w:marRight w:val="0"/>
          <w:marTop w:val="120"/>
          <w:marBottom w:val="120"/>
          <w:divBdr>
            <w:top w:val="none" w:sz="0" w:space="0" w:color="auto"/>
            <w:left w:val="none" w:sz="0" w:space="0" w:color="auto"/>
            <w:bottom w:val="none" w:sz="0" w:space="0" w:color="auto"/>
            <w:right w:val="none" w:sz="0" w:space="0" w:color="auto"/>
          </w:divBdr>
        </w:div>
        <w:div w:id="645428627">
          <w:marLeft w:val="0"/>
          <w:marRight w:val="0"/>
          <w:marTop w:val="120"/>
          <w:marBottom w:val="120"/>
          <w:divBdr>
            <w:top w:val="none" w:sz="0" w:space="0" w:color="auto"/>
            <w:left w:val="none" w:sz="0" w:space="0" w:color="auto"/>
            <w:bottom w:val="none" w:sz="0" w:space="0" w:color="auto"/>
            <w:right w:val="none" w:sz="0" w:space="0" w:color="auto"/>
          </w:divBdr>
        </w:div>
        <w:div w:id="544604977">
          <w:marLeft w:val="0"/>
          <w:marRight w:val="0"/>
          <w:marTop w:val="120"/>
          <w:marBottom w:val="120"/>
          <w:divBdr>
            <w:top w:val="none" w:sz="0" w:space="0" w:color="auto"/>
            <w:left w:val="none" w:sz="0" w:space="0" w:color="auto"/>
            <w:bottom w:val="none" w:sz="0" w:space="0" w:color="auto"/>
            <w:right w:val="none" w:sz="0" w:space="0" w:color="auto"/>
          </w:divBdr>
        </w:div>
        <w:div w:id="1726174139">
          <w:marLeft w:val="0"/>
          <w:marRight w:val="0"/>
          <w:marTop w:val="120"/>
          <w:marBottom w:val="120"/>
          <w:divBdr>
            <w:top w:val="none" w:sz="0" w:space="0" w:color="auto"/>
            <w:left w:val="none" w:sz="0" w:space="0" w:color="auto"/>
            <w:bottom w:val="none" w:sz="0" w:space="0" w:color="auto"/>
            <w:right w:val="none" w:sz="0" w:space="0" w:color="auto"/>
          </w:divBdr>
        </w:div>
        <w:div w:id="1145007693">
          <w:marLeft w:val="0"/>
          <w:marRight w:val="0"/>
          <w:marTop w:val="120"/>
          <w:marBottom w:val="120"/>
          <w:divBdr>
            <w:top w:val="none" w:sz="0" w:space="0" w:color="auto"/>
            <w:left w:val="none" w:sz="0" w:space="0" w:color="auto"/>
            <w:bottom w:val="none" w:sz="0" w:space="0" w:color="auto"/>
            <w:right w:val="none" w:sz="0" w:space="0" w:color="auto"/>
          </w:divBdr>
        </w:div>
        <w:div w:id="649289116">
          <w:marLeft w:val="0"/>
          <w:marRight w:val="0"/>
          <w:marTop w:val="120"/>
          <w:marBottom w:val="120"/>
          <w:divBdr>
            <w:top w:val="none" w:sz="0" w:space="0" w:color="auto"/>
            <w:left w:val="none" w:sz="0" w:space="0" w:color="auto"/>
            <w:bottom w:val="none" w:sz="0" w:space="0" w:color="auto"/>
            <w:right w:val="none" w:sz="0" w:space="0" w:color="auto"/>
          </w:divBdr>
        </w:div>
        <w:div w:id="1059328004">
          <w:marLeft w:val="0"/>
          <w:marRight w:val="0"/>
          <w:marTop w:val="60"/>
          <w:marBottom w:val="60"/>
          <w:divBdr>
            <w:top w:val="none" w:sz="0" w:space="0" w:color="auto"/>
            <w:left w:val="none" w:sz="0" w:space="0" w:color="auto"/>
            <w:bottom w:val="none" w:sz="0" w:space="0" w:color="auto"/>
            <w:right w:val="none" w:sz="0" w:space="0" w:color="auto"/>
          </w:divBdr>
        </w:div>
        <w:div w:id="21322854">
          <w:marLeft w:val="0"/>
          <w:marRight w:val="0"/>
          <w:marTop w:val="60"/>
          <w:marBottom w:val="60"/>
          <w:divBdr>
            <w:top w:val="none" w:sz="0" w:space="0" w:color="auto"/>
            <w:left w:val="none" w:sz="0" w:space="0" w:color="auto"/>
            <w:bottom w:val="none" w:sz="0" w:space="0" w:color="auto"/>
            <w:right w:val="none" w:sz="0" w:space="0" w:color="auto"/>
          </w:divBdr>
        </w:div>
        <w:div w:id="1192306527">
          <w:marLeft w:val="0"/>
          <w:marRight w:val="0"/>
          <w:marTop w:val="60"/>
          <w:marBottom w:val="60"/>
          <w:divBdr>
            <w:top w:val="none" w:sz="0" w:space="0" w:color="auto"/>
            <w:left w:val="none" w:sz="0" w:space="0" w:color="auto"/>
            <w:bottom w:val="none" w:sz="0" w:space="0" w:color="auto"/>
            <w:right w:val="none" w:sz="0" w:space="0" w:color="auto"/>
          </w:divBdr>
        </w:div>
        <w:div w:id="1929655769">
          <w:marLeft w:val="0"/>
          <w:marRight w:val="0"/>
          <w:marTop w:val="60"/>
          <w:marBottom w:val="60"/>
          <w:divBdr>
            <w:top w:val="none" w:sz="0" w:space="0" w:color="auto"/>
            <w:left w:val="none" w:sz="0" w:space="0" w:color="auto"/>
            <w:bottom w:val="none" w:sz="0" w:space="0" w:color="auto"/>
            <w:right w:val="none" w:sz="0" w:space="0" w:color="auto"/>
          </w:divBdr>
        </w:div>
        <w:div w:id="1592739339">
          <w:marLeft w:val="0"/>
          <w:marRight w:val="0"/>
          <w:marTop w:val="60"/>
          <w:marBottom w:val="60"/>
          <w:divBdr>
            <w:top w:val="none" w:sz="0" w:space="0" w:color="auto"/>
            <w:left w:val="none" w:sz="0" w:space="0" w:color="auto"/>
            <w:bottom w:val="none" w:sz="0" w:space="0" w:color="auto"/>
            <w:right w:val="none" w:sz="0" w:space="0" w:color="auto"/>
          </w:divBdr>
        </w:div>
        <w:div w:id="1135173148">
          <w:marLeft w:val="0"/>
          <w:marRight w:val="102"/>
          <w:marTop w:val="60"/>
          <w:marBottom w:val="60"/>
          <w:divBdr>
            <w:top w:val="none" w:sz="0" w:space="0" w:color="auto"/>
            <w:left w:val="none" w:sz="0" w:space="0" w:color="auto"/>
            <w:bottom w:val="none" w:sz="0" w:space="0" w:color="auto"/>
            <w:right w:val="none" w:sz="0" w:space="0" w:color="auto"/>
          </w:divBdr>
        </w:div>
        <w:div w:id="2046252777">
          <w:marLeft w:val="0"/>
          <w:marRight w:val="102"/>
          <w:marTop w:val="60"/>
          <w:marBottom w:val="60"/>
          <w:divBdr>
            <w:top w:val="none" w:sz="0" w:space="0" w:color="auto"/>
            <w:left w:val="none" w:sz="0" w:space="0" w:color="auto"/>
            <w:bottom w:val="none" w:sz="0" w:space="0" w:color="auto"/>
            <w:right w:val="none" w:sz="0" w:space="0" w:color="auto"/>
          </w:divBdr>
        </w:div>
        <w:div w:id="1151605473">
          <w:marLeft w:val="0"/>
          <w:marRight w:val="102"/>
          <w:marTop w:val="60"/>
          <w:marBottom w:val="60"/>
          <w:divBdr>
            <w:top w:val="none" w:sz="0" w:space="0" w:color="auto"/>
            <w:left w:val="none" w:sz="0" w:space="0" w:color="auto"/>
            <w:bottom w:val="none" w:sz="0" w:space="0" w:color="auto"/>
            <w:right w:val="none" w:sz="0" w:space="0" w:color="auto"/>
          </w:divBdr>
        </w:div>
        <w:div w:id="762339687">
          <w:marLeft w:val="0"/>
          <w:marRight w:val="0"/>
          <w:marTop w:val="60"/>
          <w:marBottom w:val="60"/>
          <w:divBdr>
            <w:top w:val="none" w:sz="0" w:space="0" w:color="auto"/>
            <w:left w:val="none" w:sz="0" w:space="0" w:color="auto"/>
            <w:bottom w:val="none" w:sz="0" w:space="0" w:color="auto"/>
            <w:right w:val="none" w:sz="0" w:space="0" w:color="auto"/>
          </w:divBdr>
        </w:div>
        <w:div w:id="1657999293">
          <w:marLeft w:val="0"/>
          <w:marRight w:val="0"/>
          <w:marTop w:val="60"/>
          <w:marBottom w:val="60"/>
          <w:divBdr>
            <w:top w:val="none" w:sz="0" w:space="0" w:color="auto"/>
            <w:left w:val="none" w:sz="0" w:space="0" w:color="auto"/>
            <w:bottom w:val="none" w:sz="0" w:space="0" w:color="auto"/>
            <w:right w:val="none" w:sz="0" w:space="0" w:color="auto"/>
          </w:divBdr>
        </w:div>
        <w:div w:id="1150560804">
          <w:marLeft w:val="0"/>
          <w:marRight w:val="0"/>
          <w:marTop w:val="60"/>
          <w:marBottom w:val="60"/>
          <w:divBdr>
            <w:top w:val="none" w:sz="0" w:space="0" w:color="auto"/>
            <w:left w:val="none" w:sz="0" w:space="0" w:color="auto"/>
            <w:bottom w:val="none" w:sz="0" w:space="0" w:color="auto"/>
            <w:right w:val="none" w:sz="0" w:space="0" w:color="auto"/>
          </w:divBdr>
        </w:div>
        <w:div w:id="750349351">
          <w:marLeft w:val="0"/>
          <w:marRight w:val="0"/>
          <w:marTop w:val="60"/>
          <w:marBottom w:val="60"/>
          <w:divBdr>
            <w:top w:val="none" w:sz="0" w:space="0" w:color="auto"/>
            <w:left w:val="none" w:sz="0" w:space="0" w:color="auto"/>
            <w:bottom w:val="none" w:sz="0" w:space="0" w:color="auto"/>
            <w:right w:val="none" w:sz="0" w:space="0" w:color="auto"/>
          </w:divBdr>
        </w:div>
        <w:div w:id="1314799843">
          <w:marLeft w:val="0"/>
          <w:marRight w:val="0"/>
          <w:marTop w:val="60"/>
          <w:marBottom w:val="60"/>
          <w:divBdr>
            <w:top w:val="none" w:sz="0" w:space="0" w:color="auto"/>
            <w:left w:val="none" w:sz="0" w:space="0" w:color="auto"/>
            <w:bottom w:val="none" w:sz="0" w:space="0" w:color="auto"/>
            <w:right w:val="none" w:sz="0" w:space="0" w:color="auto"/>
          </w:divBdr>
        </w:div>
        <w:div w:id="1397239625">
          <w:marLeft w:val="0"/>
          <w:marRight w:val="102"/>
          <w:marTop w:val="60"/>
          <w:marBottom w:val="60"/>
          <w:divBdr>
            <w:top w:val="none" w:sz="0" w:space="0" w:color="auto"/>
            <w:left w:val="none" w:sz="0" w:space="0" w:color="auto"/>
            <w:bottom w:val="none" w:sz="0" w:space="0" w:color="auto"/>
            <w:right w:val="none" w:sz="0" w:space="0" w:color="auto"/>
          </w:divBdr>
        </w:div>
        <w:div w:id="337196779">
          <w:marLeft w:val="0"/>
          <w:marRight w:val="255"/>
          <w:marTop w:val="60"/>
          <w:marBottom w:val="60"/>
          <w:divBdr>
            <w:top w:val="none" w:sz="0" w:space="0" w:color="auto"/>
            <w:left w:val="none" w:sz="0" w:space="0" w:color="auto"/>
            <w:bottom w:val="none" w:sz="0" w:space="0" w:color="auto"/>
            <w:right w:val="none" w:sz="0" w:space="0" w:color="auto"/>
          </w:divBdr>
        </w:div>
        <w:div w:id="1574772581">
          <w:marLeft w:val="0"/>
          <w:marRight w:val="255"/>
          <w:marTop w:val="60"/>
          <w:marBottom w:val="60"/>
          <w:divBdr>
            <w:top w:val="none" w:sz="0" w:space="0" w:color="auto"/>
            <w:left w:val="none" w:sz="0" w:space="0" w:color="auto"/>
            <w:bottom w:val="none" w:sz="0" w:space="0" w:color="auto"/>
            <w:right w:val="none" w:sz="0" w:space="0" w:color="auto"/>
          </w:divBdr>
        </w:div>
        <w:div w:id="2085374291">
          <w:marLeft w:val="0"/>
          <w:marRight w:val="255"/>
          <w:marTop w:val="60"/>
          <w:marBottom w:val="60"/>
          <w:divBdr>
            <w:top w:val="none" w:sz="0" w:space="0" w:color="auto"/>
            <w:left w:val="none" w:sz="0" w:space="0" w:color="auto"/>
            <w:bottom w:val="none" w:sz="0" w:space="0" w:color="auto"/>
            <w:right w:val="none" w:sz="0" w:space="0" w:color="auto"/>
          </w:divBdr>
        </w:div>
        <w:div w:id="336999798">
          <w:marLeft w:val="0"/>
          <w:marRight w:val="0"/>
          <w:marTop w:val="60"/>
          <w:marBottom w:val="60"/>
          <w:divBdr>
            <w:top w:val="none" w:sz="0" w:space="0" w:color="auto"/>
            <w:left w:val="none" w:sz="0" w:space="0" w:color="auto"/>
            <w:bottom w:val="none" w:sz="0" w:space="0" w:color="auto"/>
            <w:right w:val="none" w:sz="0" w:space="0" w:color="auto"/>
          </w:divBdr>
        </w:div>
        <w:div w:id="347173267">
          <w:marLeft w:val="0"/>
          <w:marRight w:val="0"/>
          <w:marTop w:val="60"/>
          <w:marBottom w:val="60"/>
          <w:divBdr>
            <w:top w:val="none" w:sz="0" w:space="0" w:color="auto"/>
            <w:left w:val="none" w:sz="0" w:space="0" w:color="auto"/>
            <w:bottom w:val="none" w:sz="0" w:space="0" w:color="auto"/>
            <w:right w:val="none" w:sz="0" w:space="0" w:color="auto"/>
          </w:divBdr>
        </w:div>
        <w:div w:id="875044762">
          <w:marLeft w:val="0"/>
          <w:marRight w:val="0"/>
          <w:marTop w:val="60"/>
          <w:marBottom w:val="60"/>
          <w:divBdr>
            <w:top w:val="none" w:sz="0" w:space="0" w:color="auto"/>
            <w:left w:val="none" w:sz="0" w:space="0" w:color="auto"/>
            <w:bottom w:val="none" w:sz="0" w:space="0" w:color="auto"/>
            <w:right w:val="none" w:sz="0" w:space="0" w:color="auto"/>
          </w:divBdr>
        </w:div>
        <w:div w:id="2063209579">
          <w:marLeft w:val="0"/>
          <w:marRight w:val="0"/>
          <w:marTop w:val="60"/>
          <w:marBottom w:val="60"/>
          <w:divBdr>
            <w:top w:val="none" w:sz="0" w:space="0" w:color="auto"/>
            <w:left w:val="none" w:sz="0" w:space="0" w:color="auto"/>
            <w:bottom w:val="none" w:sz="0" w:space="0" w:color="auto"/>
            <w:right w:val="none" w:sz="0" w:space="0" w:color="auto"/>
          </w:divBdr>
        </w:div>
        <w:div w:id="1576471033">
          <w:marLeft w:val="0"/>
          <w:marRight w:val="0"/>
          <w:marTop w:val="60"/>
          <w:marBottom w:val="60"/>
          <w:divBdr>
            <w:top w:val="none" w:sz="0" w:space="0" w:color="auto"/>
            <w:left w:val="none" w:sz="0" w:space="0" w:color="auto"/>
            <w:bottom w:val="none" w:sz="0" w:space="0" w:color="auto"/>
            <w:right w:val="none" w:sz="0" w:space="0" w:color="auto"/>
          </w:divBdr>
        </w:div>
        <w:div w:id="579952341">
          <w:marLeft w:val="0"/>
          <w:marRight w:val="102"/>
          <w:marTop w:val="60"/>
          <w:marBottom w:val="60"/>
          <w:divBdr>
            <w:top w:val="none" w:sz="0" w:space="0" w:color="auto"/>
            <w:left w:val="none" w:sz="0" w:space="0" w:color="auto"/>
            <w:bottom w:val="none" w:sz="0" w:space="0" w:color="auto"/>
            <w:right w:val="none" w:sz="0" w:space="0" w:color="auto"/>
          </w:divBdr>
        </w:div>
        <w:div w:id="951859338">
          <w:marLeft w:val="0"/>
          <w:marRight w:val="255"/>
          <w:marTop w:val="60"/>
          <w:marBottom w:val="60"/>
          <w:divBdr>
            <w:top w:val="none" w:sz="0" w:space="0" w:color="auto"/>
            <w:left w:val="none" w:sz="0" w:space="0" w:color="auto"/>
            <w:bottom w:val="none" w:sz="0" w:space="0" w:color="auto"/>
            <w:right w:val="none" w:sz="0" w:space="0" w:color="auto"/>
          </w:divBdr>
        </w:div>
        <w:div w:id="617372002">
          <w:marLeft w:val="0"/>
          <w:marRight w:val="255"/>
          <w:marTop w:val="60"/>
          <w:marBottom w:val="60"/>
          <w:divBdr>
            <w:top w:val="none" w:sz="0" w:space="0" w:color="auto"/>
            <w:left w:val="none" w:sz="0" w:space="0" w:color="auto"/>
            <w:bottom w:val="none" w:sz="0" w:space="0" w:color="auto"/>
            <w:right w:val="none" w:sz="0" w:space="0" w:color="auto"/>
          </w:divBdr>
        </w:div>
        <w:div w:id="677318027">
          <w:marLeft w:val="0"/>
          <w:marRight w:val="0"/>
          <w:marTop w:val="60"/>
          <w:marBottom w:val="60"/>
          <w:divBdr>
            <w:top w:val="none" w:sz="0" w:space="0" w:color="auto"/>
            <w:left w:val="none" w:sz="0" w:space="0" w:color="auto"/>
            <w:bottom w:val="none" w:sz="0" w:space="0" w:color="auto"/>
            <w:right w:val="none" w:sz="0" w:space="0" w:color="auto"/>
          </w:divBdr>
        </w:div>
        <w:div w:id="115678358">
          <w:marLeft w:val="0"/>
          <w:marRight w:val="0"/>
          <w:marTop w:val="60"/>
          <w:marBottom w:val="60"/>
          <w:divBdr>
            <w:top w:val="none" w:sz="0" w:space="0" w:color="auto"/>
            <w:left w:val="none" w:sz="0" w:space="0" w:color="auto"/>
            <w:bottom w:val="none" w:sz="0" w:space="0" w:color="auto"/>
            <w:right w:val="none" w:sz="0" w:space="0" w:color="auto"/>
          </w:divBdr>
        </w:div>
        <w:div w:id="911084485">
          <w:marLeft w:val="0"/>
          <w:marRight w:val="0"/>
          <w:marTop w:val="60"/>
          <w:marBottom w:val="60"/>
          <w:divBdr>
            <w:top w:val="none" w:sz="0" w:space="0" w:color="auto"/>
            <w:left w:val="none" w:sz="0" w:space="0" w:color="auto"/>
            <w:bottom w:val="none" w:sz="0" w:space="0" w:color="auto"/>
            <w:right w:val="none" w:sz="0" w:space="0" w:color="auto"/>
          </w:divBdr>
        </w:div>
        <w:div w:id="50663701">
          <w:marLeft w:val="0"/>
          <w:marRight w:val="0"/>
          <w:marTop w:val="60"/>
          <w:marBottom w:val="60"/>
          <w:divBdr>
            <w:top w:val="none" w:sz="0" w:space="0" w:color="auto"/>
            <w:left w:val="none" w:sz="0" w:space="0" w:color="auto"/>
            <w:bottom w:val="none" w:sz="0" w:space="0" w:color="auto"/>
            <w:right w:val="none" w:sz="0" w:space="0" w:color="auto"/>
          </w:divBdr>
        </w:div>
        <w:div w:id="1499150453">
          <w:marLeft w:val="0"/>
          <w:marRight w:val="0"/>
          <w:marTop w:val="60"/>
          <w:marBottom w:val="60"/>
          <w:divBdr>
            <w:top w:val="none" w:sz="0" w:space="0" w:color="auto"/>
            <w:left w:val="none" w:sz="0" w:space="0" w:color="auto"/>
            <w:bottom w:val="none" w:sz="0" w:space="0" w:color="auto"/>
            <w:right w:val="none" w:sz="0" w:space="0" w:color="auto"/>
          </w:divBdr>
        </w:div>
        <w:div w:id="167410735">
          <w:marLeft w:val="0"/>
          <w:marRight w:val="102"/>
          <w:marTop w:val="60"/>
          <w:marBottom w:val="60"/>
          <w:divBdr>
            <w:top w:val="none" w:sz="0" w:space="0" w:color="auto"/>
            <w:left w:val="none" w:sz="0" w:space="0" w:color="auto"/>
            <w:bottom w:val="none" w:sz="0" w:space="0" w:color="auto"/>
            <w:right w:val="none" w:sz="0" w:space="0" w:color="auto"/>
          </w:divBdr>
        </w:div>
        <w:div w:id="1120493674">
          <w:marLeft w:val="0"/>
          <w:marRight w:val="255"/>
          <w:marTop w:val="60"/>
          <w:marBottom w:val="60"/>
          <w:divBdr>
            <w:top w:val="none" w:sz="0" w:space="0" w:color="auto"/>
            <w:left w:val="none" w:sz="0" w:space="0" w:color="auto"/>
            <w:bottom w:val="none" w:sz="0" w:space="0" w:color="auto"/>
            <w:right w:val="none" w:sz="0" w:space="0" w:color="auto"/>
          </w:divBdr>
        </w:div>
        <w:div w:id="1488127493">
          <w:marLeft w:val="0"/>
          <w:marRight w:val="255"/>
          <w:marTop w:val="60"/>
          <w:marBottom w:val="60"/>
          <w:divBdr>
            <w:top w:val="none" w:sz="0" w:space="0" w:color="auto"/>
            <w:left w:val="none" w:sz="0" w:space="0" w:color="auto"/>
            <w:bottom w:val="none" w:sz="0" w:space="0" w:color="auto"/>
            <w:right w:val="none" w:sz="0" w:space="0" w:color="auto"/>
          </w:divBdr>
        </w:div>
        <w:div w:id="1935165049">
          <w:marLeft w:val="0"/>
          <w:marRight w:val="255"/>
          <w:marTop w:val="60"/>
          <w:marBottom w:val="60"/>
          <w:divBdr>
            <w:top w:val="none" w:sz="0" w:space="0" w:color="auto"/>
            <w:left w:val="none" w:sz="0" w:space="0" w:color="auto"/>
            <w:bottom w:val="none" w:sz="0" w:space="0" w:color="auto"/>
            <w:right w:val="none" w:sz="0" w:space="0" w:color="auto"/>
          </w:divBdr>
        </w:div>
        <w:div w:id="954562303">
          <w:marLeft w:val="0"/>
          <w:marRight w:val="0"/>
          <w:marTop w:val="60"/>
          <w:marBottom w:val="60"/>
          <w:divBdr>
            <w:top w:val="none" w:sz="0" w:space="0" w:color="auto"/>
            <w:left w:val="none" w:sz="0" w:space="0" w:color="auto"/>
            <w:bottom w:val="none" w:sz="0" w:space="0" w:color="auto"/>
            <w:right w:val="none" w:sz="0" w:space="0" w:color="auto"/>
          </w:divBdr>
        </w:div>
        <w:div w:id="1389498165">
          <w:marLeft w:val="0"/>
          <w:marRight w:val="0"/>
          <w:marTop w:val="60"/>
          <w:marBottom w:val="60"/>
          <w:divBdr>
            <w:top w:val="none" w:sz="0" w:space="0" w:color="auto"/>
            <w:left w:val="none" w:sz="0" w:space="0" w:color="auto"/>
            <w:bottom w:val="none" w:sz="0" w:space="0" w:color="auto"/>
            <w:right w:val="none" w:sz="0" w:space="0" w:color="auto"/>
          </w:divBdr>
        </w:div>
        <w:div w:id="2147159089">
          <w:marLeft w:val="0"/>
          <w:marRight w:val="0"/>
          <w:marTop w:val="60"/>
          <w:marBottom w:val="60"/>
          <w:divBdr>
            <w:top w:val="none" w:sz="0" w:space="0" w:color="auto"/>
            <w:left w:val="none" w:sz="0" w:space="0" w:color="auto"/>
            <w:bottom w:val="none" w:sz="0" w:space="0" w:color="auto"/>
            <w:right w:val="none" w:sz="0" w:space="0" w:color="auto"/>
          </w:divBdr>
        </w:div>
        <w:div w:id="800417126">
          <w:marLeft w:val="0"/>
          <w:marRight w:val="0"/>
          <w:marTop w:val="60"/>
          <w:marBottom w:val="60"/>
          <w:divBdr>
            <w:top w:val="none" w:sz="0" w:space="0" w:color="auto"/>
            <w:left w:val="none" w:sz="0" w:space="0" w:color="auto"/>
            <w:bottom w:val="none" w:sz="0" w:space="0" w:color="auto"/>
            <w:right w:val="none" w:sz="0" w:space="0" w:color="auto"/>
          </w:divBdr>
        </w:div>
        <w:div w:id="297491580">
          <w:marLeft w:val="0"/>
          <w:marRight w:val="0"/>
          <w:marTop w:val="60"/>
          <w:marBottom w:val="60"/>
          <w:divBdr>
            <w:top w:val="none" w:sz="0" w:space="0" w:color="auto"/>
            <w:left w:val="none" w:sz="0" w:space="0" w:color="auto"/>
            <w:bottom w:val="none" w:sz="0" w:space="0" w:color="auto"/>
            <w:right w:val="none" w:sz="0" w:space="0" w:color="auto"/>
          </w:divBdr>
        </w:div>
        <w:div w:id="452335185">
          <w:marLeft w:val="0"/>
          <w:marRight w:val="102"/>
          <w:marTop w:val="60"/>
          <w:marBottom w:val="60"/>
          <w:divBdr>
            <w:top w:val="none" w:sz="0" w:space="0" w:color="auto"/>
            <w:left w:val="none" w:sz="0" w:space="0" w:color="auto"/>
            <w:bottom w:val="none" w:sz="0" w:space="0" w:color="auto"/>
            <w:right w:val="none" w:sz="0" w:space="0" w:color="auto"/>
          </w:divBdr>
        </w:div>
        <w:div w:id="630094666">
          <w:marLeft w:val="0"/>
          <w:marRight w:val="255"/>
          <w:marTop w:val="60"/>
          <w:marBottom w:val="60"/>
          <w:divBdr>
            <w:top w:val="none" w:sz="0" w:space="0" w:color="auto"/>
            <w:left w:val="none" w:sz="0" w:space="0" w:color="auto"/>
            <w:bottom w:val="none" w:sz="0" w:space="0" w:color="auto"/>
            <w:right w:val="none" w:sz="0" w:space="0" w:color="auto"/>
          </w:divBdr>
        </w:div>
        <w:div w:id="1767385791">
          <w:marLeft w:val="0"/>
          <w:marRight w:val="255"/>
          <w:marTop w:val="60"/>
          <w:marBottom w:val="60"/>
          <w:divBdr>
            <w:top w:val="none" w:sz="0" w:space="0" w:color="auto"/>
            <w:left w:val="none" w:sz="0" w:space="0" w:color="auto"/>
            <w:bottom w:val="none" w:sz="0" w:space="0" w:color="auto"/>
            <w:right w:val="none" w:sz="0" w:space="0" w:color="auto"/>
          </w:divBdr>
        </w:div>
        <w:div w:id="2025283446">
          <w:marLeft w:val="0"/>
          <w:marRight w:val="0"/>
          <w:marTop w:val="60"/>
          <w:marBottom w:val="60"/>
          <w:divBdr>
            <w:top w:val="none" w:sz="0" w:space="0" w:color="auto"/>
            <w:left w:val="none" w:sz="0" w:space="0" w:color="auto"/>
            <w:bottom w:val="none" w:sz="0" w:space="0" w:color="auto"/>
            <w:right w:val="none" w:sz="0" w:space="0" w:color="auto"/>
          </w:divBdr>
        </w:div>
        <w:div w:id="1763523899">
          <w:marLeft w:val="0"/>
          <w:marRight w:val="0"/>
          <w:marTop w:val="60"/>
          <w:marBottom w:val="60"/>
          <w:divBdr>
            <w:top w:val="none" w:sz="0" w:space="0" w:color="auto"/>
            <w:left w:val="none" w:sz="0" w:space="0" w:color="auto"/>
            <w:bottom w:val="none" w:sz="0" w:space="0" w:color="auto"/>
            <w:right w:val="none" w:sz="0" w:space="0" w:color="auto"/>
          </w:divBdr>
        </w:div>
        <w:div w:id="126509204">
          <w:marLeft w:val="0"/>
          <w:marRight w:val="0"/>
          <w:marTop w:val="60"/>
          <w:marBottom w:val="60"/>
          <w:divBdr>
            <w:top w:val="none" w:sz="0" w:space="0" w:color="auto"/>
            <w:left w:val="none" w:sz="0" w:space="0" w:color="auto"/>
            <w:bottom w:val="none" w:sz="0" w:space="0" w:color="auto"/>
            <w:right w:val="none" w:sz="0" w:space="0" w:color="auto"/>
          </w:divBdr>
        </w:div>
        <w:div w:id="998314321">
          <w:marLeft w:val="0"/>
          <w:marRight w:val="0"/>
          <w:marTop w:val="60"/>
          <w:marBottom w:val="60"/>
          <w:divBdr>
            <w:top w:val="none" w:sz="0" w:space="0" w:color="auto"/>
            <w:left w:val="none" w:sz="0" w:space="0" w:color="auto"/>
            <w:bottom w:val="none" w:sz="0" w:space="0" w:color="auto"/>
            <w:right w:val="none" w:sz="0" w:space="0" w:color="auto"/>
          </w:divBdr>
        </w:div>
        <w:div w:id="1438672424">
          <w:marLeft w:val="0"/>
          <w:marRight w:val="0"/>
          <w:marTop w:val="60"/>
          <w:marBottom w:val="60"/>
          <w:divBdr>
            <w:top w:val="none" w:sz="0" w:space="0" w:color="auto"/>
            <w:left w:val="none" w:sz="0" w:space="0" w:color="auto"/>
            <w:bottom w:val="none" w:sz="0" w:space="0" w:color="auto"/>
            <w:right w:val="none" w:sz="0" w:space="0" w:color="auto"/>
          </w:divBdr>
        </w:div>
        <w:div w:id="640380015">
          <w:marLeft w:val="0"/>
          <w:marRight w:val="102"/>
          <w:marTop w:val="60"/>
          <w:marBottom w:val="60"/>
          <w:divBdr>
            <w:top w:val="none" w:sz="0" w:space="0" w:color="auto"/>
            <w:left w:val="none" w:sz="0" w:space="0" w:color="auto"/>
            <w:bottom w:val="none" w:sz="0" w:space="0" w:color="auto"/>
            <w:right w:val="none" w:sz="0" w:space="0" w:color="auto"/>
          </w:divBdr>
        </w:div>
        <w:div w:id="129591431">
          <w:marLeft w:val="0"/>
          <w:marRight w:val="255"/>
          <w:marTop w:val="60"/>
          <w:marBottom w:val="60"/>
          <w:divBdr>
            <w:top w:val="none" w:sz="0" w:space="0" w:color="auto"/>
            <w:left w:val="none" w:sz="0" w:space="0" w:color="auto"/>
            <w:bottom w:val="none" w:sz="0" w:space="0" w:color="auto"/>
            <w:right w:val="none" w:sz="0" w:space="0" w:color="auto"/>
          </w:divBdr>
        </w:div>
        <w:div w:id="579097870">
          <w:marLeft w:val="0"/>
          <w:marRight w:val="255"/>
          <w:marTop w:val="60"/>
          <w:marBottom w:val="60"/>
          <w:divBdr>
            <w:top w:val="none" w:sz="0" w:space="0" w:color="auto"/>
            <w:left w:val="none" w:sz="0" w:space="0" w:color="auto"/>
            <w:bottom w:val="none" w:sz="0" w:space="0" w:color="auto"/>
            <w:right w:val="none" w:sz="0" w:space="0" w:color="auto"/>
          </w:divBdr>
        </w:div>
        <w:div w:id="566381266">
          <w:marLeft w:val="0"/>
          <w:marRight w:val="255"/>
          <w:marTop w:val="60"/>
          <w:marBottom w:val="60"/>
          <w:divBdr>
            <w:top w:val="none" w:sz="0" w:space="0" w:color="auto"/>
            <w:left w:val="none" w:sz="0" w:space="0" w:color="auto"/>
            <w:bottom w:val="none" w:sz="0" w:space="0" w:color="auto"/>
            <w:right w:val="none" w:sz="0" w:space="0" w:color="auto"/>
          </w:divBdr>
        </w:div>
        <w:div w:id="1868254635">
          <w:marLeft w:val="0"/>
          <w:marRight w:val="0"/>
          <w:marTop w:val="60"/>
          <w:marBottom w:val="60"/>
          <w:divBdr>
            <w:top w:val="none" w:sz="0" w:space="0" w:color="auto"/>
            <w:left w:val="none" w:sz="0" w:space="0" w:color="auto"/>
            <w:bottom w:val="none" w:sz="0" w:space="0" w:color="auto"/>
            <w:right w:val="none" w:sz="0" w:space="0" w:color="auto"/>
          </w:divBdr>
        </w:div>
        <w:div w:id="1028456882">
          <w:marLeft w:val="0"/>
          <w:marRight w:val="0"/>
          <w:marTop w:val="60"/>
          <w:marBottom w:val="60"/>
          <w:divBdr>
            <w:top w:val="none" w:sz="0" w:space="0" w:color="auto"/>
            <w:left w:val="none" w:sz="0" w:space="0" w:color="auto"/>
            <w:bottom w:val="none" w:sz="0" w:space="0" w:color="auto"/>
            <w:right w:val="none" w:sz="0" w:space="0" w:color="auto"/>
          </w:divBdr>
        </w:div>
        <w:div w:id="221525293">
          <w:marLeft w:val="0"/>
          <w:marRight w:val="0"/>
          <w:marTop w:val="60"/>
          <w:marBottom w:val="60"/>
          <w:divBdr>
            <w:top w:val="none" w:sz="0" w:space="0" w:color="auto"/>
            <w:left w:val="none" w:sz="0" w:space="0" w:color="auto"/>
            <w:bottom w:val="none" w:sz="0" w:space="0" w:color="auto"/>
            <w:right w:val="none" w:sz="0" w:space="0" w:color="auto"/>
          </w:divBdr>
        </w:div>
        <w:div w:id="364600262">
          <w:marLeft w:val="0"/>
          <w:marRight w:val="0"/>
          <w:marTop w:val="60"/>
          <w:marBottom w:val="60"/>
          <w:divBdr>
            <w:top w:val="none" w:sz="0" w:space="0" w:color="auto"/>
            <w:left w:val="none" w:sz="0" w:space="0" w:color="auto"/>
            <w:bottom w:val="none" w:sz="0" w:space="0" w:color="auto"/>
            <w:right w:val="none" w:sz="0" w:space="0" w:color="auto"/>
          </w:divBdr>
        </w:div>
        <w:div w:id="1785229465">
          <w:marLeft w:val="0"/>
          <w:marRight w:val="0"/>
          <w:marTop w:val="60"/>
          <w:marBottom w:val="60"/>
          <w:divBdr>
            <w:top w:val="none" w:sz="0" w:space="0" w:color="auto"/>
            <w:left w:val="none" w:sz="0" w:space="0" w:color="auto"/>
            <w:bottom w:val="none" w:sz="0" w:space="0" w:color="auto"/>
            <w:right w:val="none" w:sz="0" w:space="0" w:color="auto"/>
          </w:divBdr>
        </w:div>
        <w:div w:id="1218514170">
          <w:marLeft w:val="0"/>
          <w:marRight w:val="102"/>
          <w:marTop w:val="60"/>
          <w:marBottom w:val="60"/>
          <w:divBdr>
            <w:top w:val="none" w:sz="0" w:space="0" w:color="auto"/>
            <w:left w:val="none" w:sz="0" w:space="0" w:color="auto"/>
            <w:bottom w:val="none" w:sz="0" w:space="0" w:color="auto"/>
            <w:right w:val="none" w:sz="0" w:space="0" w:color="auto"/>
          </w:divBdr>
        </w:div>
        <w:div w:id="1552423356">
          <w:marLeft w:val="0"/>
          <w:marRight w:val="255"/>
          <w:marTop w:val="60"/>
          <w:marBottom w:val="60"/>
          <w:divBdr>
            <w:top w:val="none" w:sz="0" w:space="0" w:color="auto"/>
            <w:left w:val="none" w:sz="0" w:space="0" w:color="auto"/>
            <w:bottom w:val="none" w:sz="0" w:space="0" w:color="auto"/>
            <w:right w:val="none" w:sz="0" w:space="0" w:color="auto"/>
          </w:divBdr>
        </w:div>
        <w:div w:id="1526136962">
          <w:marLeft w:val="0"/>
          <w:marRight w:val="255"/>
          <w:marTop w:val="60"/>
          <w:marBottom w:val="60"/>
          <w:divBdr>
            <w:top w:val="none" w:sz="0" w:space="0" w:color="auto"/>
            <w:left w:val="none" w:sz="0" w:space="0" w:color="auto"/>
            <w:bottom w:val="none" w:sz="0" w:space="0" w:color="auto"/>
            <w:right w:val="none" w:sz="0" w:space="0" w:color="auto"/>
          </w:divBdr>
        </w:div>
        <w:div w:id="1937445535">
          <w:marLeft w:val="0"/>
          <w:marRight w:val="0"/>
          <w:marTop w:val="60"/>
          <w:marBottom w:val="60"/>
          <w:divBdr>
            <w:top w:val="none" w:sz="0" w:space="0" w:color="auto"/>
            <w:left w:val="none" w:sz="0" w:space="0" w:color="auto"/>
            <w:bottom w:val="none" w:sz="0" w:space="0" w:color="auto"/>
            <w:right w:val="none" w:sz="0" w:space="0" w:color="auto"/>
          </w:divBdr>
        </w:div>
        <w:div w:id="1505511968">
          <w:marLeft w:val="0"/>
          <w:marRight w:val="0"/>
          <w:marTop w:val="60"/>
          <w:marBottom w:val="60"/>
          <w:divBdr>
            <w:top w:val="none" w:sz="0" w:space="0" w:color="auto"/>
            <w:left w:val="none" w:sz="0" w:space="0" w:color="auto"/>
            <w:bottom w:val="none" w:sz="0" w:space="0" w:color="auto"/>
            <w:right w:val="none" w:sz="0" w:space="0" w:color="auto"/>
          </w:divBdr>
        </w:div>
        <w:div w:id="1426463618">
          <w:marLeft w:val="0"/>
          <w:marRight w:val="0"/>
          <w:marTop w:val="60"/>
          <w:marBottom w:val="60"/>
          <w:divBdr>
            <w:top w:val="none" w:sz="0" w:space="0" w:color="auto"/>
            <w:left w:val="none" w:sz="0" w:space="0" w:color="auto"/>
            <w:bottom w:val="none" w:sz="0" w:space="0" w:color="auto"/>
            <w:right w:val="none" w:sz="0" w:space="0" w:color="auto"/>
          </w:divBdr>
        </w:div>
        <w:div w:id="1483349435">
          <w:marLeft w:val="0"/>
          <w:marRight w:val="0"/>
          <w:marTop w:val="60"/>
          <w:marBottom w:val="60"/>
          <w:divBdr>
            <w:top w:val="none" w:sz="0" w:space="0" w:color="auto"/>
            <w:left w:val="none" w:sz="0" w:space="0" w:color="auto"/>
            <w:bottom w:val="none" w:sz="0" w:space="0" w:color="auto"/>
            <w:right w:val="none" w:sz="0" w:space="0" w:color="auto"/>
          </w:divBdr>
        </w:div>
        <w:div w:id="548688374">
          <w:marLeft w:val="0"/>
          <w:marRight w:val="0"/>
          <w:marTop w:val="60"/>
          <w:marBottom w:val="60"/>
          <w:divBdr>
            <w:top w:val="none" w:sz="0" w:space="0" w:color="auto"/>
            <w:left w:val="none" w:sz="0" w:space="0" w:color="auto"/>
            <w:bottom w:val="none" w:sz="0" w:space="0" w:color="auto"/>
            <w:right w:val="none" w:sz="0" w:space="0" w:color="auto"/>
          </w:divBdr>
        </w:div>
        <w:div w:id="1862087421">
          <w:marLeft w:val="0"/>
          <w:marRight w:val="102"/>
          <w:marTop w:val="60"/>
          <w:marBottom w:val="60"/>
          <w:divBdr>
            <w:top w:val="none" w:sz="0" w:space="0" w:color="auto"/>
            <w:left w:val="none" w:sz="0" w:space="0" w:color="auto"/>
            <w:bottom w:val="none" w:sz="0" w:space="0" w:color="auto"/>
            <w:right w:val="none" w:sz="0" w:space="0" w:color="auto"/>
          </w:divBdr>
        </w:div>
        <w:div w:id="886720476">
          <w:marLeft w:val="0"/>
          <w:marRight w:val="255"/>
          <w:marTop w:val="60"/>
          <w:marBottom w:val="60"/>
          <w:divBdr>
            <w:top w:val="none" w:sz="0" w:space="0" w:color="auto"/>
            <w:left w:val="none" w:sz="0" w:space="0" w:color="auto"/>
            <w:bottom w:val="none" w:sz="0" w:space="0" w:color="auto"/>
            <w:right w:val="none" w:sz="0" w:space="0" w:color="auto"/>
          </w:divBdr>
        </w:div>
        <w:div w:id="1563442163">
          <w:marLeft w:val="0"/>
          <w:marRight w:val="255"/>
          <w:marTop w:val="60"/>
          <w:marBottom w:val="60"/>
          <w:divBdr>
            <w:top w:val="none" w:sz="0" w:space="0" w:color="auto"/>
            <w:left w:val="none" w:sz="0" w:space="0" w:color="auto"/>
            <w:bottom w:val="none" w:sz="0" w:space="0" w:color="auto"/>
            <w:right w:val="none" w:sz="0" w:space="0" w:color="auto"/>
          </w:divBdr>
        </w:div>
        <w:div w:id="1988626938">
          <w:marLeft w:val="0"/>
          <w:marRight w:val="255"/>
          <w:marTop w:val="60"/>
          <w:marBottom w:val="60"/>
          <w:divBdr>
            <w:top w:val="none" w:sz="0" w:space="0" w:color="auto"/>
            <w:left w:val="none" w:sz="0" w:space="0" w:color="auto"/>
            <w:bottom w:val="none" w:sz="0" w:space="0" w:color="auto"/>
            <w:right w:val="none" w:sz="0" w:space="0" w:color="auto"/>
          </w:divBdr>
        </w:div>
        <w:div w:id="256066348">
          <w:marLeft w:val="0"/>
          <w:marRight w:val="0"/>
          <w:marTop w:val="0"/>
          <w:marBottom w:val="0"/>
          <w:divBdr>
            <w:top w:val="none" w:sz="0" w:space="0" w:color="auto"/>
            <w:left w:val="none" w:sz="0" w:space="0" w:color="auto"/>
            <w:bottom w:val="none" w:sz="0" w:space="0" w:color="auto"/>
            <w:right w:val="none" w:sz="0" w:space="0" w:color="auto"/>
          </w:divBdr>
        </w:div>
      </w:divsChild>
    </w:div>
    <w:div w:id="116267117">
      <w:bodyDiv w:val="1"/>
      <w:marLeft w:val="0"/>
      <w:marRight w:val="0"/>
      <w:marTop w:val="0"/>
      <w:marBottom w:val="0"/>
      <w:divBdr>
        <w:top w:val="none" w:sz="0" w:space="0" w:color="auto"/>
        <w:left w:val="none" w:sz="0" w:space="0" w:color="auto"/>
        <w:bottom w:val="none" w:sz="0" w:space="0" w:color="auto"/>
        <w:right w:val="none" w:sz="0" w:space="0" w:color="auto"/>
      </w:divBdr>
    </w:div>
    <w:div w:id="120156349">
      <w:bodyDiv w:val="1"/>
      <w:marLeft w:val="0"/>
      <w:marRight w:val="0"/>
      <w:marTop w:val="0"/>
      <w:marBottom w:val="0"/>
      <w:divBdr>
        <w:top w:val="none" w:sz="0" w:space="0" w:color="auto"/>
        <w:left w:val="none" w:sz="0" w:space="0" w:color="auto"/>
        <w:bottom w:val="none" w:sz="0" w:space="0" w:color="auto"/>
        <w:right w:val="none" w:sz="0" w:space="0" w:color="auto"/>
      </w:divBdr>
    </w:div>
    <w:div w:id="153646041">
      <w:bodyDiv w:val="1"/>
      <w:marLeft w:val="0"/>
      <w:marRight w:val="0"/>
      <w:marTop w:val="0"/>
      <w:marBottom w:val="0"/>
      <w:divBdr>
        <w:top w:val="none" w:sz="0" w:space="0" w:color="auto"/>
        <w:left w:val="none" w:sz="0" w:space="0" w:color="auto"/>
        <w:bottom w:val="none" w:sz="0" w:space="0" w:color="auto"/>
        <w:right w:val="none" w:sz="0" w:space="0" w:color="auto"/>
      </w:divBdr>
      <w:divsChild>
        <w:div w:id="1564562500">
          <w:marLeft w:val="0"/>
          <w:marRight w:val="0"/>
          <w:marTop w:val="100"/>
          <w:marBottom w:val="0"/>
          <w:divBdr>
            <w:top w:val="none" w:sz="0" w:space="0" w:color="auto"/>
            <w:left w:val="none" w:sz="0" w:space="0" w:color="auto"/>
            <w:bottom w:val="none" w:sz="0" w:space="0" w:color="auto"/>
            <w:right w:val="none" w:sz="0" w:space="0" w:color="auto"/>
          </w:divBdr>
          <w:divsChild>
            <w:div w:id="149299835">
              <w:marLeft w:val="0"/>
              <w:marRight w:val="0"/>
              <w:marTop w:val="60"/>
              <w:marBottom w:val="0"/>
              <w:divBdr>
                <w:top w:val="none" w:sz="0" w:space="0" w:color="auto"/>
                <w:left w:val="none" w:sz="0" w:space="0" w:color="auto"/>
                <w:bottom w:val="none" w:sz="0" w:space="0" w:color="auto"/>
                <w:right w:val="none" w:sz="0" w:space="0" w:color="auto"/>
              </w:divBdr>
            </w:div>
          </w:divsChild>
        </w:div>
        <w:div w:id="1388605618">
          <w:marLeft w:val="0"/>
          <w:marRight w:val="0"/>
          <w:marTop w:val="0"/>
          <w:marBottom w:val="0"/>
          <w:divBdr>
            <w:top w:val="none" w:sz="0" w:space="0" w:color="auto"/>
            <w:left w:val="none" w:sz="0" w:space="0" w:color="auto"/>
            <w:bottom w:val="none" w:sz="0" w:space="0" w:color="auto"/>
            <w:right w:val="none" w:sz="0" w:space="0" w:color="auto"/>
          </w:divBdr>
          <w:divsChild>
            <w:div w:id="1218971357">
              <w:marLeft w:val="0"/>
              <w:marRight w:val="0"/>
              <w:marTop w:val="0"/>
              <w:marBottom w:val="0"/>
              <w:divBdr>
                <w:top w:val="none" w:sz="0" w:space="0" w:color="auto"/>
                <w:left w:val="none" w:sz="0" w:space="0" w:color="auto"/>
                <w:bottom w:val="none" w:sz="0" w:space="0" w:color="auto"/>
                <w:right w:val="none" w:sz="0" w:space="0" w:color="auto"/>
              </w:divBdr>
              <w:divsChild>
                <w:div w:id="15069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7851">
      <w:bodyDiv w:val="1"/>
      <w:marLeft w:val="0"/>
      <w:marRight w:val="0"/>
      <w:marTop w:val="0"/>
      <w:marBottom w:val="0"/>
      <w:divBdr>
        <w:top w:val="none" w:sz="0" w:space="0" w:color="auto"/>
        <w:left w:val="none" w:sz="0" w:space="0" w:color="auto"/>
        <w:bottom w:val="none" w:sz="0" w:space="0" w:color="auto"/>
        <w:right w:val="none" w:sz="0" w:space="0" w:color="auto"/>
      </w:divBdr>
    </w:div>
    <w:div w:id="302581990">
      <w:bodyDiv w:val="1"/>
      <w:marLeft w:val="0"/>
      <w:marRight w:val="0"/>
      <w:marTop w:val="0"/>
      <w:marBottom w:val="0"/>
      <w:divBdr>
        <w:top w:val="none" w:sz="0" w:space="0" w:color="auto"/>
        <w:left w:val="none" w:sz="0" w:space="0" w:color="auto"/>
        <w:bottom w:val="none" w:sz="0" w:space="0" w:color="auto"/>
        <w:right w:val="none" w:sz="0" w:space="0" w:color="auto"/>
      </w:divBdr>
    </w:div>
    <w:div w:id="335376891">
      <w:bodyDiv w:val="1"/>
      <w:marLeft w:val="0"/>
      <w:marRight w:val="0"/>
      <w:marTop w:val="0"/>
      <w:marBottom w:val="0"/>
      <w:divBdr>
        <w:top w:val="none" w:sz="0" w:space="0" w:color="auto"/>
        <w:left w:val="none" w:sz="0" w:space="0" w:color="auto"/>
        <w:bottom w:val="none" w:sz="0" w:space="0" w:color="auto"/>
        <w:right w:val="none" w:sz="0" w:space="0" w:color="auto"/>
      </w:divBdr>
    </w:div>
    <w:div w:id="355010777">
      <w:bodyDiv w:val="1"/>
      <w:marLeft w:val="0"/>
      <w:marRight w:val="0"/>
      <w:marTop w:val="0"/>
      <w:marBottom w:val="0"/>
      <w:divBdr>
        <w:top w:val="none" w:sz="0" w:space="0" w:color="auto"/>
        <w:left w:val="none" w:sz="0" w:space="0" w:color="auto"/>
        <w:bottom w:val="none" w:sz="0" w:space="0" w:color="auto"/>
        <w:right w:val="none" w:sz="0" w:space="0" w:color="auto"/>
      </w:divBdr>
    </w:div>
    <w:div w:id="450394398">
      <w:bodyDiv w:val="1"/>
      <w:marLeft w:val="0"/>
      <w:marRight w:val="0"/>
      <w:marTop w:val="0"/>
      <w:marBottom w:val="0"/>
      <w:divBdr>
        <w:top w:val="none" w:sz="0" w:space="0" w:color="auto"/>
        <w:left w:val="none" w:sz="0" w:space="0" w:color="auto"/>
        <w:bottom w:val="none" w:sz="0" w:space="0" w:color="auto"/>
        <w:right w:val="none" w:sz="0" w:space="0" w:color="auto"/>
      </w:divBdr>
      <w:divsChild>
        <w:div w:id="486240898">
          <w:marLeft w:val="0"/>
          <w:marRight w:val="0"/>
          <w:marTop w:val="0"/>
          <w:marBottom w:val="0"/>
          <w:divBdr>
            <w:top w:val="none" w:sz="0" w:space="0" w:color="auto"/>
            <w:left w:val="none" w:sz="0" w:space="0" w:color="auto"/>
            <w:bottom w:val="none" w:sz="0" w:space="0" w:color="auto"/>
            <w:right w:val="none" w:sz="0" w:space="0" w:color="auto"/>
          </w:divBdr>
        </w:div>
      </w:divsChild>
    </w:div>
    <w:div w:id="466973735">
      <w:bodyDiv w:val="1"/>
      <w:marLeft w:val="0"/>
      <w:marRight w:val="0"/>
      <w:marTop w:val="0"/>
      <w:marBottom w:val="0"/>
      <w:divBdr>
        <w:top w:val="none" w:sz="0" w:space="0" w:color="auto"/>
        <w:left w:val="none" w:sz="0" w:space="0" w:color="auto"/>
        <w:bottom w:val="none" w:sz="0" w:space="0" w:color="auto"/>
        <w:right w:val="none" w:sz="0" w:space="0" w:color="auto"/>
      </w:divBdr>
    </w:div>
    <w:div w:id="556860086">
      <w:bodyDiv w:val="1"/>
      <w:marLeft w:val="0"/>
      <w:marRight w:val="0"/>
      <w:marTop w:val="0"/>
      <w:marBottom w:val="0"/>
      <w:divBdr>
        <w:top w:val="none" w:sz="0" w:space="0" w:color="auto"/>
        <w:left w:val="none" w:sz="0" w:space="0" w:color="auto"/>
        <w:bottom w:val="none" w:sz="0" w:space="0" w:color="auto"/>
        <w:right w:val="none" w:sz="0" w:space="0" w:color="auto"/>
      </w:divBdr>
      <w:divsChild>
        <w:div w:id="2036539291">
          <w:marLeft w:val="130"/>
          <w:marRight w:val="0"/>
          <w:marTop w:val="40"/>
          <w:marBottom w:val="34"/>
          <w:divBdr>
            <w:top w:val="none" w:sz="0" w:space="0" w:color="auto"/>
            <w:left w:val="none" w:sz="0" w:space="0" w:color="auto"/>
            <w:bottom w:val="none" w:sz="0" w:space="0" w:color="auto"/>
            <w:right w:val="none" w:sz="0" w:space="0" w:color="auto"/>
          </w:divBdr>
        </w:div>
      </w:divsChild>
    </w:div>
    <w:div w:id="663893141">
      <w:bodyDiv w:val="1"/>
      <w:marLeft w:val="0"/>
      <w:marRight w:val="0"/>
      <w:marTop w:val="0"/>
      <w:marBottom w:val="0"/>
      <w:divBdr>
        <w:top w:val="none" w:sz="0" w:space="0" w:color="auto"/>
        <w:left w:val="none" w:sz="0" w:space="0" w:color="auto"/>
        <w:bottom w:val="none" w:sz="0" w:space="0" w:color="auto"/>
        <w:right w:val="none" w:sz="0" w:space="0" w:color="auto"/>
      </w:divBdr>
      <w:divsChild>
        <w:div w:id="2035574655">
          <w:marLeft w:val="115"/>
          <w:marRight w:val="0"/>
          <w:marTop w:val="40"/>
          <w:marBottom w:val="34"/>
          <w:divBdr>
            <w:top w:val="none" w:sz="0" w:space="0" w:color="auto"/>
            <w:left w:val="none" w:sz="0" w:space="0" w:color="auto"/>
            <w:bottom w:val="none" w:sz="0" w:space="0" w:color="auto"/>
            <w:right w:val="none" w:sz="0" w:space="0" w:color="auto"/>
          </w:divBdr>
        </w:div>
      </w:divsChild>
    </w:div>
    <w:div w:id="664086202">
      <w:bodyDiv w:val="1"/>
      <w:marLeft w:val="0"/>
      <w:marRight w:val="0"/>
      <w:marTop w:val="0"/>
      <w:marBottom w:val="0"/>
      <w:divBdr>
        <w:top w:val="none" w:sz="0" w:space="0" w:color="auto"/>
        <w:left w:val="none" w:sz="0" w:space="0" w:color="auto"/>
        <w:bottom w:val="none" w:sz="0" w:space="0" w:color="auto"/>
        <w:right w:val="none" w:sz="0" w:space="0" w:color="auto"/>
      </w:divBdr>
    </w:div>
    <w:div w:id="706563442">
      <w:bodyDiv w:val="1"/>
      <w:marLeft w:val="0"/>
      <w:marRight w:val="0"/>
      <w:marTop w:val="0"/>
      <w:marBottom w:val="0"/>
      <w:divBdr>
        <w:top w:val="none" w:sz="0" w:space="0" w:color="auto"/>
        <w:left w:val="none" w:sz="0" w:space="0" w:color="auto"/>
        <w:bottom w:val="none" w:sz="0" w:space="0" w:color="auto"/>
        <w:right w:val="none" w:sz="0" w:space="0" w:color="auto"/>
      </w:divBdr>
    </w:div>
    <w:div w:id="722212422">
      <w:bodyDiv w:val="1"/>
      <w:marLeft w:val="0"/>
      <w:marRight w:val="0"/>
      <w:marTop w:val="0"/>
      <w:marBottom w:val="0"/>
      <w:divBdr>
        <w:top w:val="none" w:sz="0" w:space="0" w:color="auto"/>
        <w:left w:val="none" w:sz="0" w:space="0" w:color="auto"/>
        <w:bottom w:val="none" w:sz="0" w:space="0" w:color="auto"/>
        <w:right w:val="none" w:sz="0" w:space="0" w:color="auto"/>
      </w:divBdr>
    </w:div>
    <w:div w:id="722753653">
      <w:bodyDiv w:val="1"/>
      <w:marLeft w:val="0"/>
      <w:marRight w:val="0"/>
      <w:marTop w:val="0"/>
      <w:marBottom w:val="0"/>
      <w:divBdr>
        <w:top w:val="none" w:sz="0" w:space="0" w:color="auto"/>
        <w:left w:val="none" w:sz="0" w:space="0" w:color="auto"/>
        <w:bottom w:val="none" w:sz="0" w:space="0" w:color="auto"/>
        <w:right w:val="none" w:sz="0" w:space="0" w:color="auto"/>
      </w:divBdr>
    </w:div>
    <w:div w:id="815217668">
      <w:bodyDiv w:val="1"/>
      <w:marLeft w:val="0"/>
      <w:marRight w:val="0"/>
      <w:marTop w:val="0"/>
      <w:marBottom w:val="0"/>
      <w:divBdr>
        <w:top w:val="none" w:sz="0" w:space="0" w:color="auto"/>
        <w:left w:val="none" w:sz="0" w:space="0" w:color="auto"/>
        <w:bottom w:val="none" w:sz="0" w:space="0" w:color="auto"/>
        <w:right w:val="none" w:sz="0" w:space="0" w:color="auto"/>
      </w:divBdr>
    </w:div>
    <w:div w:id="904950865">
      <w:bodyDiv w:val="1"/>
      <w:marLeft w:val="0"/>
      <w:marRight w:val="0"/>
      <w:marTop w:val="0"/>
      <w:marBottom w:val="0"/>
      <w:divBdr>
        <w:top w:val="none" w:sz="0" w:space="0" w:color="auto"/>
        <w:left w:val="none" w:sz="0" w:space="0" w:color="auto"/>
        <w:bottom w:val="none" w:sz="0" w:space="0" w:color="auto"/>
        <w:right w:val="none" w:sz="0" w:space="0" w:color="auto"/>
      </w:divBdr>
    </w:div>
    <w:div w:id="962542125">
      <w:bodyDiv w:val="1"/>
      <w:marLeft w:val="0"/>
      <w:marRight w:val="0"/>
      <w:marTop w:val="0"/>
      <w:marBottom w:val="0"/>
      <w:divBdr>
        <w:top w:val="none" w:sz="0" w:space="0" w:color="auto"/>
        <w:left w:val="none" w:sz="0" w:space="0" w:color="auto"/>
        <w:bottom w:val="none" w:sz="0" w:space="0" w:color="auto"/>
        <w:right w:val="none" w:sz="0" w:space="0" w:color="auto"/>
      </w:divBdr>
      <w:divsChild>
        <w:div w:id="664288927">
          <w:marLeft w:val="0"/>
          <w:marRight w:val="0"/>
          <w:marTop w:val="0"/>
          <w:marBottom w:val="0"/>
          <w:divBdr>
            <w:top w:val="none" w:sz="0" w:space="0" w:color="auto"/>
            <w:left w:val="none" w:sz="0" w:space="0" w:color="auto"/>
            <w:bottom w:val="none" w:sz="0" w:space="0" w:color="auto"/>
            <w:right w:val="none" w:sz="0" w:space="0" w:color="auto"/>
          </w:divBdr>
        </w:div>
        <w:div w:id="1827820593">
          <w:marLeft w:val="0"/>
          <w:marRight w:val="0"/>
          <w:marTop w:val="0"/>
          <w:marBottom w:val="0"/>
          <w:divBdr>
            <w:top w:val="none" w:sz="0" w:space="0" w:color="auto"/>
            <w:left w:val="none" w:sz="0" w:space="0" w:color="auto"/>
            <w:bottom w:val="none" w:sz="0" w:space="0" w:color="auto"/>
            <w:right w:val="none" w:sz="0" w:space="0" w:color="auto"/>
          </w:divBdr>
        </w:div>
        <w:div w:id="211886880">
          <w:marLeft w:val="0"/>
          <w:marRight w:val="0"/>
          <w:marTop w:val="0"/>
          <w:marBottom w:val="0"/>
          <w:divBdr>
            <w:top w:val="none" w:sz="0" w:space="0" w:color="auto"/>
            <w:left w:val="none" w:sz="0" w:space="0" w:color="auto"/>
            <w:bottom w:val="none" w:sz="0" w:space="0" w:color="auto"/>
            <w:right w:val="none" w:sz="0" w:space="0" w:color="auto"/>
          </w:divBdr>
        </w:div>
        <w:div w:id="284043532">
          <w:marLeft w:val="0"/>
          <w:marRight w:val="0"/>
          <w:marTop w:val="0"/>
          <w:marBottom w:val="0"/>
          <w:divBdr>
            <w:top w:val="none" w:sz="0" w:space="0" w:color="auto"/>
            <w:left w:val="none" w:sz="0" w:space="0" w:color="auto"/>
            <w:bottom w:val="none" w:sz="0" w:space="0" w:color="auto"/>
            <w:right w:val="none" w:sz="0" w:space="0" w:color="auto"/>
          </w:divBdr>
        </w:div>
        <w:div w:id="900099732">
          <w:marLeft w:val="0"/>
          <w:marRight w:val="0"/>
          <w:marTop w:val="0"/>
          <w:marBottom w:val="0"/>
          <w:divBdr>
            <w:top w:val="none" w:sz="0" w:space="0" w:color="auto"/>
            <w:left w:val="none" w:sz="0" w:space="0" w:color="auto"/>
            <w:bottom w:val="none" w:sz="0" w:space="0" w:color="auto"/>
            <w:right w:val="none" w:sz="0" w:space="0" w:color="auto"/>
          </w:divBdr>
        </w:div>
        <w:div w:id="1200554727">
          <w:marLeft w:val="0"/>
          <w:marRight w:val="0"/>
          <w:marTop w:val="0"/>
          <w:marBottom w:val="0"/>
          <w:divBdr>
            <w:top w:val="none" w:sz="0" w:space="0" w:color="auto"/>
            <w:left w:val="none" w:sz="0" w:space="0" w:color="auto"/>
            <w:bottom w:val="none" w:sz="0" w:space="0" w:color="auto"/>
            <w:right w:val="none" w:sz="0" w:space="0" w:color="auto"/>
          </w:divBdr>
        </w:div>
        <w:div w:id="1913004071">
          <w:marLeft w:val="0"/>
          <w:marRight w:val="0"/>
          <w:marTop w:val="0"/>
          <w:marBottom w:val="0"/>
          <w:divBdr>
            <w:top w:val="none" w:sz="0" w:space="0" w:color="auto"/>
            <w:left w:val="none" w:sz="0" w:space="0" w:color="auto"/>
            <w:bottom w:val="none" w:sz="0" w:space="0" w:color="auto"/>
            <w:right w:val="none" w:sz="0" w:space="0" w:color="auto"/>
          </w:divBdr>
        </w:div>
        <w:div w:id="2017924449">
          <w:marLeft w:val="0"/>
          <w:marRight w:val="0"/>
          <w:marTop w:val="0"/>
          <w:marBottom w:val="0"/>
          <w:divBdr>
            <w:top w:val="none" w:sz="0" w:space="0" w:color="auto"/>
            <w:left w:val="none" w:sz="0" w:space="0" w:color="auto"/>
            <w:bottom w:val="none" w:sz="0" w:space="0" w:color="auto"/>
            <w:right w:val="none" w:sz="0" w:space="0" w:color="auto"/>
          </w:divBdr>
        </w:div>
        <w:div w:id="994530152">
          <w:marLeft w:val="0"/>
          <w:marRight w:val="0"/>
          <w:marTop w:val="0"/>
          <w:marBottom w:val="0"/>
          <w:divBdr>
            <w:top w:val="none" w:sz="0" w:space="0" w:color="auto"/>
            <w:left w:val="none" w:sz="0" w:space="0" w:color="auto"/>
            <w:bottom w:val="none" w:sz="0" w:space="0" w:color="auto"/>
            <w:right w:val="none" w:sz="0" w:space="0" w:color="auto"/>
          </w:divBdr>
        </w:div>
        <w:div w:id="1569342576">
          <w:marLeft w:val="0"/>
          <w:marRight w:val="0"/>
          <w:marTop w:val="0"/>
          <w:marBottom w:val="0"/>
          <w:divBdr>
            <w:top w:val="none" w:sz="0" w:space="0" w:color="auto"/>
            <w:left w:val="none" w:sz="0" w:space="0" w:color="auto"/>
            <w:bottom w:val="none" w:sz="0" w:space="0" w:color="auto"/>
            <w:right w:val="none" w:sz="0" w:space="0" w:color="auto"/>
          </w:divBdr>
        </w:div>
        <w:div w:id="348530050">
          <w:marLeft w:val="0"/>
          <w:marRight w:val="0"/>
          <w:marTop w:val="0"/>
          <w:marBottom w:val="0"/>
          <w:divBdr>
            <w:top w:val="none" w:sz="0" w:space="0" w:color="auto"/>
            <w:left w:val="none" w:sz="0" w:space="0" w:color="auto"/>
            <w:bottom w:val="none" w:sz="0" w:space="0" w:color="auto"/>
            <w:right w:val="none" w:sz="0" w:space="0" w:color="auto"/>
          </w:divBdr>
        </w:div>
        <w:div w:id="1915503001">
          <w:marLeft w:val="0"/>
          <w:marRight w:val="0"/>
          <w:marTop w:val="0"/>
          <w:marBottom w:val="0"/>
          <w:divBdr>
            <w:top w:val="none" w:sz="0" w:space="0" w:color="auto"/>
            <w:left w:val="none" w:sz="0" w:space="0" w:color="auto"/>
            <w:bottom w:val="none" w:sz="0" w:space="0" w:color="auto"/>
            <w:right w:val="none" w:sz="0" w:space="0" w:color="auto"/>
          </w:divBdr>
        </w:div>
        <w:div w:id="805438975">
          <w:marLeft w:val="0"/>
          <w:marRight w:val="0"/>
          <w:marTop w:val="0"/>
          <w:marBottom w:val="0"/>
          <w:divBdr>
            <w:top w:val="none" w:sz="0" w:space="0" w:color="auto"/>
            <w:left w:val="none" w:sz="0" w:space="0" w:color="auto"/>
            <w:bottom w:val="none" w:sz="0" w:space="0" w:color="auto"/>
            <w:right w:val="none" w:sz="0" w:space="0" w:color="auto"/>
          </w:divBdr>
        </w:div>
        <w:div w:id="446706250">
          <w:marLeft w:val="0"/>
          <w:marRight w:val="0"/>
          <w:marTop w:val="0"/>
          <w:marBottom w:val="0"/>
          <w:divBdr>
            <w:top w:val="none" w:sz="0" w:space="0" w:color="auto"/>
            <w:left w:val="none" w:sz="0" w:space="0" w:color="auto"/>
            <w:bottom w:val="none" w:sz="0" w:space="0" w:color="auto"/>
            <w:right w:val="none" w:sz="0" w:space="0" w:color="auto"/>
          </w:divBdr>
        </w:div>
        <w:div w:id="1785266320">
          <w:marLeft w:val="0"/>
          <w:marRight w:val="0"/>
          <w:marTop w:val="0"/>
          <w:marBottom w:val="0"/>
          <w:divBdr>
            <w:top w:val="none" w:sz="0" w:space="0" w:color="auto"/>
            <w:left w:val="none" w:sz="0" w:space="0" w:color="auto"/>
            <w:bottom w:val="none" w:sz="0" w:space="0" w:color="auto"/>
            <w:right w:val="none" w:sz="0" w:space="0" w:color="auto"/>
          </w:divBdr>
        </w:div>
        <w:div w:id="346103942">
          <w:marLeft w:val="0"/>
          <w:marRight w:val="0"/>
          <w:marTop w:val="0"/>
          <w:marBottom w:val="0"/>
          <w:divBdr>
            <w:top w:val="none" w:sz="0" w:space="0" w:color="auto"/>
            <w:left w:val="none" w:sz="0" w:space="0" w:color="auto"/>
            <w:bottom w:val="none" w:sz="0" w:space="0" w:color="auto"/>
            <w:right w:val="none" w:sz="0" w:space="0" w:color="auto"/>
          </w:divBdr>
        </w:div>
        <w:div w:id="1074283773">
          <w:marLeft w:val="0"/>
          <w:marRight w:val="0"/>
          <w:marTop w:val="0"/>
          <w:marBottom w:val="0"/>
          <w:divBdr>
            <w:top w:val="none" w:sz="0" w:space="0" w:color="auto"/>
            <w:left w:val="none" w:sz="0" w:space="0" w:color="auto"/>
            <w:bottom w:val="none" w:sz="0" w:space="0" w:color="auto"/>
            <w:right w:val="none" w:sz="0" w:space="0" w:color="auto"/>
          </w:divBdr>
        </w:div>
        <w:div w:id="778447744">
          <w:marLeft w:val="0"/>
          <w:marRight w:val="0"/>
          <w:marTop w:val="0"/>
          <w:marBottom w:val="0"/>
          <w:divBdr>
            <w:top w:val="none" w:sz="0" w:space="0" w:color="auto"/>
            <w:left w:val="none" w:sz="0" w:space="0" w:color="auto"/>
            <w:bottom w:val="none" w:sz="0" w:space="0" w:color="auto"/>
            <w:right w:val="none" w:sz="0" w:space="0" w:color="auto"/>
          </w:divBdr>
        </w:div>
        <w:div w:id="1462265343">
          <w:marLeft w:val="0"/>
          <w:marRight w:val="0"/>
          <w:marTop w:val="0"/>
          <w:marBottom w:val="0"/>
          <w:divBdr>
            <w:top w:val="none" w:sz="0" w:space="0" w:color="auto"/>
            <w:left w:val="none" w:sz="0" w:space="0" w:color="auto"/>
            <w:bottom w:val="none" w:sz="0" w:space="0" w:color="auto"/>
            <w:right w:val="none" w:sz="0" w:space="0" w:color="auto"/>
          </w:divBdr>
        </w:div>
        <w:div w:id="445203153">
          <w:marLeft w:val="0"/>
          <w:marRight w:val="0"/>
          <w:marTop w:val="0"/>
          <w:marBottom w:val="0"/>
          <w:divBdr>
            <w:top w:val="none" w:sz="0" w:space="0" w:color="auto"/>
            <w:left w:val="none" w:sz="0" w:space="0" w:color="auto"/>
            <w:bottom w:val="none" w:sz="0" w:space="0" w:color="auto"/>
            <w:right w:val="none" w:sz="0" w:space="0" w:color="auto"/>
          </w:divBdr>
        </w:div>
        <w:div w:id="2028171162">
          <w:marLeft w:val="0"/>
          <w:marRight w:val="0"/>
          <w:marTop w:val="0"/>
          <w:marBottom w:val="0"/>
          <w:divBdr>
            <w:top w:val="none" w:sz="0" w:space="0" w:color="auto"/>
            <w:left w:val="none" w:sz="0" w:space="0" w:color="auto"/>
            <w:bottom w:val="none" w:sz="0" w:space="0" w:color="auto"/>
            <w:right w:val="none" w:sz="0" w:space="0" w:color="auto"/>
          </w:divBdr>
        </w:div>
        <w:div w:id="211113610">
          <w:marLeft w:val="0"/>
          <w:marRight w:val="0"/>
          <w:marTop w:val="0"/>
          <w:marBottom w:val="0"/>
          <w:divBdr>
            <w:top w:val="none" w:sz="0" w:space="0" w:color="auto"/>
            <w:left w:val="none" w:sz="0" w:space="0" w:color="auto"/>
            <w:bottom w:val="none" w:sz="0" w:space="0" w:color="auto"/>
            <w:right w:val="none" w:sz="0" w:space="0" w:color="auto"/>
          </w:divBdr>
        </w:div>
        <w:div w:id="220167966">
          <w:marLeft w:val="0"/>
          <w:marRight w:val="0"/>
          <w:marTop w:val="0"/>
          <w:marBottom w:val="0"/>
          <w:divBdr>
            <w:top w:val="none" w:sz="0" w:space="0" w:color="auto"/>
            <w:left w:val="none" w:sz="0" w:space="0" w:color="auto"/>
            <w:bottom w:val="none" w:sz="0" w:space="0" w:color="auto"/>
            <w:right w:val="none" w:sz="0" w:space="0" w:color="auto"/>
          </w:divBdr>
        </w:div>
        <w:div w:id="1321033688">
          <w:marLeft w:val="0"/>
          <w:marRight w:val="0"/>
          <w:marTop w:val="0"/>
          <w:marBottom w:val="0"/>
          <w:divBdr>
            <w:top w:val="none" w:sz="0" w:space="0" w:color="auto"/>
            <w:left w:val="none" w:sz="0" w:space="0" w:color="auto"/>
            <w:bottom w:val="none" w:sz="0" w:space="0" w:color="auto"/>
            <w:right w:val="none" w:sz="0" w:space="0" w:color="auto"/>
          </w:divBdr>
        </w:div>
      </w:divsChild>
    </w:div>
    <w:div w:id="973872141">
      <w:bodyDiv w:val="1"/>
      <w:marLeft w:val="0"/>
      <w:marRight w:val="0"/>
      <w:marTop w:val="0"/>
      <w:marBottom w:val="0"/>
      <w:divBdr>
        <w:top w:val="none" w:sz="0" w:space="0" w:color="auto"/>
        <w:left w:val="none" w:sz="0" w:space="0" w:color="auto"/>
        <w:bottom w:val="none" w:sz="0" w:space="0" w:color="auto"/>
        <w:right w:val="none" w:sz="0" w:space="0" w:color="auto"/>
      </w:divBdr>
      <w:divsChild>
        <w:div w:id="1741974958">
          <w:marLeft w:val="0"/>
          <w:marRight w:val="0"/>
          <w:marTop w:val="120"/>
          <w:marBottom w:val="120"/>
          <w:divBdr>
            <w:top w:val="none" w:sz="0" w:space="0" w:color="auto"/>
            <w:left w:val="none" w:sz="0" w:space="0" w:color="auto"/>
            <w:bottom w:val="none" w:sz="0" w:space="0" w:color="auto"/>
            <w:right w:val="none" w:sz="0" w:space="0" w:color="auto"/>
          </w:divBdr>
        </w:div>
        <w:div w:id="1355233143">
          <w:marLeft w:val="0"/>
          <w:marRight w:val="0"/>
          <w:marTop w:val="120"/>
          <w:marBottom w:val="120"/>
          <w:divBdr>
            <w:top w:val="none" w:sz="0" w:space="0" w:color="auto"/>
            <w:left w:val="none" w:sz="0" w:space="0" w:color="auto"/>
            <w:bottom w:val="none" w:sz="0" w:space="0" w:color="auto"/>
            <w:right w:val="none" w:sz="0" w:space="0" w:color="auto"/>
          </w:divBdr>
        </w:div>
        <w:div w:id="1782843940">
          <w:marLeft w:val="0"/>
          <w:marRight w:val="0"/>
          <w:marTop w:val="120"/>
          <w:marBottom w:val="120"/>
          <w:divBdr>
            <w:top w:val="none" w:sz="0" w:space="0" w:color="auto"/>
            <w:left w:val="none" w:sz="0" w:space="0" w:color="auto"/>
            <w:bottom w:val="none" w:sz="0" w:space="0" w:color="auto"/>
            <w:right w:val="none" w:sz="0" w:space="0" w:color="auto"/>
          </w:divBdr>
        </w:div>
        <w:div w:id="109129460">
          <w:marLeft w:val="0"/>
          <w:marRight w:val="0"/>
          <w:marTop w:val="120"/>
          <w:marBottom w:val="120"/>
          <w:divBdr>
            <w:top w:val="none" w:sz="0" w:space="0" w:color="auto"/>
            <w:left w:val="none" w:sz="0" w:space="0" w:color="auto"/>
            <w:bottom w:val="none" w:sz="0" w:space="0" w:color="auto"/>
            <w:right w:val="none" w:sz="0" w:space="0" w:color="auto"/>
          </w:divBdr>
        </w:div>
        <w:div w:id="1291519053">
          <w:marLeft w:val="0"/>
          <w:marRight w:val="0"/>
          <w:marTop w:val="120"/>
          <w:marBottom w:val="120"/>
          <w:divBdr>
            <w:top w:val="none" w:sz="0" w:space="0" w:color="auto"/>
            <w:left w:val="none" w:sz="0" w:space="0" w:color="auto"/>
            <w:bottom w:val="none" w:sz="0" w:space="0" w:color="auto"/>
            <w:right w:val="none" w:sz="0" w:space="0" w:color="auto"/>
          </w:divBdr>
        </w:div>
        <w:div w:id="292715867">
          <w:marLeft w:val="0"/>
          <w:marRight w:val="0"/>
          <w:marTop w:val="120"/>
          <w:marBottom w:val="120"/>
          <w:divBdr>
            <w:top w:val="none" w:sz="0" w:space="0" w:color="auto"/>
            <w:left w:val="none" w:sz="0" w:space="0" w:color="auto"/>
            <w:bottom w:val="none" w:sz="0" w:space="0" w:color="auto"/>
            <w:right w:val="none" w:sz="0" w:space="0" w:color="auto"/>
          </w:divBdr>
        </w:div>
        <w:div w:id="967586657">
          <w:marLeft w:val="0"/>
          <w:marRight w:val="0"/>
          <w:marTop w:val="120"/>
          <w:marBottom w:val="120"/>
          <w:divBdr>
            <w:top w:val="none" w:sz="0" w:space="0" w:color="auto"/>
            <w:left w:val="none" w:sz="0" w:space="0" w:color="auto"/>
            <w:bottom w:val="none" w:sz="0" w:space="0" w:color="auto"/>
            <w:right w:val="none" w:sz="0" w:space="0" w:color="auto"/>
          </w:divBdr>
        </w:div>
        <w:div w:id="733351266">
          <w:marLeft w:val="0"/>
          <w:marRight w:val="0"/>
          <w:marTop w:val="120"/>
          <w:marBottom w:val="120"/>
          <w:divBdr>
            <w:top w:val="none" w:sz="0" w:space="0" w:color="auto"/>
            <w:left w:val="none" w:sz="0" w:space="0" w:color="auto"/>
            <w:bottom w:val="none" w:sz="0" w:space="0" w:color="auto"/>
            <w:right w:val="none" w:sz="0" w:space="0" w:color="auto"/>
          </w:divBdr>
        </w:div>
        <w:div w:id="2038696187">
          <w:marLeft w:val="0"/>
          <w:marRight w:val="0"/>
          <w:marTop w:val="120"/>
          <w:marBottom w:val="120"/>
          <w:divBdr>
            <w:top w:val="none" w:sz="0" w:space="0" w:color="auto"/>
            <w:left w:val="none" w:sz="0" w:space="0" w:color="auto"/>
            <w:bottom w:val="none" w:sz="0" w:space="0" w:color="auto"/>
            <w:right w:val="none" w:sz="0" w:space="0" w:color="auto"/>
          </w:divBdr>
        </w:div>
        <w:div w:id="53162674">
          <w:marLeft w:val="0"/>
          <w:marRight w:val="0"/>
          <w:marTop w:val="120"/>
          <w:marBottom w:val="120"/>
          <w:divBdr>
            <w:top w:val="none" w:sz="0" w:space="0" w:color="auto"/>
            <w:left w:val="none" w:sz="0" w:space="0" w:color="auto"/>
            <w:bottom w:val="none" w:sz="0" w:space="0" w:color="auto"/>
            <w:right w:val="none" w:sz="0" w:space="0" w:color="auto"/>
          </w:divBdr>
        </w:div>
        <w:div w:id="1629820305">
          <w:marLeft w:val="0"/>
          <w:marRight w:val="0"/>
          <w:marTop w:val="60"/>
          <w:marBottom w:val="60"/>
          <w:divBdr>
            <w:top w:val="none" w:sz="0" w:space="0" w:color="auto"/>
            <w:left w:val="none" w:sz="0" w:space="0" w:color="auto"/>
            <w:bottom w:val="none" w:sz="0" w:space="0" w:color="auto"/>
            <w:right w:val="none" w:sz="0" w:space="0" w:color="auto"/>
          </w:divBdr>
        </w:div>
        <w:div w:id="1587693488">
          <w:marLeft w:val="0"/>
          <w:marRight w:val="0"/>
          <w:marTop w:val="60"/>
          <w:marBottom w:val="60"/>
          <w:divBdr>
            <w:top w:val="none" w:sz="0" w:space="0" w:color="auto"/>
            <w:left w:val="none" w:sz="0" w:space="0" w:color="auto"/>
            <w:bottom w:val="none" w:sz="0" w:space="0" w:color="auto"/>
            <w:right w:val="none" w:sz="0" w:space="0" w:color="auto"/>
          </w:divBdr>
        </w:div>
        <w:div w:id="1050114126">
          <w:marLeft w:val="0"/>
          <w:marRight w:val="0"/>
          <w:marTop w:val="60"/>
          <w:marBottom w:val="60"/>
          <w:divBdr>
            <w:top w:val="none" w:sz="0" w:space="0" w:color="auto"/>
            <w:left w:val="none" w:sz="0" w:space="0" w:color="auto"/>
            <w:bottom w:val="none" w:sz="0" w:space="0" w:color="auto"/>
            <w:right w:val="none" w:sz="0" w:space="0" w:color="auto"/>
          </w:divBdr>
        </w:div>
        <w:div w:id="1716003838">
          <w:marLeft w:val="0"/>
          <w:marRight w:val="0"/>
          <w:marTop w:val="60"/>
          <w:marBottom w:val="60"/>
          <w:divBdr>
            <w:top w:val="none" w:sz="0" w:space="0" w:color="auto"/>
            <w:left w:val="none" w:sz="0" w:space="0" w:color="auto"/>
            <w:bottom w:val="none" w:sz="0" w:space="0" w:color="auto"/>
            <w:right w:val="none" w:sz="0" w:space="0" w:color="auto"/>
          </w:divBdr>
        </w:div>
        <w:div w:id="1701736203">
          <w:marLeft w:val="0"/>
          <w:marRight w:val="0"/>
          <w:marTop w:val="60"/>
          <w:marBottom w:val="60"/>
          <w:divBdr>
            <w:top w:val="none" w:sz="0" w:space="0" w:color="auto"/>
            <w:left w:val="none" w:sz="0" w:space="0" w:color="auto"/>
            <w:bottom w:val="none" w:sz="0" w:space="0" w:color="auto"/>
            <w:right w:val="none" w:sz="0" w:space="0" w:color="auto"/>
          </w:divBdr>
        </w:div>
        <w:div w:id="861095032">
          <w:marLeft w:val="0"/>
          <w:marRight w:val="102"/>
          <w:marTop w:val="60"/>
          <w:marBottom w:val="60"/>
          <w:divBdr>
            <w:top w:val="none" w:sz="0" w:space="0" w:color="auto"/>
            <w:left w:val="none" w:sz="0" w:space="0" w:color="auto"/>
            <w:bottom w:val="none" w:sz="0" w:space="0" w:color="auto"/>
            <w:right w:val="none" w:sz="0" w:space="0" w:color="auto"/>
          </w:divBdr>
        </w:div>
        <w:div w:id="1369334566">
          <w:marLeft w:val="0"/>
          <w:marRight w:val="102"/>
          <w:marTop w:val="60"/>
          <w:marBottom w:val="60"/>
          <w:divBdr>
            <w:top w:val="none" w:sz="0" w:space="0" w:color="auto"/>
            <w:left w:val="none" w:sz="0" w:space="0" w:color="auto"/>
            <w:bottom w:val="none" w:sz="0" w:space="0" w:color="auto"/>
            <w:right w:val="none" w:sz="0" w:space="0" w:color="auto"/>
          </w:divBdr>
        </w:div>
        <w:div w:id="1318655654">
          <w:marLeft w:val="0"/>
          <w:marRight w:val="102"/>
          <w:marTop w:val="60"/>
          <w:marBottom w:val="60"/>
          <w:divBdr>
            <w:top w:val="none" w:sz="0" w:space="0" w:color="auto"/>
            <w:left w:val="none" w:sz="0" w:space="0" w:color="auto"/>
            <w:bottom w:val="none" w:sz="0" w:space="0" w:color="auto"/>
            <w:right w:val="none" w:sz="0" w:space="0" w:color="auto"/>
          </w:divBdr>
        </w:div>
        <w:div w:id="2023432718">
          <w:marLeft w:val="0"/>
          <w:marRight w:val="0"/>
          <w:marTop w:val="60"/>
          <w:marBottom w:val="60"/>
          <w:divBdr>
            <w:top w:val="none" w:sz="0" w:space="0" w:color="auto"/>
            <w:left w:val="none" w:sz="0" w:space="0" w:color="auto"/>
            <w:bottom w:val="none" w:sz="0" w:space="0" w:color="auto"/>
            <w:right w:val="none" w:sz="0" w:space="0" w:color="auto"/>
          </w:divBdr>
        </w:div>
        <w:div w:id="81534498">
          <w:marLeft w:val="0"/>
          <w:marRight w:val="0"/>
          <w:marTop w:val="60"/>
          <w:marBottom w:val="60"/>
          <w:divBdr>
            <w:top w:val="none" w:sz="0" w:space="0" w:color="auto"/>
            <w:left w:val="none" w:sz="0" w:space="0" w:color="auto"/>
            <w:bottom w:val="none" w:sz="0" w:space="0" w:color="auto"/>
            <w:right w:val="none" w:sz="0" w:space="0" w:color="auto"/>
          </w:divBdr>
        </w:div>
        <w:div w:id="142890837">
          <w:marLeft w:val="0"/>
          <w:marRight w:val="0"/>
          <w:marTop w:val="60"/>
          <w:marBottom w:val="60"/>
          <w:divBdr>
            <w:top w:val="none" w:sz="0" w:space="0" w:color="auto"/>
            <w:left w:val="none" w:sz="0" w:space="0" w:color="auto"/>
            <w:bottom w:val="none" w:sz="0" w:space="0" w:color="auto"/>
            <w:right w:val="none" w:sz="0" w:space="0" w:color="auto"/>
          </w:divBdr>
        </w:div>
        <w:div w:id="1951278700">
          <w:marLeft w:val="0"/>
          <w:marRight w:val="0"/>
          <w:marTop w:val="60"/>
          <w:marBottom w:val="60"/>
          <w:divBdr>
            <w:top w:val="none" w:sz="0" w:space="0" w:color="auto"/>
            <w:left w:val="none" w:sz="0" w:space="0" w:color="auto"/>
            <w:bottom w:val="none" w:sz="0" w:space="0" w:color="auto"/>
            <w:right w:val="none" w:sz="0" w:space="0" w:color="auto"/>
          </w:divBdr>
        </w:div>
        <w:div w:id="302194857">
          <w:marLeft w:val="0"/>
          <w:marRight w:val="0"/>
          <w:marTop w:val="60"/>
          <w:marBottom w:val="60"/>
          <w:divBdr>
            <w:top w:val="none" w:sz="0" w:space="0" w:color="auto"/>
            <w:left w:val="none" w:sz="0" w:space="0" w:color="auto"/>
            <w:bottom w:val="none" w:sz="0" w:space="0" w:color="auto"/>
            <w:right w:val="none" w:sz="0" w:space="0" w:color="auto"/>
          </w:divBdr>
        </w:div>
        <w:div w:id="356929023">
          <w:marLeft w:val="0"/>
          <w:marRight w:val="102"/>
          <w:marTop w:val="60"/>
          <w:marBottom w:val="60"/>
          <w:divBdr>
            <w:top w:val="none" w:sz="0" w:space="0" w:color="auto"/>
            <w:left w:val="none" w:sz="0" w:space="0" w:color="auto"/>
            <w:bottom w:val="none" w:sz="0" w:space="0" w:color="auto"/>
            <w:right w:val="none" w:sz="0" w:space="0" w:color="auto"/>
          </w:divBdr>
        </w:div>
        <w:div w:id="1510411816">
          <w:marLeft w:val="0"/>
          <w:marRight w:val="255"/>
          <w:marTop w:val="60"/>
          <w:marBottom w:val="60"/>
          <w:divBdr>
            <w:top w:val="none" w:sz="0" w:space="0" w:color="auto"/>
            <w:left w:val="none" w:sz="0" w:space="0" w:color="auto"/>
            <w:bottom w:val="none" w:sz="0" w:space="0" w:color="auto"/>
            <w:right w:val="none" w:sz="0" w:space="0" w:color="auto"/>
          </w:divBdr>
        </w:div>
        <w:div w:id="646670776">
          <w:marLeft w:val="0"/>
          <w:marRight w:val="255"/>
          <w:marTop w:val="60"/>
          <w:marBottom w:val="60"/>
          <w:divBdr>
            <w:top w:val="none" w:sz="0" w:space="0" w:color="auto"/>
            <w:left w:val="none" w:sz="0" w:space="0" w:color="auto"/>
            <w:bottom w:val="none" w:sz="0" w:space="0" w:color="auto"/>
            <w:right w:val="none" w:sz="0" w:space="0" w:color="auto"/>
          </w:divBdr>
        </w:div>
        <w:div w:id="1280454647">
          <w:marLeft w:val="0"/>
          <w:marRight w:val="255"/>
          <w:marTop w:val="60"/>
          <w:marBottom w:val="60"/>
          <w:divBdr>
            <w:top w:val="none" w:sz="0" w:space="0" w:color="auto"/>
            <w:left w:val="none" w:sz="0" w:space="0" w:color="auto"/>
            <w:bottom w:val="none" w:sz="0" w:space="0" w:color="auto"/>
            <w:right w:val="none" w:sz="0" w:space="0" w:color="auto"/>
          </w:divBdr>
        </w:div>
        <w:div w:id="1055741100">
          <w:marLeft w:val="0"/>
          <w:marRight w:val="0"/>
          <w:marTop w:val="60"/>
          <w:marBottom w:val="60"/>
          <w:divBdr>
            <w:top w:val="none" w:sz="0" w:space="0" w:color="auto"/>
            <w:left w:val="none" w:sz="0" w:space="0" w:color="auto"/>
            <w:bottom w:val="none" w:sz="0" w:space="0" w:color="auto"/>
            <w:right w:val="none" w:sz="0" w:space="0" w:color="auto"/>
          </w:divBdr>
        </w:div>
        <w:div w:id="1864662322">
          <w:marLeft w:val="0"/>
          <w:marRight w:val="0"/>
          <w:marTop w:val="60"/>
          <w:marBottom w:val="60"/>
          <w:divBdr>
            <w:top w:val="none" w:sz="0" w:space="0" w:color="auto"/>
            <w:left w:val="none" w:sz="0" w:space="0" w:color="auto"/>
            <w:bottom w:val="none" w:sz="0" w:space="0" w:color="auto"/>
            <w:right w:val="none" w:sz="0" w:space="0" w:color="auto"/>
          </w:divBdr>
        </w:div>
        <w:div w:id="35740204">
          <w:marLeft w:val="0"/>
          <w:marRight w:val="0"/>
          <w:marTop w:val="60"/>
          <w:marBottom w:val="60"/>
          <w:divBdr>
            <w:top w:val="none" w:sz="0" w:space="0" w:color="auto"/>
            <w:left w:val="none" w:sz="0" w:space="0" w:color="auto"/>
            <w:bottom w:val="none" w:sz="0" w:space="0" w:color="auto"/>
            <w:right w:val="none" w:sz="0" w:space="0" w:color="auto"/>
          </w:divBdr>
        </w:div>
        <w:div w:id="1517580035">
          <w:marLeft w:val="0"/>
          <w:marRight w:val="0"/>
          <w:marTop w:val="60"/>
          <w:marBottom w:val="60"/>
          <w:divBdr>
            <w:top w:val="none" w:sz="0" w:space="0" w:color="auto"/>
            <w:left w:val="none" w:sz="0" w:space="0" w:color="auto"/>
            <w:bottom w:val="none" w:sz="0" w:space="0" w:color="auto"/>
            <w:right w:val="none" w:sz="0" w:space="0" w:color="auto"/>
          </w:divBdr>
        </w:div>
        <w:div w:id="2065828104">
          <w:marLeft w:val="0"/>
          <w:marRight w:val="0"/>
          <w:marTop w:val="60"/>
          <w:marBottom w:val="60"/>
          <w:divBdr>
            <w:top w:val="none" w:sz="0" w:space="0" w:color="auto"/>
            <w:left w:val="none" w:sz="0" w:space="0" w:color="auto"/>
            <w:bottom w:val="none" w:sz="0" w:space="0" w:color="auto"/>
            <w:right w:val="none" w:sz="0" w:space="0" w:color="auto"/>
          </w:divBdr>
        </w:div>
        <w:div w:id="1887834468">
          <w:marLeft w:val="0"/>
          <w:marRight w:val="102"/>
          <w:marTop w:val="60"/>
          <w:marBottom w:val="60"/>
          <w:divBdr>
            <w:top w:val="none" w:sz="0" w:space="0" w:color="auto"/>
            <w:left w:val="none" w:sz="0" w:space="0" w:color="auto"/>
            <w:bottom w:val="none" w:sz="0" w:space="0" w:color="auto"/>
            <w:right w:val="none" w:sz="0" w:space="0" w:color="auto"/>
          </w:divBdr>
        </w:div>
        <w:div w:id="1164777769">
          <w:marLeft w:val="0"/>
          <w:marRight w:val="255"/>
          <w:marTop w:val="60"/>
          <w:marBottom w:val="60"/>
          <w:divBdr>
            <w:top w:val="none" w:sz="0" w:space="0" w:color="auto"/>
            <w:left w:val="none" w:sz="0" w:space="0" w:color="auto"/>
            <w:bottom w:val="none" w:sz="0" w:space="0" w:color="auto"/>
            <w:right w:val="none" w:sz="0" w:space="0" w:color="auto"/>
          </w:divBdr>
        </w:div>
        <w:div w:id="1095859271">
          <w:marLeft w:val="0"/>
          <w:marRight w:val="255"/>
          <w:marTop w:val="60"/>
          <w:marBottom w:val="60"/>
          <w:divBdr>
            <w:top w:val="none" w:sz="0" w:space="0" w:color="auto"/>
            <w:left w:val="none" w:sz="0" w:space="0" w:color="auto"/>
            <w:bottom w:val="none" w:sz="0" w:space="0" w:color="auto"/>
            <w:right w:val="none" w:sz="0" w:space="0" w:color="auto"/>
          </w:divBdr>
        </w:div>
        <w:div w:id="1586111902">
          <w:marLeft w:val="0"/>
          <w:marRight w:val="0"/>
          <w:marTop w:val="60"/>
          <w:marBottom w:val="60"/>
          <w:divBdr>
            <w:top w:val="none" w:sz="0" w:space="0" w:color="auto"/>
            <w:left w:val="none" w:sz="0" w:space="0" w:color="auto"/>
            <w:bottom w:val="none" w:sz="0" w:space="0" w:color="auto"/>
            <w:right w:val="none" w:sz="0" w:space="0" w:color="auto"/>
          </w:divBdr>
        </w:div>
        <w:div w:id="768043163">
          <w:marLeft w:val="0"/>
          <w:marRight w:val="0"/>
          <w:marTop w:val="60"/>
          <w:marBottom w:val="60"/>
          <w:divBdr>
            <w:top w:val="none" w:sz="0" w:space="0" w:color="auto"/>
            <w:left w:val="none" w:sz="0" w:space="0" w:color="auto"/>
            <w:bottom w:val="none" w:sz="0" w:space="0" w:color="auto"/>
            <w:right w:val="none" w:sz="0" w:space="0" w:color="auto"/>
          </w:divBdr>
        </w:div>
        <w:div w:id="795224768">
          <w:marLeft w:val="0"/>
          <w:marRight w:val="0"/>
          <w:marTop w:val="60"/>
          <w:marBottom w:val="60"/>
          <w:divBdr>
            <w:top w:val="none" w:sz="0" w:space="0" w:color="auto"/>
            <w:left w:val="none" w:sz="0" w:space="0" w:color="auto"/>
            <w:bottom w:val="none" w:sz="0" w:space="0" w:color="auto"/>
            <w:right w:val="none" w:sz="0" w:space="0" w:color="auto"/>
          </w:divBdr>
        </w:div>
        <w:div w:id="273640048">
          <w:marLeft w:val="0"/>
          <w:marRight w:val="0"/>
          <w:marTop w:val="60"/>
          <w:marBottom w:val="60"/>
          <w:divBdr>
            <w:top w:val="none" w:sz="0" w:space="0" w:color="auto"/>
            <w:left w:val="none" w:sz="0" w:space="0" w:color="auto"/>
            <w:bottom w:val="none" w:sz="0" w:space="0" w:color="auto"/>
            <w:right w:val="none" w:sz="0" w:space="0" w:color="auto"/>
          </w:divBdr>
        </w:div>
        <w:div w:id="1880043065">
          <w:marLeft w:val="0"/>
          <w:marRight w:val="0"/>
          <w:marTop w:val="60"/>
          <w:marBottom w:val="60"/>
          <w:divBdr>
            <w:top w:val="none" w:sz="0" w:space="0" w:color="auto"/>
            <w:left w:val="none" w:sz="0" w:space="0" w:color="auto"/>
            <w:bottom w:val="none" w:sz="0" w:space="0" w:color="auto"/>
            <w:right w:val="none" w:sz="0" w:space="0" w:color="auto"/>
          </w:divBdr>
        </w:div>
        <w:div w:id="1733117042">
          <w:marLeft w:val="0"/>
          <w:marRight w:val="102"/>
          <w:marTop w:val="60"/>
          <w:marBottom w:val="60"/>
          <w:divBdr>
            <w:top w:val="none" w:sz="0" w:space="0" w:color="auto"/>
            <w:left w:val="none" w:sz="0" w:space="0" w:color="auto"/>
            <w:bottom w:val="none" w:sz="0" w:space="0" w:color="auto"/>
            <w:right w:val="none" w:sz="0" w:space="0" w:color="auto"/>
          </w:divBdr>
        </w:div>
        <w:div w:id="1645699191">
          <w:marLeft w:val="0"/>
          <w:marRight w:val="255"/>
          <w:marTop w:val="60"/>
          <w:marBottom w:val="60"/>
          <w:divBdr>
            <w:top w:val="none" w:sz="0" w:space="0" w:color="auto"/>
            <w:left w:val="none" w:sz="0" w:space="0" w:color="auto"/>
            <w:bottom w:val="none" w:sz="0" w:space="0" w:color="auto"/>
            <w:right w:val="none" w:sz="0" w:space="0" w:color="auto"/>
          </w:divBdr>
        </w:div>
        <w:div w:id="1476141317">
          <w:marLeft w:val="0"/>
          <w:marRight w:val="255"/>
          <w:marTop w:val="60"/>
          <w:marBottom w:val="60"/>
          <w:divBdr>
            <w:top w:val="none" w:sz="0" w:space="0" w:color="auto"/>
            <w:left w:val="none" w:sz="0" w:space="0" w:color="auto"/>
            <w:bottom w:val="none" w:sz="0" w:space="0" w:color="auto"/>
            <w:right w:val="none" w:sz="0" w:space="0" w:color="auto"/>
          </w:divBdr>
        </w:div>
        <w:div w:id="1265924021">
          <w:marLeft w:val="0"/>
          <w:marRight w:val="255"/>
          <w:marTop w:val="60"/>
          <w:marBottom w:val="60"/>
          <w:divBdr>
            <w:top w:val="none" w:sz="0" w:space="0" w:color="auto"/>
            <w:left w:val="none" w:sz="0" w:space="0" w:color="auto"/>
            <w:bottom w:val="none" w:sz="0" w:space="0" w:color="auto"/>
            <w:right w:val="none" w:sz="0" w:space="0" w:color="auto"/>
          </w:divBdr>
        </w:div>
        <w:div w:id="85272125">
          <w:marLeft w:val="0"/>
          <w:marRight w:val="0"/>
          <w:marTop w:val="60"/>
          <w:marBottom w:val="60"/>
          <w:divBdr>
            <w:top w:val="none" w:sz="0" w:space="0" w:color="auto"/>
            <w:left w:val="none" w:sz="0" w:space="0" w:color="auto"/>
            <w:bottom w:val="none" w:sz="0" w:space="0" w:color="auto"/>
            <w:right w:val="none" w:sz="0" w:space="0" w:color="auto"/>
          </w:divBdr>
        </w:div>
        <w:div w:id="1931813409">
          <w:marLeft w:val="0"/>
          <w:marRight w:val="0"/>
          <w:marTop w:val="60"/>
          <w:marBottom w:val="60"/>
          <w:divBdr>
            <w:top w:val="none" w:sz="0" w:space="0" w:color="auto"/>
            <w:left w:val="none" w:sz="0" w:space="0" w:color="auto"/>
            <w:bottom w:val="none" w:sz="0" w:space="0" w:color="auto"/>
            <w:right w:val="none" w:sz="0" w:space="0" w:color="auto"/>
          </w:divBdr>
        </w:div>
        <w:div w:id="1687751201">
          <w:marLeft w:val="0"/>
          <w:marRight w:val="0"/>
          <w:marTop w:val="60"/>
          <w:marBottom w:val="60"/>
          <w:divBdr>
            <w:top w:val="none" w:sz="0" w:space="0" w:color="auto"/>
            <w:left w:val="none" w:sz="0" w:space="0" w:color="auto"/>
            <w:bottom w:val="none" w:sz="0" w:space="0" w:color="auto"/>
            <w:right w:val="none" w:sz="0" w:space="0" w:color="auto"/>
          </w:divBdr>
        </w:div>
        <w:div w:id="829716652">
          <w:marLeft w:val="0"/>
          <w:marRight w:val="0"/>
          <w:marTop w:val="60"/>
          <w:marBottom w:val="60"/>
          <w:divBdr>
            <w:top w:val="none" w:sz="0" w:space="0" w:color="auto"/>
            <w:left w:val="none" w:sz="0" w:space="0" w:color="auto"/>
            <w:bottom w:val="none" w:sz="0" w:space="0" w:color="auto"/>
            <w:right w:val="none" w:sz="0" w:space="0" w:color="auto"/>
          </w:divBdr>
        </w:div>
        <w:div w:id="121000195">
          <w:marLeft w:val="0"/>
          <w:marRight w:val="0"/>
          <w:marTop w:val="60"/>
          <w:marBottom w:val="60"/>
          <w:divBdr>
            <w:top w:val="none" w:sz="0" w:space="0" w:color="auto"/>
            <w:left w:val="none" w:sz="0" w:space="0" w:color="auto"/>
            <w:bottom w:val="none" w:sz="0" w:space="0" w:color="auto"/>
            <w:right w:val="none" w:sz="0" w:space="0" w:color="auto"/>
          </w:divBdr>
        </w:div>
        <w:div w:id="100731905">
          <w:marLeft w:val="0"/>
          <w:marRight w:val="102"/>
          <w:marTop w:val="60"/>
          <w:marBottom w:val="60"/>
          <w:divBdr>
            <w:top w:val="none" w:sz="0" w:space="0" w:color="auto"/>
            <w:left w:val="none" w:sz="0" w:space="0" w:color="auto"/>
            <w:bottom w:val="none" w:sz="0" w:space="0" w:color="auto"/>
            <w:right w:val="none" w:sz="0" w:space="0" w:color="auto"/>
          </w:divBdr>
        </w:div>
        <w:div w:id="305941340">
          <w:marLeft w:val="0"/>
          <w:marRight w:val="255"/>
          <w:marTop w:val="60"/>
          <w:marBottom w:val="60"/>
          <w:divBdr>
            <w:top w:val="none" w:sz="0" w:space="0" w:color="auto"/>
            <w:left w:val="none" w:sz="0" w:space="0" w:color="auto"/>
            <w:bottom w:val="none" w:sz="0" w:space="0" w:color="auto"/>
            <w:right w:val="none" w:sz="0" w:space="0" w:color="auto"/>
          </w:divBdr>
        </w:div>
        <w:div w:id="410934646">
          <w:marLeft w:val="0"/>
          <w:marRight w:val="255"/>
          <w:marTop w:val="60"/>
          <w:marBottom w:val="60"/>
          <w:divBdr>
            <w:top w:val="none" w:sz="0" w:space="0" w:color="auto"/>
            <w:left w:val="none" w:sz="0" w:space="0" w:color="auto"/>
            <w:bottom w:val="none" w:sz="0" w:space="0" w:color="auto"/>
            <w:right w:val="none" w:sz="0" w:space="0" w:color="auto"/>
          </w:divBdr>
        </w:div>
        <w:div w:id="595669979">
          <w:marLeft w:val="0"/>
          <w:marRight w:val="0"/>
          <w:marTop w:val="60"/>
          <w:marBottom w:val="60"/>
          <w:divBdr>
            <w:top w:val="none" w:sz="0" w:space="0" w:color="auto"/>
            <w:left w:val="none" w:sz="0" w:space="0" w:color="auto"/>
            <w:bottom w:val="none" w:sz="0" w:space="0" w:color="auto"/>
            <w:right w:val="none" w:sz="0" w:space="0" w:color="auto"/>
          </w:divBdr>
        </w:div>
        <w:div w:id="1990741137">
          <w:marLeft w:val="0"/>
          <w:marRight w:val="0"/>
          <w:marTop w:val="60"/>
          <w:marBottom w:val="60"/>
          <w:divBdr>
            <w:top w:val="none" w:sz="0" w:space="0" w:color="auto"/>
            <w:left w:val="none" w:sz="0" w:space="0" w:color="auto"/>
            <w:bottom w:val="none" w:sz="0" w:space="0" w:color="auto"/>
            <w:right w:val="none" w:sz="0" w:space="0" w:color="auto"/>
          </w:divBdr>
        </w:div>
        <w:div w:id="1895121161">
          <w:marLeft w:val="0"/>
          <w:marRight w:val="0"/>
          <w:marTop w:val="60"/>
          <w:marBottom w:val="60"/>
          <w:divBdr>
            <w:top w:val="none" w:sz="0" w:space="0" w:color="auto"/>
            <w:left w:val="none" w:sz="0" w:space="0" w:color="auto"/>
            <w:bottom w:val="none" w:sz="0" w:space="0" w:color="auto"/>
            <w:right w:val="none" w:sz="0" w:space="0" w:color="auto"/>
          </w:divBdr>
        </w:div>
        <w:div w:id="162162594">
          <w:marLeft w:val="0"/>
          <w:marRight w:val="0"/>
          <w:marTop w:val="60"/>
          <w:marBottom w:val="60"/>
          <w:divBdr>
            <w:top w:val="none" w:sz="0" w:space="0" w:color="auto"/>
            <w:left w:val="none" w:sz="0" w:space="0" w:color="auto"/>
            <w:bottom w:val="none" w:sz="0" w:space="0" w:color="auto"/>
            <w:right w:val="none" w:sz="0" w:space="0" w:color="auto"/>
          </w:divBdr>
        </w:div>
        <w:div w:id="1574395017">
          <w:marLeft w:val="0"/>
          <w:marRight w:val="0"/>
          <w:marTop w:val="60"/>
          <w:marBottom w:val="60"/>
          <w:divBdr>
            <w:top w:val="none" w:sz="0" w:space="0" w:color="auto"/>
            <w:left w:val="none" w:sz="0" w:space="0" w:color="auto"/>
            <w:bottom w:val="none" w:sz="0" w:space="0" w:color="auto"/>
            <w:right w:val="none" w:sz="0" w:space="0" w:color="auto"/>
          </w:divBdr>
        </w:div>
        <w:div w:id="281302187">
          <w:marLeft w:val="0"/>
          <w:marRight w:val="102"/>
          <w:marTop w:val="60"/>
          <w:marBottom w:val="60"/>
          <w:divBdr>
            <w:top w:val="none" w:sz="0" w:space="0" w:color="auto"/>
            <w:left w:val="none" w:sz="0" w:space="0" w:color="auto"/>
            <w:bottom w:val="none" w:sz="0" w:space="0" w:color="auto"/>
            <w:right w:val="none" w:sz="0" w:space="0" w:color="auto"/>
          </w:divBdr>
        </w:div>
        <w:div w:id="1445071950">
          <w:marLeft w:val="0"/>
          <w:marRight w:val="255"/>
          <w:marTop w:val="60"/>
          <w:marBottom w:val="60"/>
          <w:divBdr>
            <w:top w:val="none" w:sz="0" w:space="0" w:color="auto"/>
            <w:left w:val="none" w:sz="0" w:space="0" w:color="auto"/>
            <w:bottom w:val="none" w:sz="0" w:space="0" w:color="auto"/>
            <w:right w:val="none" w:sz="0" w:space="0" w:color="auto"/>
          </w:divBdr>
        </w:div>
        <w:div w:id="501237778">
          <w:marLeft w:val="0"/>
          <w:marRight w:val="255"/>
          <w:marTop w:val="60"/>
          <w:marBottom w:val="60"/>
          <w:divBdr>
            <w:top w:val="none" w:sz="0" w:space="0" w:color="auto"/>
            <w:left w:val="none" w:sz="0" w:space="0" w:color="auto"/>
            <w:bottom w:val="none" w:sz="0" w:space="0" w:color="auto"/>
            <w:right w:val="none" w:sz="0" w:space="0" w:color="auto"/>
          </w:divBdr>
        </w:div>
        <w:div w:id="2019501744">
          <w:marLeft w:val="0"/>
          <w:marRight w:val="255"/>
          <w:marTop w:val="60"/>
          <w:marBottom w:val="60"/>
          <w:divBdr>
            <w:top w:val="none" w:sz="0" w:space="0" w:color="auto"/>
            <w:left w:val="none" w:sz="0" w:space="0" w:color="auto"/>
            <w:bottom w:val="none" w:sz="0" w:space="0" w:color="auto"/>
            <w:right w:val="none" w:sz="0" w:space="0" w:color="auto"/>
          </w:divBdr>
        </w:div>
        <w:div w:id="886068918">
          <w:marLeft w:val="0"/>
          <w:marRight w:val="0"/>
          <w:marTop w:val="60"/>
          <w:marBottom w:val="60"/>
          <w:divBdr>
            <w:top w:val="none" w:sz="0" w:space="0" w:color="auto"/>
            <w:left w:val="none" w:sz="0" w:space="0" w:color="auto"/>
            <w:bottom w:val="none" w:sz="0" w:space="0" w:color="auto"/>
            <w:right w:val="none" w:sz="0" w:space="0" w:color="auto"/>
          </w:divBdr>
        </w:div>
        <w:div w:id="776871913">
          <w:marLeft w:val="0"/>
          <w:marRight w:val="0"/>
          <w:marTop w:val="60"/>
          <w:marBottom w:val="60"/>
          <w:divBdr>
            <w:top w:val="none" w:sz="0" w:space="0" w:color="auto"/>
            <w:left w:val="none" w:sz="0" w:space="0" w:color="auto"/>
            <w:bottom w:val="none" w:sz="0" w:space="0" w:color="auto"/>
            <w:right w:val="none" w:sz="0" w:space="0" w:color="auto"/>
          </w:divBdr>
        </w:div>
        <w:div w:id="1063682003">
          <w:marLeft w:val="0"/>
          <w:marRight w:val="0"/>
          <w:marTop w:val="60"/>
          <w:marBottom w:val="60"/>
          <w:divBdr>
            <w:top w:val="none" w:sz="0" w:space="0" w:color="auto"/>
            <w:left w:val="none" w:sz="0" w:space="0" w:color="auto"/>
            <w:bottom w:val="none" w:sz="0" w:space="0" w:color="auto"/>
            <w:right w:val="none" w:sz="0" w:space="0" w:color="auto"/>
          </w:divBdr>
        </w:div>
        <w:div w:id="1831870649">
          <w:marLeft w:val="0"/>
          <w:marRight w:val="0"/>
          <w:marTop w:val="60"/>
          <w:marBottom w:val="60"/>
          <w:divBdr>
            <w:top w:val="none" w:sz="0" w:space="0" w:color="auto"/>
            <w:left w:val="none" w:sz="0" w:space="0" w:color="auto"/>
            <w:bottom w:val="none" w:sz="0" w:space="0" w:color="auto"/>
            <w:right w:val="none" w:sz="0" w:space="0" w:color="auto"/>
          </w:divBdr>
        </w:div>
        <w:div w:id="1627349280">
          <w:marLeft w:val="0"/>
          <w:marRight w:val="0"/>
          <w:marTop w:val="60"/>
          <w:marBottom w:val="60"/>
          <w:divBdr>
            <w:top w:val="none" w:sz="0" w:space="0" w:color="auto"/>
            <w:left w:val="none" w:sz="0" w:space="0" w:color="auto"/>
            <w:bottom w:val="none" w:sz="0" w:space="0" w:color="auto"/>
            <w:right w:val="none" w:sz="0" w:space="0" w:color="auto"/>
          </w:divBdr>
        </w:div>
        <w:div w:id="992026703">
          <w:marLeft w:val="0"/>
          <w:marRight w:val="102"/>
          <w:marTop w:val="60"/>
          <w:marBottom w:val="60"/>
          <w:divBdr>
            <w:top w:val="none" w:sz="0" w:space="0" w:color="auto"/>
            <w:left w:val="none" w:sz="0" w:space="0" w:color="auto"/>
            <w:bottom w:val="none" w:sz="0" w:space="0" w:color="auto"/>
            <w:right w:val="none" w:sz="0" w:space="0" w:color="auto"/>
          </w:divBdr>
        </w:div>
        <w:div w:id="365519450">
          <w:marLeft w:val="0"/>
          <w:marRight w:val="255"/>
          <w:marTop w:val="60"/>
          <w:marBottom w:val="60"/>
          <w:divBdr>
            <w:top w:val="none" w:sz="0" w:space="0" w:color="auto"/>
            <w:left w:val="none" w:sz="0" w:space="0" w:color="auto"/>
            <w:bottom w:val="none" w:sz="0" w:space="0" w:color="auto"/>
            <w:right w:val="none" w:sz="0" w:space="0" w:color="auto"/>
          </w:divBdr>
        </w:div>
        <w:div w:id="887449321">
          <w:marLeft w:val="0"/>
          <w:marRight w:val="255"/>
          <w:marTop w:val="60"/>
          <w:marBottom w:val="60"/>
          <w:divBdr>
            <w:top w:val="none" w:sz="0" w:space="0" w:color="auto"/>
            <w:left w:val="none" w:sz="0" w:space="0" w:color="auto"/>
            <w:bottom w:val="none" w:sz="0" w:space="0" w:color="auto"/>
            <w:right w:val="none" w:sz="0" w:space="0" w:color="auto"/>
          </w:divBdr>
        </w:div>
        <w:div w:id="292297062">
          <w:marLeft w:val="0"/>
          <w:marRight w:val="0"/>
          <w:marTop w:val="60"/>
          <w:marBottom w:val="60"/>
          <w:divBdr>
            <w:top w:val="none" w:sz="0" w:space="0" w:color="auto"/>
            <w:left w:val="none" w:sz="0" w:space="0" w:color="auto"/>
            <w:bottom w:val="none" w:sz="0" w:space="0" w:color="auto"/>
            <w:right w:val="none" w:sz="0" w:space="0" w:color="auto"/>
          </w:divBdr>
        </w:div>
        <w:div w:id="1939947666">
          <w:marLeft w:val="0"/>
          <w:marRight w:val="0"/>
          <w:marTop w:val="60"/>
          <w:marBottom w:val="60"/>
          <w:divBdr>
            <w:top w:val="none" w:sz="0" w:space="0" w:color="auto"/>
            <w:left w:val="none" w:sz="0" w:space="0" w:color="auto"/>
            <w:bottom w:val="none" w:sz="0" w:space="0" w:color="auto"/>
            <w:right w:val="none" w:sz="0" w:space="0" w:color="auto"/>
          </w:divBdr>
        </w:div>
        <w:div w:id="794104205">
          <w:marLeft w:val="0"/>
          <w:marRight w:val="0"/>
          <w:marTop w:val="60"/>
          <w:marBottom w:val="60"/>
          <w:divBdr>
            <w:top w:val="none" w:sz="0" w:space="0" w:color="auto"/>
            <w:left w:val="none" w:sz="0" w:space="0" w:color="auto"/>
            <w:bottom w:val="none" w:sz="0" w:space="0" w:color="auto"/>
            <w:right w:val="none" w:sz="0" w:space="0" w:color="auto"/>
          </w:divBdr>
        </w:div>
        <w:div w:id="1428959208">
          <w:marLeft w:val="0"/>
          <w:marRight w:val="0"/>
          <w:marTop w:val="60"/>
          <w:marBottom w:val="60"/>
          <w:divBdr>
            <w:top w:val="none" w:sz="0" w:space="0" w:color="auto"/>
            <w:left w:val="none" w:sz="0" w:space="0" w:color="auto"/>
            <w:bottom w:val="none" w:sz="0" w:space="0" w:color="auto"/>
            <w:right w:val="none" w:sz="0" w:space="0" w:color="auto"/>
          </w:divBdr>
        </w:div>
        <w:div w:id="1648393130">
          <w:marLeft w:val="0"/>
          <w:marRight w:val="0"/>
          <w:marTop w:val="60"/>
          <w:marBottom w:val="60"/>
          <w:divBdr>
            <w:top w:val="none" w:sz="0" w:space="0" w:color="auto"/>
            <w:left w:val="none" w:sz="0" w:space="0" w:color="auto"/>
            <w:bottom w:val="none" w:sz="0" w:space="0" w:color="auto"/>
            <w:right w:val="none" w:sz="0" w:space="0" w:color="auto"/>
          </w:divBdr>
        </w:div>
        <w:div w:id="1398044936">
          <w:marLeft w:val="0"/>
          <w:marRight w:val="102"/>
          <w:marTop w:val="60"/>
          <w:marBottom w:val="60"/>
          <w:divBdr>
            <w:top w:val="none" w:sz="0" w:space="0" w:color="auto"/>
            <w:left w:val="none" w:sz="0" w:space="0" w:color="auto"/>
            <w:bottom w:val="none" w:sz="0" w:space="0" w:color="auto"/>
            <w:right w:val="none" w:sz="0" w:space="0" w:color="auto"/>
          </w:divBdr>
        </w:div>
        <w:div w:id="1459954791">
          <w:marLeft w:val="0"/>
          <w:marRight w:val="255"/>
          <w:marTop w:val="60"/>
          <w:marBottom w:val="60"/>
          <w:divBdr>
            <w:top w:val="none" w:sz="0" w:space="0" w:color="auto"/>
            <w:left w:val="none" w:sz="0" w:space="0" w:color="auto"/>
            <w:bottom w:val="none" w:sz="0" w:space="0" w:color="auto"/>
            <w:right w:val="none" w:sz="0" w:space="0" w:color="auto"/>
          </w:divBdr>
        </w:div>
        <w:div w:id="306740670">
          <w:marLeft w:val="0"/>
          <w:marRight w:val="255"/>
          <w:marTop w:val="60"/>
          <w:marBottom w:val="60"/>
          <w:divBdr>
            <w:top w:val="none" w:sz="0" w:space="0" w:color="auto"/>
            <w:left w:val="none" w:sz="0" w:space="0" w:color="auto"/>
            <w:bottom w:val="none" w:sz="0" w:space="0" w:color="auto"/>
            <w:right w:val="none" w:sz="0" w:space="0" w:color="auto"/>
          </w:divBdr>
        </w:div>
        <w:div w:id="394474550">
          <w:marLeft w:val="0"/>
          <w:marRight w:val="255"/>
          <w:marTop w:val="60"/>
          <w:marBottom w:val="60"/>
          <w:divBdr>
            <w:top w:val="none" w:sz="0" w:space="0" w:color="auto"/>
            <w:left w:val="none" w:sz="0" w:space="0" w:color="auto"/>
            <w:bottom w:val="none" w:sz="0" w:space="0" w:color="auto"/>
            <w:right w:val="none" w:sz="0" w:space="0" w:color="auto"/>
          </w:divBdr>
        </w:div>
        <w:div w:id="422410343">
          <w:marLeft w:val="0"/>
          <w:marRight w:val="0"/>
          <w:marTop w:val="0"/>
          <w:marBottom w:val="0"/>
          <w:divBdr>
            <w:top w:val="none" w:sz="0" w:space="0" w:color="auto"/>
            <w:left w:val="none" w:sz="0" w:space="0" w:color="auto"/>
            <w:bottom w:val="none" w:sz="0" w:space="0" w:color="auto"/>
            <w:right w:val="none" w:sz="0" w:space="0" w:color="auto"/>
          </w:divBdr>
        </w:div>
      </w:divsChild>
    </w:div>
    <w:div w:id="992952903">
      <w:bodyDiv w:val="1"/>
      <w:marLeft w:val="0"/>
      <w:marRight w:val="0"/>
      <w:marTop w:val="0"/>
      <w:marBottom w:val="0"/>
      <w:divBdr>
        <w:top w:val="none" w:sz="0" w:space="0" w:color="auto"/>
        <w:left w:val="none" w:sz="0" w:space="0" w:color="auto"/>
        <w:bottom w:val="none" w:sz="0" w:space="0" w:color="auto"/>
        <w:right w:val="none" w:sz="0" w:space="0" w:color="auto"/>
      </w:divBdr>
      <w:divsChild>
        <w:div w:id="1811366094">
          <w:marLeft w:val="115"/>
          <w:marRight w:val="0"/>
          <w:marTop w:val="40"/>
          <w:marBottom w:val="34"/>
          <w:divBdr>
            <w:top w:val="none" w:sz="0" w:space="0" w:color="auto"/>
            <w:left w:val="none" w:sz="0" w:space="0" w:color="auto"/>
            <w:bottom w:val="none" w:sz="0" w:space="0" w:color="auto"/>
            <w:right w:val="none" w:sz="0" w:space="0" w:color="auto"/>
          </w:divBdr>
        </w:div>
      </w:divsChild>
    </w:div>
    <w:div w:id="1212644654">
      <w:bodyDiv w:val="1"/>
      <w:marLeft w:val="0"/>
      <w:marRight w:val="0"/>
      <w:marTop w:val="0"/>
      <w:marBottom w:val="0"/>
      <w:divBdr>
        <w:top w:val="none" w:sz="0" w:space="0" w:color="auto"/>
        <w:left w:val="none" w:sz="0" w:space="0" w:color="auto"/>
        <w:bottom w:val="none" w:sz="0" w:space="0" w:color="auto"/>
        <w:right w:val="none" w:sz="0" w:space="0" w:color="auto"/>
      </w:divBdr>
    </w:div>
    <w:div w:id="1288928354">
      <w:bodyDiv w:val="1"/>
      <w:marLeft w:val="0"/>
      <w:marRight w:val="0"/>
      <w:marTop w:val="0"/>
      <w:marBottom w:val="0"/>
      <w:divBdr>
        <w:top w:val="none" w:sz="0" w:space="0" w:color="auto"/>
        <w:left w:val="none" w:sz="0" w:space="0" w:color="auto"/>
        <w:bottom w:val="none" w:sz="0" w:space="0" w:color="auto"/>
        <w:right w:val="none" w:sz="0" w:space="0" w:color="auto"/>
      </w:divBdr>
    </w:div>
    <w:div w:id="1308512107">
      <w:bodyDiv w:val="1"/>
      <w:marLeft w:val="0"/>
      <w:marRight w:val="0"/>
      <w:marTop w:val="0"/>
      <w:marBottom w:val="0"/>
      <w:divBdr>
        <w:top w:val="none" w:sz="0" w:space="0" w:color="auto"/>
        <w:left w:val="none" w:sz="0" w:space="0" w:color="auto"/>
        <w:bottom w:val="none" w:sz="0" w:space="0" w:color="auto"/>
        <w:right w:val="none" w:sz="0" w:space="0" w:color="auto"/>
      </w:divBdr>
    </w:div>
    <w:div w:id="1374421594">
      <w:bodyDiv w:val="1"/>
      <w:marLeft w:val="0"/>
      <w:marRight w:val="0"/>
      <w:marTop w:val="0"/>
      <w:marBottom w:val="0"/>
      <w:divBdr>
        <w:top w:val="none" w:sz="0" w:space="0" w:color="auto"/>
        <w:left w:val="none" w:sz="0" w:space="0" w:color="auto"/>
        <w:bottom w:val="none" w:sz="0" w:space="0" w:color="auto"/>
        <w:right w:val="none" w:sz="0" w:space="0" w:color="auto"/>
      </w:divBdr>
    </w:div>
    <w:div w:id="1402757004">
      <w:bodyDiv w:val="1"/>
      <w:marLeft w:val="0"/>
      <w:marRight w:val="0"/>
      <w:marTop w:val="0"/>
      <w:marBottom w:val="0"/>
      <w:divBdr>
        <w:top w:val="none" w:sz="0" w:space="0" w:color="auto"/>
        <w:left w:val="none" w:sz="0" w:space="0" w:color="auto"/>
        <w:bottom w:val="none" w:sz="0" w:space="0" w:color="auto"/>
        <w:right w:val="none" w:sz="0" w:space="0" w:color="auto"/>
      </w:divBdr>
    </w:div>
    <w:div w:id="1545555538">
      <w:bodyDiv w:val="1"/>
      <w:marLeft w:val="0"/>
      <w:marRight w:val="0"/>
      <w:marTop w:val="0"/>
      <w:marBottom w:val="0"/>
      <w:divBdr>
        <w:top w:val="none" w:sz="0" w:space="0" w:color="auto"/>
        <w:left w:val="none" w:sz="0" w:space="0" w:color="auto"/>
        <w:bottom w:val="none" w:sz="0" w:space="0" w:color="auto"/>
        <w:right w:val="none" w:sz="0" w:space="0" w:color="auto"/>
      </w:divBdr>
    </w:div>
    <w:div w:id="1657225846">
      <w:bodyDiv w:val="1"/>
      <w:marLeft w:val="0"/>
      <w:marRight w:val="0"/>
      <w:marTop w:val="0"/>
      <w:marBottom w:val="0"/>
      <w:divBdr>
        <w:top w:val="none" w:sz="0" w:space="0" w:color="auto"/>
        <w:left w:val="none" w:sz="0" w:space="0" w:color="auto"/>
        <w:bottom w:val="none" w:sz="0" w:space="0" w:color="auto"/>
        <w:right w:val="none" w:sz="0" w:space="0" w:color="auto"/>
      </w:divBdr>
    </w:div>
    <w:div w:id="1687436465">
      <w:bodyDiv w:val="1"/>
      <w:marLeft w:val="0"/>
      <w:marRight w:val="0"/>
      <w:marTop w:val="0"/>
      <w:marBottom w:val="0"/>
      <w:divBdr>
        <w:top w:val="none" w:sz="0" w:space="0" w:color="auto"/>
        <w:left w:val="none" w:sz="0" w:space="0" w:color="auto"/>
        <w:bottom w:val="none" w:sz="0" w:space="0" w:color="auto"/>
        <w:right w:val="none" w:sz="0" w:space="0" w:color="auto"/>
      </w:divBdr>
    </w:div>
    <w:div w:id="1688675968">
      <w:bodyDiv w:val="1"/>
      <w:marLeft w:val="0"/>
      <w:marRight w:val="0"/>
      <w:marTop w:val="0"/>
      <w:marBottom w:val="0"/>
      <w:divBdr>
        <w:top w:val="none" w:sz="0" w:space="0" w:color="auto"/>
        <w:left w:val="none" w:sz="0" w:space="0" w:color="auto"/>
        <w:bottom w:val="none" w:sz="0" w:space="0" w:color="auto"/>
        <w:right w:val="none" w:sz="0" w:space="0" w:color="auto"/>
      </w:divBdr>
    </w:div>
    <w:div w:id="1727410847">
      <w:bodyDiv w:val="1"/>
      <w:marLeft w:val="0"/>
      <w:marRight w:val="0"/>
      <w:marTop w:val="0"/>
      <w:marBottom w:val="0"/>
      <w:divBdr>
        <w:top w:val="none" w:sz="0" w:space="0" w:color="auto"/>
        <w:left w:val="none" w:sz="0" w:space="0" w:color="auto"/>
        <w:bottom w:val="none" w:sz="0" w:space="0" w:color="auto"/>
        <w:right w:val="none" w:sz="0" w:space="0" w:color="auto"/>
      </w:divBdr>
    </w:div>
    <w:div w:id="1745496041">
      <w:bodyDiv w:val="1"/>
      <w:marLeft w:val="0"/>
      <w:marRight w:val="0"/>
      <w:marTop w:val="0"/>
      <w:marBottom w:val="0"/>
      <w:divBdr>
        <w:top w:val="none" w:sz="0" w:space="0" w:color="auto"/>
        <w:left w:val="none" w:sz="0" w:space="0" w:color="auto"/>
        <w:bottom w:val="none" w:sz="0" w:space="0" w:color="auto"/>
        <w:right w:val="none" w:sz="0" w:space="0" w:color="auto"/>
      </w:divBdr>
    </w:div>
    <w:div w:id="1833718913">
      <w:bodyDiv w:val="1"/>
      <w:marLeft w:val="0"/>
      <w:marRight w:val="0"/>
      <w:marTop w:val="0"/>
      <w:marBottom w:val="0"/>
      <w:divBdr>
        <w:top w:val="none" w:sz="0" w:space="0" w:color="auto"/>
        <w:left w:val="none" w:sz="0" w:space="0" w:color="auto"/>
        <w:bottom w:val="none" w:sz="0" w:space="0" w:color="auto"/>
        <w:right w:val="none" w:sz="0" w:space="0" w:color="auto"/>
      </w:divBdr>
    </w:div>
    <w:div w:id="2063870387">
      <w:bodyDiv w:val="1"/>
      <w:marLeft w:val="0"/>
      <w:marRight w:val="0"/>
      <w:marTop w:val="0"/>
      <w:marBottom w:val="0"/>
      <w:divBdr>
        <w:top w:val="none" w:sz="0" w:space="0" w:color="auto"/>
        <w:left w:val="none" w:sz="0" w:space="0" w:color="auto"/>
        <w:bottom w:val="none" w:sz="0" w:space="0" w:color="auto"/>
        <w:right w:val="none" w:sz="0" w:space="0" w:color="auto"/>
      </w:divBdr>
      <w:divsChild>
        <w:div w:id="1926763501">
          <w:marLeft w:val="115"/>
          <w:marRight w:val="0"/>
          <w:marTop w:val="40"/>
          <w:marBottom w:val="34"/>
          <w:divBdr>
            <w:top w:val="none" w:sz="0" w:space="0" w:color="auto"/>
            <w:left w:val="none" w:sz="0" w:space="0" w:color="auto"/>
            <w:bottom w:val="none" w:sz="0" w:space="0" w:color="auto"/>
            <w:right w:val="none" w:sz="0" w:space="0" w:color="auto"/>
          </w:divBdr>
        </w:div>
      </w:divsChild>
    </w:div>
    <w:div w:id="2086761011">
      <w:bodyDiv w:val="1"/>
      <w:marLeft w:val="0"/>
      <w:marRight w:val="0"/>
      <w:marTop w:val="0"/>
      <w:marBottom w:val="0"/>
      <w:divBdr>
        <w:top w:val="none" w:sz="0" w:space="0" w:color="auto"/>
        <w:left w:val="none" w:sz="0" w:space="0" w:color="auto"/>
        <w:bottom w:val="none" w:sz="0" w:space="0" w:color="auto"/>
        <w:right w:val="none" w:sz="0" w:space="0" w:color="auto"/>
      </w:divBdr>
    </w:div>
    <w:div w:id="2102488203">
      <w:bodyDiv w:val="1"/>
      <w:marLeft w:val="0"/>
      <w:marRight w:val="0"/>
      <w:marTop w:val="0"/>
      <w:marBottom w:val="0"/>
      <w:divBdr>
        <w:top w:val="none" w:sz="0" w:space="0" w:color="auto"/>
        <w:left w:val="none" w:sz="0" w:space="0" w:color="auto"/>
        <w:bottom w:val="none" w:sz="0" w:space="0" w:color="auto"/>
        <w:right w:val="none" w:sz="0" w:space="0" w:color="auto"/>
      </w:divBdr>
    </w:div>
    <w:div w:id="2119062357">
      <w:bodyDiv w:val="1"/>
      <w:marLeft w:val="0"/>
      <w:marRight w:val="0"/>
      <w:marTop w:val="0"/>
      <w:marBottom w:val="0"/>
      <w:divBdr>
        <w:top w:val="none" w:sz="0" w:space="0" w:color="auto"/>
        <w:left w:val="none" w:sz="0" w:space="0" w:color="auto"/>
        <w:bottom w:val="none" w:sz="0" w:space="0" w:color="auto"/>
        <w:right w:val="none" w:sz="0" w:space="0" w:color="auto"/>
      </w:divBdr>
    </w:div>
    <w:div w:id="2120249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eader" Target="header1.xml"/><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microsoft.com/office/2016/09/relationships/commentsIds" Target="commentsIds.xml"/><Relationship Id="rId5" Type="http://schemas.openxmlformats.org/officeDocument/2006/relationships/settings" Target="settings.xml"/><Relationship Id="rId15" Type="http://schemas.openxmlformats.org/officeDocument/2006/relationships/package" Target="embeddings/Microsoft_Excel_Worksheet.xlsx"/><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kochelaev\Downloads\DL_Client_YYYYMMDD_Code_RUS%20(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F416D7C3F6B4B6C889EB6FA0438EC7A"/>
        <w:category>
          <w:name w:val="General"/>
          <w:gallery w:val="placeholder"/>
        </w:category>
        <w:types>
          <w:type w:val="bbPlcHdr"/>
        </w:types>
        <w:behaviors>
          <w:behavior w:val="content"/>
        </w:behaviors>
        <w:guid w:val="{9217483E-AF28-44B8-BA94-6B33E92BCB70}"/>
      </w:docPartPr>
      <w:docPartBody>
        <w:p w:rsidR="00DE16A5" w:rsidRDefault="00DE16A5" w:rsidP="00DE16A5">
          <w:pPr>
            <w:pStyle w:val="AF416D7C3F6B4B6C889EB6FA0438EC7A"/>
          </w:pPr>
          <w:r w:rsidRPr="009E74D3">
            <w:rPr>
              <w:rStyle w:val="PlaceholderText"/>
            </w:rPr>
            <w:t>[Title]</w:t>
          </w:r>
        </w:p>
      </w:docPartBody>
    </w:docPart>
    <w:docPart>
      <w:docPartPr>
        <w:name w:val="F383BD0C558341019B163DD62B211A48"/>
        <w:category>
          <w:name w:val="General"/>
          <w:gallery w:val="placeholder"/>
        </w:category>
        <w:types>
          <w:type w:val="bbPlcHdr"/>
        </w:types>
        <w:behaviors>
          <w:behavior w:val="content"/>
        </w:behaviors>
        <w:guid w:val="{84843E1F-F759-4FE5-A0AB-BE8B029DE829}"/>
      </w:docPartPr>
      <w:docPartBody>
        <w:p w:rsidR="00DE16A5" w:rsidRDefault="00DE16A5" w:rsidP="00DE16A5">
          <w:pPr>
            <w:pStyle w:val="F383BD0C558341019B163DD62B211A48"/>
          </w:pPr>
          <w:r w:rsidRPr="009E74D3">
            <w:rPr>
              <w:rStyle w:val="PlaceholderText"/>
            </w:rPr>
            <w:t>[Subject]</w:t>
          </w:r>
        </w:p>
      </w:docPartBody>
    </w:docPart>
    <w:docPart>
      <w:docPartPr>
        <w:name w:val="C62BAB3D5FB9491ABA9D6C2EAB702685"/>
        <w:category>
          <w:name w:val="General"/>
          <w:gallery w:val="placeholder"/>
        </w:category>
        <w:types>
          <w:type w:val="bbPlcHdr"/>
        </w:types>
        <w:behaviors>
          <w:behavior w:val="content"/>
        </w:behaviors>
        <w:guid w:val="{A5643E42-C4E6-46A6-97F1-58F2F715635B}"/>
      </w:docPartPr>
      <w:docPartBody>
        <w:p w:rsidR="00DE16A5" w:rsidRDefault="00DE16A5" w:rsidP="00DE16A5">
          <w:pPr>
            <w:pStyle w:val="C62BAB3D5FB9491ABA9D6C2EAB702685"/>
          </w:pPr>
          <w:r w:rsidRPr="009E74D3">
            <w:rPr>
              <w:rStyle w:val="PlaceholderText"/>
            </w:rPr>
            <w:t>[Publish Date]</w:t>
          </w:r>
        </w:p>
      </w:docPartBody>
    </w:docPart>
    <w:docPart>
      <w:docPartPr>
        <w:name w:val="36E77CD7CA0D4DFFAB3EDC65A609BFA8"/>
        <w:category>
          <w:name w:val="General"/>
          <w:gallery w:val="placeholder"/>
        </w:category>
        <w:types>
          <w:type w:val="bbPlcHdr"/>
        </w:types>
        <w:behaviors>
          <w:behavior w:val="content"/>
        </w:behaviors>
        <w:guid w:val="{06AF8DA6-D082-45A0-A64C-05EBC6ACA915}"/>
      </w:docPartPr>
      <w:docPartBody>
        <w:p w:rsidR="00DE16A5" w:rsidRDefault="00DE16A5" w:rsidP="00DE16A5">
          <w:pPr>
            <w:pStyle w:val="36E77CD7CA0D4DFFAB3EDC65A609BFA8"/>
          </w:pPr>
          <w:r w:rsidRPr="009E74D3">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Gothic">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2"/>
  </w:compat>
  <w:rsids>
    <w:rsidRoot w:val="00E66672"/>
    <w:rsid w:val="00012A10"/>
    <w:rsid w:val="000172C9"/>
    <w:rsid w:val="000254D3"/>
    <w:rsid w:val="000376DB"/>
    <w:rsid w:val="00071005"/>
    <w:rsid w:val="00090C21"/>
    <w:rsid w:val="0009257E"/>
    <w:rsid w:val="00095266"/>
    <w:rsid w:val="000A009B"/>
    <w:rsid w:val="000C6730"/>
    <w:rsid w:val="000E5A2D"/>
    <w:rsid w:val="000E7083"/>
    <w:rsid w:val="000F0D38"/>
    <w:rsid w:val="00104647"/>
    <w:rsid w:val="00151F0E"/>
    <w:rsid w:val="00171D16"/>
    <w:rsid w:val="001874DB"/>
    <w:rsid w:val="001C0506"/>
    <w:rsid w:val="001F6489"/>
    <w:rsid w:val="00206E1C"/>
    <w:rsid w:val="00213CC1"/>
    <w:rsid w:val="00233B6B"/>
    <w:rsid w:val="002356B6"/>
    <w:rsid w:val="00241FFA"/>
    <w:rsid w:val="002463EA"/>
    <w:rsid w:val="00260882"/>
    <w:rsid w:val="00275B2A"/>
    <w:rsid w:val="00280434"/>
    <w:rsid w:val="002C38FC"/>
    <w:rsid w:val="002D2BA8"/>
    <w:rsid w:val="002D7633"/>
    <w:rsid w:val="002F2C1C"/>
    <w:rsid w:val="00316C34"/>
    <w:rsid w:val="00330A9E"/>
    <w:rsid w:val="00331449"/>
    <w:rsid w:val="0034260B"/>
    <w:rsid w:val="00382ADD"/>
    <w:rsid w:val="00383AAF"/>
    <w:rsid w:val="003A65D8"/>
    <w:rsid w:val="003A7CFD"/>
    <w:rsid w:val="003B2208"/>
    <w:rsid w:val="003C72D6"/>
    <w:rsid w:val="00420B0F"/>
    <w:rsid w:val="004775A1"/>
    <w:rsid w:val="004A4CF5"/>
    <w:rsid w:val="004E3779"/>
    <w:rsid w:val="00535037"/>
    <w:rsid w:val="00537A3E"/>
    <w:rsid w:val="00574522"/>
    <w:rsid w:val="005A5A3A"/>
    <w:rsid w:val="005D1534"/>
    <w:rsid w:val="005D1618"/>
    <w:rsid w:val="005E2323"/>
    <w:rsid w:val="00650D08"/>
    <w:rsid w:val="006944C2"/>
    <w:rsid w:val="006C4AB9"/>
    <w:rsid w:val="006F23B4"/>
    <w:rsid w:val="006F4248"/>
    <w:rsid w:val="00714548"/>
    <w:rsid w:val="00721FBE"/>
    <w:rsid w:val="00724F14"/>
    <w:rsid w:val="00746C3F"/>
    <w:rsid w:val="007E1EB0"/>
    <w:rsid w:val="007F7EC5"/>
    <w:rsid w:val="00817907"/>
    <w:rsid w:val="00842B11"/>
    <w:rsid w:val="0086327D"/>
    <w:rsid w:val="008913BE"/>
    <w:rsid w:val="0089294E"/>
    <w:rsid w:val="008C012E"/>
    <w:rsid w:val="008C2CD9"/>
    <w:rsid w:val="00906971"/>
    <w:rsid w:val="009326FB"/>
    <w:rsid w:val="00964E3B"/>
    <w:rsid w:val="009777ED"/>
    <w:rsid w:val="0098083C"/>
    <w:rsid w:val="009A49AB"/>
    <w:rsid w:val="009B7BAB"/>
    <w:rsid w:val="009D3001"/>
    <w:rsid w:val="009E5A58"/>
    <w:rsid w:val="009F2253"/>
    <w:rsid w:val="009F2ED2"/>
    <w:rsid w:val="009F4FA9"/>
    <w:rsid w:val="00A6240C"/>
    <w:rsid w:val="00A86F3F"/>
    <w:rsid w:val="00AA688E"/>
    <w:rsid w:val="00AA7F16"/>
    <w:rsid w:val="00AD077C"/>
    <w:rsid w:val="00B06B87"/>
    <w:rsid w:val="00B12201"/>
    <w:rsid w:val="00B211CB"/>
    <w:rsid w:val="00B2334B"/>
    <w:rsid w:val="00B77436"/>
    <w:rsid w:val="00BA3609"/>
    <w:rsid w:val="00BA4A0F"/>
    <w:rsid w:val="00BA526E"/>
    <w:rsid w:val="00BB7744"/>
    <w:rsid w:val="00BD43C2"/>
    <w:rsid w:val="00BF1F24"/>
    <w:rsid w:val="00C17E6A"/>
    <w:rsid w:val="00C23E69"/>
    <w:rsid w:val="00C316B7"/>
    <w:rsid w:val="00C53D2E"/>
    <w:rsid w:val="00CD1847"/>
    <w:rsid w:val="00CD25F3"/>
    <w:rsid w:val="00CF27FE"/>
    <w:rsid w:val="00D042DC"/>
    <w:rsid w:val="00D04863"/>
    <w:rsid w:val="00D22554"/>
    <w:rsid w:val="00D357C5"/>
    <w:rsid w:val="00D86DB7"/>
    <w:rsid w:val="00D956FA"/>
    <w:rsid w:val="00D974A3"/>
    <w:rsid w:val="00DE16A5"/>
    <w:rsid w:val="00DE5590"/>
    <w:rsid w:val="00DE6873"/>
    <w:rsid w:val="00E0215A"/>
    <w:rsid w:val="00E23624"/>
    <w:rsid w:val="00E64801"/>
    <w:rsid w:val="00E66672"/>
    <w:rsid w:val="00E71106"/>
    <w:rsid w:val="00E76D09"/>
    <w:rsid w:val="00EB67DE"/>
    <w:rsid w:val="00EC78CD"/>
    <w:rsid w:val="00ED08FD"/>
    <w:rsid w:val="00ED3942"/>
    <w:rsid w:val="00EE146C"/>
    <w:rsid w:val="00F211AC"/>
    <w:rsid w:val="00F40DB1"/>
    <w:rsid w:val="00F431D9"/>
    <w:rsid w:val="00F52508"/>
    <w:rsid w:val="00F70FBF"/>
    <w:rsid w:val="00F722BE"/>
    <w:rsid w:val="00F77E42"/>
    <w:rsid w:val="00FB49F7"/>
    <w:rsid w:val="00FD211D"/>
    <w:rsid w:val="00FF49F1"/>
    <w:rsid w:val="00FF5803"/>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16A5"/>
    <w:rPr>
      <w:color w:val="808080"/>
    </w:rPr>
  </w:style>
  <w:style w:type="paragraph" w:customStyle="1" w:styleId="AF416D7C3F6B4B6C889EB6FA0438EC7A">
    <w:name w:val="AF416D7C3F6B4B6C889EB6FA0438EC7A"/>
    <w:rsid w:val="00DE16A5"/>
    <w:pPr>
      <w:spacing w:after="160" w:line="259" w:lineRule="auto"/>
    </w:pPr>
  </w:style>
  <w:style w:type="paragraph" w:customStyle="1" w:styleId="F383BD0C558341019B163DD62B211A48">
    <w:name w:val="F383BD0C558341019B163DD62B211A48"/>
    <w:rsid w:val="00DE16A5"/>
    <w:pPr>
      <w:spacing w:after="160" w:line="259" w:lineRule="auto"/>
    </w:pPr>
  </w:style>
  <w:style w:type="paragraph" w:customStyle="1" w:styleId="C62BAB3D5FB9491ABA9D6C2EAB702685">
    <w:name w:val="C62BAB3D5FB9491ABA9D6C2EAB702685"/>
    <w:rsid w:val="00DE16A5"/>
    <w:pPr>
      <w:spacing w:after="160" w:line="259" w:lineRule="auto"/>
    </w:pPr>
  </w:style>
  <w:style w:type="paragraph" w:customStyle="1" w:styleId="36E77CD7CA0D4DFFAB3EDC65A609BFA8">
    <w:name w:val="36E77CD7CA0D4DFFAB3EDC65A609BFA8"/>
    <w:rsid w:val="00DE16A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28FC1B-B9D5-4B20-8AA3-5C3F6463E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DL_Client_YYYYMMDD_Code_RUS (1).dot</Template>
  <TotalTime>2</TotalTime>
  <Pages>2</Pages>
  <Words>7667</Words>
  <Characters>43703</Characters>
  <Application>Microsoft Office Word</Application>
  <DocSecurity>0</DocSecurity>
  <Lines>364</Lines>
  <Paragraphs>102</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Discovery Report</vt:lpstr>
      <vt:lpstr>Discovery Report</vt:lpstr>
      <vt:lpstr>Discovery Report</vt:lpstr>
    </vt:vector>
  </TitlesOfParts>
  <Manager/>
  <Company>OpenWay</Company>
  <LinksUpToDate>false</LinksUpToDate>
  <CharactersWithSpaces>51268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 Report</dc:title>
  <dc:subject>Buy Now Pay Later Product Configuration</dc:subject>
  <dc:creator>Tu B. Nguyen</dc:creator>
  <cp:lastModifiedBy>Hang Vu Thi (BSD-ITP)</cp:lastModifiedBy>
  <cp:revision>2</cp:revision>
  <cp:lastPrinted>2018-03-19T10:37:00Z</cp:lastPrinted>
  <dcterms:created xsi:type="dcterms:W3CDTF">2021-04-09T04:08:00Z</dcterms:created>
  <dcterms:modified xsi:type="dcterms:W3CDTF">2021-04-09T04:08:00Z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name="Client" pid="7">
    <vt:lpwstr>SmartNet</vt:lpwstr>
  </property>
  <property fmtid="{D5CDD505-2E9C-101B-9397-08002B2CF9AE}" name="Fasoo_Trace_ID" pid="8">
    <vt:lpwstr>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</vt:lpwstr>
  </property>
  <property fmtid="{D5CDD505-2E9C-101B-9397-08002B2CF9AE}" name="Project Code" pid="9">
    <vt:lpwstr>OWI_VNMSMARTNET-MBW-20171213_1</vt:lpwstr>
  </property>
  <property fmtid="{D5CDD505-2E9C-101B-9397-08002B2CF9AE}" name="Status" pid="10">
    <vt:lpwstr>Draft</vt:lpwstr>
  </property>
  <property fmtid="{D5CDD505-2E9C-101B-9397-08002B2CF9AE}" name="Version" pid="11">
    <vt:lpwstr>0.1</vt:lpwstr>
  </property>
</Properties>
</file>
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484DD" w14:textId="77777777" w:rsidR="00132B12" w:rsidRPr="004D07F2" w:rsidRDefault="00132B12" w:rsidP="0030635A">
      <w:pPr>
        <w:pStyle w:val="Title"/>
        <w:spacing w:line="276" w:lineRule="auto"/>
        <w:rPr>
          <w:rFonts w:ascii="Times New Roman" w:hAnsi="Times New Roman"/>
          <w:noProof/>
          <w:sz w:val="20"/>
          <w:szCs w:val="20"/>
          <w:lang w:val="vi-VN"/>
        </w:rPr>
      </w:pPr>
      <w:bookmarkStart w:id="0" w:name="_GoBack"/>
      <w:bookmarkEnd w:id="0"/>
    </w:p>
    <w:p w14:paraId="6919D738" w14:textId="77777777" w:rsidR="00132B12" w:rsidRPr="004D07F2" w:rsidRDefault="00132B12" w:rsidP="0030635A">
      <w:pPr>
        <w:pStyle w:val="Title"/>
        <w:spacing w:line="276" w:lineRule="auto"/>
        <w:rPr>
          <w:rFonts w:ascii="Times New Roman" w:hAnsi="Times New Roman"/>
          <w:noProof/>
          <w:sz w:val="20"/>
          <w:szCs w:val="20"/>
          <w:lang w:val="vi-VN"/>
        </w:rPr>
      </w:pPr>
    </w:p>
    <w:p w14:paraId="1F625D62" w14:textId="77777777" w:rsidR="00132B12" w:rsidRPr="004D07F2" w:rsidRDefault="00132B12" w:rsidP="0030635A">
      <w:pPr>
        <w:pStyle w:val="Title"/>
        <w:spacing w:line="276" w:lineRule="auto"/>
        <w:rPr>
          <w:rFonts w:ascii="Times New Roman" w:hAnsi="Times New Roman"/>
          <w:noProof/>
          <w:sz w:val="20"/>
          <w:szCs w:val="20"/>
          <w:lang w:val="vi-VN"/>
        </w:rPr>
      </w:pPr>
    </w:p>
    <w:p w14:paraId="1BA52A82" w14:textId="77777777" w:rsidR="00132B12" w:rsidRPr="004D07F2" w:rsidRDefault="00132B12" w:rsidP="0030635A">
      <w:pPr>
        <w:pStyle w:val="Title"/>
        <w:spacing w:line="276" w:lineRule="auto"/>
        <w:rPr>
          <w:rFonts w:ascii="Times New Roman" w:hAnsi="Times New Roman"/>
          <w:noProof/>
          <w:sz w:val="20"/>
          <w:szCs w:val="20"/>
          <w:lang w:val="vi-VN"/>
        </w:rPr>
      </w:pPr>
    </w:p>
    <w:p w14:paraId="2A5C6FA8" w14:textId="77777777" w:rsidR="00132B12" w:rsidRPr="004D07F2" w:rsidRDefault="00132B12" w:rsidP="0030635A">
      <w:pPr>
        <w:pStyle w:val="Title"/>
        <w:spacing w:line="276" w:lineRule="auto"/>
        <w:rPr>
          <w:rFonts w:ascii="Times New Roman" w:hAnsi="Times New Roman"/>
          <w:noProof/>
          <w:sz w:val="20"/>
          <w:szCs w:val="20"/>
          <w:lang w:val="vi-VN"/>
        </w:rPr>
      </w:pPr>
    </w:p>
    <w:p w14:paraId="479CFBE4" w14:textId="77777777" w:rsidR="00593589" w:rsidRPr="004D07F2" w:rsidRDefault="00593589" w:rsidP="0030635A">
      <w:pPr>
        <w:pStyle w:val="Title"/>
        <w:spacing w:line="276" w:lineRule="auto"/>
        <w:rPr>
          <w:rFonts w:ascii="Times New Roman" w:hAnsi="Times New Roman"/>
          <w:noProof/>
          <w:sz w:val="20"/>
          <w:szCs w:val="20"/>
          <w:lang w:val="vi-VN"/>
        </w:rPr>
      </w:pPr>
    </w:p>
    <w:p w14:paraId="699E46AF" w14:textId="77777777" w:rsidR="00FC62EE" w:rsidRPr="004D07F2" w:rsidRDefault="000C554B" w:rsidP="0030635A">
      <w:pPr>
        <w:pStyle w:val="Title"/>
        <w:spacing w:line="276" w:lineRule="auto"/>
        <w:rPr>
          <w:rFonts w:ascii="Times New Roman" w:hAnsi="Times New Roman"/>
          <w:noProof/>
          <w:sz w:val="20"/>
          <w:szCs w:val="20"/>
          <w:lang w:val="vi-VN"/>
        </w:rPr>
      </w:pPr>
      <w:sdt>
        <w:sdtPr>
          <w:rPr>
            <w:rFonts w:ascii="Times New Roman" w:hAnsi="Times New Roman"/>
            <w:noProof/>
            <w:sz w:val="20"/>
            <w:szCs w:val="20"/>
            <w:lang w:val="vi-VN"/>
          </w:rPr>
          <w:alias w:val="Title"/>
          <w:tag w:val=""/>
          <w:id w:val="1642379254"/>
          <w:placeholder>
            <w:docPart w:val="AF416D7C3F6B4B6C889EB6FA0438EC7A"/>
          </w:placeholder>
          <w:dataBinding w:prefixMappings="xmlns:ns0='http://purl.org/dc/elements/1.1/' xmlns:ns1='http://schemas.openxmlformats.org/package/2006/metadata/core-properties' " w:xpath="/ns1:coreProperties[1]/ns0:title[1]" w:storeItemID="{6C3C8BC8-F283-45AE-878A-BAB7291924A1}"/>
          <w:text/>
        </w:sdtPr>
        <w:sdtEndPr/>
        <w:sdtContent>
          <w:r w:rsidR="00FC62EE" w:rsidRPr="004D07F2">
            <w:rPr>
              <w:rFonts w:ascii="Times New Roman" w:hAnsi="Times New Roman"/>
              <w:noProof/>
              <w:sz w:val="20"/>
              <w:szCs w:val="20"/>
              <w:lang w:val="vi-VN"/>
            </w:rPr>
            <w:t>Discovery Report</w:t>
          </w:r>
        </w:sdtContent>
      </w:sdt>
    </w:p>
    <w:sdt>
      <w:sdtPr>
        <w:rPr>
          <w:rFonts w:ascii="Times New Roman" w:hAnsi="Times New Roman" w:cs="Times New Roman"/>
          <w:noProof/>
          <w:sz w:val="20"/>
          <w:szCs w:val="20"/>
          <w:lang w:val="vi-VN"/>
        </w:rPr>
        <w:alias w:val="Subject"/>
        <w:tag w:val=""/>
        <w:id w:val="-338542671"/>
        <w:placeholder>
          <w:docPart w:val="F383BD0C558341019B163DD62B211A48"/>
        </w:placeholder>
        <w:dataBinding w:prefixMappings="xmlns:ns0='http://purl.org/dc/elements/1.1/' xmlns:ns1='http://schemas.openxmlformats.org/package/2006/metadata/core-properties' " w:xpath="/ns1:coreProperties[1]/ns0:subject[1]" w:storeItemID="{6C3C8BC8-F283-45AE-878A-BAB7291924A1}"/>
        <w:text/>
      </w:sdtPr>
      <w:sdtEndPr/>
      <w:sdtContent>
        <w:p w14:paraId="4B0FD7C2" w14:textId="51502436" w:rsidR="00FC62EE" w:rsidRPr="004D07F2" w:rsidRDefault="00892DAC" w:rsidP="0030635A">
          <w:pPr>
            <w:pStyle w:val="Subject"/>
            <w:spacing w:line="276" w:lineRule="auto"/>
            <w:rPr>
              <w:rFonts w:ascii="Times New Roman" w:hAnsi="Times New Roman" w:cs="Times New Roman"/>
              <w:noProof/>
              <w:sz w:val="20"/>
              <w:szCs w:val="20"/>
              <w:lang w:val="vi-VN"/>
            </w:rPr>
          </w:pPr>
          <w:r w:rsidRPr="004D07F2">
            <w:rPr>
              <w:rFonts w:ascii="Times New Roman" w:hAnsi="Times New Roman" w:cs="Times New Roman"/>
              <w:noProof/>
              <w:sz w:val="20"/>
              <w:szCs w:val="20"/>
              <w:lang w:val="vi-VN"/>
            </w:rPr>
            <w:t>e-KYC Integration</w:t>
          </w:r>
        </w:p>
      </w:sdtContent>
    </w:sdt>
    <w:p w14:paraId="39D512B5" w14:textId="7AF06E71" w:rsidR="00FC62EE" w:rsidRPr="004D07F2" w:rsidRDefault="00F4021B" w:rsidP="0030635A">
      <w:pPr>
        <w:pStyle w:val="Subject"/>
        <w:spacing w:line="276" w:lineRule="auto"/>
        <w:rPr>
          <w:rFonts w:ascii="Times New Roman" w:hAnsi="Times New Roman" w:cs="Times New Roman"/>
          <w:noProof/>
          <w:sz w:val="20"/>
          <w:szCs w:val="20"/>
          <w:lang w:val="vi-VN"/>
        </w:rPr>
      </w:pPr>
      <w:r w:rsidRPr="004D07F2">
        <w:rPr>
          <w:rFonts w:ascii="Times New Roman" w:hAnsi="Times New Roman" w:cs="Times New Roman"/>
          <w:noProof/>
          <w:sz w:val="20"/>
          <w:szCs w:val="20"/>
          <w:lang w:val="vi-VN"/>
        </w:rPr>
        <w:t>Lotte Finance Vietnam</w:t>
      </w:r>
    </w:p>
    <w:p w14:paraId="3E3B6C71" w14:textId="77777777" w:rsidR="00FC62EE" w:rsidRPr="004D07F2" w:rsidRDefault="00FC62EE" w:rsidP="0030635A">
      <w:pPr>
        <w:pStyle w:val="DocProperties"/>
        <w:spacing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Version</w:t>
      </w:r>
      <w:r w:rsidRPr="004D07F2">
        <w:rPr>
          <w:rFonts w:ascii="Times New Roman" w:hAnsi="Times New Roman" w:cs="Times New Roman"/>
          <w:noProof/>
          <w:szCs w:val="20"/>
          <w:lang w:val="vi-VN"/>
        </w:rPr>
        <w:tab/>
      </w:r>
      <w:r w:rsidR="00A9552F" w:rsidRPr="004D07F2">
        <w:rPr>
          <w:rFonts w:ascii="Times New Roman" w:hAnsi="Times New Roman" w:cs="Times New Roman"/>
          <w:noProof/>
          <w:szCs w:val="20"/>
          <w:lang w:val="vi-VN"/>
        </w:rPr>
        <w:fldChar w:fldCharType="begin"/>
      </w:r>
      <w:r w:rsidR="00A9552F" w:rsidRPr="004D07F2">
        <w:rPr>
          <w:rFonts w:ascii="Times New Roman" w:hAnsi="Times New Roman" w:cs="Times New Roman"/>
          <w:noProof/>
          <w:szCs w:val="20"/>
          <w:lang w:val="vi-VN"/>
        </w:rPr>
        <w:instrText xml:space="preserve"> DOCPROPERTY  Version  \* MERGEFORMAT </w:instrText>
      </w:r>
      <w:r w:rsidR="00A9552F" w:rsidRPr="004D07F2">
        <w:rPr>
          <w:rFonts w:ascii="Times New Roman" w:hAnsi="Times New Roman" w:cs="Times New Roman"/>
          <w:noProof/>
          <w:szCs w:val="20"/>
          <w:lang w:val="vi-VN"/>
        </w:rPr>
        <w:fldChar w:fldCharType="separate"/>
      </w:r>
      <w:r w:rsidRPr="004D07F2">
        <w:rPr>
          <w:rFonts w:ascii="Times New Roman" w:hAnsi="Times New Roman" w:cs="Times New Roman"/>
          <w:noProof/>
          <w:szCs w:val="20"/>
          <w:lang w:val="vi-VN"/>
        </w:rPr>
        <w:t>0</w:t>
      </w:r>
      <w:r w:rsidR="00A9552F" w:rsidRPr="004D07F2">
        <w:rPr>
          <w:rFonts w:ascii="Times New Roman" w:hAnsi="Times New Roman" w:cs="Times New Roman"/>
          <w:noProof/>
          <w:szCs w:val="20"/>
          <w:lang w:val="vi-VN"/>
        </w:rPr>
        <w:fldChar w:fldCharType="end"/>
      </w:r>
      <w:r w:rsidRPr="004D07F2">
        <w:rPr>
          <w:rFonts w:ascii="Times New Roman" w:hAnsi="Times New Roman" w:cs="Times New Roman"/>
          <w:noProof/>
          <w:szCs w:val="20"/>
          <w:lang w:val="vi-VN"/>
        </w:rPr>
        <w:t>.1</w:t>
      </w:r>
    </w:p>
    <w:p w14:paraId="08BBF7DB" w14:textId="77777777" w:rsidR="00FC62EE" w:rsidRPr="004D07F2" w:rsidRDefault="00FC62EE" w:rsidP="0030635A">
      <w:pPr>
        <w:pStyle w:val="DocProperties"/>
        <w:spacing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Status:</w:t>
      </w:r>
      <w:r w:rsidRPr="004D07F2">
        <w:rPr>
          <w:rFonts w:ascii="Times New Roman" w:hAnsi="Times New Roman" w:cs="Times New Roman"/>
          <w:noProof/>
          <w:szCs w:val="20"/>
          <w:lang w:val="vi-VN"/>
        </w:rPr>
        <w:tab/>
        <w:t>Draft</w:t>
      </w:r>
    </w:p>
    <w:p w14:paraId="2E204701" w14:textId="24E99FFC" w:rsidR="00FC62EE" w:rsidRPr="004D07F2" w:rsidRDefault="00FC62EE" w:rsidP="0030635A">
      <w:pPr>
        <w:pStyle w:val="DocProperties"/>
        <w:spacing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Date:</w:t>
      </w:r>
      <w:r w:rsidRPr="004D07F2">
        <w:rPr>
          <w:rFonts w:ascii="Times New Roman" w:hAnsi="Times New Roman" w:cs="Times New Roman"/>
          <w:noProof/>
          <w:szCs w:val="20"/>
          <w:lang w:val="vi-VN"/>
        </w:rPr>
        <w:tab/>
      </w:r>
      <w:sdt>
        <w:sdtPr>
          <w:rPr>
            <w:rFonts w:ascii="Times New Roman" w:hAnsi="Times New Roman" w:cs="Times New Roman"/>
            <w:noProof/>
            <w:szCs w:val="20"/>
            <w:lang w:val="vi-VN"/>
          </w:rPr>
          <w:alias w:val="Publish Date"/>
          <w:tag w:val=""/>
          <w:id w:val="78182261"/>
          <w:placeholder>
            <w:docPart w:val="C62BAB3D5FB9491ABA9D6C2EAB702685"/>
          </w:placeholder>
          <w:dataBinding w:prefixMappings="xmlns:ns0='http://schemas.microsoft.com/office/2006/coverPageProps' " w:xpath="/ns0:CoverPageProperties[1]/ns0:PublishDate[1]" w:storeItemID="{55AF091B-3C7A-41E3-B477-F2FDAA23CFDA}"/>
          <w:date w:fullDate="2021-03-18T00:00:00Z">
            <w:dateFormat w:val="dd.MM.yyyy"/>
            <w:lid w:val="ru-RU"/>
            <w:storeMappedDataAs w:val="dateTime"/>
            <w:calendar w:val="gregorian"/>
          </w:date>
        </w:sdtPr>
        <w:sdtEndPr/>
        <w:sdtContent>
          <w:r w:rsidR="006150A2" w:rsidRPr="004D07F2">
            <w:rPr>
              <w:rFonts w:ascii="Times New Roman" w:hAnsi="Times New Roman" w:cs="Times New Roman"/>
              <w:noProof/>
              <w:szCs w:val="20"/>
              <w:lang w:val="vi-VN"/>
            </w:rPr>
            <w:t>18</w:t>
          </w:r>
          <w:r w:rsidR="00F4021B" w:rsidRPr="004D07F2">
            <w:rPr>
              <w:rFonts w:ascii="Times New Roman" w:hAnsi="Times New Roman" w:cs="Times New Roman"/>
              <w:noProof/>
              <w:szCs w:val="20"/>
              <w:lang w:val="vi-VN"/>
            </w:rPr>
            <w:t>.03.2021</w:t>
          </w:r>
        </w:sdtContent>
      </w:sdt>
    </w:p>
    <w:p w14:paraId="2750BEEA" w14:textId="4551E77C" w:rsidR="00FC62EE" w:rsidRPr="004D07F2" w:rsidRDefault="00FC62EE" w:rsidP="0030635A">
      <w:pPr>
        <w:pStyle w:val="DocProperties"/>
        <w:spacing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Prepared by:</w:t>
      </w:r>
      <w:r w:rsidRPr="004D07F2">
        <w:rPr>
          <w:rFonts w:ascii="Times New Roman" w:hAnsi="Times New Roman" w:cs="Times New Roman"/>
          <w:noProof/>
          <w:szCs w:val="20"/>
          <w:lang w:val="vi-VN"/>
        </w:rPr>
        <w:tab/>
      </w:r>
    </w:p>
    <w:p w14:paraId="5FB8F0C5" w14:textId="3B4C7872" w:rsidR="00FC62EE" w:rsidRPr="004D07F2" w:rsidRDefault="00FC62EE" w:rsidP="0030635A">
      <w:pPr>
        <w:pStyle w:val="DocProperties"/>
        <w:spacing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Author:</w:t>
      </w:r>
      <w:r w:rsidRPr="004D07F2">
        <w:rPr>
          <w:rFonts w:ascii="Times New Roman" w:hAnsi="Times New Roman" w:cs="Times New Roman"/>
          <w:noProof/>
          <w:szCs w:val="20"/>
          <w:lang w:val="vi-VN"/>
        </w:rPr>
        <w:tab/>
      </w:r>
      <w:r w:rsidR="006150A2" w:rsidRPr="004D07F2">
        <w:rPr>
          <w:rFonts w:ascii="Times New Roman" w:hAnsi="Times New Roman" w:cs="Times New Roman"/>
          <w:noProof/>
          <w:szCs w:val="20"/>
          <w:lang w:val="vi-VN"/>
        </w:rPr>
        <w:t xml:space="preserve">Nguyen </w:t>
      </w:r>
      <w:r w:rsidR="00174238" w:rsidRPr="004D07F2">
        <w:rPr>
          <w:rFonts w:ascii="Times New Roman" w:hAnsi="Times New Roman" w:cs="Times New Roman"/>
          <w:noProof/>
          <w:szCs w:val="20"/>
          <w:lang w:val="vi-VN"/>
        </w:rPr>
        <w:t>Tuan Anh</w:t>
      </w:r>
    </w:p>
    <w:p w14:paraId="54F9A6A2" w14:textId="7F06D053" w:rsidR="00FC62EE" w:rsidRPr="004D07F2" w:rsidRDefault="00FC62EE" w:rsidP="0030635A">
      <w:pPr>
        <w:pStyle w:val="DocProperties"/>
        <w:spacing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Approved By:</w:t>
      </w:r>
      <w:r w:rsidRPr="004D07F2">
        <w:rPr>
          <w:rFonts w:ascii="Times New Roman" w:hAnsi="Times New Roman" w:cs="Times New Roman"/>
          <w:noProof/>
          <w:szCs w:val="20"/>
          <w:lang w:val="vi-VN"/>
        </w:rPr>
        <w:tab/>
      </w:r>
      <w:sdt>
        <w:sdtPr>
          <w:rPr>
            <w:rFonts w:ascii="Times New Roman" w:hAnsi="Times New Roman" w:cs="Times New Roman"/>
            <w:noProof/>
            <w:szCs w:val="20"/>
            <w:lang w:val="vi-VN"/>
          </w:rPr>
          <w:alias w:val="Manager"/>
          <w:tag w:val=""/>
          <w:id w:val="-1109505479"/>
          <w:placeholder>
            <w:docPart w:val="36E77CD7CA0D4DFFAB3EDC65A609BFA8"/>
          </w:placeholder>
          <w:showingPlcHdr/>
          <w:dataBinding w:prefixMappings="xmlns:ns0='http://schemas.openxmlformats.org/officeDocument/2006/extended-properties' " w:xpath="/ns0:Properties[1]/ns0:Manager[1]" w:storeItemID="{6668398D-A668-4E3E-A5EB-62B293D839F1}"/>
          <w:text/>
        </w:sdtPr>
        <w:sdtEndPr/>
        <w:sdtContent>
          <w:r w:rsidR="00F4021B" w:rsidRPr="004D07F2">
            <w:rPr>
              <w:rStyle w:val="PlaceholderText"/>
              <w:rFonts w:ascii="Times New Roman" w:hAnsi="Times New Roman" w:cs="Times New Roman"/>
              <w:noProof/>
              <w:szCs w:val="20"/>
              <w:lang w:val="vi-VN"/>
            </w:rPr>
            <w:t>[Manager]</w:t>
          </w:r>
        </w:sdtContent>
      </w:sdt>
    </w:p>
    <w:p w14:paraId="2379B0D1" w14:textId="77777777" w:rsidR="00C57BF0" w:rsidRPr="004D07F2" w:rsidRDefault="00C57BF0" w:rsidP="0030635A">
      <w:pPr>
        <w:spacing w:after="0" w:line="276" w:lineRule="auto"/>
        <w:ind w:left="0"/>
        <w:rPr>
          <w:rFonts w:ascii="Times New Roman" w:hAnsi="Times New Roman" w:cs="Times New Roman"/>
          <w:b/>
          <w:noProof/>
          <w:szCs w:val="20"/>
          <w:lang w:val="vi-VN"/>
        </w:rPr>
      </w:pPr>
      <w:r w:rsidRPr="004D07F2">
        <w:rPr>
          <w:rFonts w:ascii="Times New Roman" w:hAnsi="Times New Roman" w:cs="Times New Roman"/>
          <w:noProof/>
          <w:szCs w:val="20"/>
          <w:lang w:val="vi-VN"/>
        </w:rPr>
        <w:br w:type="page"/>
      </w:r>
    </w:p>
    <w:bookmarkStart w:id="1" w:name="_Toc67256600" w:displacedByCustomXml="next"/>
    <w:bookmarkStart w:id="2" w:name="_Toc375807280" w:displacedByCustomXml="next"/>
    <w:sdt>
      <w:sdtPr>
        <w:rPr>
          <w:rFonts w:ascii="Times New Roman" w:eastAsiaTheme="minorEastAsia" w:hAnsi="Times New Roman" w:cstheme="minorBidi"/>
          <w:b w:val="0"/>
          <w:bCs w:val="0"/>
          <w:noProof/>
          <w:w w:val="100"/>
          <w:sz w:val="20"/>
          <w:szCs w:val="20"/>
          <w:lang w:val="vi-VN"/>
        </w:rPr>
        <w:id w:val="39285065"/>
        <w:docPartObj>
          <w:docPartGallery w:val="Table of Contents"/>
          <w:docPartUnique/>
        </w:docPartObj>
      </w:sdtPr>
      <w:sdtEndPr/>
      <w:sdtContent>
        <w:p w14:paraId="0E811014" w14:textId="77777777" w:rsidR="00CB5A77" w:rsidRPr="004D07F2" w:rsidRDefault="00CB5A77" w:rsidP="0030635A">
          <w:pPr>
            <w:pStyle w:val="Heading1Numbered"/>
            <w:spacing w:line="276" w:lineRule="auto"/>
            <w:rPr>
              <w:rFonts w:ascii="Times New Roman" w:hAnsi="Times New Roman"/>
              <w:noProof/>
              <w:sz w:val="20"/>
              <w:szCs w:val="20"/>
              <w:lang w:val="vi-VN"/>
            </w:rPr>
          </w:pPr>
          <w:r w:rsidRPr="004D07F2">
            <w:rPr>
              <w:rFonts w:ascii="Times New Roman" w:hAnsi="Times New Roman"/>
              <w:noProof/>
              <w:sz w:val="20"/>
              <w:szCs w:val="20"/>
              <w:lang w:val="vi-VN"/>
            </w:rPr>
            <w:t xml:space="preserve">Table of </w:t>
          </w:r>
          <w:r w:rsidR="0049670F" w:rsidRPr="004D07F2">
            <w:rPr>
              <w:rFonts w:ascii="Times New Roman" w:hAnsi="Times New Roman"/>
              <w:noProof/>
              <w:sz w:val="20"/>
              <w:szCs w:val="20"/>
              <w:lang w:val="vi-VN"/>
            </w:rPr>
            <w:t>C</w:t>
          </w:r>
          <w:r w:rsidRPr="004D07F2">
            <w:rPr>
              <w:rFonts w:ascii="Times New Roman" w:hAnsi="Times New Roman"/>
              <w:noProof/>
              <w:sz w:val="20"/>
              <w:szCs w:val="20"/>
              <w:lang w:val="vi-VN"/>
            </w:rPr>
            <w:t>ontents</w:t>
          </w:r>
          <w:bookmarkEnd w:id="1"/>
        </w:p>
        <w:p w14:paraId="2D155DF3" w14:textId="77777777" w:rsidR="009901A7" w:rsidRPr="004D07F2" w:rsidRDefault="00DC12FC" w:rsidP="0030635A">
          <w:pPr>
            <w:pStyle w:val="TOC1"/>
            <w:tabs>
              <w:tab w:val="left" w:pos="660"/>
              <w:tab w:val="right" w:leader="dot" w:pos="10124"/>
            </w:tabs>
            <w:spacing w:line="276" w:lineRule="auto"/>
            <w:rPr>
              <w:rFonts w:ascii="Times New Roman" w:hAnsi="Times New Roman" w:cs="Times New Roman"/>
              <w:noProof/>
              <w:color w:val="auto"/>
              <w:sz w:val="22"/>
              <w:szCs w:val="22"/>
              <w:lang w:val="vi-VN" w:eastAsia="en-US"/>
            </w:rPr>
          </w:pPr>
          <w:r w:rsidRPr="004D07F2">
            <w:rPr>
              <w:rFonts w:ascii="Times New Roman" w:hAnsi="Times New Roman" w:cs="Times New Roman"/>
              <w:b/>
              <w:noProof/>
              <w:szCs w:val="20"/>
              <w:lang w:val="vi-VN"/>
            </w:rPr>
            <w:fldChar w:fldCharType="begin"/>
          </w:r>
          <w:r w:rsidR="00CB5A77" w:rsidRPr="004D07F2">
            <w:rPr>
              <w:rFonts w:ascii="Times New Roman" w:hAnsi="Times New Roman" w:cs="Times New Roman"/>
              <w:noProof/>
              <w:szCs w:val="20"/>
              <w:lang w:val="vi-VN"/>
            </w:rPr>
            <w:instrText xml:space="preserve"> TOC \o "1-3" \h \z \u </w:instrText>
          </w:r>
          <w:r w:rsidRPr="004D07F2">
            <w:rPr>
              <w:rFonts w:ascii="Times New Roman" w:hAnsi="Times New Roman" w:cs="Times New Roman"/>
              <w:b/>
              <w:noProof/>
              <w:szCs w:val="20"/>
              <w:lang w:val="vi-VN"/>
            </w:rPr>
            <w:fldChar w:fldCharType="separate"/>
          </w:r>
          <w:hyperlink w:anchor="_Toc67256600" w:history="1">
            <w:r w:rsidR="009901A7" w:rsidRPr="004D07F2">
              <w:rPr>
                <w:rStyle w:val="Hyperlink"/>
                <w:rFonts w:ascii="Times New Roman" w:hAnsi="Times New Roman" w:cs="Times New Roman"/>
                <w:noProof/>
                <w:lang w:val="vi-VN"/>
              </w:rPr>
              <w:t>1.</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Table of Contents</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_Toc67256600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2</w:t>
            </w:r>
            <w:r w:rsidR="009901A7" w:rsidRPr="004D07F2">
              <w:rPr>
                <w:rFonts w:ascii="Times New Roman" w:hAnsi="Times New Roman" w:cs="Times New Roman"/>
                <w:noProof/>
                <w:webHidden/>
                <w:lang w:val="vi-VN"/>
              </w:rPr>
              <w:fldChar w:fldCharType="end"/>
            </w:r>
          </w:hyperlink>
        </w:p>
        <w:p w14:paraId="27C1F7C3" w14:textId="77777777" w:rsidR="009901A7" w:rsidRPr="004D07F2" w:rsidRDefault="000C554B" w:rsidP="0030635A">
          <w:pPr>
            <w:pStyle w:val="TOC1"/>
            <w:tabs>
              <w:tab w:val="left" w:pos="660"/>
              <w:tab w:val="right" w:leader="dot" w:pos="10124"/>
            </w:tabs>
            <w:spacing w:line="276" w:lineRule="auto"/>
            <w:rPr>
              <w:rFonts w:ascii="Times New Roman" w:hAnsi="Times New Roman" w:cs="Times New Roman"/>
              <w:noProof/>
              <w:color w:val="auto"/>
              <w:sz w:val="22"/>
              <w:szCs w:val="22"/>
              <w:lang w:val="vi-VN" w:eastAsia="en-US"/>
            </w:rPr>
          </w:pPr>
          <w:hyperlink w:anchor="_Toc67256601" w:history="1">
            <w:r w:rsidR="009901A7" w:rsidRPr="004D07F2">
              <w:rPr>
                <w:rStyle w:val="Hyperlink"/>
                <w:rFonts w:ascii="Times New Roman" w:hAnsi="Times New Roman" w:cs="Times New Roman"/>
                <w:noProof/>
                <w:lang w:val="vi-VN"/>
              </w:rPr>
              <w:t>2.</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History of changes</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_Toc67256601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3</w:t>
            </w:r>
            <w:r w:rsidR="009901A7" w:rsidRPr="004D07F2">
              <w:rPr>
                <w:rFonts w:ascii="Times New Roman" w:hAnsi="Times New Roman" w:cs="Times New Roman"/>
                <w:noProof/>
                <w:webHidden/>
                <w:lang w:val="vi-VN"/>
              </w:rPr>
              <w:fldChar w:fldCharType="end"/>
            </w:r>
          </w:hyperlink>
        </w:p>
        <w:p w14:paraId="574ACE6D" w14:textId="77777777" w:rsidR="009901A7" w:rsidRPr="004D07F2" w:rsidRDefault="000C554B" w:rsidP="0030635A">
          <w:pPr>
            <w:pStyle w:val="TOC1"/>
            <w:tabs>
              <w:tab w:val="left" w:pos="660"/>
              <w:tab w:val="right" w:leader="dot" w:pos="10124"/>
            </w:tabs>
            <w:spacing w:line="276" w:lineRule="auto"/>
            <w:rPr>
              <w:rFonts w:ascii="Times New Roman" w:hAnsi="Times New Roman" w:cs="Times New Roman"/>
              <w:noProof/>
              <w:color w:val="auto"/>
              <w:sz w:val="22"/>
              <w:szCs w:val="22"/>
              <w:lang w:val="vi-VN" w:eastAsia="en-US"/>
            </w:rPr>
          </w:pPr>
          <w:hyperlink w:anchor="_Toc67256602" w:history="1">
            <w:r w:rsidR="009901A7" w:rsidRPr="004D07F2">
              <w:rPr>
                <w:rStyle w:val="Hyperlink"/>
                <w:rFonts w:ascii="Times New Roman" w:hAnsi="Times New Roman" w:cs="Times New Roman"/>
                <w:noProof/>
                <w:lang w:val="vi-VN"/>
              </w:rPr>
              <w:t>3.</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Introduction</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_Toc67256602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4</w:t>
            </w:r>
            <w:r w:rsidR="009901A7" w:rsidRPr="004D07F2">
              <w:rPr>
                <w:rFonts w:ascii="Times New Roman" w:hAnsi="Times New Roman" w:cs="Times New Roman"/>
                <w:noProof/>
                <w:webHidden/>
                <w:lang w:val="vi-VN"/>
              </w:rPr>
              <w:fldChar w:fldCharType="end"/>
            </w:r>
          </w:hyperlink>
        </w:p>
        <w:p w14:paraId="6BDE1C96" w14:textId="77777777" w:rsidR="009901A7" w:rsidRPr="004D07F2" w:rsidRDefault="000C554B" w:rsidP="0030635A">
          <w:pPr>
            <w:pStyle w:val="TOC2"/>
            <w:tabs>
              <w:tab w:val="left" w:pos="880"/>
              <w:tab w:val="right" w:leader="dot" w:pos="10124"/>
            </w:tabs>
            <w:spacing w:line="276" w:lineRule="auto"/>
            <w:rPr>
              <w:rFonts w:ascii="Times New Roman" w:hAnsi="Times New Roman" w:cs="Times New Roman"/>
              <w:noProof/>
              <w:color w:val="auto"/>
              <w:sz w:val="22"/>
              <w:szCs w:val="22"/>
              <w:lang w:val="vi-VN" w:eastAsia="en-US"/>
            </w:rPr>
          </w:pPr>
          <w:hyperlink w:anchor="_Toc67256603" w:history="1">
            <w:r w:rsidR="009901A7" w:rsidRPr="004D07F2">
              <w:rPr>
                <w:rStyle w:val="Hyperlink"/>
                <w:rFonts w:ascii="Times New Roman" w:hAnsi="Times New Roman" w:cs="Times New Roman"/>
                <w:noProof/>
                <w:lang w:val="vi-VN"/>
              </w:rPr>
              <w:t>3.1.</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Notations</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_Toc67256603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4</w:t>
            </w:r>
            <w:r w:rsidR="009901A7" w:rsidRPr="004D07F2">
              <w:rPr>
                <w:rFonts w:ascii="Times New Roman" w:hAnsi="Times New Roman" w:cs="Times New Roman"/>
                <w:noProof/>
                <w:webHidden/>
                <w:lang w:val="vi-VN"/>
              </w:rPr>
              <w:fldChar w:fldCharType="end"/>
            </w:r>
          </w:hyperlink>
        </w:p>
        <w:p w14:paraId="42FBA366" w14:textId="77777777" w:rsidR="009901A7" w:rsidRPr="004D07F2" w:rsidRDefault="000C554B" w:rsidP="0030635A">
          <w:pPr>
            <w:pStyle w:val="TOC1"/>
            <w:tabs>
              <w:tab w:val="left" w:pos="660"/>
              <w:tab w:val="right" w:leader="dot" w:pos="10124"/>
            </w:tabs>
            <w:spacing w:line="276" w:lineRule="auto"/>
            <w:rPr>
              <w:rFonts w:ascii="Times New Roman" w:hAnsi="Times New Roman" w:cs="Times New Roman"/>
              <w:noProof/>
              <w:color w:val="auto"/>
              <w:sz w:val="22"/>
              <w:szCs w:val="22"/>
              <w:lang w:val="vi-VN" w:eastAsia="en-US"/>
            </w:rPr>
          </w:pPr>
          <w:hyperlink w:anchor="_Toc67256604" w:history="1">
            <w:r w:rsidR="009901A7" w:rsidRPr="004D07F2">
              <w:rPr>
                <w:rStyle w:val="Hyperlink"/>
                <w:rFonts w:ascii="Times New Roman" w:hAnsi="Times New Roman" w:cs="Times New Roman"/>
                <w:noProof/>
                <w:lang w:val="vi-VN"/>
              </w:rPr>
              <w:t>4.</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Requirement List</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_Toc67256604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5</w:t>
            </w:r>
            <w:r w:rsidR="009901A7" w:rsidRPr="004D07F2">
              <w:rPr>
                <w:rFonts w:ascii="Times New Roman" w:hAnsi="Times New Roman" w:cs="Times New Roman"/>
                <w:noProof/>
                <w:webHidden/>
                <w:lang w:val="vi-VN"/>
              </w:rPr>
              <w:fldChar w:fldCharType="end"/>
            </w:r>
          </w:hyperlink>
        </w:p>
        <w:p w14:paraId="4AB8521A" w14:textId="77777777" w:rsidR="009901A7" w:rsidRPr="004D07F2" w:rsidRDefault="000C554B" w:rsidP="0030635A">
          <w:pPr>
            <w:pStyle w:val="TOC2"/>
            <w:tabs>
              <w:tab w:val="left" w:pos="880"/>
              <w:tab w:val="right" w:leader="dot" w:pos="10124"/>
            </w:tabs>
            <w:spacing w:line="276" w:lineRule="auto"/>
            <w:rPr>
              <w:rFonts w:ascii="Times New Roman" w:hAnsi="Times New Roman" w:cs="Times New Roman"/>
              <w:noProof/>
              <w:color w:val="auto"/>
              <w:sz w:val="22"/>
              <w:szCs w:val="22"/>
              <w:lang w:val="vi-VN" w:eastAsia="en-US"/>
            </w:rPr>
          </w:pPr>
          <w:hyperlink w:anchor="_Toc67256605" w:history="1">
            <w:r w:rsidR="009901A7" w:rsidRPr="004D07F2">
              <w:rPr>
                <w:rStyle w:val="Hyperlink"/>
                <w:rFonts w:ascii="Times New Roman" w:hAnsi="Times New Roman" w:cs="Times New Roman"/>
                <w:noProof/>
                <w:lang w:val="vi-VN"/>
              </w:rPr>
              <w:t>4.1.</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Upload Image</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_Toc67256605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5</w:t>
            </w:r>
            <w:r w:rsidR="009901A7" w:rsidRPr="004D07F2">
              <w:rPr>
                <w:rFonts w:ascii="Times New Roman" w:hAnsi="Times New Roman" w:cs="Times New Roman"/>
                <w:noProof/>
                <w:webHidden/>
                <w:lang w:val="vi-VN"/>
              </w:rPr>
              <w:fldChar w:fldCharType="end"/>
            </w:r>
          </w:hyperlink>
        </w:p>
        <w:p w14:paraId="1C328551"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06"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4.1.1.</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Business Requirement</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_Toc67256606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5</w:t>
            </w:r>
            <w:r w:rsidR="009901A7" w:rsidRPr="004D07F2">
              <w:rPr>
                <w:rFonts w:ascii="Times New Roman" w:hAnsi="Times New Roman" w:cs="Times New Roman"/>
                <w:noProof/>
                <w:webHidden/>
                <w:lang w:val="vi-VN"/>
              </w:rPr>
              <w:fldChar w:fldCharType="end"/>
            </w:r>
          </w:hyperlink>
        </w:p>
        <w:p w14:paraId="59312E0B"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07"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4.1.2.</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Technical Detail</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_Toc67256607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5</w:t>
            </w:r>
            <w:r w:rsidR="009901A7" w:rsidRPr="004D07F2">
              <w:rPr>
                <w:rFonts w:ascii="Times New Roman" w:hAnsi="Times New Roman" w:cs="Times New Roman"/>
                <w:noProof/>
                <w:webHidden/>
                <w:lang w:val="vi-VN"/>
              </w:rPr>
              <w:fldChar w:fldCharType="end"/>
            </w:r>
          </w:hyperlink>
        </w:p>
        <w:p w14:paraId="4EC04FFC"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08"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4.1.3.</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Testing and Sample</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_Toc67256608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5</w:t>
            </w:r>
            <w:r w:rsidR="009901A7" w:rsidRPr="004D07F2">
              <w:rPr>
                <w:rFonts w:ascii="Times New Roman" w:hAnsi="Times New Roman" w:cs="Times New Roman"/>
                <w:noProof/>
                <w:webHidden/>
                <w:lang w:val="vi-VN"/>
              </w:rPr>
              <w:fldChar w:fldCharType="end"/>
            </w:r>
          </w:hyperlink>
        </w:p>
        <w:p w14:paraId="42C95748"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09"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4.1.4.</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Limitation</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_Toc67256609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5</w:t>
            </w:r>
            <w:r w:rsidR="009901A7" w:rsidRPr="004D07F2">
              <w:rPr>
                <w:rFonts w:ascii="Times New Roman" w:hAnsi="Times New Roman" w:cs="Times New Roman"/>
                <w:noProof/>
                <w:webHidden/>
                <w:lang w:val="vi-VN"/>
              </w:rPr>
              <w:fldChar w:fldCharType="end"/>
            </w:r>
          </w:hyperlink>
        </w:p>
        <w:p w14:paraId="41262BBD" w14:textId="77777777" w:rsidR="009901A7" w:rsidRPr="004D07F2" w:rsidRDefault="000C554B" w:rsidP="0030635A">
          <w:pPr>
            <w:pStyle w:val="TOC2"/>
            <w:tabs>
              <w:tab w:val="left" w:pos="880"/>
              <w:tab w:val="right" w:leader="dot" w:pos="10124"/>
            </w:tabs>
            <w:spacing w:line="276" w:lineRule="auto"/>
            <w:rPr>
              <w:rFonts w:ascii="Times New Roman" w:hAnsi="Times New Roman" w:cs="Times New Roman"/>
              <w:noProof/>
              <w:color w:val="auto"/>
              <w:sz w:val="22"/>
              <w:szCs w:val="22"/>
              <w:lang w:val="vi-VN" w:eastAsia="en-US"/>
            </w:rPr>
          </w:pPr>
          <w:hyperlink w:anchor="_Toc67256610" w:history="1">
            <w:r w:rsidR="009901A7" w:rsidRPr="004D07F2">
              <w:rPr>
                <w:rStyle w:val="Hyperlink"/>
                <w:rFonts w:ascii="Times New Roman" w:hAnsi="Times New Roman" w:cs="Times New Roman"/>
                <w:noProof/>
                <w:lang w:val="vi-VN"/>
              </w:rPr>
              <w:t>4.2.</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Precheck Image</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_Toc67256610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5</w:t>
            </w:r>
            <w:r w:rsidR="009901A7" w:rsidRPr="004D07F2">
              <w:rPr>
                <w:rFonts w:ascii="Times New Roman" w:hAnsi="Times New Roman" w:cs="Times New Roman"/>
                <w:noProof/>
                <w:webHidden/>
                <w:lang w:val="vi-VN"/>
              </w:rPr>
              <w:fldChar w:fldCharType="end"/>
            </w:r>
          </w:hyperlink>
        </w:p>
        <w:p w14:paraId="7068CF8B"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11"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4.2.1.</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Business Requirement</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_Toc67256611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5</w:t>
            </w:r>
            <w:r w:rsidR="009901A7" w:rsidRPr="004D07F2">
              <w:rPr>
                <w:rFonts w:ascii="Times New Roman" w:hAnsi="Times New Roman" w:cs="Times New Roman"/>
                <w:noProof/>
                <w:webHidden/>
                <w:lang w:val="vi-VN"/>
              </w:rPr>
              <w:fldChar w:fldCharType="end"/>
            </w:r>
          </w:hyperlink>
        </w:p>
        <w:p w14:paraId="7FEEF82F"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12"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4.2.2.</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Technical Detail</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_Toc67256612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6</w:t>
            </w:r>
            <w:r w:rsidR="009901A7" w:rsidRPr="004D07F2">
              <w:rPr>
                <w:rFonts w:ascii="Times New Roman" w:hAnsi="Times New Roman" w:cs="Times New Roman"/>
                <w:noProof/>
                <w:webHidden/>
                <w:lang w:val="vi-VN"/>
              </w:rPr>
              <w:fldChar w:fldCharType="end"/>
            </w:r>
          </w:hyperlink>
        </w:p>
        <w:p w14:paraId="0DB42A79"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13"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4.2.3.</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Testing and Sample</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_Toc67256613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6</w:t>
            </w:r>
            <w:r w:rsidR="009901A7" w:rsidRPr="004D07F2">
              <w:rPr>
                <w:rFonts w:ascii="Times New Roman" w:hAnsi="Times New Roman" w:cs="Times New Roman"/>
                <w:noProof/>
                <w:webHidden/>
                <w:lang w:val="vi-VN"/>
              </w:rPr>
              <w:fldChar w:fldCharType="end"/>
            </w:r>
          </w:hyperlink>
        </w:p>
        <w:p w14:paraId="53CE2020"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14"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4.2.4.</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Limitation</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_Toc67256614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6</w:t>
            </w:r>
            <w:r w:rsidR="009901A7" w:rsidRPr="004D07F2">
              <w:rPr>
                <w:rFonts w:ascii="Times New Roman" w:hAnsi="Times New Roman" w:cs="Times New Roman"/>
                <w:noProof/>
                <w:webHidden/>
                <w:lang w:val="vi-VN"/>
              </w:rPr>
              <w:fldChar w:fldCharType="end"/>
            </w:r>
          </w:hyperlink>
        </w:p>
        <w:p w14:paraId="25B33FFF" w14:textId="77777777" w:rsidR="009901A7" w:rsidRPr="004D07F2" w:rsidRDefault="000C554B" w:rsidP="0030635A">
          <w:pPr>
            <w:pStyle w:val="TOC2"/>
            <w:tabs>
              <w:tab w:val="left" w:pos="880"/>
              <w:tab w:val="right" w:leader="dot" w:pos="10124"/>
            </w:tabs>
            <w:spacing w:line="276" w:lineRule="auto"/>
            <w:rPr>
              <w:rFonts w:ascii="Times New Roman" w:hAnsi="Times New Roman" w:cs="Times New Roman"/>
              <w:noProof/>
              <w:color w:val="auto"/>
              <w:sz w:val="22"/>
              <w:szCs w:val="22"/>
              <w:lang w:val="vi-VN" w:eastAsia="en-US"/>
            </w:rPr>
          </w:pPr>
          <w:hyperlink w:anchor="_Toc67256615" w:history="1">
            <w:r w:rsidR="009901A7" w:rsidRPr="004D07F2">
              <w:rPr>
                <w:rStyle w:val="Hyperlink"/>
                <w:rFonts w:ascii="Times New Roman" w:hAnsi="Times New Roman" w:cs="Times New Roman"/>
                <w:noProof/>
                <w:lang w:val="vi-VN"/>
              </w:rPr>
              <w:t>4.3.</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OCR</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_Toc67256615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6</w:t>
            </w:r>
            <w:r w:rsidR="009901A7" w:rsidRPr="004D07F2">
              <w:rPr>
                <w:rFonts w:ascii="Times New Roman" w:hAnsi="Times New Roman" w:cs="Times New Roman"/>
                <w:noProof/>
                <w:webHidden/>
                <w:lang w:val="vi-VN"/>
              </w:rPr>
              <w:fldChar w:fldCharType="end"/>
            </w:r>
          </w:hyperlink>
        </w:p>
        <w:p w14:paraId="68AAE157"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16"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4.3.1.</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Business Requirement</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_Toc67256616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6</w:t>
            </w:r>
            <w:r w:rsidR="009901A7" w:rsidRPr="004D07F2">
              <w:rPr>
                <w:rFonts w:ascii="Times New Roman" w:hAnsi="Times New Roman" w:cs="Times New Roman"/>
                <w:noProof/>
                <w:webHidden/>
                <w:lang w:val="vi-VN"/>
              </w:rPr>
              <w:fldChar w:fldCharType="end"/>
            </w:r>
          </w:hyperlink>
        </w:p>
        <w:p w14:paraId="7E93C049"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17"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4.3.2.</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Technical Detail</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_Toc67256617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7</w:t>
            </w:r>
            <w:r w:rsidR="009901A7" w:rsidRPr="004D07F2">
              <w:rPr>
                <w:rFonts w:ascii="Times New Roman" w:hAnsi="Times New Roman" w:cs="Times New Roman"/>
                <w:noProof/>
                <w:webHidden/>
                <w:lang w:val="vi-VN"/>
              </w:rPr>
              <w:fldChar w:fldCharType="end"/>
            </w:r>
          </w:hyperlink>
        </w:p>
        <w:p w14:paraId="0544B020"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18"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4.3.3.</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Testing and Sample</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_Toc67256618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11</w:t>
            </w:r>
            <w:r w:rsidR="009901A7" w:rsidRPr="004D07F2">
              <w:rPr>
                <w:rFonts w:ascii="Times New Roman" w:hAnsi="Times New Roman" w:cs="Times New Roman"/>
                <w:noProof/>
                <w:webHidden/>
                <w:lang w:val="vi-VN"/>
              </w:rPr>
              <w:fldChar w:fldCharType="end"/>
            </w:r>
          </w:hyperlink>
        </w:p>
        <w:p w14:paraId="37257BFD"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19"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4.3.4.</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Limitation</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_Toc67256619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11</w:t>
            </w:r>
            <w:r w:rsidR="009901A7" w:rsidRPr="004D07F2">
              <w:rPr>
                <w:rFonts w:ascii="Times New Roman" w:hAnsi="Times New Roman" w:cs="Times New Roman"/>
                <w:noProof/>
                <w:webHidden/>
                <w:lang w:val="vi-VN"/>
              </w:rPr>
              <w:fldChar w:fldCharType="end"/>
            </w:r>
          </w:hyperlink>
        </w:p>
        <w:p w14:paraId="341273E0" w14:textId="77777777" w:rsidR="009901A7" w:rsidRPr="004D07F2" w:rsidRDefault="000C554B" w:rsidP="0030635A">
          <w:pPr>
            <w:pStyle w:val="TOC2"/>
            <w:tabs>
              <w:tab w:val="left" w:pos="880"/>
              <w:tab w:val="right" w:leader="dot" w:pos="10124"/>
            </w:tabs>
            <w:spacing w:line="276" w:lineRule="auto"/>
            <w:rPr>
              <w:rFonts w:ascii="Times New Roman" w:hAnsi="Times New Roman" w:cs="Times New Roman"/>
              <w:noProof/>
              <w:color w:val="auto"/>
              <w:sz w:val="22"/>
              <w:szCs w:val="22"/>
              <w:lang w:val="vi-VN" w:eastAsia="en-US"/>
            </w:rPr>
          </w:pPr>
          <w:hyperlink w:anchor="_Toc67256620" w:history="1">
            <w:r w:rsidR="009901A7" w:rsidRPr="004D07F2">
              <w:rPr>
                <w:rStyle w:val="Hyperlink"/>
                <w:rFonts w:ascii="Times New Roman" w:hAnsi="Times New Roman" w:cs="Times New Roman"/>
                <w:noProof/>
                <w:lang w:val="vi-VN"/>
              </w:rPr>
              <w:t>4.4.</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Send photo to eKYC to check</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_Toc67256620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11</w:t>
            </w:r>
            <w:r w:rsidR="009901A7" w:rsidRPr="004D07F2">
              <w:rPr>
                <w:rFonts w:ascii="Times New Roman" w:hAnsi="Times New Roman" w:cs="Times New Roman"/>
                <w:noProof/>
                <w:webHidden/>
                <w:lang w:val="vi-VN"/>
              </w:rPr>
              <w:fldChar w:fldCharType="end"/>
            </w:r>
          </w:hyperlink>
        </w:p>
        <w:p w14:paraId="42F41F7B"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21"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4.4.1.</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Business Requirement</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_Toc67256621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11</w:t>
            </w:r>
            <w:r w:rsidR="009901A7" w:rsidRPr="004D07F2">
              <w:rPr>
                <w:rFonts w:ascii="Times New Roman" w:hAnsi="Times New Roman" w:cs="Times New Roman"/>
                <w:noProof/>
                <w:webHidden/>
                <w:lang w:val="vi-VN"/>
              </w:rPr>
              <w:fldChar w:fldCharType="end"/>
            </w:r>
          </w:hyperlink>
        </w:p>
        <w:p w14:paraId="2A6899FC"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22"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4.4.2.</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Technical Detail</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_Toc67256622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11</w:t>
            </w:r>
            <w:r w:rsidR="009901A7" w:rsidRPr="004D07F2">
              <w:rPr>
                <w:rFonts w:ascii="Times New Roman" w:hAnsi="Times New Roman" w:cs="Times New Roman"/>
                <w:noProof/>
                <w:webHidden/>
                <w:lang w:val="vi-VN"/>
              </w:rPr>
              <w:fldChar w:fldCharType="end"/>
            </w:r>
          </w:hyperlink>
        </w:p>
        <w:p w14:paraId="09E82C65"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23"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4.4.3.</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Testing and Sample</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_Toc67256623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12</w:t>
            </w:r>
            <w:r w:rsidR="009901A7" w:rsidRPr="004D07F2">
              <w:rPr>
                <w:rFonts w:ascii="Times New Roman" w:hAnsi="Times New Roman" w:cs="Times New Roman"/>
                <w:noProof/>
                <w:webHidden/>
                <w:lang w:val="vi-VN"/>
              </w:rPr>
              <w:fldChar w:fldCharType="end"/>
            </w:r>
          </w:hyperlink>
        </w:p>
        <w:p w14:paraId="2AFBDBFC"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24"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4.4.4.</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Limitation</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_Toc67256624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12</w:t>
            </w:r>
            <w:r w:rsidR="009901A7" w:rsidRPr="004D07F2">
              <w:rPr>
                <w:rFonts w:ascii="Times New Roman" w:hAnsi="Times New Roman" w:cs="Times New Roman"/>
                <w:noProof/>
                <w:webHidden/>
                <w:lang w:val="vi-VN"/>
              </w:rPr>
              <w:fldChar w:fldCharType="end"/>
            </w:r>
          </w:hyperlink>
        </w:p>
        <w:p w14:paraId="1B331C5B" w14:textId="77777777" w:rsidR="009901A7" w:rsidRPr="004D07F2" w:rsidRDefault="000C554B" w:rsidP="0030635A">
          <w:pPr>
            <w:pStyle w:val="TOC2"/>
            <w:tabs>
              <w:tab w:val="left" w:pos="880"/>
              <w:tab w:val="right" w:leader="dot" w:pos="10124"/>
            </w:tabs>
            <w:spacing w:line="276" w:lineRule="auto"/>
            <w:rPr>
              <w:rFonts w:ascii="Times New Roman" w:hAnsi="Times New Roman" w:cs="Times New Roman"/>
              <w:noProof/>
              <w:color w:val="auto"/>
              <w:sz w:val="22"/>
              <w:szCs w:val="22"/>
              <w:lang w:val="vi-VN" w:eastAsia="en-US"/>
            </w:rPr>
          </w:pPr>
          <w:hyperlink w:anchor="_Toc67256625" w:history="1">
            <w:r w:rsidR="009901A7" w:rsidRPr="004D07F2">
              <w:rPr>
                <w:rStyle w:val="Hyperlink"/>
                <w:rFonts w:ascii="Times New Roman" w:hAnsi="Times New Roman" w:cs="Times New Roman"/>
                <w:noProof/>
                <w:lang w:val="vi-VN"/>
              </w:rPr>
              <w:t>4.5.</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Decision eKYC result</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_Toc67256625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12</w:t>
            </w:r>
            <w:r w:rsidR="009901A7" w:rsidRPr="004D07F2">
              <w:rPr>
                <w:rFonts w:ascii="Times New Roman" w:hAnsi="Times New Roman" w:cs="Times New Roman"/>
                <w:noProof/>
                <w:webHidden/>
                <w:lang w:val="vi-VN"/>
              </w:rPr>
              <w:fldChar w:fldCharType="end"/>
            </w:r>
          </w:hyperlink>
        </w:p>
        <w:p w14:paraId="12D37F51"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26"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4.5.1.</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Business Requirement</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_Toc67256626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12</w:t>
            </w:r>
            <w:r w:rsidR="009901A7" w:rsidRPr="004D07F2">
              <w:rPr>
                <w:rFonts w:ascii="Times New Roman" w:hAnsi="Times New Roman" w:cs="Times New Roman"/>
                <w:noProof/>
                <w:webHidden/>
                <w:lang w:val="vi-VN"/>
              </w:rPr>
              <w:fldChar w:fldCharType="end"/>
            </w:r>
          </w:hyperlink>
        </w:p>
        <w:p w14:paraId="56C7F900"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27"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4.5.2.</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Technical Detail</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_Toc67256627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12</w:t>
            </w:r>
            <w:r w:rsidR="009901A7" w:rsidRPr="004D07F2">
              <w:rPr>
                <w:rFonts w:ascii="Times New Roman" w:hAnsi="Times New Roman" w:cs="Times New Roman"/>
                <w:noProof/>
                <w:webHidden/>
                <w:lang w:val="vi-VN"/>
              </w:rPr>
              <w:fldChar w:fldCharType="end"/>
            </w:r>
          </w:hyperlink>
        </w:p>
        <w:p w14:paraId="50A86624"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28"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4.5.3.</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Testing and Sample</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_Toc67256628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13</w:t>
            </w:r>
            <w:r w:rsidR="009901A7" w:rsidRPr="004D07F2">
              <w:rPr>
                <w:rFonts w:ascii="Times New Roman" w:hAnsi="Times New Roman" w:cs="Times New Roman"/>
                <w:noProof/>
                <w:webHidden/>
                <w:lang w:val="vi-VN"/>
              </w:rPr>
              <w:fldChar w:fldCharType="end"/>
            </w:r>
          </w:hyperlink>
        </w:p>
        <w:p w14:paraId="6763578E" w14:textId="77777777" w:rsidR="009901A7" w:rsidRPr="004D07F2" w:rsidRDefault="000C554B" w:rsidP="0030635A">
          <w:pPr>
            <w:pStyle w:val="TOC3"/>
            <w:tabs>
              <w:tab w:val="left" w:pos="1100"/>
              <w:tab w:val="right" w:leader="dot" w:pos="10124"/>
            </w:tabs>
            <w:spacing w:line="276" w:lineRule="auto"/>
            <w:rPr>
              <w:rFonts w:ascii="Times New Roman" w:hAnsi="Times New Roman" w:cs="Times New Roman"/>
              <w:noProof/>
              <w:color w:val="auto"/>
              <w:sz w:val="22"/>
              <w:szCs w:val="22"/>
              <w:lang w:val="vi-VN" w:eastAsia="en-US"/>
            </w:rPr>
          </w:pPr>
          <w:hyperlink w:anchor="_Toc67256629" w:history="1">
            <w:r w:rsidR="009901A7" w:rsidRPr="004D07F2">
              <w:rPr>
                <w:rStyle w:val="Hyperlink"/>
                <w:rFonts w:ascii="Times New Roman" w:hAnsi="Times New Roman" w:cs="Times New Roman"/>
                <w:noProof/>
                <w:lang w:val="vi-VN"/>
                <w14:scene3d>
                  <w14:camera w14:prst="orthographicFront"/>
                  <w14:lightRig w14:rig="threePt" w14:dir="t">
                    <w14:rot w14:lat="0" w14:lon="0" w14:rev="0"/>
                  </w14:lightRig>
                </w14:scene3d>
              </w:rPr>
              <w:t>4.5.4.</w:t>
            </w:r>
            <w:r w:rsidR="009901A7" w:rsidRPr="004D07F2">
              <w:rPr>
                <w:rFonts w:ascii="Times New Roman" w:hAnsi="Times New Roman" w:cs="Times New Roman"/>
                <w:noProof/>
                <w:color w:val="auto"/>
                <w:sz w:val="22"/>
                <w:szCs w:val="22"/>
                <w:lang w:val="vi-VN" w:eastAsia="en-US"/>
              </w:rPr>
              <w:tab/>
            </w:r>
            <w:r w:rsidR="009901A7" w:rsidRPr="004D07F2">
              <w:rPr>
                <w:rStyle w:val="Hyperlink"/>
                <w:rFonts w:ascii="Times New Roman" w:hAnsi="Times New Roman" w:cs="Times New Roman"/>
                <w:noProof/>
                <w:lang w:val="vi-VN"/>
              </w:rPr>
              <w:t>Limitation</w:t>
            </w:r>
            <w:r w:rsidR="009901A7" w:rsidRPr="004D07F2">
              <w:rPr>
                <w:rFonts w:ascii="Times New Roman" w:hAnsi="Times New Roman" w:cs="Times New Roman"/>
                <w:noProof/>
                <w:webHidden/>
                <w:lang w:val="vi-VN"/>
              </w:rPr>
              <w:tab/>
            </w:r>
            <w:r w:rsidR="009901A7" w:rsidRPr="004D07F2">
              <w:rPr>
                <w:rFonts w:ascii="Times New Roman" w:hAnsi="Times New Roman" w:cs="Times New Roman"/>
                <w:noProof/>
                <w:webHidden/>
                <w:lang w:val="vi-VN"/>
              </w:rPr>
              <w:fldChar w:fldCharType="begin"/>
            </w:r>
            <w:r w:rsidR="009901A7" w:rsidRPr="004D07F2">
              <w:rPr>
                <w:rFonts w:ascii="Times New Roman" w:hAnsi="Times New Roman" w:cs="Times New Roman"/>
                <w:noProof/>
                <w:webHidden/>
                <w:lang w:val="vi-VN"/>
              </w:rPr>
              <w:instrText xml:space="preserve"> PAGEREF _Toc67256629 \h </w:instrText>
            </w:r>
            <w:r w:rsidR="009901A7" w:rsidRPr="004D07F2">
              <w:rPr>
                <w:rFonts w:ascii="Times New Roman" w:hAnsi="Times New Roman" w:cs="Times New Roman"/>
                <w:noProof/>
                <w:webHidden/>
                <w:lang w:val="vi-VN"/>
              </w:rPr>
            </w:r>
            <w:r w:rsidR="009901A7" w:rsidRPr="004D07F2">
              <w:rPr>
                <w:rFonts w:ascii="Times New Roman" w:hAnsi="Times New Roman" w:cs="Times New Roman"/>
                <w:noProof/>
                <w:webHidden/>
                <w:lang w:val="vi-VN"/>
              </w:rPr>
              <w:fldChar w:fldCharType="separate"/>
            </w:r>
            <w:r w:rsidR="009901A7" w:rsidRPr="004D07F2">
              <w:rPr>
                <w:rFonts w:ascii="Times New Roman" w:hAnsi="Times New Roman" w:cs="Times New Roman"/>
                <w:noProof/>
                <w:webHidden/>
                <w:lang w:val="vi-VN"/>
              </w:rPr>
              <w:t>13</w:t>
            </w:r>
            <w:r w:rsidR="009901A7" w:rsidRPr="004D07F2">
              <w:rPr>
                <w:rFonts w:ascii="Times New Roman" w:hAnsi="Times New Roman" w:cs="Times New Roman"/>
                <w:noProof/>
                <w:webHidden/>
                <w:lang w:val="vi-VN"/>
              </w:rPr>
              <w:fldChar w:fldCharType="end"/>
            </w:r>
          </w:hyperlink>
        </w:p>
        <w:p w14:paraId="79474233" w14:textId="0363251B" w:rsidR="00CB5A77" w:rsidRPr="004D07F2" w:rsidRDefault="00DC12FC" w:rsidP="0030635A">
          <w:pPr>
            <w:spacing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fldChar w:fldCharType="end"/>
          </w:r>
        </w:p>
      </w:sdtContent>
    </w:sdt>
    <w:p w14:paraId="3DC396F0" w14:textId="77777777" w:rsidR="00AA4896" w:rsidRPr="004D07F2" w:rsidRDefault="00EB3E62" w:rsidP="0030635A">
      <w:pPr>
        <w:pStyle w:val="Heading1Numbered"/>
        <w:spacing w:line="276" w:lineRule="auto"/>
        <w:rPr>
          <w:rFonts w:ascii="Times New Roman" w:hAnsi="Times New Roman"/>
          <w:noProof/>
          <w:sz w:val="20"/>
          <w:szCs w:val="20"/>
          <w:lang w:val="vi-VN"/>
        </w:rPr>
      </w:pPr>
      <w:bookmarkStart w:id="3" w:name="_Toc67256601"/>
      <w:r w:rsidRPr="004D07F2">
        <w:rPr>
          <w:rFonts w:ascii="Times New Roman" w:hAnsi="Times New Roman"/>
          <w:noProof/>
          <w:sz w:val="20"/>
          <w:szCs w:val="20"/>
          <w:lang w:val="vi-VN"/>
        </w:rPr>
        <w:lastRenderedPageBreak/>
        <w:t>History of changes</w:t>
      </w:r>
      <w:bookmarkEnd w:id="2"/>
      <w:bookmarkEnd w:id="3"/>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413"/>
        <w:gridCol w:w="3935"/>
        <w:gridCol w:w="3103"/>
      </w:tblGrid>
      <w:tr w:rsidR="00657D55" w:rsidRPr="004D07F2"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4D07F2" w:rsidRDefault="00EB3E62" w:rsidP="0030635A">
            <w:pPr>
              <w:pStyle w:val="TableHeading"/>
              <w:spacing w:line="276" w:lineRule="auto"/>
              <w:rPr>
                <w:rFonts w:ascii="Times New Roman" w:hAnsi="Times New Roman" w:cs="Times New Roman"/>
                <w:noProof/>
                <w:sz w:val="20"/>
                <w:szCs w:val="20"/>
                <w:lang w:val="vi-VN"/>
              </w:rPr>
            </w:pPr>
            <w:r w:rsidRPr="004D07F2">
              <w:rPr>
                <w:rFonts w:ascii="Times New Roman" w:hAnsi="Times New Roman" w:cs="Times New Roman"/>
                <w:noProof/>
                <w:sz w:val="20"/>
                <w:szCs w:val="20"/>
                <w:lang w:val="vi-VN"/>
              </w:rPr>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4D07F2" w:rsidRDefault="00EB3E62" w:rsidP="0030635A">
            <w:pPr>
              <w:pStyle w:val="TableHeading"/>
              <w:spacing w:line="276" w:lineRule="auto"/>
              <w:rPr>
                <w:rFonts w:ascii="Times New Roman" w:hAnsi="Times New Roman" w:cs="Times New Roman"/>
                <w:noProof/>
                <w:sz w:val="20"/>
                <w:szCs w:val="20"/>
                <w:lang w:val="vi-VN"/>
              </w:rPr>
            </w:pPr>
            <w:r w:rsidRPr="004D07F2">
              <w:rPr>
                <w:rFonts w:ascii="Times New Roman" w:hAnsi="Times New Roman" w:cs="Times New Roman"/>
                <w:noProof/>
                <w:sz w:val="20"/>
                <w:szCs w:val="20"/>
                <w:lang w:val="vi-VN"/>
              </w:rPr>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4D07F2" w:rsidRDefault="00EB3E62" w:rsidP="0030635A">
            <w:pPr>
              <w:pStyle w:val="TableHeading"/>
              <w:spacing w:line="276" w:lineRule="auto"/>
              <w:rPr>
                <w:rFonts w:ascii="Times New Roman" w:hAnsi="Times New Roman" w:cs="Times New Roman"/>
                <w:noProof/>
                <w:sz w:val="20"/>
                <w:szCs w:val="20"/>
                <w:lang w:val="vi-VN"/>
              </w:rPr>
            </w:pPr>
            <w:r w:rsidRPr="004D07F2">
              <w:rPr>
                <w:rFonts w:ascii="Times New Roman" w:hAnsi="Times New Roman" w:cs="Times New Roman"/>
                <w:noProof/>
                <w:sz w:val="20"/>
                <w:szCs w:val="20"/>
                <w:lang w:val="vi-VN"/>
              </w:rPr>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4D07F2" w:rsidRDefault="00EB3E62" w:rsidP="0030635A">
            <w:pPr>
              <w:pStyle w:val="TableHeading"/>
              <w:spacing w:line="276" w:lineRule="auto"/>
              <w:rPr>
                <w:rFonts w:ascii="Times New Roman" w:hAnsi="Times New Roman" w:cs="Times New Roman"/>
                <w:noProof/>
                <w:sz w:val="20"/>
                <w:szCs w:val="20"/>
                <w:lang w:val="vi-VN"/>
              </w:rPr>
            </w:pPr>
            <w:r w:rsidRPr="004D07F2">
              <w:rPr>
                <w:rFonts w:ascii="Times New Roman" w:hAnsi="Times New Roman" w:cs="Times New Roman"/>
                <w:noProof/>
                <w:sz w:val="20"/>
                <w:szCs w:val="20"/>
                <w:lang w:val="vi-VN"/>
              </w:rPr>
              <w:t>author</w:t>
            </w:r>
          </w:p>
        </w:tc>
      </w:tr>
      <w:tr w:rsidR="00657D55" w:rsidRPr="004D07F2"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4D07F2" w:rsidRDefault="00132B12" w:rsidP="0030635A">
            <w:pPr>
              <w:pStyle w:val="TabText"/>
              <w:spacing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0.1</w:t>
            </w:r>
          </w:p>
        </w:tc>
        <w:tc>
          <w:tcPr>
            <w:tcW w:w="1418" w:type="dxa"/>
            <w:tcBorders>
              <w:top w:val="single" w:sz="8" w:space="0" w:color="auto"/>
              <w:left w:val="nil"/>
              <w:bottom w:val="single" w:sz="8" w:space="0" w:color="auto"/>
              <w:right w:val="nil"/>
            </w:tcBorders>
          </w:tcPr>
          <w:p w14:paraId="162E67E6" w14:textId="654F68D8" w:rsidR="00AA4896" w:rsidRPr="004D07F2" w:rsidRDefault="00AA4896" w:rsidP="0030635A">
            <w:pPr>
              <w:pStyle w:val="TabText"/>
              <w:spacing w:line="276" w:lineRule="auto"/>
              <w:rPr>
                <w:rFonts w:ascii="Times New Roman" w:hAnsi="Times New Roman" w:cs="Times New Roman"/>
                <w:noProof/>
                <w:szCs w:val="20"/>
                <w:lang w:val="vi-VN"/>
              </w:rPr>
            </w:pPr>
          </w:p>
        </w:tc>
        <w:tc>
          <w:tcPr>
            <w:tcW w:w="3953" w:type="dxa"/>
            <w:tcBorders>
              <w:top w:val="single" w:sz="8" w:space="0" w:color="auto"/>
              <w:left w:val="nil"/>
              <w:bottom w:val="single" w:sz="8" w:space="0" w:color="auto"/>
              <w:right w:val="nil"/>
            </w:tcBorders>
          </w:tcPr>
          <w:p w14:paraId="0D54B1FB" w14:textId="3142A8B8" w:rsidR="00AA4896" w:rsidRPr="004D07F2" w:rsidRDefault="00AA4896" w:rsidP="0030635A">
            <w:pPr>
              <w:pStyle w:val="TabText"/>
              <w:spacing w:line="276" w:lineRule="auto"/>
              <w:rPr>
                <w:rFonts w:ascii="Times New Roman" w:hAnsi="Times New Roman" w:cs="Times New Roman"/>
                <w:noProof/>
                <w:szCs w:val="20"/>
                <w:lang w:val="vi-VN"/>
              </w:rPr>
            </w:pPr>
          </w:p>
        </w:tc>
        <w:tc>
          <w:tcPr>
            <w:tcW w:w="3119" w:type="dxa"/>
            <w:tcBorders>
              <w:top w:val="single" w:sz="8" w:space="0" w:color="auto"/>
              <w:left w:val="nil"/>
              <w:bottom w:val="single" w:sz="8" w:space="0" w:color="auto"/>
              <w:right w:val="nil"/>
            </w:tcBorders>
          </w:tcPr>
          <w:p w14:paraId="053CB258" w14:textId="40D11C97" w:rsidR="00AA4896" w:rsidRPr="004D07F2" w:rsidRDefault="00AA4896" w:rsidP="0030635A">
            <w:pPr>
              <w:pStyle w:val="TabText"/>
              <w:spacing w:line="276" w:lineRule="auto"/>
              <w:rPr>
                <w:rFonts w:ascii="Times New Roman" w:hAnsi="Times New Roman" w:cs="Times New Roman"/>
                <w:noProof/>
                <w:szCs w:val="20"/>
                <w:lang w:val="vi-VN"/>
              </w:rPr>
            </w:pPr>
          </w:p>
        </w:tc>
      </w:tr>
      <w:tr w:rsidR="00A45E89" w:rsidRPr="004D07F2"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3133CD92" w:rsidR="00A45E89" w:rsidRPr="004D07F2" w:rsidRDefault="00A45E89" w:rsidP="0030635A">
            <w:pPr>
              <w:pStyle w:val="TabText"/>
              <w:spacing w:line="276" w:lineRule="auto"/>
              <w:rPr>
                <w:rFonts w:ascii="Times New Roman" w:hAnsi="Times New Roman" w:cs="Times New Roman"/>
                <w:noProof/>
                <w:szCs w:val="20"/>
                <w:lang w:val="vi-VN"/>
              </w:rPr>
            </w:pPr>
          </w:p>
        </w:tc>
        <w:tc>
          <w:tcPr>
            <w:tcW w:w="1418" w:type="dxa"/>
            <w:tcBorders>
              <w:top w:val="single" w:sz="8" w:space="0" w:color="auto"/>
              <w:left w:val="nil"/>
              <w:bottom w:val="single" w:sz="8" w:space="0" w:color="auto"/>
              <w:right w:val="nil"/>
            </w:tcBorders>
          </w:tcPr>
          <w:p w14:paraId="2D42416C" w14:textId="38E12ACD" w:rsidR="00A45E89" w:rsidRPr="004D07F2" w:rsidRDefault="00A45E89" w:rsidP="0030635A">
            <w:pPr>
              <w:pStyle w:val="TabText"/>
              <w:spacing w:line="276" w:lineRule="auto"/>
              <w:rPr>
                <w:rFonts w:ascii="Times New Roman" w:hAnsi="Times New Roman" w:cs="Times New Roman"/>
                <w:noProof/>
                <w:szCs w:val="20"/>
                <w:lang w:val="vi-VN"/>
              </w:rPr>
            </w:pPr>
          </w:p>
        </w:tc>
        <w:tc>
          <w:tcPr>
            <w:tcW w:w="3953" w:type="dxa"/>
            <w:tcBorders>
              <w:top w:val="single" w:sz="8" w:space="0" w:color="auto"/>
              <w:left w:val="nil"/>
              <w:bottom w:val="single" w:sz="8" w:space="0" w:color="auto"/>
              <w:right w:val="nil"/>
            </w:tcBorders>
          </w:tcPr>
          <w:p w14:paraId="61D4A8B2" w14:textId="5C68BB2A" w:rsidR="00A45E89" w:rsidRPr="004D07F2" w:rsidRDefault="00A45E89" w:rsidP="0030635A">
            <w:pPr>
              <w:pStyle w:val="TabText"/>
              <w:spacing w:line="276" w:lineRule="auto"/>
              <w:rPr>
                <w:rFonts w:ascii="Times New Roman" w:hAnsi="Times New Roman" w:cs="Times New Roman"/>
                <w:noProof/>
                <w:szCs w:val="20"/>
                <w:lang w:val="vi-VN"/>
              </w:rPr>
            </w:pPr>
          </w:p>
        </w:tc>
        <w:tc>
          <w:tcPr>
            <w:tcW w:w="3119" w:type="dxa"/>
            <w:tcBorders>
              <w:top w:val="single" w:sz="8" w:space="0" w:color="auto"/>
              <w:left w:val="nil"/>
              <w:bottom w:val="single" w:sz="8" w:space="0" w:color="auto"/>
              <w:right w:val="nil"/>
            </w:tcBorders>
          </w:tcPr>
          <w:p w14:paraId="3658940C" w14:textId="68E60C0A" w:rsidR="00A45E89" w:rsidRPr="004D07F2" w:rsidRDefault="00A45E89" w:rsidP="0030635A">
            <w:pPr>
              <w:pStyle w:val="TabText"/>
              <w:spacing w:line="276" w:lineRule="auto"/>
              <w:rPr>
                <w:rFonts w:ascii="Times New Roman" w:hAnsi="Times New Roman" w:cs="Times New Roman"/>
                <w:noProof/>
                <w:szCs w:val="20"/>
                <w:lang w:val="vi-VN"/>
              </w:rPr>
            </w:pPr>
          </w:p>
        </w:tc>
      </w:tr>
      <w:tr w:rsidR="000E71F6" w:rsidRPr="004D07F2"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4D07F2" w:rsidRDefault="000E71F6" w:rsidP="0030635A">
            <w:pPr>
              <w:pStyle w:val="TabText"/>
              <w:spacing w:line="276" w:lineRule="auto"/>
              <w:rPr>
                <w:rFonts w:ascii="Times New Roman" w:hAnsi="Times New Roman" w:cs="Times New Roman"/>
                <w:noProof/>
                <w:szCs w:val="20"/>
                <w:lang w:val="vi-VN"/>
              </w:rPr>
            </w:pPr>
          </w:p>
        </w:tc>
        <w:tc>
          <w:tcPr>
            <w:tcW w:w="1418" w:type="dxa"/>
            <w:tcBorders>
              <w:top w:val="single" w:sz="8" w:space="0" w:color="auto"/>
              <w:left w:val="nil"/>
              <w:bottom w:val="single" w:sz="8" w:space="0" w:color="auto"/>
              <w:right w:val="nil"/>
            </w:tcBorders>
          </w:tcPr>
          <w:p w14:paraId="3819CFDE" w14:textId="5F2AAEE9" w:rsidR="000E71F6" w:rsidRPr="004D07F2" w:rsidRDefault="000E71F6" w:rsidP="0030635A">
            <w:pPr>
              <w:pStyle w:val="TabText"/>
              <w:spacing w:line="276" w:lineRule="auto"/>
              <w:rPr>
                <w:rFonts w:ascii="Times New Roman" w:hAnsi="Times New Roman" w:cs="Times New Roman"/>
                <w:noProof/>
                <w:szCs w:val="20"/>
                <w:lang w:val="vi-VN"/>
              </w:rPr>
            </w:pPr>
          </w:p>
        </w:tc>
        <w:tc>
          <w:tcPr>
            <w:tcW w:w="3953" w:type="dxa"/>
            <w:tcBorders>
              <w:top w:val="single" w:sz="8" w:space="0" w:color="auto"/>
              <w:left w:val="nil"/>
              <w:bottom w:val="single" w:sz="8" w:space="0" w:color="auto"/>
              <w:right w:val="nil"/>
            </w:tcBorders>
          </w:tcPr>
          <w:p w14:paraId="51483683" w14:textId="6E341586" w:rsidR="000E71F6" w:rsidRPr="004D07F2" w:rsidRDefault="000E71F6" w:rsidP="0030635A">
            <w:pPr>
              <w:pStyle w:val="TabText"/>
              <w:spacing w:line="276" w:lineRule="auto"/>
              <w:rPr>
                <w:rFonts w:ascii="Times New Roman" w:hAnsi="Times New Roman" w:cs="Times New Roman"/>
                <w:noProof/>
                <w:szCs w:val="20"/>
                <w:lang w:val="vi-VN"/>
              </w:rPr>
            </w:pPr>
          </w:p>
        </w:tc>
        <w:tc>
          <w:tcPr>
            <w:tcW w:w="3119" w:type="dxa"/>
            <w:tcBorders>
              <w:top w:val="single" w:sz="8" w:space="0" w:color="auto"/>
              <w:left w:val="nil"/>
              <w:bottom w:val="single" w:sz="8" w:space="0" w:color="auto"/>
              <w:right w:val="nil"/>
            </w:tcBorders>
          </w:tcPr>
          <w:p w14:paraId="5A6028A3" w14:textId="2B621E60" w:rsidR="000E71F6" w:rsidRPr="004D07F2" w:rsidRDefault="000E71F6" w:rsidP="0030635A">
            <w:pPr>
              <w:pStyle w:val="TabText"/>
              <w:spacing w:line="276" w:lineRule="auto"/>
              <w:rPr>
                <w:rFonts w:ascii="Times New Roman" w:hAnsi="Times New Roman" w:cs="Times New Roman"/>
                <w:noProof/>
                <w:szCs w:val="20"/>
                <w:lang w:val="vi-VN"/>
              </w:rPr>
            </w:pPr>
          </w:p>
        </w:tc>
      </w:tr>
      <w:tr w:rsidR="000D754A" w:rsidRPr="004D07F2"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Pr="004D07F2" w:rsidRDefault="000D754A" w:rsidP="0030635A">
            <w:pPr>
              <w:pStyle w:val="TabText"/>
              <w:spacing w:line="276" w:lineRule="auto"/>
              <w:rPr>
                <w:rFonts w:ascii="Times New Roman" w:hAnsi="Times New Roman" w:cs="Times New Roman"/>
                <w:noProof/>
                <w:szCs w:val="20"/>
                <w:lang w:val="vi-VN"/>
              </w:rPr>
            </w:pPr>
          </w:p>
        </w:tc>
        <w:tc>
          <w:tcPr>
            <w:tcW w:w="1418" w:type="dxa"/>
            <w:tcBorders>
              <w:top w:val="single" w:sz="8" w:space="0" w:color="auto"/>
              <w:left w:val="nil"/>
              <w:bottom w:val="single" w:sz="8" w:space="0" w:color="auto"/>
              <w:right w:val="nil"/>
            </w:tcBorders>
          </w:tcPr>
          <w:p w14:paraId="3B3CFBA3" w14:textId="7CCB1D4B" w:rsidR="000D754A" w:rsidRPr="004D07F2" w:rsidRDefault="000D754A" w:rsidP="0030635A">
            <w:pPr>
              <w:pStyle w:val="TabText"/>
              <w:spacing w:line="276" w:lineRule="auto"/>
              <w:rPr>
                <w:rFonts w:ascii="Times New Roman" w:hAnsi="Times New Roman" w:cs="Times New Roman"/>
                <w:noProof/>
                <w:szCs w:val="20"/>
                <w:lang w:val="vi-VN"/>
              </w:rPr>
            </w:pPr>
          </w:p>
        </w:tc>
        <w:tc>
          <w:tcPr>
            <w:tcW w:w="3953" w:type="dxa"/>
            <w:tcBorders>
              <w:top w:val="single" w:sz="8" w:space="0" w:color="auto"/>
              <w:left w:val="nil"/>
              <w:bottom w:val="single" w:sz="8" w:space="0" w:color="auto"/>
              <w:right w:val="nil"/>
            </w:tcBorders>
          </w:tcPr>
          <w:p w14:paraId="2D8E607A" w14:textId="3B3509F0" w:rsidR="000D754A" w:rsidRPr="004D07F2" w:rsidRDefault="000D754A" w:rsidP="0030635A">
            <w:pPr>
              <w:pStyle w:val="TabText"/>
              <w:spacing w:line="276" w:lineRule="auto"/>
              <w:rPr>
                <w:rFonts w:ascii="Times New Roman" w:hAnsi="Times New Roman" w:cs="Times New Roman"/>
                <w:noProof/>
                <w:szCs w:val="20"/>
                <w:lang w:val="vi-VN"/>
              </w:rPr>
            </w:pPr>
          </w:p>
        </w:tc>
        <w:tc>
          <w:tcPr>
            <w:tcW w:w="3119" w:type="dxa"/>
            <w:tcBorders>
              <w:top w:val="single" w:sz="8" w:space="0" w:color="auto"/>
              <w:left w:val="nil"/>
              <w:bottom w:val="single" w:sz="8" w:space="0" w:color="auto"/>
              <w:right w:val="nil"/>
            </w:tcBorders>
          </w:tcPr>
          <w:p w14:paraId="4A17EE01" w14:textId="24B47D3B" w:rsidR="000D754A" w:rsidRPr="004D07F2" w:rsidRDefault="000D754A" w:rsidP="0030635A">
            <w:pPr>
              <w:pStyle w:val="TabText"/>
              <w:spacing w:line="276" w:lineRule="auto"/>
              <w:rPr>
                <w:rFonts w:ascii="Times New Roman" w:hAnsi="Times New Roman" w:cs="Times New Roman"/>
                <w:noProof/>
                <w:szCs w:val="20"/>
                <w:lang w:val="vi-VN"/>
              </w:rPr>
            </w:pPr>
          </w:p>
        </w:tc>
      </w:tr>
      <w:tr w:rsidR="00BB5D51" w:rsidRPr="004D07F2"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Pr="004D07F2" w:rsidRDefault="00BB5D51" w:rsidP="0030635A">
            <w:pPr>
              <w:pStyle w:val="TabText"/>
              <w:spacing w:line="276" w:lineRule="auto"/>
              <w:rPr>
                <w:rFonts w:ascii="Times New Roman" w:hAnsi="Times New Roman" w:cs="Times New Roman"/>
                <w:noProof/>
                <w:szCs w:val="20"/>
                <w:lang w:val="vi-VN"/>
              </w:rPr>
            </w:pPr>
          </w:p>
        </w:tc>
        <w:tc>
          <w:tcPr>
            <w:tcW w:w="1418" w:type="dxa"/>
            <w:tcBorders>
              <w:top w:val="single" w:sz="8" w:space="0" w:color="auto"/>
              <w:left w:val="nil"/>
              <w:bottom w:val="single" w:sz="8" w:space="0" w:color="auto"/>
              <w:right w:val="nil"/>
            </w:tcBorders>
          </w:tcPr>
          <w:p w14:paraId="61206394" w14:textId="16C2A388" w:rsidR="00BB5D51" w:rsidRPr="004D07F2" w:rsidRDefault="00BB5D51" w:rsidP="0030635A">
            <w:pPr>
              <w:pStyle w:val="TabText"/>
              <w:spacing w:line="276" w:lineRule="auto"/>
              <w:rPr>
                <w:rFonts w:ascii="Times New Roman" w:hAnsi="Times New Roman" w:cs="Times New Roman"/>
                <w:noProof/>
                <w:szCs w:val="20"/>
                <w:lang w:val="vi-VN"/>
              </w:rPr>
            </w:pPr>
          </w:p>
        </w:tc>
        <w:tc>
          <w:tcPr>
            <w:tcW w:w="3953" w:type="dxa"/>
            <w:tcBorders>
              <w:top w:val="single" w:sz="8" w:space="0" w:color="auto"/>
              <w:left w:val="nil"/>
              <w:bottom w:val="single" w:sz="8" w:space="0" w:color="auto"/>
              <w:right w:val="nil"/>
            </w:tcBorders>
          </w:tcPr>
          <w:p w14:paraId="32991D54" w14:textId="58C4F39D" w:rsidR="00BB5D51" w:rsidRPr="004D07F2" w:rsidRDefault="00BB5D51" w:rsidP="0030635A">
            <w:pPr>
              <w:pStyle w:val="TabText"/>
              <w:tabs>
                <w:tab w:val="left" w:pos="2765"/>
              </w:tabs>
              <w:spacing w:line="276" w:lineRule="auto"/>
              <w:rPr>
                <w:rFonts w:ascii="Times New Roman" w:hAnsi="Times New Roman" w:cs="Times New Roman"/>
                <w:noProof/>
                <w:szCs w:val="20"/>
                <w:lang w:val="vi-VN"/>
              </w:rPr>
            </w:pPr>
          </w:p>
        </w:tc>
        <w:tc>
          <w:tcPr>
            <w:tcW w:w="3119" w:type="dxa"/>
            <w:tcBorders>
              <w:top w:val="single" w:sz="8" w:space="0" w:color="auto"/>
              <w:left w:val="nil"/>
              <w:bottom w:val="single" w:sz="8" w:space="0" w:color="auto"/>
              <w:right w:val="nil"/>
            </w:tcBorders>
          </w:tcPr>
          <w:p w14:paraId="3706DCF5" w14:textId="59D1981A" w:rsidR="00BB5D51" w:rsidRPr="004D07F2" w:rsidRDefault="00BB5D51" w:rsidP="0030635A">
            <w:pPr>
              <w:pStyle w:val="TabText"/>
              <w:spacing w:line="276" w:lineRule="auto"/>
              <w:rPr>
                <w:rFonts w:ascii="Times New Roman" w:hAnsi="Times New Roman" w:cs="Times New Roman"/>
                <w:noProof/>
                <w:szCs w:val="20"/>
                <w:lang w:val="vi-VN"/>
              </w:rPr>
            </w:pPr>
          </w:p>
        </w:tc>
      </w:tr>
    </w:tbl>
    <w:p w14:paraId="4EF6B20C" w14:textId="3B7287D3" w:rsidR="00AA4896" w:rsidRPr="004D07F2" w:rsidRDefault="00AA4896" w:rsidP="0030635A">
      <w:pPr>
        <w:spacing w:line="276" w:lineRule="auto"/>
        <w:rPr>
          <w:rFonts w:ascii="Times New Roman" w:hAnsi="Times New Roman" w:cs="Times New Roman"/>
          <w:b/>
          <w:noProof/>
          <w:szCs w:val="20"/>
          <w:lang w:val="vi-VN"/>
        </w:rPr>
      </w:pPr>
    </w:p>
    <w:p w14:paraId="691943E8" w14:textId="77777777" w:rsidR="00187ABE" w:rsidRPr="004D07F2" w:rsidRDefault="00187ABE" w:rsidP="0030635A">
      <w:pPr>
        <w:spacing w:line="276" w:lineRule="auto"/>
        <w:rPr>
          <w:rFonts w:ascii="Times New Roman" w:hAnsi="Times New Roman" w:cs="Times New Roman"/>
          <w:b/>
          <w:bCs/>
          <w:noProof/>
          <w:szCs w:val="20"/>
          <w:lang w:val="vi-VN"/>
        </w:rPr>
      </w:pPr>
      <w:r w:rsidRPr="004D07F2">
        <w:rPr>
          <w:rFonts w:ascii="Times New Roman" w:hAnsi="Times New Roman" w:cs="Times New Roman"/>
          <w:b/>
          <w:bCs/>
          <w:noProof/>
          <w:szCs w:val="20"/>
          <w:lang w:val="vi-VN"/>
        </w:rPr>
        <w:t>Copyright</w:t>
      </w:r>
    </w:p>
    <w:p w14:paraId="094F1B6A" w14:textId="63890465" w:rsidR="00187ABE" w:rsidRPr="004D07F2" w:rsidRDefault="00187ABE" w:rsidP="0030635A">
      <w:pPr>
        <w:spacing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 xml:space="preserve">© </w:t>
      </w:r>
      <w:r w:rsidR="005273AC" w:rsidRPr="004D07F2">
        <w:rPr>
          <w:rFonts w:ascii="Times New Roman" w:hAnsi="Times New Roman" w:cs="Times New Roman"/>
          <w:noProof/>
          <w:szCs w:val="20"/>
          <w:lang w:val="vi-VN"/>
        </w:rPr>
        <w:t>OpenWay Asia</w:t>
      </w:r>
      <w:r w:rsidRPr="004D07F2">
        <w:rPr>
          <w:rFonts w:ascii="Times New Roman" w:hAnsi="Times New Roman" w:cs="Times New Roman"/>
          <w:noProof/>
          <w:szCs w:val="20"/>
          <w:lang w:val="vi-VN"/>
        </w:rPr>
        <w:t xml:space="preserve"> Limited </w:t>
      </w:r>
      <w:r w:rsidR="00DC12FC" w:rsidRPr="004D07F2">
        <w:rPr>
          <w:rFonts w:ascii="Times New Roman" w:hAnsi="Times New Roman" w:cs="Times New Roman"/>
          <w:noProof/>
          <w:szCs w:val="20"/>
          <w:lang w:val="vi-VN"/>
        </w:rPr>
        <w:fldChar w:fldCharType="begin"/>
      </w:r>
      <w:r w:rsidRPr="004D07F2">
        <w:rPr>
          <w:rFonts w:ascii="Times New Roman" w:hAnsi="Times New Roman" w:cs="Times New Roman"/>
          <w:noProof/>
          <w:szCs w:val="20"/>
          <w:lang w:val="vi-VN"/>
        </w:rPr>
        <w:instrText xml:space="preserve"> DATE  \@ "YYYY"  \* MERGEFORMAT </w:instrText>
      </w:r>
      <w:r w:rsidR="00DC12FC" w:rsidRPr="004D07F2">
        <w:rPr>
          <w:rFonts w:ascii="Times New Roman" w:hAnsi="Times New Roman" w:cs="Times New Roman"/>
          <w:noProof/>
          <w:szCs w:val="20"/>
          <w:lang w:val="vi-VN"/>
        </w:rPr>
        <w:fldChar w:fldCharType="separate"/>
      </w:r>
      <w:r w:rsidR="00446029">
        <w:rPr>
          <w:rFonts w:ascii="Times New Roman" w:hAnsi="Times New Roman" w:cs="Times New Roman"/>
          <w:noProof/>
          <w:szCs w:val="20"/>
          <w:lang w:val="vi-VN"/>
        </w:rPr>
        <w:t>2021</w:t>
      </w:r>
      <w:r w:rsidR="00DC12FC" w:rsidRPr="004D07F2">
        <w:rPr>
          <w:rFonts w:ascii="Times New Roman" w:hAnsi="Times New Roman" w:cs="Times New Roman"/>
          <w:noProof/>
          <w:szCs w:val="20"/>
          <w:lang w:val="vi-VN"/>
        </w:rPr>
        <w:fldChar w:fldCharType="end"/>
      </w:r>
      <w:r w:rsidRPr="004D07F2">
        <w:rPr>
          <w:rFonts w:ascii="Times New Roman" w:hAnsi="Times New Roman" w:cs="Times New Roman"/>
          <w:noProof/>
          <w:szCs w:val="20"/>
          <w:lang w:val="vi-VN"/>
        </w:rPr>
        <w:t>. All rights reserved.</w:t>
      </w:r>
      <w:r w:rsidRPr="004D07F2">
        <w:rPr>
          <w:rFonts w:ascii="Times New Roman" w:hAnsi="Times New Roman" w:cs="Times New Roman"/>
          <w:noProof/>
          <w:szCs w:val="20"/>
          <w:lang w:val="vi-VN"/>
        </w:rPr>
        <w:tab/>
      </w:r>
    </w:p>
    <w:p w14:paraId="3ADB55D9" w14:textId="02895FBD" w:rsidR="00187ABE" w:rsidRPr="004D07F2" w:rsidRDefault="00187ABE" w:rsidP="0030635A">
      <w:p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vi-VN"/>
        </w:rPr>
        <w:t xml:space="preserve">The Copyright of this complete document and every part it belongs to </w:t>
      </w:r>
      <w:r w:rsidR="005273AC" w:rsidRPr="004D07F2">
        <w:rPr>
          <w:rFonts w:ascii="Times New Roman" w:hAnsi="Times New Roman" w:cs="Times New Roman"/>
          <w:noProof/>
          <w:szCs w:val="20"/>
          <w:lang w:val="vi-VN"/>
        </w:rPr>
        <w:t>OpenWay Asia</w:t>
      </w:r>
      <w:r w:rsidRPr="004D07F2">
        <w:rPr>
          <w:rFonts w:ascii="Times New Roman" w:hAnsi="Times New Roman" w:cs="Times New Roman"/>
          <w:noProof/>
          <w:szCs w:val="20"/>
          <w:lang w:val="vi-VN"/>
        </w:rPr>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4D07F2" w:rsidRDefault="00187ABE" w:rsidP="0030635A">
      <w:pPr>
        <w:spacing w:line="276" w:lineRule="auto"/>
        <w:rPr>
          <w:rFonts w:ascii="Times New Roman" w:hAnsi="Times New Roman" w:cs="Times New Roman"/>
          <w:b/>
          <w:bCs/>
          <w:noProof/>
          <w:szCs w:val="20"/>
          <w:lang w:val="vi-VN"/>
        </w:rPr>
      </w:pPr>
      <w:r w:rsidRPr="004D07F2">
        <w:rPr>
          <w:rFonts w:ascii="Times New Roman" w:hAnsi="Times New Roman" w:cs="Times New Roman"/>
          <w:b/>
          <w:bCs/>
          <w:noProof/>
          <w:szCs w:val="20"/>
          <w:lang w:val="vi-VN"/>
        </w:rPr>
        <w:t>Disclaimer</w:t>
      </w:r>
    </w:p>
    <w:p w14:paraId="461954D2" w14:textId="6758700B" w:rsidR="00187ABE" w:rsidRPr="004D07F2" w:rsidRDefault="00187ABE" w:rsidP="0030635A">
      <w:p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vi-VN"/>
        </w:rPr>
        <w:t xml:space="preserve">This document and the </w:t>
      </w:r>
      <w:r w:rsidR="005273AC" w:rsidRPr="004D07F2">
        <w:rPr>
          <w:rFonts w:ascii="Times New Roman" w:hAnsi="Times New Roman" w:cs="Times New Roman"/>
          <w:noProof/>
          <w:szCs w:val="20"/>
          <w:lang w:val="vi-VN"/>
        </w:rPr>
        <w:t>OpenWay Asia</w:t>
      </w:r>
      <w:r w:rsidRPr="004D07F2">
        <w:rPr>
          <w:rFonts w:ascii="Times New Roman" w:hAnsi="Times New Roman" w:cs="Times New Roman"/>
          <w:noProof/>
          <w:szCs w:val="20"/>
          <w:lang w:val="vi-VN"/>
        </w:rPr>
        <w:t xml:space="preserve"> software it describes are furnished by </w:t>
      </w:r>
      <w:r w:rsidR="005273AC" w:rsidRPr="004D07F2">
        <w:rPr>
          <w:rFonts w:ascii="Times New Roman" w:hAnsi="Times New Roman" w:cs="Times New Roman"/>
          <w:noProof/>
          <w:szCs w:val="20"/>
          <w:lang w:val="vi-VN"/>
        </w:rPr>
        <w:t>OpenWay Asia</w:t>
      </w:r>
      <w:r w:rsidRPr="004D07F2">
        <w:rPr>
          <w:rFonts w:ascii="Times New Roman" w:hAnsi="Times New Roman" w:cs="Times New Roman"/>
          <w:noProof/>
          <w:szCs w:val="20"/>
          <w:lang w:val="vi-VN"/>
        </w:rPr>
        <w:t xml:space="preserve"> Limited under a Software Licensing Agreement, Consultancy Agreement, Variation Request or Confidentiality Agreement, and may be used or copied only in accordance with the terms of such Agreement. Neither this document nor the </w:t>
      </w:r>
      <w:r w:rsidR="005273AC" w:rsidRPr="004D07F2">
        <w:rPr>
          <w:rFonts w:ascii="Times New Roman" w:hAnsi="Times New Roman" w:cs="Times New Roman"/>
          <w:noProof/>
          <w:szCs w:val="20"/>
          <w:lang w:val="vi-VN"/>
        </w:rPr>
        <w:t>OpenWay Asia</w:t>
      </w:r>
      <w:r w:rsidRPr="004D07F2">
        <w:rPr>
          <w:rFonts w:ascii="Times New Roman" w:hAnsi="Times New Roman" w:cs="Times New Roman"/>
          <w:noProof/>
          <w:szCs w:val="20"/>
          <w:lang w:val="vi-VN"/>
        </w:rPr>
        <w:t xml:space="preserve"> software it describes may be used, sold, transferred, copied, translated, </w:t>
      </w:r>
      <w:r w:rsidR="00636230" w:rsidRPr="004D07F2">
        <w:rPr>
          <w:rFonts w:ascii="Times New Roman" w:hAnsi="Times New Roman" w:cs="Times New Roman"/>
          <w:noProof/>
          <w:szCs w:val="20"/>
          <w:lang w:val="vi-VN"/>
        </w:rPr>
        <w:t>reproduced,</w:t>
      </w:r>
      <w:r w:rsidRPr="004D07F2">
        <w:rPr>
          <w:rFonts w:ascii="Times New Roman" w:hAnsi="Times New Roman" w:cs="Times New Roman"/>
          <w:noProof/>
          <w:szCs w:val="20"/>
          <w:lang w:val="vi-VN"/>
        </w:rPr>
        <w:t xml:space="preserve"> or transmitted in any form or by any means, electronic or mechanical, for any purpose, in whole or in part, other than in accordance with the terms of such Agreement, or otherwise without prior written consent of </w:t>
      </w:r>
      <w:r w:rsidR="005273AC" w:rsidRPr="004D07F2">
        <w:rPr>
          <w:rFonts w:ascii="Times New Roman" w:hAnsi="Times New Roman" w:cs="Times New Roman"/>
          <w:noProof/>
          <w:szCs w:val="20"/>
          <w:lang w:val="vi-VN"/>
        </w:rPr>
        <w:t>OpenWay Asia</w:t>
      </w:r>
      <w:r w:rsidRPr="004D07F2">
        <w:rPr>
          <w:rFonts w:ascii="Times New Roman" w:hAnsi="Times New Roman" w:cs="Times New Roman"/>
          <w:noProof/>
          <w:szCs w:val="20"/>
          <w:lang w:val="vi-VN"/>
        </w:rPr>
        <w:t xml:space="preserve"> Limited.  </w:t>
      </w:r>
    </w:p>
    <w:p w14:paraId="54D7CB90" w14:textId="3EE5FCC0" w:rsidR="00187ABE" w:rsidRPr="004D07F2" w:rsidRDefault="00187ABE" w:rsidP="0030635A">
      <w:p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vi-VN"/>
        </w:rPr>
        <w:t xml:space="preserve">This document describes a generic product or service and should be read in conjunction with other documents relevant to the configuration of any specific system. The licensee of OpenWay software or user of </w:t>
      </w:r>
      <w:r w:rsidR="005273AC" w:rsidRPr="004D07F2">
        <w:rPr>
          <w:rFonts w:ascii="Times New Roman" w:hAnsi="Times New Roman" w:cs="Times New Roman"/>
          <w:noProof/>
          <w:szCs w:val="20"/>
          <w:lang w:val="vi-VN"/>
        </w:rPr>
        <w:t>OpenWay Asia</w:t>
      </w:r>
      <w:r w:rsidRPr="004D07F2">
        <w:rPr>
          <w:rFonts w:ascii="Times New Roman" w:hAnsi="Times New Roman" w:cs="Times New Roman"/>
          <w:noProof/>
          <w:szCs w:val="20"/>
          <w:lang w:val="vi-VN"/>
        </w:rPr>
        <w:t xml:space="preserve"> services is responsible for ensuring that the product or service described herein meets its own requirements</w:t>
      </w:r>
      <w:r w:rsidR="00636230" w:rsidRPr="004D07F2">
        <w:rPr>
          <w:rFonts w:ascii="Times New Roman" w:hAnsi="Times New Roman" w:cs="Times New Roman"/>
          <w:noProof/>
          <w:szCs w:val="20"/>
          <w:lang w:val="vi-VN"/>
        </w:rPr>
        <w:t>.</w:t>
      </w:r>
    </w:p>
    <w:p w14:paraId="75A933E4" w14:textId="77777777" w:rsidR="00187ABE" w:rsidRPr="004D07F2" w:rsidRDefault="00187ABE" w:rsidP="0030635A">
      <w:pPr>
        <w:spacing w:line="276" w:lineRule="auto"/>
        <w:rPr>
          <w:rFonts w:ascii="Times New Roman" w:hAnsi="Times New Roman" w:cs="Times New Roman"/>
          <w:b/>
          <w:bCs/>
          <w:noProof/>
          <w:szCs w:val="20"/>
          <w:lang w:val="vi-VN"/>
        </w:rPr>
      </w:pPr>
      <w:r w:rsidRPr="004D07F2">
        <w:rPr>
          <w:rFonts w:ascii="Times New Roman" w:hAnsi="Times New Roman" w:cs="Times New Roman"/>
          <w:b/>
          <w:bCs/>
          <w:noProof/>
          <w:szCs w:val="20"/>
          <w:lang w:val="vi-VN"/>
        </w:rPr>
        <w:t>Confidentiality</w:t>
      </w:r>
    </w:p>
    <w:p w14:paraId="7738B733" w14:textId="211605FF" w:rsidR="00187ABE" w:rsidRPr="004D07F2" w:rsidRDefault="00187ABE" w:rsidP="0030635A">
      <w:p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vi-VN"/>
        </w:rPr>
        <w:t xml:space="preserve">The information contained in this Document is the property of </w:t>
      </w:r>
      <w:r w:rsidR="005273AC" w:rsidRPr="004D07F2">
        <w:rPr>
          <w:rFonts w:ascii="Times New Roman" w:hAnsi="Times New Roman" w:cs="Times New Roman"/>
          <w:noProof/>
          <w:szCs w:val="20"/>
          <w:lang w:val="vi-VN"/>
        </w:rPr>
        <w:t>OpenWay Asia</w:t>
      </w:r>
      <w:r w:rsidRPr="004D07F2">
        <w:rPr>
          <w:rFonts w:ascii="Times New Roman" w:hAnsi="Times New Roman" w:cs="Times New Roman"/>
          <w:noProof/>
          <w:szCs w:val="20"/>
          <w:lang w:val="vi-VN"/>
        </w:rPr>
        <w:t xml:space="preserve"> Ltd and contains CONFIDENTIAL information that is produced solely for the benefit of the receiving party named on the front page of this document</w:t>
      </w:r>
      <w:r w:rsidR="00DC12FC" w:rsidRPr="004D07F2">
        <w:rPr>
          <w:rFonts w:ascii="Times New Roman" w:hAnsi="Times New Roman" w:cs="Times New Roman"/>
          <w:noProof/>
          <w:szCs w:val="20"/>
          <w:lang w:val="vi-VN"/>
        </w:rPr>
        <w:fldChar w:fldCharType="begin"/>
      </w:r>
      <w:r w:rsidRPr="004D07F2">
        <w:rPr>
          <w:rFonts w:ascii="Times New Roman" w:hAnsi="Times New Roman" w:cs="Times New Roman"/>
          <w:noProof/>
          <w:szCs w:val="20"/>
          <w:lang w:val="vi-VN"/>
        </w:rPr>
        <w:instrText xml:space="preserve"> ASK  client " "  \* MERGEFORMAT </w:instrText>
      </w:r>
      <w:r w:rsidR="00DC12FC" w:rsidRPr="004D07F2">
        <w:rPr>
          <w:rFonts w:ascii="Times New Roman" w:hAnsi="Times New Roman" w:cs="Times New Roman"/>
          <w:noProof/>
          <w:szCs w:val="20"/>
          <w:lang w:val="vi-VN"/>
        </w:rPr>
        <w:fldChar w:fldCharType="end"/>
      </w:r>
      <w:r w:rsidRPr="004D07F2">
        <w:rPr>
          <w:rFonts w:ascii="Times New Roman" w:hAnsi="Times New Roman" w:cs="Times New Roman"/>
          <w:noProof/>
          <w:szCs w:val="20"/>
          <w:lang w:val="vi-VN"/>
        </w:rPr>
        <w:t xml:space="preserve">.  The recipient should keep this document and all its information confidential. On no account should this document, in whole or in part, be used, sold, transferred, copied, translated, </w:t>
      </w:r>
      <w:r w:rsidR="00636230" w:rsidRPr="004D07F2">
        <w:rPr>
          <w:rFonts w:ascii="Times New Roman" w:hAnsi="Times New Roman" w:cs="Times New Roman"/>
          <w:noProof/>
          <w:szCs w:val="20"/>
          <w:lang w:val="vi-VN"/>
        </w:rPr>
        <w:t>reproduced,</w:t>
      </w:r>
      <w:r w:rsidRPr="004D07F2">
        <w:rPr>
          <w:rFonts w:ascii="Times New Roman" w:hAnsi="Times New Roman" w:cs="Times New Roman"/>
          <w:noProof/>
          <w:szCs w:val="20"/>
          <w:lang w:val="vi-VN"/>
        </w:rPr>
        <w:t xml:space="preserve"> or transmitted in any form or by any means, electronic or mechanical, or disclosed or disseminated to any third party, without the express written permission of </w:t>
      </w:r>
      <w:r w:rsidR="005273AC" w:rsidRPr="004D07F2">
        <w:rPr>
          <w:rFonts w:ascii="Times New Roman" w:hAnsi="Times New Roman" w:cs="Times New Roman"/>
          <w:noProof/>
          <w:szCs w:val="20"/>
          <w:lang w:val="vi-VN"/>
        </w:rPr>
        <w:t>OpenWay Asia</w:t>
      </w:r>
      <w:r w:rsidRPr="004D07F2">
        <w:rPr>
          <w:rFonts w:ascii="Times New Roman" w:hAnsi="Times New Roman" w:cs="Times New Roman"/>
          <w:noProof/>
          <w:szCs w:val="20"/>
          <w:lang w:val="vi-VN"/>
        </w:rPr>
        <w:t xml:space="preserve"> Ltd.</w:t>
      </w:r>
    </w:p>
    <w:p w14:paraId="01BAC7B1" w14:textId="71EE0A96" w:rsidR="00AA4896" w:rsidRPr="004D07F2" w:rsidRDefault="00EB3E62" w:rsidP="0030635A">
      <w:pPr>
        <w:pStyle w:val="Heading1Numbered"/>
        <w:spacing w:line="276" w:lineRule="auto"/>
        <w:rPr>
          <w:rFonts w:ascii="Times New Roman" w:hAnsi="Times New Roman"/>
          <w:noProof/>
          <w:sz w:val="20"/>
          <w:szCs w:val="20"/>
          <w:lang w:val="vi-VN"/>
        </w:rPr>
      </w:pPr>
      <w:bookmarkStart w:id="4" w:name="_Toc355640568"/>
      <w:bookmarkStart w:id="5" w:name="_Toc375807281"/>
      <w:bookmarkStart w:id="6" w:name="_Toc67256602"/>
      <w:r w:rsidRPr="004D07F2">
        <w:rPr>
          <w:rFonts w:ascii="Times New Roman" w:hAnsi="Times New Roman"/>
          <w:noProof/>
          <w:sz w:val="20"/>
          <w:szCs w:val="20"/>
          <w:lang w:val="vi-VN"/>
        </w:rPr>
        <w:lastRenderedPageBreak/>
        <w:t>Introduction</w:t>
      </w:r>
      <w:bookmarkEnd w:id="4"/>
      <w:bookmarkEnd w:id="5"/>
      <w:bookmarkEnd w:id="6"/>
    </w:p>
    <w:p w14:paraId="6EEB403B" w14:textId="77777777" w:rsidR="002F7D0F" w:rsidRPr="004D07F2" w:rsidRDefault="002F7D0F" w:rsidP="0030635A">
      <w:pPr>
        <w:pStyle w:val="Heading2Numbered"/>
        <w:spacing w:line="276" w:lineRule="auto"/>
        <w:rPr>
          <w:rFonts w:ascii="Times New Roman" w:hAnsi="Times New Roman"/>
          <w:noProof/>
          <w:sz w:val="20"/>
          <w:szCs w:val="20"/>
          <w:lang w:val="vi-VN"/>
        </w:rPr>
      </w:pPr>
      <w:bookmarkStart w:id="7" w:name="_Toc519181116"/>
      <w:bookmarkStart w:id="8" w:name="_Toc67256603"/>
      <w:r w:rsidRPr="004D07F2">
        <w:rPr>
          <w:rFonts w:ascii="Times New Roman" w:hAnsi="Times New Roman"/>
          <w:noProof/>
          <w:sz w:val="20"/>
          <w:szCs w:val="20"/>
          <w:lang w:val="vi-VN"/>
        </w:rPr>
        <w:t>Notations</w:t>
      </w:r>
      <w:bookmarkEnd w:id="7"/>
      <w:bookmarkEnd w:id="8"/>
    </w:p>
    <w:p w14:paraId="520C13BD" w14:textId="77777777" w:rsidR="002F7D0F" w:rsidRPr="004D07F2" w:rsidRDefault="002F7D0F" w:rsidP="0030635A">
      <w:pPr>
        <w:spacing w:line="276" w:lineRule="auto"/>
        <w:rPr>
          <w:rFonts w:ascii="Times New Roman" w:hAnsi="Times New Roman" w:cs="Times New Roman"/>
          <w:strike/>
          <w:noProof/>
          <w:szCs w:val="20"/>
          <w:lang w:val="vi-VN"/>
        </w:rPr>
      </w:pPr>
      <w:r w:rsidRPr="004D07F2">
        <w:rPr>
          <w:rFonts w:ascii="Times New Roman" w:hAnsi="Times New Roman" w:cs="Times New Roman"/>
          <w:noProof/>
          <w:szCs w:val="20"/>
          <w:lang w:val="vi-VN"/>
        </w:rPr>
        <w:t>Notations used in this document are listed in the table below.</w:t>
      </w:r>
    </w:p>
    <w:p w14:paraId="345E20B0" w14:textId="77777777" w:rsidR="002F7D0F" w:rsidRPr="004D07F2" w:rsidRDefault="002F7D0F" w:rsidP="0030635A">
      <w:pPr>
        <w:spacing w:line="276" w:lineRule="auto"/>
        <w:rPr>
          <w:rFonts w:ascii="Times New Roman" w:hAnsi="Times New Roman" w:cs="Times New Roman"/>
          <w:b/>
          <w:i/>
          <w:noProof/>
          <w:szCs w:val="20"/>
          <w:lang w:val="vi-VN"/>
        </w:rPr>
      </w:pPr>
      <w:r w:rsidRPr="004D07F2">
        <w:rPr>
          <w:rFonts w:ascii="Times New Roman" w:hAnsi="Times New Roman" w:cs="Times New Roman"/>
          <w:b/>
          <w:i/>
          <w:noProof/>
          <w:szCs w:val="20"/>
          <w:lang w:val="vi-VN"/>
        </w:rPr>
        <w:t xml:space="preserve">Table </w:t>
      </w:r>
      <w:r w:rsidRPr="004D07F2">
        <w:rPr>
          <w:rFonts w:ascii="Times New Roman" w:hAnsi="Times New Roman" w:cs="Times New Roman"/>
          <w:b/>
          <w:i/>
          <w:noProof/>
          <w:szCs w:val="20"/>
          <w:lang w:val="vi-VN"/>
        </w:rPr>
        <w:fldChar w:fldCharType="begin"/>
      </w:r>
      <w:r w:rsidRPr="004D07F2">
        <w:rPr>
          <w:rFonts w:ascii="Times New Roman" w:hAnsi="Times New Roman" w:cs="Times New Roman"/>
          <w:b/>
          <w:i/>
          <w:noProof/>
          <w:szCs w:val="20"/>
          <w:lang w:val="vi-VN"/>
        </w:rPr>
        <w:instrText xml:space="preserve"> SEQ Таблица \* ARABIC </w:instrText>
      </w:r>
      <w:r w:rsidRPr="004D07F2">
        <w:rPr>
          <w:rFonts w:ascii="Times New Roman" w:hAnsi="Times New Roman" w:cs="Times New Roman"/>
          <w:b/>
          <w:i/>
          <w:noProof/>
          <w:szCs w:val="20"/>
          <w:lang w:val="vi-VN"/>
        </w:rPr>
        <w:fldChar w:fldCharType="separate"/>
      </w:r>
      <w:r w:rsidRPr="004D07F2">
        <w:rPr>
          <w:rFonts w:ascii="Times New Roman" w:hAnsi="Times New Roman" w:cs="Times New Roman"/>
          <w:b/>
          <w:i/>
          <w:noProof/>
          <w:szCs w:val="20"/>
          <w:lang w:val="vi-VN"/>
        </w:rPr>
        <w:t>1</w:t>
      </w:r>
      <w:r w:rsidRPr="004D07F2">
        <w:rPr>
          <w:rFonts w:ascii="Times New Roman" w:hAnsi="Times New Roman" w:cs="Times New Roman"/>
          <w:b/>
          <w:i/>
          <w:noProof/>
          <w:szCs w:val="20"/>
          <w:lang w:val="vi-VN"/>
        </w:rPr>
        <w:fldChar w:fldCharType="end"/>
      </w:r>
      <w:r w:rsidRPr="004D07F2">
        <w:rPr>
          <w:rFonts w:ascii="Times New Roman" w:hAnsi="Times New Roman" w:cs="Times New Roman"/>
          <w:b/>
          <w:i/>
          <w:noProof/>
          <w:szCs w:val="20"/>
          <w:lang w:val="vi-VN"/>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4D07F2"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4D07F2" w:rsidRDefault="002F7D0F" w:rsidP="0030635A">
            <w:pPr>
              <w:pStyle w:val="TableHeading"/>
              <w:spacing w:line="276" w:lineRule="auto"/>
              <w:rPr>
                <w:rFonts w:ascii="Times New Roman" w:hAnsi="Times New Roman" w:cs="Times New Roman"/>
                <w:noProof/>
                <w:sz w:val="20"/>
                <w:szCs w:val="20"/>
                <w:lang w:val="vi-VN"/>
              </w:rPr>
            </w:pPr>
            <w:r w:rsidRPr="004D07F2">
              <w:rPr>
                <w:rFonts w:ascii="Times New Roman" w:hAnsi="Times New Roman" w:cs="Times New Roman"/>
                <w:noProof/>
                <w:sz w:val="20"/>
                <w:szCs w:val="20"/>
                <w:lang w:val="vi-VN"/>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4D07F2" w:rsidRDefault="002F7D0F" w:rsidP="0030635A">
            <w:pPr>
              <w:pStyle w:val="TableHeading"/>
              <w:spacing w:line="276" w:lineRule="auto"/>
              <w:rPr>
                <w:rFonts w:ascii="Times New Roman" w:hAnsi="Times New Roman" w:cs="Times New Roman"/>
                <w:noProof/>
                <w:sz w:val="20"/>
                <w:szCs w:val="20"/>
                <w:lang w:val="vi-VN"/>
              </w:rPr>
            </w:pPr>
            <w:r w:rsidRPr="004D07F2">
              <w:rPr>
                <w:rFonts w:ascii="Times New Roman" w:hAnsi="Times New Roman" w:cs="Times New Roman"/>
                <w:noProof/>
                <w:sz w:val="20"/>
                <w:szCs w:val="20"/>
                <w:lang w:val="vi-VN"/>
              </w:rPr>
              <w:t>Description</w:t>
            </w:r>
          </w:p>
        </w:tc>
      </w:tr>
      <w:tr w:rsidR="002F7D0F" w:rsidRPr="004D07F2"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7478028C" w:rsidR="002F7D0F" w:rsidRPr="004D07F2" w:rsidRDefault="002F7D0F" w:rsidP="0030635A">
            <w:pPr>
              <w:pStyle w:val="TabText"/>
              <w:spacing w:line="276" w:lineRule="auto"/>
              <w:rPr>
                <w:rFonts w:ascii="Times New Roman" w:hAnsi="Times New Roman" w:cs="Times New Roman"/>
                <w:noProof/>
                <w:szCs w:val="20"/>
                <w:lang w:val="vi-VN"/>
              </w:rPr>
            </w:pPr>
          </w:p>
        </w:tc>
        <w:tc>
          <w:tcPr>
            <w:tcW w:w="8080" w:type="dxa"/>
            <w:tcBorders>
              <w:top w:val="single" w:sz="8" w:space="0" w:color="auto"/>
              <w:left w:val="nil"/>
              <w:bottom w:val="single" w:sz="8" w:space="0" w:color="auto"/>
              <w:right w:val="nil"/>
            </w:tcBorders>
          </w:tcPr>
          <w:p w14:paraId="76140209" w14:textId="327603AE" w:rsidR="002F7D0F" w:rsidRPr="004D07F2" w:rsidRDefault="002F7D0F" w:rsidP="0030635A">
            <w:pPr>
              <w:pStyle w:val="TabText"/>
              <w:spacing w:line="276" w:lineRule="auto"/>
              <w:rPr>
                <w:rFonts w:ascii="Times New Roman" w:hAnsi="Times New Roman" w:cs="Times New Roman"/>
                <w:noProof/>
                <w:szCs w:val="20"/>
                <w:lang w:val="vi-VN"/>
              </w:rPr>
            </w:pPr>
          </w:p>
        </w:tc>
      </w:tr>
      <w:tr w:rsidR="002F7D0F" w:rsidRPr="004D07F2"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0C400E6C" w:rsidR="002F7D0F" w:rsidRPr="004D07F2" w:rsidRDefault="002F7D0F" w:rsidP="0030635A">
            <w:pPr>
              <w:pStyle w:val="TabText"/>
              <w:spacing w:line="276" w:lineRule="auto"/>
              <w:rPr>
                <w:rFonts w:ascii="Times New Roman" w:hAnsi="Times New Roman" w:cs="Times New Roman"/>
                <w:noProof/>
                <w:szCs w:val="20"/>
                <w:lang w:val="vi-VN"/>
              </w:rPr>
            </w:pPr>
          </w:p>
        </w:tc>
        <w:tc>
          <w:tcPr>
            <w:tcW w:w="8080" w:type="dxa"/>
            <w:tcBorders>
              <w:top w:val="single" w:sz="8" w:space="0" w:color="auto"/>
              <w:left w:val="nil"/>
              <w:bottom w:val="single" w:sz="8" w:space="0" w:color="auto"/>
              <w:right w:val="nil"/>
            </w:tcBorders>
          </w:tcPr>
          <w:p w14:paraId="2196B812" w14:textId="3B06BAFB" w:rsidR="002F7D0F" w:rsidRPr="004D07F2" w:rsidRDefault="002F7D0F" w:rsidP="0030635A">
            <w:pPr>
              <w:pStyle w:val="TabText"/>
              <w:spacing w:line="276" w:lineRule="auto"/>
              <w:rPr>
                <w:rFonts w:ascii="Times New Roman" w:hAnsi="Times New Roman" w:cs="Times New Roman"/>
                <w:noProof/>
                <w:szCs w:val="20"/>
                <w:lang w:val="vi-VN"/>
              </w:rPr>
            </w:pPr>
          </w:p>
        </w:tc>
      </w:tr>
      <w:tr w:rsidR="002F7D0F" w:rsidRPr="004D07F2"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180CD8B7" w:rsidR="002F7D0F" w:rsidRPr="004D07F2" w:rsidRDefault="002F7D0F" w:rsidP="0030635A">
            <w:pPr>
              <w:pStyle w:val="TabText"/>
              <w:spacing w:line="276" w:lineRule="auto"/>
              <w:rPr>
                <w:rFonts w:ascii="Times New Roman" w:hAnsi="Times New Roman" w:cs="Times New Roman"/>
                <w:noProof/>
                <w:szCs w:val="20"/>
                <w:lang w:val="vi-VN"/>
              </w:rPr>
            </w:pPr>
          </w:p>
        </w:tc>
        <w:tc>
          <w:tcPr>
            <w:tcW w:w="8080" w:type="dxa"/>
            <w:tcBorders>
              <w:top w:val="single" w:sz="8" w:space="0" w:color="auto"/>
              <w:left w:val="nil"/>
              <w:bottom w:val="single" w:sz="8" w:space="0" w:color="auto"/>
              <w:right w:val="nil"/>
            </w:tcBorders>
          </w:tcPr>
          <w:p w14:paraId="2D5BBA13" w14:textId="1075F38B" w:rsidR="002F7D0F" w:rsidRPr="004D07F2" w:rsidRDefault="002F7D0F" w:rsidP="0030635A">
            <w:pPr>
              <w:pStyle w:val="TabText"/>
              <w:spacing w:line="276" w:lineRule="auto"/>
              <w:rPr>
                <w:rFonts w:ascii="Times New Roman" w:hAnsi="Times New Roman" w:cs="Times New Roman"/>
                <w:noProof/>
                <w:szCs w:val="20"/>
                <w:lang w:val="vi-VN"/>
              </w:rPr>
            </w:pPr>
          </w:p>
        </w:tc>
      </w:tr>
      <w:tr w:rsidR="002F7D0F" w:rsidRPr="004D07F2"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7539A929" w:rsidR="002F7D0F" w:rsidRPr="004D07F2" w:rsidRDefault="002F7D0F" w:rsidP="0030635A">
            <w:pPr>
              <w:pStyle w:val="TabText"/>
              <w:spacing w:line="276" w:lineRule="auto"/>
              <w:rPr>
                <w:rFonts w:ascii="Times New Roman" w:hAnsi="Times New Roman" w:cs="Times New Roman"/>
                <w:noProof/>
                <w:szCs w:val="20"/>
                <w:lang w:val="vi-VN"/>
              </w:rPr>
            </w:pPr>
          </w:p>
        </w:tc>
        <w:tc>
          <w:tcPr>
            <w:tcW w:w="8080" w:type="dxa"/>
            <w:tcBorders>
              <w:top w:val="single" w:sz="8" w:space="0" w:color="auto"/>
              <w:left w:val="nil"/>
              <w:bottom w:val="single" w:sz="8" w:space="0" w:color="auto"/>
              <w:right w:val="nil"/>
            </w:tcBorders>
          </w:tcPr>
          <w:p w14:paraId="0C14FF3F" w14:textId="3FE2A751" w:rsidR="002F7D0F" w:rsidRPr="004D07F2" w:rsidRDefault="002F7D0F" w:rsidP="0030635A">
            <w:pPr>
              <w:pStyle w:val="TabText"/>
              <w:spacing w:line="276" w:lineRule="auto"/>
              <w:rPr>
                <w:rFonts w:ascii="Times New Roman" w:hAnsi="Times New Roman" w:cs="Times New Roman"/>
                <w:noProof/>
                <w:szCs w:val="20"/>
                <w:lang w:val="vi-VN"/>
              </w:rPr>
            </w:pPr>
          </w:p>
        </w:tc>
      </w:tr>
      <w:tr w:rsidR="002F7D0F" w:rsidRPr="004D07F2"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7B5CD519" w:rsidR="002F7D0F" w:rsidRPr="004D07F2" w:rsidRDefault="002F7D0F" w:rsidP="0030635A">
            <w:pPr>
              <w:pStyle w:val="TabText"/>
              <w:spacing w:line="276" w:lineRule="auto"/>
              <w:rPr>
                <w:rFonts w:ascii="Times New Roman" w:hAnsi="Times New Roman" w:cs="Times New Roman"/>
                <w:noProof/>
                <w:szCs w:val="20"/>
                <w:lang w:val="vi-VN"/>
              </w:rPr>
            </w:pPr>
          </w:p>
        </w:tc>
        <w:tc>
          <w:tcPr>
            <w:tcW w:w="8080" w:type="dxa"/>
            <w:tcBorders>
              <w:top w:val="single" w:sz="8" w:space="0" w:color="auto"/>
              <w:left w:val="nil"/>
              <w:bottom w:val="single" w:sz="8" w:space="0" w:color="auto"/>
              <w:right w:val="nil"/>
            </w:tcBorders>
          </w:tcPr>
          <w:p w14:paraId="35F4A0CA" w14:textId="401B88D3" w:rsidR="002F7D0F" w:rsidRPr="004D07F2" w:rsidRDefault="002F7D0F" w:rsidP="0030635A">
            <w:pPr>
              <w:pStyle w:val="TabText"/>
              <w:spacing w:line="276" w:lineRule="auto"/>
              <w:rPr>
                <w:rFonts w:ascii="Times New Roman" w:hAnsi="Times New Roman" w:cs="Times New Roman"/>
                <w:noProof/>
                <w:szCs w:val="20"/>
                <w:lang w:val="vi-VN"/>
              </w:rPr>
            </w:pPr>
          </w:p>
        </w:tc>
      </w:tr>
      <w:tr w:rsidR="002F7D0F" w:rsidRPr="004D07F2"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3DB0F693" w:rsidR="002F7D0F" w:rsidRPr="004D07F2" w:rsidRDefault="002F7D0F" w:rsidP="0030635A">
            <w:pPr>
              <w:pStyle w:val="TabText"/>
              <w:spacing w:line="276" w:lineRule="auto"/>
              <w:rPr>
                <w:rFonts w:ascii="Times New Roman" w:hAnsi="Times New Roman" w:cs="Times New Roman"/>
                <w:noProof/>
                <w:szCs w:val="20"/>
                <w:lang w:val="vi-VN"/>
              </w:rPr>
            </w:pPr>
          </w:p>
        </w:tc>
        <w:tc>
          <w:tcPr>
            <w:tcW w:w="8080" w:type="dxa"/>
            <w:tcBorders>
              <w:top w:val="single" w:sz="8" w:space="0" w:color="auto"/>
              <w:left w:val="nil"/>
              <w:bottom w:val="single" w:sz="8" w:space="0" w:color="auto"/>
              <w:right w:val="nil"/>
            </w:tcBorders>
          </w:tcPr>
          <w:p w14:paraId="7E86A2CC" w14:textId="3368271B" w:rsidR="002F7D0F" w:rsidRPr="004D07F2" w:rsidRDefault="002F7D0F" w:rsidP="0030635A">
            <w:pPr>
              <w:pStyle w:val="TabText"/>
              <w:spacing w:line="276" w:lineRule="auto"/>
              <w:rPr>
                <w:rFonts w:ascii="Times New Roman" w:hAnsi="Times New Roman" w:cs="Times New Roman"/>
                <w:noProof/>
                <w:szCs w:val="20"/>
                <w:lang w:val="vi-VN"/>
              </w:rPr>
            </w:pPr>
          </w:p>
        </w:tc>
      </w:tr>
      <w:tr w:rsidR="002F7D0F" w:rsidRPr="004D07F2"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41473B42" w:rsidR="002F7D0F" w:rsidRPr="004D07F2" w:rsidRDefault="002F7D0F" w:rsidP="0030635A">
            <w:pPr>
              <w:pStyle w:val="TabText"/>
              <w:spacing w:line="276" w:lineRule="auto"/>
              <w:rPr>
                <w:rFonts w:ascii="Times New Roman" w:hAnsi="Times New Roman" w:cs="Times New Roman"/>
                <w:noProof/>
                <w:szCs w:val="20"/>
                <w:lang w:val="vi-VN"/>
              </w:rPr>
            </w:pPr>
          </w:p>
        </w:tc>
        <w:tc>
          <w:tcPr>
            <w:tcW w:w="8080" w:type="dxa"/>
            <w:tcBorders>
              <w:top w:val="single" w:sz="8" w:space="0" w:color="auto"/>
              <w:left w:val="nil"/>
              <w:bottom w:val="single" w:sz="8" w:space="0" w:color="auto"/>
              <w:right w:val="nil"/>
            </w:tcBorders>
          </w:tcPr>
          <w:p w14:paraId="60067C95" w14:textId="48F02EFB" w:rsidR="002F7D0F" w:rsidRPr="004D07F2" w:rsidRDefault="002F7D0F" w:rsidP="0030635A">
            <w:pPr>
              <w:pStyle w:val="TabText"/>
              <w:spacing w:line="276" w:lineRule="auto"/>
              <w:rPr>
                <w:rFonts w:ascii="Times New Roman" w:hAnsi="Times New Roman" w:cs="Times New Roman"/>
                <w:noProof/>
                <w:szCs w:val="20"/>
                <w:lang w:val="vi-VN"/>
              </w:rPr>
            </w:pPr>
          </w:p>
        </w:tc>
      </w:tr>
      <w:tr w:rsidR="002F7D0F" w:rsidRPr="004D07F2"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30B0EBD0" w:rsidR="002F7D0F" w:rsidRPr="004D07F2" w:rsidRDefault="002F7D0F" w:rsidP="0030635A">
            <w:pPr>
              <w:pStyle w:val="TabText"/>
              <w:spacing w:line="276" w:lineRule="auto"/>
              <w:rPr>
                <w:rFonts w:ascii="Times New Roman" w:hAnsi="Times New Roman" w:cs="Times New Roman"/>
                <w:noProof/>
                <w:szCs w:val="20"/>
                <w:lang w:val="vi-VN"/>
              </w:rPr>
            </w:pPr>
          </w:p>
        </w:tc>
        <w:tc>
          <w:tcPr>
            <w:tcW w:w="8080" w:type="dxa"/>
            <w:tcBorders>
              <w:top w:val="single" w:sz="8" w:space="0" w:color="auto"/>
              <w:left w:val="nil"/>
              <w:bottom w:val="single" w:sz="8" w:space="0" w:color="auto"/>
              <w:right w:val="nil"/>
            </w:tcBorders>
          </w:tcPr>
          <w:p w14:paraId="44636C03" w14:textId="64B93847" w:rsidR="002F7D0F" w:rsidRPr="004D07F2" w:rsidRDefault="002F7D0F" w:rsidP="0030635A">
            <w:pPr>
              <w:pStyle w:val="TabText"/>
              <w:spacing w:line="276" w:lineRule="auto"/>
              <w:rPr>
                <w:rFonts w:ascii="Times New Roman" w:hAnsi="Times New Roman" w:cs="Times New Roman"/>
                <w:noProof/>
                <w:szCs w:val="20"/>
                <w:lang w:val="vi-VN"/>
              </w:rPr>
            </w:pPr>
          </w:p>
        </w:tc>
      </w:tr>
      <w:tr w:rsidR="005A7A58" w:rsidRPr="004D07F2"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2DAD52B5" w:rsidR="005A7A58" w:rsidRPr="004D07F2" w:rsidRDefault="005A7A58" w:rsidP="0030635A">
            <w:pPr>
              <w:pStyle w:val="TabText"/>
              <w:spacing w:line="276" w:lineRule="auto"/>
              <w:rPr>
                <w:rFonts w:ascii="Times New Roman" w:hAnsi="Times New Roman" w:cs="Times New Roman"/>
                <w:noProof/>
                <w:szCs w:val="20"/>
                <w:lang w:val="vi-VN"/>
              </w:rPr>
            </w:pPr>
          </w:p>
        </w:tc>
        <w:tc>
          <w:tcPr>
            <w:tcW w:w="8080" w:type="dxa"/>
            <w:tcBorders>
              <w:top w:val="single" w:sz="8" w:space="0" w:color="auto"/>
              <w:left w:val="nil"/>
              <w:bottom w:val="single" w:sz="8" w:space="0" w:color="auto"/>
              <w:right w:val="nil"/>
            </w:tcBorders>
          </w:tcPr>
          <w:p w14:paraId="5A90EC93" w14:textId="0E53533F" w:rsidR="005A7A58" w:rsidRPr="004D07F2" w:rsidRDefault="005A7A58" w:rsidP="0030635A">
            <w:pPr>
              <w:pStyle w:val="TabText"/>
              <w:spacing w:line="276" w:lineRule="auto"/>
              <w:rPr>
                <w:rFonts w:ascii="Times New Roman" w:hAnsi="Times New Roman" w:cs="Times New Roman"/>
                <w:noProof/>
                <w:szCs w:val="20"/>
                <w:lang w:val="vi-VN"/>
              </w:rPr>
            </w:pPr>
          </w:p>
        </w:tc>
      </w:tr>
      <w:tr w:rsidR="00BA026A" w:rsidRPr="004D07F2"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65DFEB2D" w:rsidR="00BA026A" w:rsidRPr="004D07F2" w:rsidRDefault="00BA026A" w:rsidP="0030635A">
            <w:pPr>
              <w:pStyle w:val="TabText"/>
              <w:spacing w:line="276" w:lineRule="auto"/>
              <w:rPr>
                <w:rFonts w:ascii="Times New Roman" w:hAnsi="Times New Roman" w:cs="Times New Roman"/>
                <w:noProof/>
                <w:szCs w:val="20"/>
                <w:lang w:val="vi-VN"/>
              </w:rPr>
            </w:pPr>
          </w:p>
        </w:tc>
        <w:tc>
          <w:tcPr>
            <w:tcW w:w="8080" w:type="dxa"/>
            <w:tcBorders>
              <w:top w:val="single" w:sz="8" w:space="0" w:color="auto"/>
              <w:left w:val="nil"/>
              <w:bottom w:val="single" w:sz="8" w:space="0" w:color="auto"/>
              <w:right w:val="nil"/>
            </w:tcBorders>
          </w:tcPr>
          <w:p w14:paraId="590B8BC5" w14:textId="6D4AB3C8" w:rsidR="00BA026A" w:rsidRPr="004D07F2" w:rsidRDefault="00BA026A" w:rsidP="0030635A">
            <w:pPr>
              <w:pStyle w:val="TabText"/>
              <w:spacing w:line="276" w:lineRule="auto"/>
              <w:rPr>
                <w:rFonts w:ascii="Times New Roman" w:hAnsi="Times New Roman" w:cs="Times New Roman"/>
                <w:noProof/>
                <w:szCs w:val="20"/>
                <w:lang w:val="vi-VN"/>
              </w:rPr>
            </w:pPr>
          </w:p>
        </w:tc>
      </w:tr>
      <w:tr w:rsidR="006244BD" w:rsidRPr="004D07F2" w14:paraId="170BE9C9" w14:textId="77777777" w:rsidTr="00C74BD0">
        <w:trPr>
          <w:trHeight w:val="252"/>
        </w:trPr>
        <w:tc>
          <w:tcPr>
            <w:tcW w:w="1418" w:type="dxa"/>
            <w:tcBorders>
              <w:top w:val="single" w:sz="8" w:space="0" w:color="auto"/>
              <w:left w:val="nil"/>
              <w:bottom w:val="single" w:sz="8" w:space="0" w:color="auto"/>
              <w:right w:val="nil"/>
            </w:tcBorders>
          </w:tcPr>
          <w:p w14:paraId="74441986" w14:textId="7FD692A7" w:rsidR="006244BD" w:rsidRPr="004D07F2" w:rsidRDefault="006244BD" w:rsidP="0030635A">
            <w:pPr>
              <w:pStyle w:val="TabText"/>
              <w:spacing w:line="276" w:lineRule="auto"/>
              <w:rPr>
                <w:rFonts w:ascii="Times New Roman" w:hAnsi="Times New Roman" w:cs="Times New Roman"/>
                <w:noProof/>
                <w:szCs w:val="20"/>
                <w:lang w:val="vi-VN"/>
              </w:rPr>
            </w:pPr>
          </w:p>
        </w:tc>
        <w:tc>
          <w:tcPr>
            <w:tcW w:w="8080" w:type="dxa"/>
            <w:tcBorders>
              <w:top w:val="single" w:sz="8" w:space="0" w:color="auto"/>
              <w:left w:val="nil"/>
              <w:bottom w:val="single" w:sz="8" w:space="0" w:color="auto"/>
              <w:right w:val="nil"/>
            </w:tcBorders>
          </w:tcPr>
          <w:p w14:paraId="73943040" w14:textId="5A4E105C" w:rsidR="006244BD" w:rsidRPr="004D07F2" w:rsidRDefault="006244BD" w:rsidP="0030635A">
            <w:pPr>
              <w:pStyle w:val="TabText"/>
              <w:spacing w:line="276" w:lineRule="auto"/>
              <w:rPr>
                <w:rFonts w:ascii="Times New Roman" w:hAnsi="Times New Roman" w:cs="Times New Roman"/>
                <w:noProof/>
                <w:szCs w:val="20"/>
                <w:lang w:val="vi-VN"/>
              </w:rPr>
            </w:pPr>
          </w:p>
        </w:tc>
      </w:tr>
    </w:tbl>
    <w:p w14:paraId="12D71E21" w14:textId="77777777" w:rsidR="002F7D0F" w:rsidRPr="004D07F2" w:rsidRDefault="002F7D0F" w:rsidP="0030635A">
      <w:pPr>
        <w:pStyle w:val="Body"/>
        <w:spacing w:line="276" w:lineRule="auto"/>
        <w:rPr>
          <w:rFonts w:ascii="Times New Roman" w:hAnsi="Times New Roman" w:cs="Times New Roman"/>
          <w:szCs w:val="20"/>
          <w:lang w:val="vi-VN"/>
        </w:rPr>
      </w:pPr>
    </w:p>
    <w:p w14:paraId="53FF6627" w14:textId="213C3366" w:rsidR="00637BB3" w:rsidRPr="004D07F2" w:rsidRDefault="00A73A3C" w:rsidP="0030635A">
      <w:pPr>
        <w:pStyle w:val="Heading1Numbered"/>
        <w:spacing w:line="276" w:lineRule="auto"/>
        <w:rPr>
          <w:rFonts w:ascii="Times New Roman" w:hAnsi="Times New Roman"/>
          <w:noProof/>
          <w:sz w:val="20"/>
          <w:szCs w:val="20"/>
          <w:lang w:val="vi-VN"/>
        </w:rPr>
      </w:pPr>
      <w:bookmarkStart w:id="9" w:name="_Toc67256604"/>
      <w:r w:rsidRPr="004D07F2">
        <w:rPr>
          <w:rFonts w:ascii="Times New Roman" w:hAnsi="Times New Roman"/>
          <w:noProof/>
          <w:sz w:val="20"/>
          <w:szCs w:val="20"/>
          <w:lang w:val="vi-VN"/>
        </w:rPr>
        <w:lastRenderedPageBreak/>
        <w:t>Requirement List</w:t>
      </w:r>
      <w:bookmarkEnd w:id="9"/>
    </w:p>
    <w:p w14:paraId="07FEBC90" w14:textId="3E65C6B9" w:rsidR="0072608C" w:rsidRPr="004D07F2" w:rsidRDefault="00D559B2" w:rsidP="0030635A">
      <w:pPr>
        <w:pStyle w:val="Heading2Numbered"/>
        <w:spacing w:line="276" w:lineRule="auto"/>
        <w:rPr>
          <w:rFonts w:ascii="Times New Roman" w:hAnsi="Times New Roman"/>
          <w:noProof/>
          <w:sz w:val="20"/>
          <w:szCs w:val="20"/>
          <w:lang w:val="vi-VN"/>
        </w:rPr>
      </w:pPr>
      <w:bookmarkStart w:id="10" w:name="_Toc67256605"/>
      <w:r w:rsidRPr="004D07F2">
        <w:rPr>
          <w:rFonts w:ascii="Times New Roman" w:hAnsi="Times New Roman"/>
          <w:noProof/>
          <w:sz w:val="20"/>
          <w:szCs w:val="20"/>
          <w:lang w:val="vi-VN"/>
        </w:rPr>
        <w:t xml:space="preserve">Take or </w:t>
      </w:r>
      <w:r w:rsidR="00174238" w:rsidRPr="004D07F2">
        <w:rPr>
          <w:rFonts w:ascii="Times New Roman" w:hAnsi="Times New Roman"/>
          <w:noProof/>
          <w:sz w:val="20"/>
          <w:szCs w:val="20"/>
          <w:lang w:val="vi-VN"/>
        </w:rPr>
        <w:t>Upload Image</w:t>
      </w:r>
      <w:bookmarkEnd w:id="10"/>
    </w:p>
    <w:p w14:paraId="59C26DE9" w14:textId="511A372D" w:rsidR="0087586D" w:rsidRPr="004D07F2" w:rsidRDefault="00B23BE6" w:rsidP="0030635A">
      <w:pPr>
        <w:pStyle w:val="Heading3"/>
        <w:rPr>
          <w:rFonts w:ascii="Times New Roman" w:hAnsi="Times New Roman"/>
        </w:rPr>
      </w:pPr>
      <w:bookmarkStart w:id="11" w:name="_Toc64472190"/>
      <w:bookmarkStart w:id="12" w:name="_Toc67256606"/>
      <w:r w:rsidRPr="004D07F2">
        <w:rPr>
          <w:rFonts w:ascii="Times New Roman" w:hAnsi="Times New Roman"/>
        </w:rPr>
        <w:t>Business Requirement</w:t>
      </w:r>
      <w:bookmarkEnd w:id="11"/>
      <w:bookmarkEnd w:id="12"/>
    </w:p>
    <w:p w14:paraId="0470831B" w14:textId="77777777" w:rsidR="003A6193" w:rsidRPr="004D07F2" w:rsidRDefault="004A7196" w:rsidP="003A6193">
      <w:pPr>
        <w:pStyle w:val="ListParagraph"/>
        <w:numPr>
          <w:ilvl w:val="0"/>
          <w:numId w:val="48"/>
        </w:numPr>
        <w:spacing w:line="276" w:lineRule="auto"/>
        <w:jc w:val="both"/>
        <w:rPr>
          <w:ins w:id="13" w:author="TAN NAT" w:date="2021-03-31T09:08:00Z"/>
          <w:rFonts w:ascii="Times New Roman" w:hAnsi="Times New Roman" w:cs="Times New Roman"/>
          <w:noProof/>
          <w:szCs w:val="20"/>
          <w:lang w:val="vi-VN"/>
        </w:rPr>
      </w:pPr>
      <w:r w:rsidRPr="004D07F2">
        <w:rPr>
          <w:rFonts w:ascii="Times New Roman" w:hAnsi="Times New Roman" w:cs="Times New Roman"/>
          <w:noProof/>
          <w:szCs w:val="20"/>
          <w:lang w:val="vi-VN"/>
        </w:rPr>
        <w:t>Để đăng ký tài khoản Paylater, Khách hàng cần thực hiện việc upload/chụp ảnh CMND/CCCD</w:t>
      </w:r>
      <w:r w:rsidR="007C1FFA" w:rsidRPr="004D07F2">
        <w:rPr>
          <w:rFonts w:ascii="Times New Roman" w:hAnsi="Times New Roman" w:cs="Times New Roman"/>
          <w:noProof/>
          <w:szCs w:val="20"/>
          <w:lang w:val="vi-VN"/>
        </w:rPr>
        <w:t xml:space="preserve"> và ảnh chân dung</w:t>
      </w:r>
      <w:r w:rsidRPr="004D07F2">
        <w:rPr>
          <w:rFonts w:ascii="Times New Roman" w:hAnsi="Times New Roman" w:cs="Times New Roman"/>
          <w:noProof/>
          <w:szCs w:val="20"/>
          <w:lang w:val="vi-VN"/>
        </w:rPr>
        <w:t>lên hệ thống.</w:t>
      </w:r>
      <w:del w:id="14" w:author="TAN NAT" w:date="2021-03-29T08:36:00Z">
        <w:r w:rsidRPr="004D07F2" w:rsidDel="00A1675B">
          <w:rPr>
            <w:rFonts w:ascii="Times New Roman" w:hAnsi="Times New Roman" w:cs="Times New Roman"/>
            <w:noProof/>
            <w:szCs w:val="20"/>
            <w:lang w:val="vi-VN"/>
          </w:rPr>
          <w:delText xml:space="preserve"> </w:delText>
        </w:r>
      </w:del>
    </w:p>
    <w:p w14:paraId="3814711C" w14:textId="6ED77C33" w:rsidR="007C1FFA" w:rsidRPr="004D07F2" w:rsidRDefault="007C1FFA" w:rsidP="003A6193">
      <w:pPr>
        <w:pStyle w:val="ListParagraph"/>
        <w:numPr>
          <w:ilvl w:val="0"/>
          <w:numId w:val="48"/>
        </w:numPr>
        <w:spacing w:line="276" w:lineRule="auto"/>
        <w:jc w:val="both"/>
        <w:rPr>
          <w:rFonts w:ascii="Times New Roman" w:hAnsi="Times New Roman" w:cs="Times New Roman"/>
          <w:noProof/>
          <w:lang w:val="vi-VN"/>
        </w:rPr>
      </w:pPr>
      <w:r w:rsidRPr="004D07F2">
        <w:rPr>
          <w:rFonts w:ascii="Times New Roman" w:hAnsi="Times New Roman" w:cs="Times New Roman"/>
          <w:noProof/>
          <w:lang w:val="vi-VN"/>
        </w:rPr>
        <w:t>Màn hình được chia thành 3 khung</w:t>
      </w:r>
      <w:ins w:id="15" w:author="TAN NAT" w:date="2021-03-31T09:11:00Z">
        <w:r w:rsidR="003A6193" w:rsidRPr="004D07F2">
          <w:rPr>
            <w:rFonts w:ascii="Times New Roman" w:hAnsi="Times New Roman" w:cs="Times New Roman"/>
            <w:noProof/>
            <w:lang w:val="en-US"/>
          </w:rPr>
          <w:t xml:space="preserve"> </w:t>
        </w:r>
      </w:ins>
      <w:r w:rsidRPr="004D07F2">
        <w:rPr>
          <w:rFonts w:ascii="Times New Roman" w:hAnsi="Times New Roman" w:cs="Times New Roman"/>
          <w:noProof/>
          <w:lang w:val="vi-VN"/>
        </w:rPr>
        <w:t xml:space="preserve">, bao gồm ảnh mặt trước, ảnh mặt sau của </w:t>
      </w:r>
      <w:commentRangeStart w:id="16"/>
      <w:commentRangeStart w:id="17"/>
      <w:r w:rsidRPr="004D07F2">
        <w:rPr>
          <w:rFonts w:ascii="Times New Roman" w:hAnsi="Times New Roman" w:cs="Times New Roman"/>
          <w:noProof/>
          <w:lang w:val="vi-VN"/>
        </w:rPr>
        <w:t>CMND/CCCD</w:t>
      </w:r>
      <w:commentRangeEnd w:id="16"/>
      <w:r w:rsidRPr="004D07F2">
        <w:rPr>
          <w:rStyle w:val="CommentReference"/>
          <w:rFonts w:ascii="Times New Roman" w:hAnsi="Times New Roman" w:cs="Times New Roman"/>
          <w:noProof/>
          <w:lang w:val="vi-VN"/>
        </w:rPr>
        <w:commentReference w:id="16"/>
      </w:r>
      <w:commentRangeEnd w:id="17"/>
      <w:r w:rsidRPr="004D07F2">
        <w:rPr>
          <w:rStyle w:val="CommentReference"/>
          <w:rFonts w:ascii="Times New Roman" w:hAnsi="Times New Roman" w:cs="Times New Roman"/>
          <w:noProof/>
          <w:lang w:val="vi-VN"/>
        </w:rPr>
        <w:commentReference w:id="17"/>
      </w:r>
      <w:r w:rsidRPr="004D07F2">
        <w:rPr>
          <w:rFonts w:ascii="Times New Roman" w:hAnsi="Times New Roman" w:cs="Times New Roman"/>
          <w:noProof/>
          <w:lang w:val="vi-VN"/>
        </w:rPr>
        <w:t>, ảnh selfie của khách hàng</w:t>
      </w:r>
      <w:del w:id="18" w:author="TAN NAT" w:date="2021-03-31T09:11:00Z">
        <w:r w:rsidRPr="004D07F2" w:rsidDel="003A6193">
          <w:rPr>
            <w:rFonts w:ascii="Times New Roman" w:hAnsi="Times New Roman" w:cs="Times New Roman"/>
            <w:noProof/>
            <w:lang w:val="vi-VN"/>
          </w:rPr>
          <w:delText>.</w:delText>
        </w:r>
      </w:del>
      <w:r w:rsidRPr="004D07F2">
        <w:rPr>
          <w:rFonts w:ascii="Times New Roman" w:hAnsi="Times New Roman" w:cs="Times New Roman"/>
          <w:noProof/>
          <w:lang w:val="vi-VN"/>
        </w:rPr>
        <w:t xml:space="preserve">  Ứng với mỗi khung sẽ có 2 option cho khách hàng lựa chọn:</w:t>
      </w:r>
    </w:p>
    <w:p w14:paraId="03440AC7" w14:textId="77777777" w:rsidR="007C1FFA" w:rsidRPr="004D07F2" w:rsidRDefault="007C1FFA" w:rsidP="007C0D15">
      <w:pPr>
        <w:pStyle w:val="ListParagraph"/>
        <w:numPr>
          <w:ilvl w:val="0"/>
          <w:numId w:val="0"/>
        </w:numPr>
        <w:spacing w:line="276" w:lineRule="auto"/>
        <w:ind w:left="1238"/>
        <w:jc w:val="both"/>
        <w:rPr>
          <w:rFonts w:ascii="Times New Roman" w:hAnsi="Times New Roman" w:cs="Times New Roman"/>
          <w:noProof/>
          <w:lang w:val="vi-VN"/>
        </w:rPr>
      </w:pPr>
      <w:r w:rsidRPr="004D07F2">
        <w:rPr>
          <w:rFonts w:ascii="Times New Roman" w:hAnsi="Times New Roman" w:cs="Times New Roman"/>
          <w:noProof/>
          <w:lang w:val="vi-VN"/>
        </w:rPr>
        <w:t>+ Upload hình ảnh từ thư viện máy.</w:t>
      </w:r>
    </w:p>
    <w:p w14:paraId="39A144CD" w14:textId="77777777" w:rsidR="003A6193" w:rsidRPr="004D07F2" w:rsidRDefault="007C1FFA" w:rsidP="003A6193">
      <w:pPr>
        <w:pStyle w:val="ListParagraph"/>
        <w:numPr>
          <w:ilvl w:val="0"/>
          <w:numId w:val="0"/>
        </w:numPr>
        <w:spacing w:line="276" w:lineRule="auto"/>
        <w:ind w:left="1238"/>
        <w:jc w:val="both"/>
        <w:rPr>
          <w:ins w:id="19" w:author="TAN NAT" w:date="2021-03-31T09:13:00Z"/>
          <w:rFonts w:ascii="Times New Roman" w:hAnsi="Times New Roman" w:cs="Times New Roman"/>
          <w:noProof/>
          <w:szCs w:val="20"/>
          <w:lang w:val="vi-VN"/>
        </w:rPr>
      </w:pPr>
      <w:r w:rsidRPr="004D07F2">
        <w:rPr>
          <w:rFonts w:ascii="Times New Roman" w:hAnsi="Times New Roman" w:cs="Times New Roman"/>
          <w:noProof/>
          <w:lang w:val="vi-VN"/>
        </w:rPr>
        <w:t xml:space="preserve">+ Chụp hình ảnh tươi: </w:t>
      </w:r>
      <w:r w:rsidRPr="004D07F2">
        <w:rPr>
          <w:rFonts w:ascii="Times New Roman" w:hAnsi="Times New Roman" w:cs="Times New Roman"/>
          <w:noProof/>
          <w:szCs w:val="20"/>
          <w:lang w:val="vi-VN"/>
        </w:rPr>
        <w:t>Có khung và hướng dẫn hình ảnh khách hàng chụp đúng cự li và tọa độ</w:t>
      </w:r>
    </w:p>
    <w:p w14:paraId="23E225ED" w14:textId="7AD92D0F" w:rsidR="003A6193" w:rsidRPr="004D07F2" w:rsidRDefault="003A6193" w:rsidP="003A6193">
      <w:pPr>
        <w:pStyle w:val="ListParagraph"/>
        <w:numPr>
          <w:ilvl w:val="0"/>
          <w:numId w:val="50"/>
        </w:numPr>
        <w:spacing w:line="276" w:lineRule="auto"/>
        <w:jc w:val="both"/>
        <w:rPr>
          <w:rFonts w:ascii="Times New Roman" w:hAnsi="Times New Roman" w:cs="Times New Roman"/>
          <w:noProof/>
          <w:szCs w:val="20"/>
          <w:lang w:val="vi-VN"/>
        </w:rPr>
      </w:pPr>
      <w:r w:rsidRPr="004D07F2">
        <w:rPr>
          <w:rFonts w:ascii="Times New Roman" w:hAnsi="Times New Roman" w:cs="Times New Roman"/>
          <w:noProof/>
          <w:lang w:val="en-US"/>
        </w:rPr>
        <w:t xml:space="preserve">Ngoài ra, hệ thống cũng sẽ sinh ra một mã QRCode, được hiển thị trên màn hình upload. </w:t>
      </w:r>
      <w:r w:rsidRPr="004D07F2">
        <w:rPr>
          <w:rFonts w:ascii="Times New Roman" w:hAnsi="Times New Roman" w:cs="Times New Roman"/>
          <w:noProof/>
          <w:szCs w:val="20"/>
          <w:lang w:val="vi-VN"/>
        </w:rPr>
        <w:t>Với trường hợp, thiết bị đăng ký tài khoản Paylater của khách hàng không hỗ trợ camera, hoặc không có hình ảnh để upload, hệ thống có thể sinh mã QR code để khách hàng có thể tiếp tục session cho khách hàng upload hoặc chụp ảnh từ một thiết bị khác. Sau khi khách hàng upload đủ hình ảnh thì hiển thị cho khách hàng tiếp tục bước tiếp theo.</w:t>
      </w:r>
      <w:del w:id="20" w:author="TAN NAT" w:date="2021-03-31T09:12:00Z">
        <w:r w:rsidRPr="004D07F2" w:rsidDel="003A6193">
          <w:rPr>
            <w:rFonts w:ascii="Times New Roman" w:hAnsi="Times New Roman" w:cs="Times New Roman"/>
            <w:noProof/>
            <w:szCs w:val="20"/>
            <w:lang w:val="vi-VN"/>
          </w:rPr>
          <w:delText xml:space="preserve"> </w:delText>
        </w:r>
      </w:del>
    </w:p>
    <w:p w14:paraId="26461183" w14:textId="0A3F569A" w:rsidR="007C1FFA" w:rsidRPr="004D07F2" w:rsidRDefault="00C713DE" w:rsidP="007C0D15">
      <w:pPr>
        <w:pStyle w:val="ListParagraph"/>
        <w:numPr>
          <w:ilvl w:val="0"/>
          <w:numId w:val="19"/>
        </w:numPr>
        <w:spacing w:line="276" w:lineRule="auto"/>
        <w:jc w:val="both"/>
        <w:rPr>
          <w:ins w:id="21" w:author="Hang Vu Thi (BSD-ITP)" w:date="2021-03-26T20:41:00Z"/>
          <w:rFonts w:ascii="Times New Roman" w:hAnsi="Times New Roman" w:cs="Times New Roman"/>
          <w:noProof/>
          <w:szCs w:val="20"/>
          <w:lang w:val="vi-VN"/>
        </w:rPr>
      </w:pPr>
      <w:r w:rsidRPr="004D07F2">
        <w:rPr>
          <w:rFonts w:ascii="Times New Roman" w:hAnsi="Times New Roman" w:cs="Times New Roman"/>
          <w:noProof/>
          <w:szCs w:val="20"/>
          <w:lang w:val="vi-VN"/>
        </w:rPr>
        <w:t>Với hình ảnh CMND/CCCD được chụp hoặc upload lên hệ thống phải bao gồm ảnh mặ</w:t>
      </w:r>
      <w:r w:rsidR="00FB793A" w:rsidRPr="004D07F2">
        <w:rPr>
          <w:rFonts w:ascii="Times New Roman" w:hAnsi="Times New Roman" w:cs="Times New Roman"/>
          <w:noProof/>
          <w:szCs w:val="20"/>
          <w:lang w:val="vi-VN"/>
        </w:rPr>
        <w:t xml:space="preserve">t </w:t>
      </w:r>
      <w:r w:rsidRPr="004D07F2">
        <w:rPr>
          <w:rFonts w:ascii="Times New Roman" w:hAnsi="Times New Roman" w:cs="Times New Roman"/>
          <w:noProof/>
          <w:szCs w:val="20"/>
          <w:lang w:val="vi-VN"/>
        </w:rPr>
        <w:t>trướ</w:t>
      </w:r>
      <w:r w:rsidR="00FB793A" w:rsidRPr="004D07F2">
        <w:rPr>
          <w:rFonts w:ascii="Times New Roman" w:hAnsi="Times New Roman" w:cs="Times New Roman"/>
          <w:noProof/>
          <w:szCs w:val="20"/>
          <w:lang w:val="vi-VN"/>
        </w:rPr>
        <w:t>c và</w:t>
      </w:r>
      <w:r w:rsidRPr="004D07F2">
        <w:rPr>
          <w:rFonts w:ascii="Times New Roman" w:hAnsi="Times New Roman" w:cs="Times New Roman"/>
          <w:noProof/>
          <w:szCs w:val="20"/>
          <w:lang w:val="vi-VN"/>
        </w:rPr>
        <w:t xml:space="preserve"> mặt sa</w:t>
      </w:r>
      <w:r w:rsidR="009F4C7D" w:rsidRPr="004D07F2">
        <w:rPr>
          <w:rFonts w:ascii="Times New Roman" w:hAnsi="Times New Roman" w:cs="Times New Roman"/>
          <w:noProof/>
          <w:szCs w:val="20"/>
          <w:lang w:val="en-US"/>
        </w:rPr>
        <w:t>u n</w:t>
      </w:r>
      <w:r w:rsidR="007C1FFA" w:rsidRPr="004D07F2">
        <w:rPr>
          <w:rFonts w:ascii="Times New Roman" w:hAnsi="Times New Roman" w:cs="Times New Roman"/>
          <w:noProof/>
          <w:szCs w:val="20"/>
          <w:lang w:val="vi-VN"/>
        </w:rPr>
        <w:t>ên kiểm tra trước hình ảnh CMND/CCCD đảm bảo đủ và thỏa mãn điều kiện Pre-Check (như mô tả mục 4.2) mới cho khách hàng thực hiện chụp ảnh/upload hình ảnh Selfie tiếp.</w:t>
      </w:r>
    </w:p>
    <w:p w14:paraId="3C6D84EC" w14:textId="57E278ED" w:rsidR="00C713DE" w:rsidRPr="004D07F2" w:rsidRDefault="00FB793A" w:rsidP="007C0D15">
      <w:pPr>
        <w:pStyle w:val="ListParagraph"/>
        <w:numPr>
          <w:ilvl w:val="0"/>
          <w:numId w:val="19"/>
        </w:num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vi-VN"/>
        </w:rPr>
        <w:t>Với hình ảnh selfie, khách hàng chụp ả</w:t>
      </w:r>
      <w:r w:rsidR="00A9552F" w:rsidRPr="004D07F2">
        <w:rPr>
          <w:rFonts w:ascii="Times New Roman" w:hAnsi="Times New Roman" w:cs="Times New Roman"/>
          <w:noProof/>
          <w:szCs w:val="20"/>
          <w:lang w:val="vi-VN"/>
        </w:rPr>
        <w:t>nh rõ nét, và ảnh chỉ được chụp một mình, không kèm người khác vào ảnh.</w:t>
      </w:r>
      <w:r w:rsidRPr="004D07F2">
        <w:rPr>
          <w:rFonts w:ascii="Times New Roman" w:hAnsi="Times New Roman" w:cs="Times New Roman"/>
          <w:noProof/>
          <w:szCs w:val="20"/>
          <w:lang w:val="vi-VN"/>
        </w:rPr>
        <w:t xml:space="preserve"> </w:t>
      </w:r>
    </w:p>
    <w:p w14:paraId="41098949" w14:textId="77777777" w:rsidR="00B3328B" w:rsidRPr="004D07F2" w:rsidRDefault="00D947F5" w:rsidP="007C0D15">
      <w:pPr>
        <w:pStyle w:val="ListParagraph"/>
        <w:numPr>
          <w:ilvl w:val="0"/>
          <w:numId w:val="19"/>
        </w:numPr>
        <w:spacing w:line="276" w:lineRule="auto"/>
        <w:jc w:val="both"/>
        <w:rPr>
          <w:ins w:id="22" w:author="TAN NAT" w:date="2021-03-29T06:41:00Z"/>
          <w:rFonts w:ascii="Times New Roman" w:hAnsi="Times New Roman" w:cs="Times New Roman"/>
          <w:noProof/>
          <w:szCs w:val="20"/>
          <w:lang w:val="vi-VN"/>
        </w:rPr>
      </w:pPr>
      <w:r w:rsidRPr="004D07F2">
        <w:rPr>
          <w:rFonts w:ascii="Times New Roman" w:hAnsi="Times New Roman" w:cs="Times New Roman"/>
          <w:noProof/>
          <w:lang w:val="vi-VN"/>
        </w:rPr>
        <w:t xml:space="preserve">Sau khi khách hàng upload, hoặc chụp đầy đủ </w:t>
      </w:r>
      <w:commentRangeStart w:id="23"/>
      <w:commentRangeStart w:id="24"/>
      <w:r w:rsidRPr="004D07F2">
        <w:rPr>
          <w:rFonts w:ascii="Times New Roman" w:hAnsi="Times New Roman" w:cs="Times New Roman"/>
          <w:noProof/>
          <w:lang w:val="vi-VN"/>
        </w:rPr>
        <w:t>3 ảnh</w:t>
      </w:r>
      <w:commentRangeEnd w:id="23"/>
      <w:r w:rsidRPr="004D07F2">
        <w:rPr>
          <w:rStyle w:val="CommentReference"/>
          <w:rFonts w:ascii="Times New Roman" w:hAnsi="Times New Roman" w:cs="Times New Roman"/>
          <w:noProof/>
          <w:lang w:val="vi-VN"/>
        </w:rPr>
        <w:commentReference w:id="23"/>
      </w:r>
      <w:commentRangeEnd w:id="24"/>
      <w:r w:rsidRPr="004D07F2">
        <w:rPr>
          <w:rStyle w:val="CommentReference"/>
          <w:rFonts w:ascii="Times New Roman" w:hAnsi="Times New Roman" w:cs="Times New Roman"/>
          <w:noProof/>
          <w:lang w:val="vi-VN"/>
        </w:rPr>
        <w:commentReference w:id="24"/>
      </w:r>
      <w:r w:rsidRPr="004D07F2">
        <w:rPr>
          <w:rFonts w:ascii="Times New Roman" w:hAnsi="Times New Roman" w:cs="Times New Roman"/>
          <w:noProof/>
          <w:lang w:val="vi-VN"/>
        </w:rPr>
        <w:t xml:space="preserve">: ảnh mặt trước, mặt sau CMND/CCCD thì button Next sẽ hiển thị cho khách hàng thực hiện bước tiếp theo. Nếu Khách hàng upload/chụp ảnh chưa đủ 3 ảnh, hoặc chất lượng hình ảnh không phù hợp thì button này sẽ bị disable. </w:t>
      </w:r>
    </w:p>
    <w:p w14:paraId="373A6007" w14:textId="25E48878" w:rsidR="00C72F0B" w:rsidRPr="004D07F2" w:rsidRDefault="00F27A37" w:rsidP="007C0D15">
      <w:pPr>
        <w:pStyle w:val="ListParagraph"/>
        <w:numPr>
          <w:ilvl w:val="0"/>
          <w:numId w:val="19"/>
        </w:numPr>
        <w:spacing w:line="276" w:lineRule="auto"/>
        <w:jc w:val="both"/>
        <w:rPr>
          <w:ins w:id="25" w:author="Anh Vu Hong (MKTD-PD)" w:date="2021-03-26T16:36:00Z"/>
          <w:rFonts w:ascii="Times New Roman" w:hAnsi="Times New Roman" w:cs="Times New Roman"/>
          <w:noProof/>
          <w:szCs w:val="20"/>
          <w:lang w:val="vi-VN"/>
        </w:rPr>
      </w:pPr>
      <w:r w:rsidRPr="004D07F2">
        <w:rPr>
          <w:rFonts w:ascii="Times New Roman" w:hAnsi="Times New Roman" w:cs="Times New Roman"/>
          <w:noProof/>
          <w:szCs w:val="20"/>
          <w:lang w:val="vi-VN"/>
        </w:rPr>
        <w:t>Note:</w:t>
      </w:r>
    </w:p>
    <w:p w14:paraId="3A303E27" w14:textId="034ADFF3" w:rsidR="00F27A37" w:rsidRPr="004D07F2" w:rsidRDefault="00F27A37" w:rsidP="007C0D15">
      <w:pPr>
        <w:pStyle w:val="ListParagraph"/>
        <w:numPr>
          <w:ilvl w:val="0"/>
          <w:numId w:val="0"/>
        </w:numPr>
        <w:spacing w:line="276" w:lineRule="auto"/>
        <w:ind w:left="1238"/>
        <w:jc w:val="both"/>
        <w:rPr>
          <w:ins w:id="26" w:author="Anh Vu Hong (MKTD-PD)" w:date="2021-03-26T16:36:00Z"/>
          <w:rFonts w:ascii="Times New Roman" w:hAnsi="Times New Roman" w:cs="Times New Roman"/>
          <w:noProof/>
          <w:szCs w:val="20"/>
          <w:lang w:val="vi-VN"/>
        </w:rPr>
      </w:pPr>
      <w:r w:rsidRPr="004D07F2">
        <w:rPr>
          <w:rFonts w:ascii="Times New Roman" w:hAnsi="Times New Roman" w:cs="Times New Roman"/>
          <w:noProof/>
          <w:szCs w:val="20"/>
          <w:lang w:val="vi-VN"/>
        </w:rPr>
        <w:t xml:space="preserve"> </w:t>
      </w:r>
      <w:ins w:id="27" w:author="Hang Vu Thi (BSD-ITP)" w:date="2021-03-26T20:40:00Z">
        <w:r w:rsidR="007C1FFA" w:rsidRPr="004D07F2">
          <w:rPr>
            <w:rFonts w:ascii="Times New Roman" w:hAnsi="Times New Roman" w:cs="Times New Roman"/>
            <w:noProof/>
            <w:szCs w:val="20"/>
            <w:lang w:val="vi-VN"/>
          </w:rPr>
          <w:t xml:space="preserve">+ </w:t>
        </w:r>
      </w:ins>
      <w:r w:rsidRPr="004D07F2">
        <w:rPr>
          <w:rFonts w:ascii="Times New Roman" w:hAnsi="Times New Roman" w:cs="Times New Roman"/>
          <w:noProof/>
          <w:szCs w:val="20"/>
          <w:lang w:val="vi-VN"/>
        </w:rPr>
        <w:t>Chức năng chụp ảnh /upload ảnh có thể tuỳ chỉnh on/off</w:t>
      </w:r>
      <w:ins w:id="28" w:author="Microsoft account" w:date="2021-03-30T14:17:00Z">
        <w:r w:rsidR="00816AB5" w:rsidRPr="004D07F2">
          <w:rPr>
            <w:rFonts w:ascii="Times New Roman" w:hAnsi="Times New Roman" w:cs="Times New Roman"/>
            <w:noProof/>
            <w:szCs w:val="20"/>
            <w:lang w:val="en-US"/>
          </w:rPr>
          <w:t xml:space="preserve"> </w:t>
        </w:r>
      </w:ins>
      <w:r w:rsidR="00816AB5" w:rsidRPr="004D07F2">
        <w:rPr>
          <w:rFonts w:ascii="Times New Roman" w:hAnsi="Times New Roman" w:cs="Times New Roman"/>
          <w:noProof/>
          <w:szCs w:val="20"/>
          <w:lang w:val="en-US"/>
        </w:rPr>
        <w:t>theo merchant</w:t>
      </w:r>
      <w:r w:rsidRPr="004D07F2">
        <w:rPr>
          <w:rFonts w:ascii="Times New Roman" w:hAnsi="Times New Roman" w:cs="Times New Roman"/>
          <w:noProof/>
          <w:szCs w:val="20"/>
          <w:lang w:val="vi-VN"/>
        </w:rPr>
        <w:t xml:space="preserve"> trong trường hợp LFVN cần thay đổi.</w:t>
      </w:r>
    </w:p>
    <w:p w14:paraId="49AD7980" w14:textId="600A879F" w:rsidR="00C72F0B" w:rsidRPr="004D07F2" w:rsidRDefault="007C1FFA" w:rsidP="007C0D15">
      <w:pPr>
        <w:pStyle w:val="ListParagraph"/>
        <w:numPr>
          <w:ilvl w:val="0"/>
          <w:numId w:val="0"/>
        </w:numPr>
        <w:spacing w:line="276" w:lineRule="auto"/>
        <w:ind w:left="1238"/>
        <w:jc w:val="both"/>
        <w:rPr>
          <w:rFonts w:ascii="Times New Roman" w:hAnsi="Times New Roman" w:cs="Times New Roman"/>
          <w:noProof/>
          <w:szCs w:val="20"/>
          <w:lang w:val="vi-VN"/>
        </w:rPr>
      </w:pPr>
      <w:ins w:id="29" w:author="Hang Vu Thi (BSD-ITP)" w:date="2021-03-26T20:40:00Z">
        <w:r w:rsidRPr="004D07F2">
          <w:rPr>
            <w:rFonts w:ascii="Times New Roman" w:hAnsi="Times New Roman" w:cs="Times New Roman"/>
            <w:noProof/>
            <w:szCs w:val="20"/>
            <w:lang w:val="vi-VN"/>
          </w:rPr>
          <w:t xml:space="preserve">+ </w:t>
        </w:r>
      </w:ins>
      <w:commentRangeStart w:id="30"/>
      <w:r w:rsidR="00C72F0B" w:rsidRPr="004D07F2">
        <w:rPr>
          <w:rFonts w:ascii="Times New Roman" w:hAnsi="Times New Roman" w:cs="Times New Roman"/>
          <w:noProof/>
          <w:szCs w:val="20"/>
          <w:lang w:val="vi-VN"/>
        </w:rPr>
        <w:t>Việc OCR và E-KYC cho Hộ chiếu có thể phát triển trong giai đoạn sau</w:t>
      </w:r>
      <w:commentRangeEnd w:id="30"/>
      <w:r w:rsidR="00C72F0B" w:rsidRPr="004D07F2">
        <w:rPr>
          <w:rStyle w:val="CommentReference"/>
          <w:rFonts w:ascii="Times New Roman" w:hAnsi="Times New Roman" w:cs="Times New Roman"/>
          <w:noProof/>
          <w:lang w:val="vi-VN"/>
        </w:rPr>
        <w:commentReference w:id="30"/>
      </w:r>
    </w:p>
    <w:p w14:paraId="724D0354" w14:textId="2F23B107" w:rsidR="000150C8" w:rsidRPr="004D07F2" w:rsidRDefault="007A4B64" w:rsidP="0030635A">
      <w:pPr>
        <w:pStyle w:val="Heading3"/>
        <w:rPr>
          <w:rFonts w:ascii="Times New Roman" w:hAnsi="Times New Roman"/>
        </w:rPr>
      </w:pPr>
      <w:bookmarkStart w:id="31" w:name="_Toc67256607"/>
      <w:commentRangeStart w:id="32"/>
      <w:r w:rsidRPr="004D07F2">
        <w:rPr>
          <w:rFonts w:ascii="Times New Roman" w:hAnsi="Times New Roman"/>
        </w:rPr>
        <w:t>Technical Detail</w:t>
      </w:r>
      <w:bookmarkEnd w:id="31"/>
      <w:commentRangeEnd w:id="32"/>
      <w:r w:rsidR="007C1FFA" w:rsidRPr="004D07F2">
        <w:rPr>
          <w:rStyle w:val="CommentReference"/>
          <w:rFonts w:ascii="Times New Roman" w:eastAsiaTheme="minorEastAsia" w:hAnsi="Times New Roman"/>
          <w:b w:val="0"/>
          <w:bCs w:val="0"/>
          <w:lang w:eastAsia="ru-RU"/>
        </w:rPr>
        <w:commentReference w:id="32"/>
      </w:r>
    </w:p>
    <w:p w14:paraId="48FA2887" w14:textId="5CB05DEE" w:rsidR="00A319BB" w:rsidRPr="004D07F2" w:rsidRDefault="00DF6556" w:rsidP="0030635A">
      <w:pPr>
        <w:spacing w:line="276" w:lineRule="auto"/>
        <w:rPr>
          <w:rFonts w:ascii="Times New Roman" w:hAnsi="Times New Roman" w:cs="Times New Roman"/>
          <w:noProof/>
          <w:lang w:val="vi-VN"/>
        </w:rPr>
      </w:pPr>
      <w:r w:rsidRPr="004D07F2">
        <w:rPr>
          <w:rFonts w:ascii="Times New Roman" w:hAnsi="Times New Roman" w:cs="Times New Roman"/>
          <w:noProof/>
          <w:lang w:val="vi-VN"/>
        </w:rPr>
        <w:t>Sau khi khách hàng chuyển sang màn hình đăng ký tài khoản, màn hình sẽ hiển thị form để cho khách hàng có thể upload, cũng như chụp ảnh mình lên hệ thống.</w:t>
      </w:r>
    </w:p>
    <w:p w14:paraId="48180624" w14:textId="75105EE8" w:rsidR="00DF6556" w:rsidRPr="004D07F2" w:rsidRDefault="00DF6556" w:rsidP="0030635A">
      <w:pPr>
        <w:spacing w:line="276" w:lineRule="auto"/>
        <w:rPr>
          <w:ins w:id="33" w:author="TAN NAT" w:date="2021-03-29T06:47:00Z"/>
          <w:rFonts w:ascii="Times New Roman" w:hAnsi="Times New Roman" w:cs="Times New Roman"/>
          <w:noProof/>
          <w:lang w:val="vi-VN"/>
        </w:rPr>
      </w:pPr>
      <w:r w:rsidRPr="004D07F2">
        <w:rPr>
          <w:rFonts w:ascii="Times New Roman" w:hAnsi="Times New Roman" w:cs="Times New Roman"/>
          <w:noProof/>
          <w:lang w:val="vi-VN"/>
        </w:rPr>
        <w:t xml:space="preserve">Màn hình được chia thành 3 khung, bao gồm ảnh mặt trước, ảnh mặt sau của </w:t>
      </w:r>
      <w:commentRangeStart w:id="34"/>
      <w:commentRangeStart w:id="35"/>
      <w:r w:rsidRPr="004D07F2">
        <w:rPr>
          <w:rFonts w:ascii="Times New Roman" w:hAnsi="Times New Roman" w:cs="Times New Roman"/>
          <w:noProof/>
          <w:lang w:val="vi-VN"/>
        </w:rPr>
        <w:t>CMND/CCCD</w:t>
      </w:r>
      <w:commentRangeEnd w:id="34"/>
      <w:r w:rsidR="00EF1120" w:rsidRPr="004D07F2">
        <w:rPr>
          <w:rStyle w:val="CommentReference"/>
          <w:rFonts w:ascii="Times New Roman" w:hAnsi="Times New Roman" w:cs="Times New Roman"/>
          <w:noProof/>
          <w:lang w:val="vi-VN"/>
        </w:rPr>
        <w:commentReference w:id="34"/>
      </w:r>
      <w:commentRangeEnd w:id="35"/>
      <w:r w:rsidR="00C72F0B" w:rsidRPr="004D07F2">
        <w:rPr>
          <w:rStyle w:val="CommentReference"/>
          <w:rFonts w:ascii="Times New Roman" w:hAnsi="Times New Roman" w:cs="Times New Roman"/>
          <w:noProof/>
          <w:lang w:val="vi-VN"/>
        </w:rPr>
        <w:commentReference w:id="35"/>
      </w:r>
      <w:r w:rsidRPr="004D07F2">
        <w:rPr>
          <w:rFonts w:ascii="Times New Roman" w:hAnsi="Times New Roman" w:cs="Times New Roman"/>
          <w:noProof/>
          <w:lang w:val="vi-VN"/>
        </w:rPr>
        <w:t xml:space="preserve">, ảnh selfie của khách hàng. </w:t>
      </w:r>
    </w:p>
    <w:p w14:paraId="2C0FB621" w14:textId="74734AFD" w:rsidR="00B3328B" w:rsidRPr="004D07F2" w:rsidRDefault="00B3328B" w:rsidP="0030635A">
      <w:pPr>
        <w:spacing w:line="276" w:lineRule="auto"/>
        <w:rPr>
          <w:rFonts w:ascii="Times New Roman" w:hAnsi="Times New Roman" w:cs="Times New Roman"/>
          <w:noProof/>
          <w:lang w:val="vi-VN"/>
        </w:rPr>
      </w:pPr>
      <w:r w:rsidRPr="004D07F2">
        <w:rPr>
          <w:rFonts w:ascii="Times New Roman" w:hAnsi="Times New Roman" w:cs="Times New Roman"/>
          <w:noProof/>
          <w:lang w:val="vi-VN"/>
        </w:rPr>
        <w:t>Với mỗi khung, khách hàng sẽ có một button để thực hiệ</w:t>
      </w:r>
      <w:r w:rsidR="007C1C64" w:rsidRPr="004D07F2">
        <w:rPr>
          <w:rFonts w:ascii="Times New Roman" w:hAnsi="Times New Roman" w:cs="Times New Roman"/>
          <w:noProof/>
          <w:lang w:val="vi-VN"/>
        </w:rPr>
        <w:t>n việc chọn ảnh từ thư viện máy, và một button được tích hợp với camera máy để chụp ảnh tươi.</w:t>
      </w:r>
    </w:p>
    <w:p w14:paraId="58A6C920" w14:textId="09484F63" w:rsidR="00DF6556" w:rsidRPr="004D07F2" w:rsidRDefault="00DF6556" w:rsidP="0030635A">
      <w:pPr>
        <w:spacing w:line="276" w:lineRule="auto"/>
        <w:rPr>
          <w:rFonts w:ascii="Times New Roman" w:hAnsi="Times New Roman" w:cs="Times New Roman"/>
          <w:noProof/>
          <w:lang w:val="vi-VN"/>
        </w:rPr>
      </w:pPr>
      <w:r w:rsidRPr="004D07F2">
        <w:rPr>
          <w:rFonts w:ascii="Times New Roman" w:hAnsi="Times New Roman" w:cs="Times New Roman"/>
          <w:noProof/>
          <w:lang w:val="vi-VN"/>
        </w:rPr>
        <w:t xml:space="preserve">Ngoài ra, hệ thống cũng tự sinh ra QR code, mục đích cho trường hợp khách hàng dùng máy nhưng không hỗ trợ Camera, hoặc Camera hỏng. Trong mã QRcode là url để khách hàng có thể </w:t>
      </w:r>
      <w:r w:rsidR="009E491C" w:rsidRPr="004D07F2">
        <w:rPr>
          <w:rFonts w:ascii="Times New Roman" w:hAnsi="Times New Roman" w:cs="Times New Roman"/>
          <w:noProof/>
          <w:lang w:val="vi-VN"/>
        </w:rPr>
        <w:t xml:space="preserve">tiếp tục session cho khách hàng </w:t>
      </w:r>
      <w:r w:rsidRPr="004D07F2">
        <w:rPr>
          <w:rFonts w:ascii="Times New Roman" w:hAnsi="Times New Roman" w:cs="Times New Roman"/>
          <w:noProof/>
          <w:lang w:val="vi-VN"/>
        </w:rPr>
        <w:t>upload, hoặc chụp ảnh ở một thiết bị khách. Khách hàng có thể quét mã QR để lấy url, rồi khách hàng dùng URL ấy để thực hiện việc upload/ chụp ảnh lên.</w:t>
      </w:r>
      <w:r w:rsidR="009E491C" w:rsidRPr="004D07F2">
        <w:rPr>
          <w:rFonts w:ascii="Times New Roman" w:hAnsi="Times New Roman" w:cs="Times New Roman"/>
          <w:noProof/>
          <w:lang w:val="vi-VN"/>
        </w:rPr>
        <w:t xml:space="preserve"> Sau khi upload xong, Khách hàng có thể confirm để tiếp tục trên thiết bị này hoặc thiết bị trước đó.</w:t>
      </w:r>
    </w:p>
    <w:p w14:paraId="2C2E998B" w14:textId="12F588AA" w:rsidR="00B3328B" w:rsidRPr="004D07F2" w:rsidRDefault="00DF6556" w:rsidP="00B3328B">
      <w:pPr>
        <w:spacing w:line="276" w:lineRule="auto"/>
        <w:rPr>
          <w:rFonts w:ascii="Times New Roman" w:hAnsi="Times New Roman" w:cs="Times New Roman"/>
          <w:noProof/>
          <w:lang w:val="vi-VN"/>
        </w:rPr>
      </w:pPr>
      <w:r w:rsidRPr="004D07F2">
        <w:rPr>
          <w:rFonts w:ascii="Times New Roman" w:hAnsi="Times New Roman" w:cs="Times New Roman"/>
          <w:noProof/>
          <w:lang w:val="vi-VN"/>
        </w:rPr>
        <w:lastRenderedPageBreak/>
        <w:t xml:space="preserve">Hình ảnh khách hàng upload lên sẽ được kiểm tra định dạng ảnh, </w:t>
      </w:r>
      <w:r w:rsidR="00B42250" w:rsidRPr="004D07F2">
        <w:rPr>
          <w:rFonts w:ascii="Times New Roman" w:hAnsi="Times New Roman" w:cs="Times New Roman"/>
          <w:noProof/>
        </w:rPr>
        <w:t>hệ thống sẽ dùng script để kiểm tra định dạng hình ảnh, nếu không hợp lệ sẽ hiển thị thông báo lỗi ra cho khách hàng</w:t>
      </w:r>
      <w:r w:rsidRPr="004D07F2">
        <w:rPr>
          <w:rFonts w:ascii="Times New Roman" w:hAnsi="Times New Roman" w:cs="Times New Roman"/>
          <w:noProof/>
          <w:lang w:val="vi-VN"/>
        </w:rPr>
        <w:t>. Hình ảnh được đẩy lên sẽ được convert về định dạng .jpeg.</w:t>
      </w:r>
      <w:ins w:id="36" w:author="TAN NAT" w:date="2021-03-29T06:46:00Z">
        <w:r w:rsidR="00B3328B" w:rsidRPr="004D07F2">
          <w:rPr>
            <w:rFonts w:ascii="Times New Roman" w:hAnsi="Times New Roman" w:cs="Times New Roman"/>
            <w:noProof/>
            <w:lang w:val="vi-VN"/>
          </w:rPr>
          <w:t xml:space="preserve"> </w:t>
        </w:r>
      </w:ins>
      <w:r w:rsidR="00B3328B" w:rsidRPr="004D07F2">
        <w:rPr>
          <w:rFonts w:ascii="Times New Roman" w:hAnsi="Times New Roman" w:cs="Times New Roman"/>
          <w:noProof/>
          <w:lang w:val="vi-VN"/>
        </w:rPr>
        <w:t>Trong quá trình upload, sẽ có progress bar, để thể hiện tình trạng của việc upload hình ảnh.</w:t>
      </w:r>
    </w:p>
    <w:p w14:paraId="58436ACF" w14:textId="32AFA332" w:rsidR="00DF6556" w:rsidRPr="004D07F2" w:rsidRDefault="00B3328B" w:rsidP="00B3328B">
      <w:pPr>
        <w:spacing w:line="276" w:lineRule="auto"/>
        <w:rPr>
          <w:rFonts w:ascii="Times New Roman" w:hAnsi="Times New Roman" w:cs="Times New Roman"/>
          <w:noProof/>
          <w:color w:val="FF0000"/>
          <w:lang w:val="vi-VN"/>
        </w:rPr>
      </w:pPr>
      <w:r w:rsidRPr="004D07F2">
        <w:rPr>
          <w:rFonts w:ascii="Times New Roman" w:hAnsi="Times New Roman" w:cs="Times New Roman"/>
          <w:noProof/>
          <w:color w:val="FF0000"/>
          <w:lang w:val="vi-VN"/>
        </w:rPr>
        <w:t>Khi khách hàng upload ảnh lên hệ thống, thì hệ thống sẽ tự động resize hình ảnh bằng javascript dùng canvas (dự tính sẽ sử dụng), trước khi lưu trữ trên AWS S3.</w:t>
      </w:r>
    </w:p>
    <w:p w14:paraId="52D97752" w14:textId="1C9754FC" w:rsidR="00DF6556" w:rsidRPr="004D07F2" w:rsidRDefault="00DF6556" w:rsidP="0030635A">
      <w:pPr>
        <w:spacing w:line="276" w:lineRule="auto"/>
        <w:rPr>
          <w:rFonts w:ascii="Times New Roman" w:hAnsi="Times New Roman" w:cs="Times New Roman"/>
          <w:noProof/>
          <w:lang w:val="vi-VN"/>
        </w:rPr>
      </w:pPr>
      <w:r w:rsidRPr="004D07F2">
        <w:rPr>
          <w:rFonts w:ascii="Times New Roman" w:hAnsi="Times New Roman" w:cs="Times New Roman"/>
          <w:noProof/>
          <w:lang w:val="vi-VN"/>
        </w:rPr>
        <w:t xml:space="preserve">Sau khi khách hàng upload, hoặc chụp </w:t>
      </w:r>
      <w:r w:rsidR="002A313D" w:rsidRPr="004D07F2">
        <w:rPr>
          <w:rFonts w:ascii="Times New Roman" w:hAnsi="Times New Roman" w:cs="Times New Roman"/>
          <w:noProof/>
          <w:lang w:val="vi-VN"/>
        </w:rPr>
        <w:t xml:space="preserve">đầy đủ </w:t>
      </w:r>
      <w:commentRangeStart w:id="37"/>
      <w:commentRangeStart w:id="38"/>
      <w:r w:rsidR="002A313D" w:rsidRPr="004D07F2">
        <w:rPr>
          <w:rFonts w:ascii="Times New Roman" w:hAnsi="Times New Roman" w:cs="Times New Roman"/>
          <w:noProof/>
          <w:lang w:val="vi-VN"/>
        </w:rPr>
        <w:t>3 ảnh</w:t>
      </w:r>
      <w:commentRangeEnd w:id="37"/>
      <w:r w:rsidR="00EF1120" w:rsidRPr="004D07F2">
        <w:rPr>
          <w:rStyle w:val="CommentReference"/>
          <w:rFonts w:ascii="Times New Roman" w:hAnsi="Times New Roman" w:cs="Times New Roman"/>
          <w:noProof/>
          <w:lang w:val="vi-VN"/>
        </w:rPr>
        <w:commentReference w:id="37"/>
      </w:r>
      <w:commentRangeEnd w:id="38"/>
      <w:r w:rsidR="00C72F0B" w:rsidRPr="004D07F2">
        <w:rPr>
          <w:rStyle w:val="CommentReference"/>
          <w:rFonts w:ascii="Times New Roman" w:hAnsi="Times New Roman" w:cs="Times New Roman"/>
          <w:noProof/>
          <w:lang w:val="vi-VN"/>
        </w:rPr>
        <w:commentReference w:id="38"/>
      </w:r>
      <w:r w:rsidR="002A313D" w:rsidRPr="004D07F2">
        <w:rPr>
          <w:rFonts w:ascii="Times New Roman" w:hAnsi="Times New Roman" w:cs="Times New Roman"/>
          <w:noProof/>
          <w:lang w:val="vi-VN"/>
        </w:rPr>
        <w:t xml:space="preserve">: ảnh mặt trước, mặt sau CMND/CCCD thì button Next sẽ hiển thị cho khách hàng thực hiện bước tiếp theo. Nếu Khách hàng upload/chụp ảnh chưa đủ 3 ảnh, hoặc chất lượng hình ảnh không phù hợp thì button này sẽ bị disable. </w:t>
      </w:r>
    </w:p>
    <w:p w14:paraId="5E487402" w14:textId="137EAE61" w:rsidR="002A313D" w:rsidRPr="004D07F2" w:rsidRDefault="002A313D" w:rsidP="0030635A">
      <w:pPr>
        <w:spacing w:line="276" w:lineRule="auto"/>
        <w:rPr>
          <w:rFonts w:ascii="Times New Roman" w:hAnsi="Times New Roman" w:cs="Times New Roman"/>
          <w:noProof/>
          <w:lang w:val="vi-VN"/>
        </w:rPr>
      </w:pPr>
      <w:r w:rsidRPr="004D07F2">
        <w:rPr>
          <w:rFonts w:ascii="Times New Roman" w:hAnsi="Times New Roman" w:cs="Times New Roman"/>
          <w:noProof/>
          <w:lang w:val="vi-VN"/>
        </w:rPr>
        <w:t>Những hình ảnh mà Khách hàng upload/chụp ảnh lên sẽ được lưu trữ trên AWS S3.</w:t>
      </w:r>
      <w:ins w:id="39" w:author="TAN NAT" w:date="2021-03-29T06:45:00Z">
        <w:r w:rsidR="00B3328B" w:rsidRPr="004D07F2">
          <w:rPr>
            <w:rFonts w:ascii="Times New Roman" w:hAnsi="Times New Roman" w:cs="Times New Roman"/>
            <w:noProof/>
            <w:lang w:val="vi-VN"/>
          </w:rPr>
          <w:t xml:space="preserve"> </w:t>
        </w:r>
      </w:ins>
      <w:r w:rsidR="00B3328B" w:rsidRPr="004D07F2">
        <w:rPr>
          <w:rFonts w:ascii="Times New Roman" w:hAnsi="Times New Roman" w:cs="Times New Roman"/>
          <w:noProof/>
          <w:color w:val="FF0000"/>
          <w:lang w:val="vi-VN"/>
        </w:rPr>
        <w:t>Các hình ảnh sẽ được lưu vào thư mục chung của từng khách hàng (dựa trên mã khách hàng tự sinh của Paylater). Mỗi Khách Hàng sẽ có một thư mục riêng để lưu thông tin hình ảnh (tên thư mục dựa trên mã khách hàng).</w:t>
      </w:r>
    </w:p>
    <w:p w14:paraId="51F0F6C5" w14:textId="2EBC7CFC" w:rsidR="00A73A3C" w:rsidRPr="004D07F2" w:rsidRDefault="00A73A3C" w:rsidP="0030635A">
      <w:pPr>
        <w:pStyle w:val="Heading3"/>
        <w:rPr>
          <w:rFonts w:ascii="Times New Roman" w:hAnsi="Times New Roman"/>
        </w:rPr>
      </w:pPr>
      <w:bookmarkStart w:id="40" w:name="_Toc67256608"/>
      <w:r w:rsidRPr="004D07F2">
        <w:rPr>
          <w:rFonts w:ascii="Times New Roman" w:hAnsi="Times New Roman"/>
        </w:rPr>
        <w:t>Testing and Sample</w:t>
      </w:r>
      <w:bookmarkEnd w:id="40"/>
    </w:p>
    <w:p w14:paraId="5834BFB5" w14:textId="356A65A0" w:rsidR="00DF6556" w:rsidRPr="004D07F2" w:rsidRDefault="00100DBB" w:rsidP="0030635A">
      <w:pPr>
        <w:pStyle w:val="Heading3"/>
        <w:rPr>
          <w:rFonts w:ascii="Times New Roman" w:hAnsi="Times New Roman"/>
        </w:rPr>
      </w:pPr>
      <w:bookmarkStart w:id="41" w:name="_Toc67256609"/>
      <w:r w:rsidRPr="004D07F2">
        <w:rPr>
          <w:rFonts w:ascii="Times New Roman" w:hAnsi="Times New Roman"/>
        </w:rPr>
        <w:t>Limitation</w:t>
      </w:r>
      <w:bookmarkEnd w:id="41"/>
    </w:p>
    <w:p w14:paraId="30C94BB6" w14:textId="3F42CD3D" w:rsidR="004B317C" w:rsidRPr="004D07F2" w:rsidRDefault="004B317C" w:rsidP="0030635A">
      <w:pPr>
        <w:spacing w:after="0" w:line="276" w:lineRule="auto"/>
        <w:ind w:left="0"/>
        <w:rPr>
          <w:rFonts w:ascii="Times New Roman" w:eastAsia="Times New Roman" w:hAnsi="Times New Roman" w:cs="Times New Roman"/>
          <w:b/>
          <w:bCs/>
          <w:noProof/>
          <w:szCs w:val="20"/>
          <w:lang w:val="vi-VN" w:eastAsia="en-US"/>
        </w:rPr>
      </w:pPr>
    </w:p>
    <w:p w14:paraId="2CA9BAD5" w14:textId="72771B19" w:rsidR="003D36EC" w:rsidRPr="004D07F2" w:rsidRDefault="00A9552F" w:rsidP="0030635A">
      <w:pPr>
        <w:pStyle w:val="Heading2Numbered"/>
        <w:spacing w:line="276" w:lineRule="auto"/>
        <w:rPr>
          <w:rFonts w:ascii="Times New Roman" w:hAnsi="Times New Roman"/>
          <w:noProof/>
          <w:sz w:val="20"/>
          <w:szCs w:val="20"/>
          <w:lang w:val="vi-VN"/>
        </w:rPr>
      </w:pPr>
      <w:bookmarkStart w:id="42" w:name="_Toc67256610"/>
      <w:r w:rsidRPr="004D07F2">
        <w:rPr>
          <w:rFonts w:ascii="Times New Roman" w:hAnsi="Times New Roman"/>
          <w:noProof/>
          <w:sz w:val="20"/>
          <w:szCs w:val="20"/>
          <w:lang w:val="vi-VN"/>
        </w:rPr>
        <w:t>Precheck Image</w:t>
      </w:r>
      <w:bookmarkEnd w:id="42"/>
    </w:p>
    <w:p w14:paraId="6CD9767F" w14:textId="62DAB08A" w:rsidR="003D36EC" w:rsidRPr="004D07F2" w:rsidRDefault="003D36EC" w:rsidP="0030635A">
      <w:pPr>
        <w:pStyle w:val="Heading3"/>
        <w:rPr>
          <w:rFonts w:ascii="Times New Roman" w:hAnsi="Times New Roman"/>
        </w:rPr>
      </w:pPr>
      <w:bookmarkStart w:id="43" w:name="_Toc67256611"/>
      <w:r w:rsidRPr="004D07F2">
        <w:rPr>
          <w:rFonts w:ascii="Times New Roman" w:hAnsi="Times New Roman"/>
        </w:rPr>
        <w:t>Business Requirement</w:t>
      </w:r>
      <w:bookmarkEnd w:id="43"/>
    </w:p>
    <w:p w14:paraId="75086945" w14:textId="3E197AB7" w:rsidR="00F309F8" w:rsidRPr="004D07F2" w:rsidRDefault="00F309F8" w:rsidP="007C0D15">
      <w:pPr>
        <w:pStyle w:val="ListParagraph"/>
        <w:numPr>
          <w:ilvl w:val="0"/>
          <w:numId w:val="19"/>
        </w:num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vi-VN"/>
        </w:rPr>
        <w:t xml:space="preserve">Sau khi khách hàng tiếp tục bước tiếp theo, hệ thống sẽ thực hiện kiểm tra chất lượng hình ảnh mà khách hàng chụp /upload lên hệ thống. </w:t>
      </w:r>
    </w:p>
    <w:p w14:paraId="5AB4E823" w14:textId="6B653E76" w:rsidR="00F309F8" w:rsidRPr="004D07F2" w:rsidRDefault="00F309F8" w:rsidP="007C0D15">
      <w:pPr>
        <w:pStyle w:val="ListParagraph"/>
        <w:numPr>
          <w:ilvl w:val="0"/>
          <w:numId w:val="19"/>
        </w:num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vi-VN"/>
        </w:rPr>
        <w:t>Tất cả hình ảnh mà khách hàng upload lên sẽ được kiểm tra chất lượng. Đối với ảnh chứng minh thư nhân dân sẽ có một số yêu cầu như với mặt trước phải có ảnh chân dung trên chứng minh thư, có IDcard,… hệ thống sẽ dựa trên những thông tin đó để kiểm tra hình ảnh upload/chụp lên.</w:t>
      </w:r>
    </w:p>
    <w:p w14:paraId="5570020F" w14:textId="450BE978" w:rsidR="00F309F8" w:rsidRPr="004D07F2" w:rsidRDefault="00F309F8" w:rsidP="007C0D15">
      <w:pPr>
        <w:pStyle w:val="ListParagraph"/>
        <w:numPr>
          <w:ilvl w:val="0"/>
          <w:numId w:val="19"/>
        </w:num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vi-VN"/>
        </w:rPr>
        <w:t>Nếu đủ chất lượng, sẽ chuyển sang bước tiếp theo là kiểm tra OCR, còn trường hợp nếu ảnh mờ, hoặc kém chất lượng. Thì hiển thị thông báo lên màn hình cho khách hàng và chuyển lại màn hình chụp ảnh hồ sơ để khách hàng thực hiện chụp ảnh lại.</w:t>
      </w:r>
    </w:p>
    <w:p w14:paraId="27AF615E" w14:textId="7092DE53" w:rsidR="00F309F8" w:rsidRPr="004D07F2" w:rsidRDefault="00F309F8" w:rsidP="007C0D15">
      <w:pPr>
        <w:pStyle w:val="ListParagraph"/>
        <w:numPr>
          <w:ilvl w:val="0"/>
          <w:numId w:val="19"/>
        </w:numPr>
        <w:spacing w:line="276" w:lineRule="auto"/>
        <w:jc w:val="both"/>
        <w:rPr>
          <w:ins w:id="44" w:author="TAN NAT" w:date="2021-03-31T08:36:00Z"/>
          <w:rFonts w:ascii="Times New Roman" w:hAnsi="Times New Roman" w:cs="Times New Roman"/>
          <w:noProof/>
          <w:szCs w:val="20"/>
          <w:lang w:val="vi-VN"/>
        </w:rPr>
      </w:pPr>
      <w:r w:rsidRPr="004D07F2">
        <w:rPr>
          <w:rFonts w:ascii="Times New Roman" w:hAnsi="Times New Roman" w:cs="Times New Roman"/>
          <w:noProof/>
          <w:szCs w:val="20"/>
          <w:lang w:val="vi-VN"/>
        </w:rPr>
        <w:t>Bước kiểm tra này sẽ chạy ngầm trong suốt với người dùng.</w:t>
      </w:r>
    </w:p>
    <w:p w14:paraId="71B347A5" w14:textId="451B7C86" w:rsidR="003E04C0" w:rsidRPr="004D07F2" w:rsidRDefault="003E04C0" w:rsidP="007C0D15">
      <w:pPr>
        <w:pStyle w:val="ListParagraph"/>
        <w:numPr>
          <w:ilvl w:val="0"/>
          <w:numId w:val="19"/>
        </w:num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en-US"/>
        </w:rPr>
        <w:t>Điều kiện kiểm tra precheck</w:t>
      </w:r>
      <w:r w:rsidR="006D0CF0" w:rsidRPr="004D07F2">
        <w:rPr>
          <w:rFonts w:ascii="Times New Roman" w:hAnsi="Times New Roman" w:cs="Times New Roman"/>
          <w:noProof/>
          <w:szCs w:val="20"/>
          <w:lang w:val="en-US"/>
        </w:rPr>
        <w:t xml:space="preserve"> (nhận biết dựa trên một số đặc điểm quan trọng</w:t>
      </w:r>
      <w:r w:rsidR="009F4C7D" w:rsidRPr="004D07F2">
        <w:rPr>
          <w:rFonts w:ascii="Times New Roman" w:hAnsi="Times New Roman" w:cs="Times New Roman"/>
          <w:noProof/>
          <w:szCs w:val="20"/>
          <w:lang w:val="en-US"/>
        </w:rPr>
        <w:t xml:space="preserve"> dựa trên kết quả mà AWS Rekognition*</w:t>
      </w:r>
      <w:r w:rsidR="006D0CF0" w:rsidRPr="004D07F2">
        <w:rPr>
          <w:rFonts w:ascii="Times New Roman" w:hAnsi="Times New Roman" w:cs="Times New Roman"/>
          <w:noProof/>
          <w:szCs w:val="20"/>
          <w:lang w:val="en-US"/>
        </w:rPr>
        <w:t>)</w:t>
      </w:r>
    </w:p>
    <w:tbl>
      <w:tblPr>
        <w:tblStyle w:val="TableGrid"/>
        <w:tblW w:w="0" w:type="auto"/>
        <w:tblInd w:w="1080" w:type="dxa"/>
        <w:tblLook w:val="04A0" w:firstRow="1" w:lastRow="0" w:firstColumn="1" w:lastColumn="0" w:noHBand="0" w:noVBand="1"/>
      </w:tblPr>
      <w:tblGrid>
        <w:gridCol w:w="2181"/>
        <w:gridCol w:w="2343"/>
        <w:gridCol w:w="2284"/>
        <w:gridCol w:w="2236"/>
      </w:tblGrid>
      <w:tr w:rsidR="00592509" w:rsidRPr="004D07F2" w14:paraId="1815BF91" w14:textId="77777777" w:rsidTr="008940C9">
        <w:tc>
          <w:tcPr>
            <w:tcW w:w="2531" w:type="dxa"/>
          </w:tcPr>
          <w:p w14:paraId="67E2A9F4" w14:textId="379F8414" w:rsidR="008940C9" w:rsidRPr="004D07F2" w:rsidRDefault="008940C9" w:rsidP="00CC6FD0">
            <w:pPr>
              <w:pStyle w:val="ListParagraph"/>
              <w:numPr>
                <w:ilvl w:val="0"/>
                <w:numId w:val="0"/>
              </w:numPr>
              <w:spacing w:line="276" w:lineRule="auto"/>
              <w:rPr>
                <w:rFonts w:ascii="Times New Roman" w:hAnsi="Times New Roman" w:cs="Times New Roman"/>
                <w:noProof/>
                <w:szCs w:val="20"/>
                <w:lang w:val="en-US"/>
              </w:rPr>
            </w:pPr>
            <w:r w:rsidRPr="004D07F2">
              <w:rPr>
                <w:rFonts w:ascii="Times New Roman" w:hAnsi="Times New Roman" w:cs="Times New Roman"/>
                <w:noProof/>
                <w:szCs w:val="20"/>
                <w:lang w:val="en-US"/>
              </w:rPr>
              <w:t>STT</w:t>
            </w:r>
          </w:p>
        </w:tc>
        <w:tc>
          <w:tcPr>
            <w:tcW w:w="2531" w:type="dxa"/>
          </w:tcPr>
          <w:p w14:paraId="7D9EDADE" w14:textId="2C9C6A93" w:rsidR="008940C9" w:rsidRPr="004D07F2" w:rsidRDefault="003E04C0" w:rsidP="00CC6FD0">
            <w:pPr>
              <w:pStyle w:val="ListParagraph"/>
              <w:numPr>
                <w:ilvl w:val="0"/>
                <w:numId w:val="0"/>
              </w:numPr>
              <w:spacing w:line="276" w:lineRule="auto"/>
              <w:rPr>
                <w:rFonts w:ascii="Times New Roman" w:hAnsi="Times New Roman" w:cs="Times New Roman"/>
                <w:noProof/>
                <w:szCs w:val="20"/>
                <w:lang w:val="en-US"/>
              </w:rPr>
            </w:pPr>
            <w:r w:rsidRPr="004D07F2">
              <w:rPr>
                <w:rFonts w:ascii="Times New Roman" w:hAnsi="Times New Roman" w:cs="Times New Roman"/>
                <w:noProof/>
                <w:szCs w:val="20"/>
                <w:lang w:val="en-US"/>
              </w:rPr>
              <w:t>Ảnh mặt trước (CMND/</w:t>
            </w:r>
            <w:ins w:id="45" w:author="TAN NAT" w:date="2021-03-31T08:43:00Z">
              <w:r w:rsidR="00CC6FD0" w:rsidRPr="004D07F2">
                <w:rPr>
                  <w:rFonts w:ascii="Times New Roman" w:hAnsi="Times New Roman" w:cs="Times New Roman"/>
                  <w:noProof/>
                  <w:szCs w:val="20"/>
                  <w:lang w:val="en-US"/>
                </w:rPr>
                <w:t xml:space="preserve"> </w:t>
              </w:r>
            </w:ins>
            <w:r w:rsidRPr="004D07F2">
              <w:rPr>
                <w:rFonts w:ascii="Times New Roman" w:hAnsi="Times New Roman" w:cs="Times New Roman"/>
                <w:noProof/>
                <w:szCs w:val="20"/>
                <w:lang w:val="en-US"/>
              </w:rPr>
              <w:t>CCCD)</w:t>
            </w:r>
          </w:p>
        </w:tc>
        <w:tc>
          <w:tcPr>
            <w:tcW w:w="2531" w:type="dxa"/>
          </w:tcPr>
          <w:p w14:paraId="523F5FB2" w14:textId="5B1CCDF4" w:rsidR="008940C9" w:rsidRPr="004D07F2" w:rsidRDefault="008940C9" w:rsidP="00CC6FD0">
            <w:pPr>
              <w:pStyle w:val="ListParagraph"/>
              <w:numPr>
                <w:ilvl w:val="0"/>
                <w:numId w:val="0"/>
              </w:numPr>
              <w:spacing w:line="276" w:lineRule="auto"/>
              <w:rPr>
                <w:rFonts w:ascii="Times New Roman" w:hAnsi="Times New Roman" w:cs="Times New Roman"/>
                <w:noProof/>
                <w:szCs w:val="20"/>
                <w:lang w:val="en-US"/>
              </w:rPr>
            </w:pPr>
            <w:r w:rsidRPr="004D07F2">
              <w:rPr>
                <w:rFonts w:ascii="Times New Roman" w:hAnsi="Times New Roman" w:cs="Times New Roman"/>
                <w:noProof/>
                <w:szCs w:val="20"/>
                <w:lang w:val="en-US"/>
              </w:rPr>
              <w:t>Ảnh mặt sau</w:t>
            </w:r>
            <w:r w:rsidR="003E04C0" w:rsidRPr="004D07F2">
              <w:rPr>
                <w:rFonts w:ascii="Times New Roman" w:hAnsi="Times New Roman" w:cs="Times New Roman"/>
                <w:noProof/>
                <w:szCs w:val="20"/>
                <w:lang w:val="en-US"/>
              </w:rPr>
              <w:t>(CMND /CCCD)</w:t>
            </w:r>
          </w:p>
        </w:tc>
        <w:tc>
          <w:tcPr>
            <w:tcW w:w="2531" w:type="dxa"/>
          </w:tcPr>
          <w:p w14:paraId="644722FA" w14:textId="2DBFF8D9" w:rsidR="008940C9" w:rsidRPr="004D07F2" w:rsidRDefault="003E04C0" w:rsidP="00CC6FD0">
            <w:pPr>
              <w:pStyle w:val="ListParagraph"/>
              <w:numPr>
                <w:ilvl w:val="0"/>
                <w:numId w:val="0"/>
              </w:numPr>
              <w:spacing w:line="276" w:lineRule="auto"/>
              <w:rPr>
                <w:rFonts w:ascii="Times New Roman" w:hAnsi="Times New Roman" w:cs="Times New Roman"/>
                <w:noProof/>
                <w:szCs w:val="20"/>
                <w:lang w:val="en-US"/>
              </w:rPr>
            </w:pPr>
            <w:r w:rsidRPr="004D07F2">
              <w:rPr>
                <w:rFonts w:ascii="Times New Roman" w:hAnsi="Times New Roman" w:cs="Times New Roman"/>
                <w:noProof/>
                <w:szCs w:val="20"/>
                <w:lang w:val="en-US"/>
              </w:rPr>
              <w:t>Ảnh chân dung (selfie)</w:t>
            </w:r>
          </w:p>
        </w:tc>
      </w:tr>
      <w:tr w:rsidR="00592509" w:rsidRPr="004D07F2" w14:paraId="620FFA5B" w14:textId="77777777" w:rsidTr="008940C9">
        <w:tc>
          <w:tcPr>
            <w:tcW w:w="2531" w:type="dxa"/>
          </w:tcPr>
          <w:p w14:paraId="1562E2FD" w14:textId="7C6B8408" w:rsidR="008940C9" w:rsidRPr="004D07F2" w:rsidRDefault="008940C9" w:rsidP="00CC6FD0">
            <w:pPr>
              <w:pStyle w:val="ListParagraph"/>
              <w:numPr>
                <w:ilvl w:val="0"/>
                <w:numId w:val="0"/>
              </w:numPr>
              <w:spacing w:line="276" w:lineRule="auto"/>
              <w:rPr>
                <w:rFonts w:ascii="Times New Roman" w:hAnsi="Times New Roman" w:cs="Times New Roman"/>
                <w:noProof/>
                <w:szCs w:val="20"/>
                <w:lang w:val="en-US"/>
              </w:rPr>
            </w:pPr>
            <w:r w:rsidRPr="004D07F2">
              <w:rPr>
                <w:rFonts w:ascii="Times New Roman" w:hAnsi="Times New Roman" w:cs="Times New Roman"/>
                <w:noProof/>
                <w:szCs w:val="20"/>
                <w:lang w:val="en-US"/>
              </w:rPr>
              <w:t>1</w:t>
            </w:r>
          </w:p>
        </w:tc>
        <w:tc>
          <w:tcPr>
            <w:tcW w:w="2531" w:type="dxa"/>
          </w:tcPr>
          <w:p w14:paraId="0DAAB810" w14:textId="0CCC9355" w:rsidR="008940C9" w:rsidRPr="004D07F2" w:rsidRDefault="00A658CE" w:rsidP="007331ED">
            <w:pPr>
              <w:pStyle w:val="ListParagraph"/>
              <w:numPr>
                <w:ilvl w:val="0"/>
                <w:numId w:val="0"/>
              </w:numPr>
              <w:spacing w:line="276" w:lineRule="auto"/>
              <w:rPr>
                <w:rFonts w:ascii="Times New Roman" w:hAnsi="Times New Roman" w:cs="Times New Roman"/>
                <w:noProof/>
                <w:szCs w:val="20"/>
                <w:lang w:val="en-US"/>
              </w:rPr>
            </w:pPr>
            <w:r w:rsidRPr="004D07F2">
              <w:rPr>
                <w:rFonts w:ascii="Times New Roman" w:hAnsi="Times New Roman" w:cs="Times New Roman"/>
                <w:noProof/>
                <w:szCs w:val="20"/>
                <w:lang w:val="en-US"/>
              </w:rPr>
              <w:t>Có ảnh mặt người (passed)</w:t>
            </w:r>
          </w:p>
        </w:tc>
        <w:tc>
          <w:tcPr>
            <w:tcW w:w="2531" w:type="dxa"/>
          </w:tcPr>
          <w:p w14:paraId="69640178" w14:textId="03850EEE" w:rsidR="008940C9" w:rsidRPr="004D07F2" w:rsidRDefault="003E04C0" w:rsidP="00CC6FD0">
            <w:pPr>
              <w:pStyle w:val="ListParagraph"/>
              <w:numPr>
                <w:ilvl w:val="0"/>
                <w:numId w:val="0"/>
              </w:numPr>
              <w:spacing w:line="276" w:lineRule="auto"/>
              <w:rPr>
                <w:rFonts w:ascii="Times New Roman" w:hAnsi="Times New Roman" w:cs="Times New Roman"/>
                <w:noProof/>
                <w:szCs w:val="20"/>
                <w:lang w:val="vi-VN"/>
              </w:rPr>
            </w:pPr>
            <w:r w:rsidRPr="004D07F2">
              <w:rPr>
                <w:rFonts w:ascii="Times New Roman" w:hAnsi="Times New Roman" w:cs="Times New Roman"/>
                <w:noProof/>
                <w:szCs w:val="20"/>
                <w:lang w:val="en-US"/>
              </w:rPr>
              <w:t>Chất lượng hình ảnh: mờ (failed)</w:t>
            </w:r>
          </w:p>
        </w:tc>
        <w:tc>
          <w:tcPr>
            <w:tcW w:w="2531" w:type="dxa"/>
          </w:tcPr>
          <w:p w14:paraId="3C99599F" w14:textId="0757AD02" w:rsidR="008940C9" w:rsidRPr="004D07F2" w:rsidRDefault="003E04C0" w:rsidP="00CC6FD0">
            <w:pPr>
              <w:pStyle w:val="ListParagraph"/>
              <w:numPr>
                <w:ilvl w:val="0"/>
                <w:numId w:val="0"/>
              </w:numPr>
              <w:spacing w:line="276" w:lineRule="auto"/>
              <w:rPr>
                <w:rFonts w:ascii="Times New Roman" w:hAnsi="Times New Roman" w:cs="Times New Roman"/>
                <w:noProof/>
                <w:szCs w:val="20"/>
                <w:lang w:val="vi-VN"/>
              </w:rPr>
            </w:pPr>
            <w:r w:rsidRPr="004D07F2">
              <w:rPr>
                <w:rFonts w:ascii="Times New Roman" w:hAnsi="Times New Roman" w:cs="Times New Roman"/>
                <w:noProof/>
                <w:szCs w:val="20"/>
                <w:lang w:val="en-US"/>
              </w:rPr>
              <w:t>Chất lượng hình ảnh: mờ (failed)</w:t>
            </w:r>
          </w:p>
        </w:tc>
      </w:tr>
      <w:tr w:rsidR="00592509" w:rsidRPr="004D07F2" w14:paraId="2AD2B5DE" w14:textId="77777777" w:rsidTr="008940C9">
        <w:tc>
          <w:tcPr>
            <w:tcW w:w="2531" w:type="dxa"/>
          </w:tcPr>
          <w:p w14:paraId="1A046DD8" w14:textId="0059420D" w:rsidR="008940C9" w:rsidRPr="004D07F2" w:rsidRDefault="008940C9" w:rsidP="00CC6FD0">
            <w:pPr>
              <w:pStyle w:val="ListParagraph"/>
              <w:numPr>
                <w:ilvl w:val="0"/>
                <w:numId w:val="0"/>
              </w:numPr>
              <w:spacing w:line="276" w:lineRule="auto"/>
              <w:rPr>
                <w:rFonts w:ascii="Times New Roman" w:hAnsi="Times New Roman" w:cs="Times New Roman"/>
                <w:noProof/>
                <w:szCs w:val="20"/>
                <w:lang w:val="en-US"/>
              </w:rPr>
            </w:pPr>
            <w:r w:rsidRPr="004D07F2">
              <w:rPr>
                <w:rFonts w:ascii="Times New Roman" w:hAnsi="Times New Roman" w:cs="Times New Roman"/>
                <w:noProof/>
                <w:szCs w:val="20"/>
                <w:lang w:val="en-US"/>
              </w:rPr>
              <w:t>2</w:t>
            </w:r>
          </w:p>
        </w:tc>
        <w:tc>
          <w:tcPr>
            <w:tcW w:w="2531" w:type="dxa"/>
          </w:tcPr>
          <w:p w14:paraId="36F6C9D1" w14:textId="5ADC120B" w:rsidR="008940C9" w:rsidRPr="004D07F2" w:rsidRDefault="006D0CF0" w:rsidP="00CC6FD0">
            <w:pPr>
              <w:pStyle w:val="ListParagraph"/>
              <w:numPr>
                <w:ilvl w:val="0"/>
                <w:numId w:val="0"/>
              </w:numPr>
              <w:spacing w:line="276" w:lineRule="auto"/>
              <w:rPr>
                <w:rFonts w:ascii="Times New Roman" w:hAnsi="Times New Roman" w:cs="Times New Roman"/>
                <w:noProof/>
                <w:szCs w:val="20"/>
                <w:lang w:val="en-US"/>
              </w:rPr>
            </w:pPr>
            <w:r w:rsidRPr="004D07F2">
              <w:rPr>
                <w:rFonts w:ascii="Times New Roman" w:hAnsi="Times New Roman" w:cs="Times New Roman"/>
                <w:noProof/>
                <w:szCs w:val="20"/>
                <w:lang w:val="en-US"/>
              </w:rPr>
              <w:t>Chuỗi số liên</w:t>
            </w:r>
            <w:r w:rsidR="00CC6FD0" w:rsidRPr="004D07F2">
              <w:rPr>
                <w:rFonts w:ascii="Times New Roman" w:hAnsi="Times New Roman" w:cs="Times New Roman"/>
                <w:noProof/>
                <w:szCs w:val="20"/>
                <w:lang w:val="en-US"/>
              </w:rPr>
              <w:t xml:space="preserve"> tiếp (Id card CMND/CCCD)</w:t>
            </w:r>
            <w:r w:rsidR="00EC25BF" w:rsidRPr="004D07F2">
              <w:rPr>
                <w:rFonts w:ascii="Times New Roman" w:hAnsi="Times New Roman" w:cs="Times New Roman"/>
                <w:noProof/>
                <w:szCs w:val="20"/>
                <w:lang w:val="en-US"/>
              </w:rPr>
              <w:t xml:space="preserve"> (passed)</w:t>
            </w:r>
          </w:p>
        </w:tc>
        <w:tc>
          <w:tcPr>
            <w:tcW w:w="2531" w:type="dxa"/>
          </w:tcPr>
          <w:p w14:paraId="34A9224E" w14:textId="77777777" w:rsidR="008940C9" w:rsidRPr="004D07F2" w:rsidRDefault="008940C9" w:rsidP="00CC6FD0">
            <w:pPr>
              <w:pStyle w:val="ListParagraph"/>
              <w:numPr>
                <w:ilvl w:val="0"/>
                <w:numId w:val="0"/>
              </w:numPr>
              <w:spacing w:line="276" w:lineRule="auto"/>
              <w:rPr>
                <w:rFonts w:ascii="Times New Roman" w:hAnsi="Times New Roman" w:cs="Times New Roman"/>
                <w:noProof/>
                <w:szCs w:val="20"/>
                <w:lang w:val="vi-VN"/>
              </w:rPr>
            </w:pPr>
          </w:p>
        </w:tc>
        <w:tc>
          <w:tcPr>
            <w:tcW w:w="2531" w:type="dxa"/>
          </w:tcPr>
          <w:p w14:paraId="5795D9D5" w14:textId="402EFB8C" w:rsidR="00B77FEB" w:rsidRPr="004D07F2" w:rsidRDefault="008940C9" w:rsidP="00CC6FD0">
            <w:pPr>
              <w:pStyle w:val="ListParagraph"/>
              <w:numPr>
                <w:ilvl w:val="0"/>
                <w:numId w:val="0"/>
              </w:numPr>
              <w:spacing w:line="276" w:lineRule="auto"/>
              <w:rPr>
                <w:rFonts w:ascii="Times New Roman" w:hAnsi="Times New Roman" w:cs="Times New Roman"/>
                <w:noProof/>
                <w:szCs w:val="20"/>
                <w:lang w:val="en-US"/>
              </w:rPr>
            </w:pPr>
            <w:r w:rsidRPr="004D07F2">
              <w:rPr>
                <w:rFonts w:ascii="Times New Roman" w:hAnsi="Times New Roman" w:cs="Times New Roman"/>
                <w:noProof/>
                <w:szCs w:val="20"/>
                <w:lang w:val="en-US"/>
              </w:rPr>
              <w:t xml:space="preserve">Có ảnh mặt người </w:t>
            </w:r>
            <w:r w:rsidR="00592509" w:rsidRPr="004D07F2">
              <w:rPr>
                <w:rFonts w:ascii="Times New Roman" w:hAnsi="Times New Roman" w:cs="Times New Roman"/>
                <w:noProof/>
                <w:szCs w:val="20"/>
                <w:lang w:val="en-US"/>
              </w:rPr>
              <w:t>(passed)</w:t>
            </w:r>
          </w:p>
        </w:tc>
      </w:tr>
      <w:tr w:rsidR="00592509" w:rsidRPr="004D07F2" w14:paraId="6D991F1B" w14:textId="77777777" w:rsidTr="008940C9">
        <w:tc>
          <w:tcPr>
            <w:tcW w:w="2531" w:type="dxa"/>
          </w:tcPr>
          <w:p w14:paraId="7097D84B" w14:textId="6EFBDFDB" w:rsidR="008940C9" w:rsidRPr="004D07F2" w:rsidRDefault="008940C9" w:rsidP="00CC6FD0">
            <w:pPr>
              <w:pStyle w:val="ListParagraph"/>
              <w:numPr>
                <w:ilvl w:val="0"/>
                <w:numId w:val="0"/>
              </w:numPr>
              <w:spacing w:line="276" w:lineRule="auto"/>
              <w:rPr>
                <w:rFonts w:ascii="Times New Roman" w:hAnsi="Times New Roman" w:cs="Times New Roman"/>
                <w:noProof/>
                <w:szCs w:val="20"/>
                <w:lang w:val="en-US"/>
              </w:rPr>
            </w:pPr>
            <w:r w:rsidRPr="004D07F2">
              <w:rPr>
                <w:rFonts w:ascii="Times New Roman" w:hAnsi="Times New Roman" w:cs="Times New Roman"/>
                <w:noProof/>
                <w:szCs w:val="20"/>
                <w:lang w:val="en-US"/>
              </w:rPr>
              <w:t>3</w:t>
            </w:r>
          </w:p>
        </w:tc>
        <w:tc>
          <w:tcPr>
            <w:tcW w:w="2531" w:type="dxa"/>
          </w:tcPr>
          <w:p w14:paraId="0C519C80" w14:textId="5654C554" w:rsidR="008940C9" w:rsidRPr="004D07F2" w:rsidRDefault="006D0CF0" w:rsidP="00CC6FD0">
            <w:pPr>
              <w:pStyle w:val="ListParagraph"/>
              <w:numPr>
                <w:ilvl w:val="0"/>
                <w:numId w:val="0"/>
              </w:numPr>
              <w:spacing w:line="276" w:lineRule="auto"/>
              <w:rPr>
                <w:rFonts w:ascii="Times New Roman" w:hAnsi="Times New Roman" w:cs="Times New Roman"/>
                <w:noProof/>
                <w:szCs w:val="20"/>
                <w:lang w:val="en-US"/>
              </w:rPr>
            </w:pPr>
            <w:r w:rsidRPr="004D07F2">
              <w:rPr>
                <w:rFonts w:ascii="Times New Roman" w:hAnsi="Times New Roman" w:cs="Times New Roman"/>
                <w:noProof/>
                <w:szCs w:val="20"/>
                <w:lang w:val="en-US"/>
              </w:rPr>
              <w:t>Chất lượng hình ảnh: mờ (failed)</w:t>
            </w:r>
          </w:p>
        </w:tc>
        <w:tc>
          <w:tcPr>
            <w:tcW w:w="2531" w:type="dxa"/>
          </w:tcPr>
          <w:p w14:paraId="31ED99AA" w14:textId="77777777" w:rsidR="008940C9" w:rsidRPr="004D07F2" w:rsidRDefault="008940C9" w:rsidP="00CC6FD0">
            <w:pPr>
              <w:pStyle w:val="ListParagraph"/>
              <w:numPr>
                <w:ilvl w:val="0"/>
                <w:numId w:val="0"/>
              </w:numPr>
              <w:spacing w:line="276" w:lineRule="auto"/>
              <w:rPr>
                <w:rFonts w:ascii="Times New Roman" w:hAnsi="Times New Roman" w:cs="Times New Roman"/>
                <w:noProof/>
                <w:szCs w:val="20"/>
                <w:lang w:val="vi-VN"/>
              </w:rPr>
            </w:pPr>
          </w:p>
        </w:tc>
        <w:tc>
          <w:tcPr>
            <w:tcW w:w="2531" w:type="dxa"/>
          </w:tcPr>
          <w:p w14:paraId="032CED52" w14:textId="330F607F" w:rsidR="008940C9" w:rsidRPr="004D07F2" w:rsidRDefault="00CC6FD0" w:rsidP="00CC6FD0">
            <w:pPr>
              <w:pStyle w:val="ListParagraph"/>
              <w:numPr>
                <w:ilvl w:val="0"/>
                <w:numId w:val="0"/>
              </w:numPr>
              <w:spacing w:line="276" w:lineRule="auto"/>
              <w:rPr>
                <w:rFonts w:ascii="Times New Roman" w:hAnsi="Times New Roman" w:cs="Times New Roman"/>
                <w:noProof/>
                <w:szCs w:val="20"/>
                <w:lang w:val="en-US"/>
              </w:rPr>
            </w:pPr>
            <w:r w:rsidRPr="004D07F2">
              <w:rPr>
                <w:rFonts w:ascii="Times New Roman" w:hAnsi="Times New Roman" w:cs="Times New Roman"/>
                <w:noProof/>
                <w:szCs w:val="20"/>
                <w:lang w:val="en-US"/>
              </w:rPr>
              <w:t>Nhận diên số lượng người trong ảnh ( &gt; 1 failed)</w:t>
            </w:r>
          </w:p>
        </w:tc>
      </w:tr>
    </w:tbl>
    <w:p w14:paraId="1AFADC52" w14:textId="77777777" w:rsidR="008940C9" w:rsidRPr="004D07F2" w:rsidRDefault="008940C9" w:rsidP="008940C9">
      <w:pPr>
        <w:pStyle w:val="ListParagraph"/>
        <w:numPr>
          <w:ilvl w:val="0"/>
          <w:numId w:val="0"/>
        </w:numPr>
        <w:spacing w:line="276" w:lineRule="auto"/>
        <w:ind w:left="1080"/>
        <w:jc w:val="both"/>
        <w:rPr>
          <w:rFonts w:ascii="Times New Roman" w:hAnsi="Times New Roman" w:cs="Times New Roman"/>
          <w:noProof/>
          <w:szCs w:val="20"/>
          <w:lang w:val="vi-VN"/>
        </w:rPr>
      </w:pPr>
    </w:p>
    <w:p w14:paraId="1B2D37C7" w14:textId="79847D6F" w:rsidR="00B77FEB" w:rsidRPr="004D07F2" w:rsidRDefault="00B77FEB" w:rsidP="00B77FEB">
      <w:pPr>
        <w:pStyle w:val="ListParagraph"/>
        <w:numPr>
          <w:ilvl w:val="0"/>
          <w:numId w:val="19"/>
        </w:numPr>
        <w:spacing w:line="276" w:lineRule="auto"/>
        <w:jc w:val="both"/>
        <w:rPr>
          <w:ins w:id="46" w:author="TAN NAT" w:date="2021-03-31T09:19:00Z"/>
          <w:rFonts w:ascii="Times New Roman" w:hAnsi="Times New Roman" w:cs="Times New Roman"/>
          <w:noProof/>
          <w:szCs w:val="20"/>
          <w:lang w:val="en-US"/>
        </w:rPr>
      </w:pPr>
      <w:r w:rsidRPr="004D07F2">
        <w:rPr>
          <w:rFonts w:ascii="Times New Roman" w:hAnsi="Times New Roman" w:cs="Times New Roman"/>
          <w:noProof/>
          <w:szCs w:val="20"/>
          <w:lang w:val="en-US"/>
        </w:rPr>
        <w:t>Các điều kiện check trên được thực hiện khi upload lên từng khung ảnh.</w:t>
      </w:r>
    </w:p>
    <w:p w14:paraId="4A850B27" w14:textId="27AF4859" w:rsidR="009F4C7D" w:rsidRPr="004D07F2" w:rsidRDefault="009F4C7D" w:rsidP="009F4C7D">
      <w:pPr>
        <w:spacing w:line="276" w:lineRule="auto"/>
        <w:ind w:left="720"/>
        <w:jc w:val="both"/>
        <w:rPr>
          <w:rFonts w:ascii="Times New Roman" w:hAnsi="Times New Roman" w:cs="Times New Roman"/>
          <w:noProof/>
          <w:szCs w:val="20"/>
        </w:rPr>
      </w:pPr>
      <w:r w:rsidRPr="004D07F2">
        <w:rPr>
          <w:rFonts w:ascii="Times New Roman" w:hAnsi="Times New Roman" w:cs="Times New Roman"/>
          <w:noProof/>
          <w:szCs w:val="20"/>
        </w:rPr>
        <w:t xml:space="preserve">*AWS Rekognition: là một công nghệ được cung cấp bởi AWS (Amazon Web Service) mục đích là để nhận diện các hình ảnh, video được upload lên dựa trên các nhãn (thực thể), và độ tin tưởng đối với thực thể đó (% </w:t>
      </w:r>
    </w:p>
    <w:p w14:paraId="312369E1" w14:textId="5A913C9F" w:rsidR="003D36EC" w:rsidRPr="004D07F2" w:rsidRDefault="003D36EC" w:rsidP="0030635A">
      <w:pPr>
        <w:pStyle w:val="Heading3"/>
        <w:rPr>
          <w:rFonts w:ascii="Times New Roman" w:hAnsi="Times New Roman"/>
        </w:rPr>
      </w:pPr>
      <w:bookmarkStart w:id="47" w:name="_Toc67256612"/>
      <w:r w:rsidRPr="004D07F2">
        <w:rPr>
          <w:rFonts w:ascii="Times New Roman" w:hAnsi="Times New Roman"/>
        </w:rPr>
        <w:t>Technical Detail</w:t>
      </w:r>
      <w:bookmarkEnd w:id="47"/>
    </w:p>
    <w:p w14:paraId="00C875E1" w14:textId="01D69649" w:rsidR="002A313D" w:rsidRPr="004D07F2" w:rsidRDefault="00C36823" w:rsidP="007C0D15">
      <w:pPr>
        <w:pStyle w:val="ListParagraph"/>
        <w:numPr>
          <w:ilvl w:val="0"/>
          <w:numId w:val="19"/>
        </w:num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vi-VN"/>
        </w:rPr>
        <w:t>Front-end: màn hình khách hàng sẽ hiển thị trạng thái loading, và dòng thông báo “Hệ thống đang xử lý, quý khách vui lòng chờ trong ít phút”.</w:t>
      </w:r>
    </w:p>
    <w:p w14:paraId="205026CB" w14:textId="4DD977C6" w:rsidR="00C36823" w:rsidRPr="004D07F2" w:rsidRDefault="00C36823" w:rsidP="007C0D15">
      <w:pPr>
        <w:pStyle w:val="ListParagraph"/>
        <w:numPr>
          <w:ilvl w:val="0"/>
          <w:numId w:val="19"/>
        </w:num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vi-VN"/>
        </w:rPr>
        <w:t xml:space="preserve">Back-end: Hệ thống thực hiện lấy url hình ảnh được lưu vào trong AWS S3 ở bước trước. Url hình ảnh sẽ được đưa vào </w:t>
      </w:r>
      <w:r w:rsidR="00E27E01" w:rsidRPr="004D07F2">
        <w:rPr>
          <w:rFonts w:ascii="Times New Roman" w:hAnsi="Times New Roman" w:cs="Times New Roman"/>
          <w:noProof/>
          <w:szCs w:val="20"/>
          <w:lang w:val="vi-VN"/>
        </w:rPr>
        <w:t>dịch vụ</w:t>
      </w:r>
      <w:r w:rsidRPr="004D07F2">
        <w:rPr>
          <w:rFonts w:ascii="Times New Roman" w:hAnsi="Times New Roman" w:cs="Times New Roman"/>
          <w:noProof/>
          <w:szCs w:val="20"/>
          <w:lang w:val="vi-VN"/>
        </w:rPr>
        <w:t xml:space="preserve"> AWS Rekognition</w:t>
      </w:r>
      <w:r w:rsidR="00E27E01" w:rsidRPr="004D07F2">
        <w:rPr>
          <w:rFonts w:ascii="Times New Roman" w:hAnsi="Times New Roman" w:cs="Times New Roman"/>
          <w:noProof/>
          <w:szCs w:val="20"/>
          <w:lang w:val="vi-VN"/>
        </w:rPr>
        <w:t xml:space="preserve"> của Amazon Web Service</w:t>
      </w:r>
      <w:r w:rsidRPr="004D07F2">
        <w:rPr>
          <w:rFonts w:ascii="Times New Roman" w:hAnsi="Times New Roman" w:cs="Times New Roman"/>
          <w:noProof/>
          <w:szCs w:val="20"/>
          <w:lang w:val="vi-VN"/>
        </w:rPr>
        <w:t xml:space="preserve"> để kiểm tra hình ảnh.</w:t>
      </w:r>
    </w:p>
    <w:p w14:paraId="719EAAE9" w14:textId="7CEAA72E" w:rsidR="00C36823" w:rsidRPr="004D07F2" w:rsidRDefault="00E27E01" w:rsidP="007C0D15">
      <w:pPr>
        <w:pStyle w:val="ListParagraph"/>
        <w:numPr>
          <w:ilvl w:val="0"/>
          <w:numId w:val="19"/>
        </w:num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vi-VN"/>
        </w:rPr>
        <w:t>AWS Rekognition phân tích những hình ảnh mà hệ thống Paylater truyền vào. Kết quả của AWS Rekognition sẽ dung để kiểm tra tính hợp lệ của hình ả</w:t>
      </w:r>
      <w:r w:rsidR="0030635A" w:rsidRPr="004D07F2">
        <w:rPr>
          <w:rFonts w:ascii="Times New Roman" w:hAnsi="Times New Roman" w:cs="Times New Roman"/>
          <w:noProof/>
          <w:szCs w:val="20"/>
          <w:lang w:val="vi-VN"/>
        </w:rPr>
        <w:t xml:space="preserve">nh, cũng như chat lượng của hình ảnh được upload/chụp lên. </w:t>
      </w:r>
    </w:p>
    <w:p w14:paraId="43A0F802" w14:textId="71CBA726" w:rsidR="00E27E01" w:rsidRPr="004D07F2" w:rsidRDefault="00E27E01" w:rsidP="007C0D15">
      <w:pPr>
        <w:pStyle w:val="ListParagraph"/>
        <w:numPr>
          <w:ilvl w:val="0"/>
          <w:numId w:val="19"/>
        </w:num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vi-VN"/>
        </w:rPr>
        <w:t>Thông tin AWS Rekognition sẽ bao gồm:</w:t>
      </w:r>
    </w:p>
    <w:p w14:paraId="58D4ABB2" w14:textId="09D003EF" w:rsidR="00E27E01" w:rsidRPr="004D07F2" w:rsidRDefault="007C0D15" w:rsidP="007C0D15">
      <w:pPr>
        <w:pStyle w:val="ListParagraph"/>
        <w:numPr>
          <w:ilvl w:val="0"/>
          <w:numId w:val="0"/>
        </w:numPr>
        <w:spacing w:line="276" w:lineRule="auto"/>
        <w:ind w:left="878"/>
        <w:rPr>
          <w:rFonts w:ascii="Times New Roman" w:hAnsi="Times New Roman" w:cs="Times New Roman"/>
          <w:noProof/>
          <w:lang w:val="vi-VN"/>
        </w:rPr>
      </w:pPr>
      <w:ins w:id="48" w:author="Hang Vu Thi (BSD-ITP)" w:date="2021-03-26T20:51:00Z">
        <w:r w:rsidRPr="004D07F2">
          <w:rPr>
            <w:rFonts w:ascii="Times New Roman" w:hAnsi="Times New Roman" w:cs="Times New Roman"/>
            <w:noProof/>
            <w:lang w:val="vi-VN"/>
          </w:rPr>
          <w:t xml:space="preserve">+ </w:t>
        </w:r>
      </w:ins>
      <w:r w:rsidR="00E27E01" w:rsidRPr="004D07F2">
        <w:rPr>
          <w:rFonts w:ascii="Times New Roman" w:hAnsi="Times New Roman" w:cs="Times New Roman"/>
          <w:noProof/>
          <w:lang w:val="vi-VN"/>
        </w:rPr>
        <w:t>Nhãn</w:t>
      </w:r>
    </w:p>
    <w:p w14:paraId="081BA05C" w14:textId="7EC74DC1" w:rsidR="00E27E01" w:rsidRPr="004D07F2" w:rsidRDefault="007C0D15" w:rsidP="007C0D15">
      <w:pPr>
        <w:pStyle w:val="ListParagraph"/>
        <w:numPr>
          <w:ilvl w:val="0"/>
          <w:numId w:val="0"/>
        </w:numPr>
        <w:spacing w:line="276" w:lineRule="auto"/>
        <w:ind w:left="878"/>
        <w:rPr>
          <w:rFonts w:ascii="Times New Roman" w:hAnsi="Times New Roman" w:cs="Times New Roman"/>
          <w:noProof/>
          <w:lang w:val="vi-VN"/>
        </w:rPr>
      </w:pPr>
      <w:ins w:id="49" w:author="Hang Vu Thi (BSD-ITP)" w:date="2021-03-26T20:51:00Z">
        <w:r w:rsidRPr="004D07F2">
          <w:rPr>
            <w:rFonts w:ascii="Times New Roman" w:hAnsi="Times New Roman" w:cs="Times New Roman"/>
            <w:noProof/>
            <w:lang w:val="vi-VN"/>
          </w:rPr>
          <w:t xml:space="preserve">+ </w:t>
        </w:r>
      </w:ins>
      <w:r w:rsidR="00E27E01" w:rsidRPr="004D07F2">
        <w:rPr>
          <w:rFonts w:ascii="Times New Roman" w:hAnsi="Times New Roman" w:cs="Times New Roman"/>
          <w:noProof/>
          <w:lang w:val="vi-VN"/>
        </w:rPr>
        <w:t>Độ tin cậy (%)</w:t>
      </w:r>
    </w:p>
    <w:p w14:paraId="3AF5A7D1" w14:textId="335D9C97" w:rsidR="00E27E01" w:rsidRPr="004D07F2" w:rsidRDefault="00E27E01" w:rsidP="007C0D15">
      <w:pPr>
        <w:pStyle w:val="ListParagraph"/>
        <w:numPr>
          <w:ilvl w:val="0"/>
          <w:numId w:val="19"/>
        </w:num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vi-VN"/>
        </w:rPr>
        <w:t>Hệ thống sẽ dựa trên nhãn và độ tin cậy cũng như rule của hệ thống để kiểm tra xem hình ảnh có phù hợp hay không như đối với ảnh mặt trước, mặt sau của CMND/CCCD.</w:t>
      </w:r>
    </w:p>
    <w:p w14:paraId="2204F5FD" w14:textId="2EC7FE38" w:rsidR="00E27E01" w:rsidRPr="004D07F2" w:rsidRDefault="00E27E01" w:rsidP="007C0D15">
      <w:pPr>
        <w:pStyle w:val="ListParagraph"/>
        <w:numPr>
          <w:ilvl w:val="0"/>
          <w:numId w:val="19"/>
        </w:num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vi-VN"/>
        </w:rPr>
        <w:t xml:space="preserve">Ví dụ: Với hình ảnh mặt trước của </w:t>
      </w:r>
      <w:r w:rsidR="0030635A" w:rsidRPr="004D07F2">
        <w:rPr>
          <w:rFonts w:ascii="Times New Roman" w:hAnsi="Times New Roman" w:cs="Times New Roman"/>
          <w:noProof/>
          <w:szCs w:val="20"/>
          <w:lang w:val="vi-VN"/>
        </w:rPr>
        <w:t>CMND/CCCD phải có nhãn: “Person”, và độ tin cậy &gt; 90 %, “IdCard”, độ tin cậy &gt; 90 % thì đó là ảnh mặt trước của CMND/CCCD.</w:t>
      </w:r>
    </w:p>
    <w:p w14:paraId="1DAA7144" w14:textId="039020D6" w:rsidR="0030635A" w:rsidRPr="004D07F2" w:rsidRDefault="0030635A" w:rsidP="007C0D15">
      <w:pPr>
        <w:pStyle w:val="ListParagraph"/>
        <w:numPr>
          <w:ilvl w:val="0"/>
          <w:numId w:val="19"/>
        </w:num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vi-VN"/>
        </w:rPr>
        <w:t>Sau khi kiểm tra xong, hệ thống sẽ tra kết quả để thực hiện bước tiếp theo. Nếu hình ảnh đạt tiêu chuẩn, và đạt đủ điều kiện của rule thì thực hiện bước tiếp theo là bóc tách dữ liệu bằng OCR. Trường hợp hình ảnh không đạt tiêu chuẩn, không đạt đủ điều kiện thì hệ thống gửi kết quả trả về cho front-end và hiển thị thông báo lỗi cho khách hàng, sau đó chuyển lại màn hình upload hình ảnh cho khách hàng.</w:t>
      </w:r>
    </w:p>
    <w:p w14:paraId="250CF1CA" w14:textId="1A435B29" w:rsidR="003D36EC" w:rsidRPr="004D07F2" w:rsidRDefault="003D36EC" w:rsidP="0030635A">
      <w:pPr>
        <w:pStyle w:val="Heading3"/>
        <w:rPr>
          <w:rFonts w:ascii="Times New Roman" w:hAnsi="Times New Roman"/>
        </w:rPr>
      </w:pPr>
      <w:bookmarkStart w:id="50" w:name="_Toc67256613"/>
      <w:r w:rsidRPr="004D07F2">
        <w:rPr>
          <w:rFonts w:ascii="Times New Roman" w:hAnsi="Times New Roman"/>
        </w:rPr>
        <w:t>Testing and Sample</w:t>
      </w:r>
      <w:bookmarkEnd w:id="50"/>
    </w:p>
    <w:p w14:paraId="5EEAB0A8" w14:textId="60FD87F6" w:rsidR="003D36EC" w:rsidRPr="004D07F2" w:rsidRDefault="003D36EC" w:rsidP="0030635A">
      <w:pPr>
        <w:pStyle w:val="Heading3"/>
        <w:rPr>
          <w:rFonts w:ascii="Times New Roman" w:hAnsi="Times New Roman"/>
        </w:rPr>
      </w:pPr>
      <w:bookmarkStart w:id="51" w:name="_Toc67256614"/>
      <w:r w:rsidRPr="004D07F2">
        <w:rPr>
          <w:rFonts w:ascii="Times New Roman" w:hAnsi="Times New Roman"/>
        </w:rPr>
        <w:t>Limitation</w:t>
      </w:r>
      <w:bookmarkEnd w:id="51"/>
    </w:p>
    <w:p w14:paraId="7285849C" w14:textId="67C41DB9" w:rsidR="00F309F8" w:rsidRPr="004D07F2" w:rsidRDefault="00F309F8" w:rsidP="0030635A">
      <w:pPr>
        <w:pStyle w:val="Heading2Numbered"/>
        <w:spacing w:line="276" w:lineRule="auto"/>
        <w:rPr>
          <w:rFonts w:ascii="Times New Roman" w:hAnsi="Times New Roman"/>
          <w:noProof/>
          <w:sz w:val="20"/>
          <w:szCs w:val="20"/>
          <w:lang w:val="vi-VN"/>
        </w:rPr>
      </w:pPr>
      <w:bookmarkStart w:id="52" w:name="_Toc67256615"/>
      <w:r w:rsidRPr="004D07F2">
        <w:rPr>
          <w:rFonts w:ascii="Times New Roman" w:hAnsi="Times New Roman"/>
          <w:noProof/>
          <w:sz w:val="20"/>
          <w:szCs w:val="20"/>
          <w:lang w:val="vi-VN"/>
        </w:rPr>
        <w:t>OCR</w:t>
      </w:r>
      <w:bookmarkEnd w:id="52"/>
      <w:r w:rsidR="007C0D15" w:rsidRPr="004D07F2">
        <w:rPr>
          <w:rFonts w:ascii="Times New Roman" w:hAnsi="Times New Roman"/>
          <w:noProof/>
          <w:sz w:val="20"/>
          <w:szCs w:val="20"/>
          <w:lang w:val="vi-VN"/>
        </w:rPr>
        <w:t xml:space="preserve"> and Validate ID number</w:t>
      </w:r>
    </w:p>
    <w:p w14:paraId="0B32FC5F" w14:textId="08C2EE65" w:rsidR="00F309F8" w:rsidRPr="004D07F2" w:rsidRDefault="00F309F8" w:rsidP="0030635A">
      <w:pPr>
        <w:pStyle w:val="Heading3"/>
        <w:rPr>
          <w:rFonts w:ascii="Times New Roman" w:hAnsi="Times New Roman"/>
        </w:rPr>
      </w:pPr>
      <w:bookmarkStart w:id="53" w:name="_Toc67256616"/>
      <w:r w:rsidRPr="004D07F2">
        <w:rPr>
          <w:rFonts w:ascii="Times New Roman" w:hAnsi="Times New Roman"/>
        </w:rPr>
        <w:t>Business Requirement</w:t>
      </w:r>
      <w:bookmarkEnd w:id="53"/>
    </w:p>
    <w:p w14:paraId="7C6A5B71" w14:textId="7B7BA7B1" w:rsidR="00F309F8" w:rsidRPr="004D07F2" w:rsidRDefault="009628B8" w:rsidP="007C0D15">
      <w:pPr>
        <w:pStyle w:val="ListParagraph"/>
        <w:numPr>
          <w:ilvl w:val="0"/>
          <w:numId w:val="19"/>
        </w:numPr>
        <w:spacing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Sau khi kiểm tra chất lượng thành công, hệ thống sẽ bắt đầu bóc tách dữ liệu dựa trên thông tin CMT/CCCD đã upload/chụp ảnh lên hệ thống.</w:t>
      </w:r>
      <w:r w:rsidR="00892DAC" w:rsidRPr="004D07F2">
        <w:rPr>
          <w:rFonts w:ascii="Times New Roman" w:hAnsi="Times New Roman" w:cs="Times New Roman"/>
          <w:noProof/>
          <w:szCs w:val="20"/>
          <w:lang w:val="vi-VN"/>
        </w:rPr>
        <w:t xml:space="preserve"> </w:t>
      </w:r>
    </w:p>
    <w:p w14:paraId="51DD25BD" w14:textId="6C5B086B" w:rsidR="00892DAC" w:rsidRPr="004D07F2" w:rsidRDefault="007331ED" w:rsidP="007C0D15">
      <w:pPr>
        <w:pStyle w:val="ListParagraph"/>
        <w:numPr>
          <w:ilvl w:val="0"/>
          <w:numId w:val="19"/>
        </w:numPr>
        <w:spacing w:line="276" w:lineRule="auto"/>
        <w:rPr>
          <w:rFonts w:ascii="Times New Roman" w:hAnsi="Times New Roman" w:cs="Times New Roman"/>
          <w:noProof/>
          <w:szCs w:val="20"/>
          <w:lang w:val="vi-VN"/>
        </w:rPr>
      </w:pPr>
      <w:r w:rsidRPr="004D07F2">
        <w:rPr>
          <w:rFonts w:ascii="Times New Roman" w:hAnsi="Times New Roman" w:cs="Times New Roman"/>
          <w:noProof/>
          <w:szCs w:val="20"/>
          <w:lang w:val="en-US"/>
        </w:rPr>
        <w:t>Những thông tin bên dưới được bóc tách từ hệ thống OCR, chỉ hiển thị lên cho khách hàng xem, và không có quyền sửa những thông tin đã bóc tách</w:t>
      </w:r>
      <w:r w:rsidR="00892DAC" w:rsidRPr="004D07F2">
        <w:rPr>
          <w:rFonts w:ascii="Times New Roman" w:hAnsi="Times New Roman" w:cs="Times New Roman"/>
          <w:noProof/>
          <w:szCs w:val="20"/>
          <w:lang w:val="vi-VN"/>
        </w:rPr>
        <w:t xml:space="preserve">: </w:t>
      </w:r>
    </w:p>
    <w:tbl>
      <w:tblPr>
        <w:tblW w:w="5911" w:type="dxa"/>
        <w:jc w:val="center"/>
        <w:tblBorders>
          <w:top w:val="nil"/>
          <w:left w:val="nil"/>
          <w:bottom w:val="nil"/>
          <w:right w:val="nil"/>
          <w:insideH w:val="nil"/>
          <w:insideV w:val="nil"/>
        </w:tblBorders>
        <w:tblLayout w:type="fixed"/>
        <w:tblLook w:val="0600" w:firstRow="0" w:lastRow="0" w:firstColumn="0" w:lastColumn="0" w:noHBand="1" w:noVBand="1"/>
      </w:tblPr>
      <w:tblGrid>
        <w:gridCol w:w="5911"/>
      </w:tblGrid>
      <w:tr w:rsidR="00CE7E76" w:rsidRPr="004D07F2" w14:paraId="7FC4FF84" w14:textId="77777777" w:rsidTr="007C0D15">
        <w:trPr>
          <w:trHeight w:val="242"/>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964EC2C" w14:textId="52E18D8F" w:rsidR="00CE7E76" w:rsidRPr="004D07F2" w:rsidRDefault="00CE7E76" w:rsidP="007C0D15">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Số CMND/CCCD</w:t>
            </w:r>
            <w:ins w:id="54" w:author="Hang Vu Thi (BSD-ITP)" w:date="2021-03-26T20:52:00Z">
              <w:r w:rsidR="007C0D15" w:rsidRPr="004D07F2">
                <w:rPr>
                  <w:rFonts w:ascii="Times New Roman" w:hAnsi="Times New Roman" w:cs="Times New Roman"/>
                  <w:noProof/>
                  <w:szCs w:val="20"/>
                  <w:lang w:val="vi-VN"/>
                </w:rPr>
                <w:t xml:space="preserve">: </w:t>
              </w:r>
            </w:ins>
            <w:r w:rsidRPr="004D07F2">
              <w:rPr>
                <w:rFonts w:ascii="Times New Roman" w:hAnsi="Times New Roman" w:cs="Times New Roman"/>
                <w:noProof/>
                <w:szCs w:val="20"/>
                <w:lang w:val="vi-VN"/>
              </w:rPr>
              <w:t>ID/Passport number</w:t>
            </w:r>
          </w:p>
        </w:tc>
      </w:tr>
      <w:tr w:rsidR="00CE7E76" w:rsidRPr="004D07F2" w14:paraId="13835B6A" w14:textId="77777777" w:rsidTr="007C0D15">
        <w:trPr>
          <w:trHeight w:val="395"/>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3EBAE1C" w14:textId="7EC9BF5D" w:rsidR="00CE7E76" w:rsidRPr="004D07F2" w:rsidRDefault="00CE7E76" w:rsidP="007C0D15">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Họ và tên:</w:t>
            </w:r>
            <w:r w:rsidR="007C0D15" w:rsidRPr="004D07F2">
              <w:rPr>
                <w:rFonts w:ascii="Times New Roman" w:hAnsi="Times New Roman" w:cs="Times New Roman"/>
                <w:noProof/>
                <w:szCs w:val="20"/>
                <w:lang w:val="vi-VN"/>
              </w:rPr>
              <w:t xml:space="preserve"> </w:t>
            </w:r>
            <w:r w:rsidRPr="004D07F2">
              <w:rPr>
                <w:rFonts w:ascii="Times New Roman" w:hAnsi="Times New Roman" w:cs="Times New Roman"/>
                <w:noProof/>
                <w:szCs w:val="20"/>
                <w:lang w:val="vi-VN"/>
              </w:rPr>
              <w:t>Full name</w:t>
            </w:r>
          </w:p>
        </w:tc>
      </w:tr>
      <w:tr w:rsidR="00CE7E76" w:rsidRPr="004D07F2" w14:paraId="2DD71266" w14:textId="77777777" w:rsidTr="007C0D15">
        <w:trPr>
          <w:trHeight w:val="467"/>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61AD129" w14:textId="53C3CD9E" w:rsidR="00CE7E76" w:rsidRPr="004D07F2" w:rsidRDefault="00CE7E76" w:rsidP="007C0D15">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lastRenderedPageBreak/>
              <w:t>- Ngày/ tháng/ năm sinh</w:t>
            </w:r>
            <w:r w:rsidR="007C0D15" w:rsidRPr="004D07F2">
              <w:rPr>
                <w:rFonts w:ascii="Times New Roman" w:hAnsi="Times New Roman" w:cs="Times New Roman"/>
                <w:noProof/>
                <w:szCs w:val="20"/>
                <w:lang w:val="vi-VN"/>
              </w:rPr>
              <w:t xml:space="preserve">: </w:t>
            </w:r>
            <w:r w:rsidRPr="004D07F2">
              <w:rPr>
                <w:rFonts w:ascii="Times New Roman" w:hAnsi="Times New Roman" w:cs="Times New Roman"/>
                <w:noProof/>
                <w:szCs w:val="20"/>
                <w:lang w:val="vi-VN"/>
              </w:rPr>
              <w:t>Date of birth</w:t>
            </w:r>
          </w:p>
        </w:tc>
      </w:tr>
      <w:tr w:rsidR="00CE7E76" w:rsidRPr="004D07F2" w14:paraId="65505EE6" w14:textId="77777777" w:rsidTr="007C0D15">
        <w:trPr>
          <w:trHeight w:val="260"/>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2CEDF11" w14:textId="293B440B" w:rsidR="00CE7E76" w:rsidRPr="004D07F2" w:rsidRDefault="00CE7E76" w:rsidP="007C0D15">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Giới tính:</w:t>
            </w:r>
            <w:r w:rsidR="007C0D15" w:rsidRPr="004D07F2">
              <w:rPr>
                <w:rFonts w:ascii="Times New Roman" w:hAnsi="Times New Roman" w:cs="Times New Roman"/>
                <w:noProof/>
                <w:szCs w:val="20"/>
                <w:lang w:val="vi-VN"/>
              </w:rPr>
              <w:t xml:space="preserve"> </w:t>
            </w:r>
            <w:r w:rsidRPr="004D07F2">
              <w:rPr>
                <w:rFonts w:ascii="Times New Roman" w:hAnsi="Times New Roman" w:cs="Times New Roman"/>
                <w:noProof/>
                <w:szCs w:val="20"/>
                <w:lang w:val="vi-VN"/>
              </w:rPr>
              <w:t>Gender</w:t>
            </w:r>
          </w:p>
        </w:tc>
      </w:tr>
      <w:tr w:rsidR="00CE7E76" w:rsidRPr="004D07F2" w14:paraId="23D81D4F" w14:textId="77777777" w:rsidTr="007C0D15">
        <w:trPr>
          <w:trHeight w:val="17"/>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6591DC7" w14:textId="6E9D2F07" w:rsidR="00CE7E76" w:rsidRPr="004D07F2" w:rsidRDefault="00CE7E76" w:rsidP="007C0D15">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Quốc tịch</w:t>
            </w:r>
            <w:r w:rsidR="007C0D15" w:rsidRPr="004D07F2">
              <w:rPr>
                <w:rFonts w:ascii="Times New Roman" w:hAnsi="Times New Roman" w:cs="Times New Roman"/>
                <w:noProof/>
                <w:szCs w:val="20"/>
                <w:lang w:val="vi-VN"/>
              </w:rPr>
              <w:t xml:space="preserve">: </w:t>
            </w:r>
            <w:r w:rsidRPr="004D07F2">
              <w:rPr>
                <w:rFonts w:ascii="Times New Roman" w:hAnsi="Times New Roman" w:cs="Times New Roman"/>
                <w:noProof/>
                <w:szCs w:val="20"/>
                <w:lang w:val="vi-VN"/>
              </w:rPr>
              <w:t>Nationality</w:t>
            </w:r>
          </w:p>
        </w:tc>
      </w:tr>
      <w:tr w:rsidR="00CE7E76" w:rsidRPr="004D07F2" w14:paraId="3D2334C9" w14:textId="77777777" w:rsidTr="007C0D15">
        <w:trPr>
          <w:trHeight w:val="125"/>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CB6D556" w14:textId="4681EB2A" w:rsidR="00CE7E76" w:rsidRPr="004D07F2" w:rsidRDefault="00CE7E76" w:rsidP="007C0D15">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Quê quán:</w:t>
            </w:r>
            <w:r w:rsidR="007C0D15" w:rsidRPr="004D07F2">
              <w:rPr>
                <w:rFonts w:ascii="Times New Roman" w:hAnsi="Times New Roman" w:cs="Times New Roman"/>
                <w:noProof/>
                <w:szCs w:val="20"/>
                <w:lang w:val="vi-VN"/>
              </w:rPr>
              <w:t xml:space="preserve"> </w:t>
            </w:r>
            <w:r w:rsidRPr="004D07F2">
              <w:rPr>
                <w:rFonts w:ascii="Times New Roman" w:hAnsi="Times New Roman" w:cs="Times New Roman"/>
                <w:noProof/>
                <w:szCs w:val="20"/>
                <w:lang w:val="vi-VN"/>
              </w:rPr>
              <w:t>Hometown</w:t>
            </w:r>
          </w:p>
        </w:tc>
      </w:tr>
      <w:tr w:rsidR="00CE7E76" w:rsidRPr="004D07F2" w14:paraId="028BFB3C" w14:textId="77777777" w:rsidTr="007C0D15">
        <w:trPr>
          <w:trHeight w:val="278"/>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AACD645" w14:textId="77777777" w:rsidR="00CE7E76" w:rsidRPr="004D07F2" w:rsidRDefault="00CE7E76" w:rsidP="0030635A">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Địa chỉ thường trú chi tiết, phường/xã, quận/huyện, tỉnh thành</w:t>
            </w:r>
          </w:p>
          <w:p w14:paraId="23A4C0FA" w14:textId="77777777" w:rsidR="00CE7E76" w:rsidRPr="004D07F2" w:rsidRDefault="00CE7E76" w:rsidP="0030635A">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Permanent address (Detailed ward / commune, district / province)</w:t>
            </w:r>
          </w:p>
        </w:tc>
      </w:tr>
      <w:tr w:rsidR="00CE7E76" w:rsidRPr="004D07F2" w14:paraId="47F713EA" w14:textId="77777777" w:rsidTr="007C0D15">
        <w:trPr>
          <w:trHeight w:val="17"/>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68719D6" w14:textId="6F1FD1B5" w:rsidR="00CE7E76" w:rsidRPr="004D07F2" w:rsidRDefault="00CE7E76" w:rsidP="007C0D15">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Thời hạn hiệu lực:</w:t>
            </w:r>
            <w:r w:rsidR="007C0D15" w:rsidRPr="004D07F2">
              <w:rPr>
                <w:rFonts w:ascii="Times New Roman" w:hAnsi="Times New Roman" w:cs="Times New Roman"/>
                <w:noProof/>
                <w:szCs w:val="20"/>
                <w:lang w:val="vi-VN"/>
              </w:rPr>
              <w:t xml:space="preserve"> </w:t>
            </w:r>
            <w:r w:rsidRPr="004D07F2">
              <w:rPr>
                <w:rFonts w:ascii="Times New Roman" w:hAnsi="Times New Roman" w:cs="Times New Roman"/>
                <w:noProof/>
                <w:szCs w:val="20"/>
                <w:lang w:val="vi-VN"/>
              </w:rPr>
              <w:t>Active time</w:t>
            </w:r>
          </w:p>
        </w:tc>
      </w:tr>
      <w:tr w:rsidR="00CE7E76" w:rsidRPr="004D07F2" w14:paraId="002C7AE7" w14:textId="77777777" w:rsidTr="007C0D15">
        <w:trPr>
          <w:trHeight w:val="152"/>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D53BAA8" w14:textId="096BDB07" w:rsidR="00CE7E76" w:rsidRPr="004D07F2" w:rsidRDefault="00CE7E76" w:rsidP="007C0D15">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Ngày cấp</w:t>
            </w:r>
            <w:r w:rsidR="007C0D15" w:rsidRPr="004D07F2">
              <w:rPr>
                <w:rFonts w:ascii="Times New Roman" w:hAnsi="Times New Roman" w:cs="Times New Roman"/>
                <w:noProof/>
                <w:szCs w:val="20"/>
                <w:lang w:val="vi-VN"/>
              </w:rPr>
              <w:t xml:space="preserve">: </w:t>
            </w:r>
            <w:r w:rsidRPr="004D07F2">
              <w:rPr>
                <w:rFonts w:ascii="Times New Roman" w:hAnsi="Times New Roman" w:cs="Times New Roman"/>
                <w:noProof/>
                <w:szCs w:val="20"/>
                <w:lang w:val="vi-VN"/>
              </w:rPr>
              <w:t>Issued date</w:t>
            </w:r>
          </w:p>
        </w:tc>
      </w:tr>
      <w:tr w:rsidR="00CE7E76" w:rsidRPr="004D07F2" w14:paraId="7B0A2D3B" w14:textId="77777777" w:rsidTr="007C0D15">
        <w:trPr>
          <w:trHeight w:val="17"/>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110C2B4" w14:textId="12EF6E0B" w:rsidR="00CE7E76" w:rsidRPr="004D07F2" w:rsidRDefault="00CE7E76" w:rsidP="007C0D15">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Nơi cấp:</w:t>
            </w:r>
            <w:r w:rsidR="007C0D15" w:rsidRPr="004D07F2">
              <w:rPr>
                <w:rFonts w:ascii="Times New Roman" w:hAnsi="Times New Roman" w:cs="Times New Roman"/>
                <w:noProof/>
                <w:szCs w:val="20"/>
                <w:lang w:val="vi-VN"/>
              </w:rPr>
              <w:t xml:space="preserve"> </w:t>
            </w:r>
            <w:r w:rsidRPr="004D07F2">
              <w:rPr>
                <w:rFonts w:ascii="Times New Roman" w:hAnsi="Times New Roman" w:cs="Times New Roman"/>
                <w:noProof/>
                <w:szCs w:val="20"/>
                <w:lang w:val="vi-VN"/>
              </w:rPr>
              <w:t>Issued place</w:t>
            </w:r>
          </w:p>
        </w:tc>
      </w:tr>
    </w:tbl>
    <w:p w14:paraId="3D227711" w14:textId="2ED47ABE" w:rsidR="00892DAC" w:rsidRPr="004D07F2" w:rsidRDefault="008B3FBB" w:rsidP="0030635A">
      <w:pPr>
        <w:tabs>
          <w:tab w:val="left" w:pos="9402"/>
        </w:tabs>
        <w:spacing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ab/>
      </w:r>
    </w:p>
    <w:p w14:paraId="4F282DFB" w14:textId="21F918EB" w:rsidR="00660B19" w:rsidRPr="004D07F2" w:rsidRDefault="008B3FBB" w:rsidP="007C0D15">
      <w:pPr>
        <w:pStyle w:val="ListParagraph"/>
        <w:numPr>
          <w:ilvl w:val="0"/>
          <w:numId w:val="19"/>
        </w:numPr>
        <w:spacing w:line="276" w:lineRule="auto"/>
        <w:jc w:val="both"/>
        <w:rPr>
          <w:ins w:id="55" w:author="Microsoft Office User" w:date="2021-03-26T08:55:00Z"/>
          <w:rFonts w:ascii="Times New Roman" w:hAnsi="Times New Roman" w:cs="Times New Roman"/>
          <w:noProof/>
          <w:szCs w:val="20"/>
          <w:lang w:val="vi-VN"/>
        </w:rPr>
      </w:pPr>
      <w:r w:rsidRPr="004D07F2">
        <w:rPr>
          <w:rFonts w:ascii="Times New Roman" w:hAnsi="Times New Roman" w:cs="Times New Roman"/>
          <w:noProof/>
          <w:szCs w:val="20"/>
          <w:lang w:val="vi-VN"/>
        </w:rPr>
        <w:t>Sau khi bóc tách dữ liệu trên CMND/CCCD</w:t>
      </w:r>
      <w:r w:rsidR="00D8599A" w:rsidRPr="004D07F2" w:rsidDel="00D8599A">
        <w:rPr>
          <w:rFonts w:ascii="Times New Roman" w:hAnsi="Times New Roman" w:cs="Times New Roman"/>
          <w:noProof/>
          <w:szCs w:val="20"/>
          <w:lang w:val="vi-VN"/>
        </w:rPr>
        <w:t xml:space="preserve"> </w:t>
      </w:r>
      <w:r w:rsidRPr="004D07F2">
        <w:rPr>
          <w:rFonts w:ascii="Times New Roman" w:hAnsi="Times New Roman" w:cs="Times New Roman"/>
          <w:noProof/>
          <w:szCs w:val="20"/>
          <w:lang w:val="vi-VN"/>
        </w:rPr>
        <w:t xml:space="preserve">thì hệ thống sẽ hiển thị thông tin vừa bóc tách lên màn hình của khách hàng. Khách hàng thực hiện kiểm tra thông tin được bóc tách có đúng </w:t>
      </w:r>
      <w:r w:rsidR="00CD561D" w:rsidRPr="004D07F2">
        <w:rPr>
          <w:rFonts w:ascii="Times New Roman" w:hAnsi="Times New Roman" w:cs="Times New Roman"/>
          <w:noProof/>
          <w:szCs w:val="20"/>
          <w:lang w:val="vi-VN"/>
        </w:rPr>
        <w:t xml:space="preserve">với thông tin trong CMNC/CCCD hay không. Nếu đúng thì thực hiện confirm  để sang bước tiếp theo. </w:t>
      </w:r>
    </w:p>
    <w:p w14:paraId="03E02221" w14:textId="4AC4E784" w:rsidR="00C72F0B" w:rsidRPr="004D07F2" w:rsidRDefault="00660B19" w:rsidP="007C0D15">
      <w:pPr>
        <w:pStyle w:val="ListParagraph"/>
        <w:numPr>
          <w:ilvl w:val="0"/>
          <w:numId w:val="19"/>
        </w:numPr>
        <w:spacing w:line="276" w:lineRule="auto"/>
        <w:jc w:val="both"/>
        <w:rPr>
          <w:ins w:id="56" w:author="Microsoft account" w:date="2021-03-30T14:55:00Z"/>
          <w:rFonts w:ascii="Times New Roman" w:hAnsi="Times New Roman" w:cs="Times New Roman"/>
          <w:noProof/>
          <w:szCs w:val="20"/>
          <w:lang w:val="vi-VN"/>
        </w:rPr>
      </w:pPr>
      <w:r w:rsidRPr="004D07F2">
        <w:rPr>
          <w:rFonts w:ascii="Times New Roman" w:hAnsi="Times New Roman" w:cs="Times New Roman"/>
          <w:noProof/>
          <w:szCs w:val="20"/>
          <w:lang w:val="vi-VN"/>
        </w:rPr>
        <w:t>Trường hợp OCR không đúng thì KH có thể chọn kết thúc quy trình và nhập liệu cũng như upload lại thông tin.</w:t>
      </w:r>
    </w:p>
    <w:p w14:paraId="0A251014" w14:textId="540FFE72" w:rsidR="00BC6888" w:rsidRPr="004D07F2" w:rsidRDefault="00BC6888" w:rsidP="007C0D15">
      <w:pPr>
        <w:pStyle w:val="ListParagraph"/>
        <w:numPr>
          <w:ilvl w:val="0"/>
          <w:numId w:val="19"/>
        </w:numPr>
        <w:spacing w:line="276" w:lineRule="auto"/>
        <w:jc w:val="both"/>
        <w:rPr>
          <w:rFonts w:ascii="Times New Roman" w:hAnsi="Times New Roman" w:cs="Times New Roman"/>
          <w:noProof/>
          <w:szCs w:val="20"/>
          <w:lang w:val="vi-VN"/>
        </w:rPr>
      </w:pPr>
      <w:r w:rsidRPr="004D07F2">
        <w:rPr>
          <w:rFonts w:ascii="Times New Roman" w:hAnsi="Times New Roman" w:cs="Times New Roman"/>
          <w:noProof/>
          <w:szCs w:val="20"/>
          <w:lang w:val="en-US"/>
        </w:rPr>
        <w:t>Hạn chế số lần nhập OCR theo số điện thoại đã xác minh ở bước trước, số lần tối đa và thời gian giới hạn sẽ tham số hóa được</w:t>
      </w:r>
      <w:del w:id="57" w:author="TAN NAT" w:date="2021-03-31T08:53:00Z">
        <w:r w:rsidRPr="004D07F2" w:rsidDel="00520CE0">
          <w:rPr>
            <w:rFonts w:ascii="Times New Roman" w:hAnsi="Times New Roman" w:cs="Times New Roman"/>
            <w:noProof/>
            <w:szCs w:val="20"/>
            <w:lang w:val="en-US"/>
          </w:rPr>
          <w:delText>.</w:delText>
        </w:r>
      </w:del>
    </w:p>
    <w:p w14:paraId="41EF21E5" w14:textId="29857663" w:rsidR="00303318" w:rsidRPr="004D07F2" w:rsidRDefault="008440B0" w:rsidP="00303318">
      <w:pPr>
        <w:pStyle w:val="ListParagraph"/>
        <w:numPr>
          <w:ilvl w:val="0"/>
          <w:numId w:val="19"/>
        </w:numPr>
        <w:spacing w:line="276" w:lineRule="auto"/>
        <w:jc w:val="both"/>
        <w:rPr>
          <w:ins w:id="58" w:author="Microsoft account" w:date="2021-03-30T15:07:00Z"/>
          <w:rFonts w:ascii="Times New Roman" w:hAnsi="Times New Roman" w:cs="Times New Roman"/>
          <w:noProof/>
          <w:lang w:val="vi-VN"/>
        </w:rPr>
      </w:pPr>
      <w:r w:rsidRPr="004D07F2">
        <w:rPr>
          <w:rFonts w:ascii="Times New Roman" w:hAnsi="Times New Roman" w:cs="Times New Roman"/>
          <w:noProof/>
          <w:lang w:val="vi-VN"/>
        </w:rPr>
        <w:t xml:space="preserve">Hệ thống sẽ kiểm </w:t>
      </w:r>
      <w:r w:rsidRPr="004D07F2">
        <w:rPr>
          <w:rFonts w:ascii="Times New Roman" w:hAnsi="Times New Roman" w:cs="Times New Roman"/>
          <w:noProof/>
          <w:szCs w:val="20"/>
          <w:lang w:val="vi-VN"/>
        </w:rPr>
        <w:t>tra</w:t>
      </w:r>
      <w:r w:rsidRPr="004D07F2">
        <w:rPr>
          <w:rFonts w:ascii="Times New Roman" w:hAnsi="Times New Roman" w:cs="Times New Roman"/>
          <w:noProof/>
          <w:lang w:val="vi-VN"/>
        </w:rPr>
        <w:t xml:space="preserve"> Idcard của thông tin vừa bóc tách và Idcard mà khách hàng nhập vào hệ thống, nếu không trùng khớp thì hệ thống sẽ thông báo cho khách hàng </w:t>
      </w:r>
      <w:commentRangeStart w:id="59"/>
      <w:r w:rsidRPr="004D07F2">
        <w:rPr>
          <w:rFonts w:ascii="Times New Roman" w:hAnsi="Times New Roman" w:cs="Times New Roman"/>
          <w:noProof/>
          <w:lang w:val="vi-VN"/>
        </w:rPr>
        <w:t>và cho khách hàng chọn màn hình để nhập lại.</w:t>
      </w:r>
      <w:commentRangeEnd w:id="59"/>
      <w:r w:rsidR="00412361" w:rsidRPr="004D07F2">
        <w:rPr>
          <w:rStyle w:val="CommentReference"/>
          <w:rFonts w:ascii="Times New Roman" w:hAnsi="Times New Roman" w:cs="Times New Roman"/>
          <w:noProof/>
          <w:lang w:val="vi-VN"/>
        </w:rPr>
        <w:commentReference w:id="59"/>
      </w:r>
      <w:r w:rsidR="00660B19" w:rsidRPr="004D07F2">
        <w:rPr>
          <w:rFonts w:ascii="Times New Roman" w:hAnsi="Times New Roman" w:cs="Times New Roman"/>
          <w:noProof/>
          <w:lang w:val="vi-VN"/>
        </w:rPr>
        <w:t xml:space="preserve"> </w:t>
      </w:r>
      <w:r w:rsidR="002071D6" w:rsidRPr="004D07F2">
        <w:rPr>
          <w:rFonts w:ascii="Times New Roman" w:hAnsi="Times New Roman" w:cs="Times New Roman"/>
          <w:noProof/>
          <w:lang w:val="en-US"/>
        </w:rPr>
        <w:t xml:space="preserve">Ngoài ra cũng hiển thị thông tin Idcard khách hàng nhập vào và thông tin idcard được bóc tách từ OCR, để khách hàng có thể biết được mình sai ở đâu, và lựa chọn điều hướng đúng. </w:t>
      </w:r>
      <w:r w:rsidR="00660B19" w:rsidRPr="004D07F2">
        <w:rPr>
          <w:rFonts w:ascii="Times New Roman" w:hAnsi="Times New Roman" w:cs="Times New Roman"/>
          <w:noProof/>
          <w:lang w:val="vi-VN"/>
        </w:rPr>
        <w:t xml:space="preserve"> </w:t>
      </w:r>
    </w:p>
    <w:p w14:paraId="6A23B2EA" w14:textId="771AEB4F" w:rsidR="00303318" w:rsidRPr="004D07F2" w:rsidRDefault="00660B19" w:rsidP="00303318">
      <w:pPr>
        <w:pStyle w:val="ListParagraph"/>
        <w:numPr>
          <w:ilvl w:val="1"/>
          <w:numId w:val="19"/>
        </w:numPr>
        <w:spacing w:line="276" w:lineRule="auto"/>
        <w:jc w:val="both"/>
        <w:rPr>
          <w:rFonts w:ascii="Times New Roman" w:hAnsi="Times New Roman" w:cs="Times New Roman"/>
          <w:noProof/>
          <w:lang w:val="vi-VN"/>
        </w:rPr>
      </w:pPr>
      <w:r w:rsidRPr="004D07F2">
        <w:rPr>
          <w:rFonts w:ascii="Times New Roman" w:hAnsi="Times New Roman" w:cs="Times New Roman"/>
          <w:noProof/>
          <w:lang w:val="vi-VN"/>
        </w:rPr>
        <w:t>Nếu khách hàng nhập sai id card</w:t>
      </w:r>
      <w:r w:rsidR="00520CE0" w:rsidRPr="004D07F2">
        <w:rPr>
          <w:rFonts w:ascii="Times New Roman" w:hAnsi="Times New Roman" w:cs="Times New Roman"/>
          <w:noProof/>
          <w:lang w:val="en-US"/>
        </w:rPr>
        <w:t>,</w:t>
      </w:r>
      <w:del w:id="60" w:author="TAN NAT" w:date="2021-03-31T08:58:00Z">
        <w:r w:rsidR="00520CE0" w:rsidRPr="004D07F2" w:rsidDel="00520CE0">
          <w:rPr>
            <w:rFonts w:ascii="Times New Roman" w:hAnsi="Times New Roman" w:cs="Times New Roman"/>
            <w:noProof/>
            <w:lang w:val="en-US"/>
          </w:rPr>
          <w:delText xml:space="preserve"> </w:delText>
        </w:r>
      </w:del>
      <w:r w:rsidR="00520CE0" w:rsidRPr="004D07F2">
        <w:rPr>
          <w:rFonts w:ascii="Times New Roman" w:hAnsi="Times New Roman" w:cs="Times New Roman"/>
          <w:noProof/>
          <w:lang w:val="en-US"/>
        </w:rPr>
        <w:t>hệ thống sẽ có button để chuyển về màn hình xác minh số điện thoại và Idcard cho khách hàng. Đồng thời, cũng hiển thị số lần xác minh còn lại cho khách hàng nắm được.</w:t>
      </w:r>
      <w:r w:rsidR="007774AD" w:rsidRPr="004D07F2">
        <w:rPr>
          <w:rFonts w:ascii="Times New Roman" w:hAnsi="Times New Roman" w:cs="Times New Roman"/>
          <w:noProof/>
          <w:lang w:val="en-US"/>
        </w:rPr>
        <w:t xml:space="preserve"> </w:t>
      </w:r>
    </w:p>
    <w:p w14:paraId="0FA00AF9" w14:textId="0676323C" w:rsidR="008440B0" w:rsidRPr="004D07F2" w:rsidRDefault="00303318" w:rsidP="00303318">
      <w:pPr>
        <w:pStyle w:val="ListParagraph"/>
        <w:numPr>
          <w:ilvl w:val="1"/>
          <w:numId w:val="19"/>
        </w:numPr>
        <w:spacing w:line="276" w:lineRule="auto"/>
        <w:jc w:val="both"/>
        <w:rPr>
          <w:rFonts w:ascii="Times New Roman" w:hAnsi="Times New Roman" w:cs="Times New Roman"/>
          <w:noProof/>
          <w:lang w:val="vi-VN"/>
        </w:rPr>
      </w:pPr>
      <w:r w:rsidRPr="004D07F2">
        <w:rPr>
          <w:rFonts w:ascii="Times New Roman" w:hAnsi="Times New Roman" w:cs="Times New Roman"/>
          <w:noProof/>
          <w:lang w:val="en-US"/>
        </w:rPr>
        <w:t>N</w:t>
      </w:r>
      <w:r w:rsidR="007774AD" w:rsidRPr="004D07F2">
        <w:rPr>
          <w:rFonts w:ascii="Times New Roman" w:hAnsi="Times New Roman" w:cs="Times New Roman"/>
          <w:noProof/>
          <w:lang w:val="en-US"/>
        </w:rPr>
        <w:t xml:space="preserve">ếu sai số id_card từ việc bóc tách dữ liệu thì quay về màn hình upload. </w:t>
      </w:r>
    </w:p>
    <w:p w14:paraId="6D573C17" w14:textId="41FB1AF9" w:rsidR="00D96FCF" w:rsidRPr="004D07F2" w:rsidRDefault="00D96FCF" w:rsidP="00D96FCF">
      <w:pPr>
        <w:pStyle w:val="ListParagraph"/>
        <w:numPr>
          <w:ilvl w:val="0"/>
          <w:numId w:val="19"/>
        </w:numPr>
        <w:tabs>
          <w:tab w:val="left" w:pos="9402"/>
        </w:tabs>
        <w:spacing w:line="276" w:lineRule="auto"/>
        <w:rPr>
          <w:rFonts w:ascii="Times New Roman" w:hAnsi="Times New Roman" w:cs="Times New Roman"/>
          <w:noProof/>
          <w:color w:val="FF0000"/>
          <w:szCs w:val="20"/>
          <w:lang w:val="vi-VN"/>
        </w:rPr>
      </w:pPr>
      <w:r w:rsidRPr="004D07F2">
        <w:rPr>
          <w:rFonts w:ascii="Times New Roman" w:hAnsi="Times New Roman" w:cs="Times New Roman"/>
          <w:noProof/>
          <w:color w:val="FF0000"/>
          <w:szCs w:val="20"/>
          <w:lang w:val="vi-VN"/>
        </w:rPr>
        <w:t xml:space="preserve">Hệ thống sẽ thực hiện kiểm </w:t>
      </w:r>
      <w:r w:rsidRPr="004D07F2">
        <w:rPr>
          <w:rStyle w:val="CommentReference"/>
          <w:rFonts w:ascii="Times New Roman" w:hAnsi="Times New Roman" w:cs="Times New Roman"/>
          <w:noProof/>
          <w:color w:val="FF0000"/>
          <w:lang w:val="vi-VN"/>
        </w:rPr>
        <w:commentReference w:id="61"/>
      </w:r>
      <w:r w:rsidRPr="004D07F2">
        <w:rPr>
          <w:rFonts w:ascii="Times New Roman" w:hAnsi="Times New Roman" w:cs="Times New Roman"/>
          <w:noProof/>
          <w:color w:val="FF0000"/>
          <w:szCs w:val="20"/>
          <w:lang w:val="vi-VN"/>
        </w:rPr>
        <w:t>độ tuổi của khách hàng trên dữ liệu vừa bóc tách, rồi kiểm tra xem khách hàng có đủ điều kiện (đủ tuổi) để tiếp tục quá trình đăng ký hay không, nếu không thì thông báo khách hàng không đủ điều kiện  để đăng ký tài khoản Paylater và back về trang Ecom cho khách hàng</w:t>
      </w:r>
      <w:r w:rsidR="00520CE0" w:rsidRPr="004D07F2">
        <w:rPr>
          <w:rFonts w:ascii="Times New Roman" w:hAnsi="Times New Roman" w:cs="Times New Roman"/>
          <w:noProof/>
          <w:color w:val="FF0000"/>
          <w:szCs w:val="20"/>
          <w:lang w:val="en-US"/>
        </w:rPr>
        <w:t>. Điểu kiên độ tuổi sẽ được quy định trong rules của LFVN.</w:t>
      </w:r>
    </w:p>
    <w:p w14:paraId="1742AD3E" w14:textId="59614D43" w:rsidR="00CD561D" w:rsidRPr="004D07F2" w:rsidRDefault="00CD561D" w:rsidP="007C0D15">
      <w:pPr>
        <w:pStyle w:val="ListParagraph"/>
        <w:numPr>
          <w:ilvl w:val="0"/>
          <w:numId w:val="19"/>
        </w:numPr>
        <w:spacing w:line="276" w:lineRule="auto"/>
        <w:jc w:val="both"/>
        <w:rPr>
          <w:rFonts w:ascii="Times New Roman" w:hAnsi="Times New Roman" w:cs="Times New Roman"/>
          <w:noProof/>
          <w:color w:val="auto"/>
          <w:szCs w:val="20"/>
          <w:lang w:val="vi-VN"/>
        </w:rPr>
      </w:pPr>
      <w:commentRangeStart w:id="62"/>
      <w:commentRangeStart w:id="63"/>
      <w:r w:rsidRPr="004D07F2">
        <w:rPr>
          <w:rFonts w:ascii="Times New Roman" w:hAnsi="Times New Roman" w:cs="Times New Roman"/>
          <w:noProof/>
          <w:color w:val="auto"/>
          <w:szCs w:val="20"/>
          <w:lang w:val="vi-VN"/>
        </w:rPr>
        <w:t xml:space="preserve">Ngoài ra, thông tin </w:t>
      </w:r>
      <w:r w:rsidRPr="004D07F2">
        <w:rPr>
          <w:rFonts w:ascii="Times New Roman" w:hAnsi="Times New Roman" w:cs="Times New Roman"/>
          <w:noProof/>
          <w:szCs w:val="20"/>
          <w:lang w:val="vi-VN"/>
        </w:rPr>
        <w:t>về</w:t>
      </w:r>
      <w:r w:rsidRPr="004D07F2">
        <w:rPr>
          <w:rFonts w:ascii="Times New Roman" w:hAnsi="Times New Roman" w:cs="Times New Roman"/>
          <w:noProof/>
          <w:color w:val="auto"/>
          <w:szCs w:val="20"/>
          <w:lang w:val="vi-VN"/>
        </w:rPr>
        <w:t xml:space="preserve"> thời hạn của CMND/CCCD cũng được kiểm tra, nếu CMND/CCCD hết hạn thì màn hình sẽ</w:t>
      </w:r>
      <w:ins w:id="64" w:author="TAN NAT" w:date="2021-03-31T09:03:00Z">
        <w:r w:rsidR="002071D6" w:rsidRPr="004D07F2">
          <w:rPr>
            <w:rFonts w:ascii="Times New Roman" w:hAnsi="Times New Roman" w:cs="Times New Roman"/>
            <w:noProof/>
            <w:color w:val="auto"/>
            <w:szCs w:val="20"/>
            <w:lang w:val="en-US"/>
          </w:rPr>
          <w:t xml:space="preserve"> </w:t>
        </w:r>
      </w:ins>
      <w:r w:rsidR="002071D6" w:rsidRPr="004D07F2">
        <w:rPr>
          <w:rFonts w:ascii="Times New Roman" w:hAnsi="Times New Roman" w:cs="Times New Roman"/>
          <w:noProof/>
          <w:color w:val="auto"/>
          <w:szCs w:val="20"/>
          <w:lang w:val="en-US"/>
        </w:rPr>
        <w:t>hiển thị thông báo</w:t>
      </w:r>
      <w:r w:rsidR="00E823D9" w:rsidRPr="004D07F2">
        <w:rPr>
          <w:rFonts w:ascii="Times New Roman" w:hAnsi="Times New Roman" w:cs="Times New Roman"/>
          <w:noProof/>
          <w:color w:val="auto"/>
          <w:szCs w:val="20"/>
          <w:lang w:val="vi-VN"/>
        </w:rPr>
        <w:t xml:space="preserve"> lên </w:t>
      </w:r>
      <w:r w:rsidR="002071D6" w:rsidRPr="004D07F2">
        <w:rPr>
          <w:rFonts w:ascii="Times New Roman" w:hAnsi="Times New Roman" w:cs="Times New Roman"/>
          <w:noProof/>
          <w:color w:val="auto"/>
          <w:szCs w:val="20"/>
          <w:lang w:val="en-US"/>
        </w:rPr>
        <w:t>màn hình</w:t>
      </w:r>
      <w:r w:rsidR="00E823D9" w:rsidRPr="004D07F2">
        <w:rPr>
          <w:rFonts w:ascii="Times New Roman" w:hAnsi="Times New Roman" w:cs="Times New Roman"/>
          <w:noProof/>
          <w:color w:val="auto"/>
          <w:szCs w:val="20"/>
          <w:lang w:val="vi-VN"/>
        </w:rPr>
        <w:t xml:space="preserve"> về</w:t>
      </w:r>
      <w:r w:rsidR="002071D6" w:rsidRPr="004D07F2">
        <w:rPr>
          <w:rFonts w:ascii="Times New Roman" w:hAnsi="Times New Roman" w:cs="Times New Roman"/>
          <w:noProof/>
          <w:color w:val="auto"/>
          <w:szCs w:val="20"/>
          <w:lang w:val="en-US"/>
        </w:rPr>
        <w:t xml:space="preserve"> việc</w:t>
      </w:r>
      <w:r w:rsidR="00E823D9" w:rsidRPr="004D07F2">
        <w:rPr>
          <w:rFonts w:ascii="Times New Roman" w:hAnsi="Times New Roman" w:cs="Times New Roman"/>
          <w:noProof/>
          <w:color w:val="auto"/>
          <w:szCs w:val="20"/>
          <w:lang w:val="vi-VN"/>
        </w:rPr>
        <w:t xml:space="preserve"> CMND/CCCD đã hết hạn sau đó</w:t>
      </w:r>
      <w:r w:rsidRPr="004D07F2">
        <w:rPr>
          <w:rFonts w:ascii="Times New Roman" w:hAnsi="Times New Roman" w:cs="Times New Roman"/>
          <w:noProof/>
          <w:color w:val="auto"/>
          <w:szCs w:val="20"/>
          <w:lang w:val="vi-VN"/>
        </w:rPr>
        <w:t xml:space="preserve"> được trả về màn hình </w:t>
      </w:r>
      <w:r w:rsidR="0064660A" w:rsidRPr="004D07F2">
        <w:rPr>
          <w:rFonts w:ascii="Times New Roman" w:hAnsi="Times New Roman" w:cs="Times New Roman"/>
          <w:noProof/>
          <w:color w:val="auto"/>
          <w:szCs w:val="20"/>
          <w:lang w:val="en-US"/>
        </w:rPr>
        <w:t>E-Com</w:t>
      </w:r>
      <w:r w:rsidRPr="004D07F2">
        <w:rPr>
          <w:rFonts w:ascii="Times New Roman" w:hAnsi="Times New Roman" w:cs="Times New Roman"/>
          <w:noProof/>
          <w:color w:val="auto"/>
          <w:szCs w:val="20"/>
          <w:lang w:val="vi-VN"/>
        </w:rPr>
        <w:t xml:space="preserve">. </w:t>
      </w:r>
      <w:commentRangeEnd w:id="62"/>
      <w:r w:rsidR="003B618B" w:rsidRPr="004D07F2">
        <w:rPr>
          <w:rStyle w:val="CommentReference"/>
          <w:rFonts w:ascii="Times New Roman" w:hAnsi="Times New Roman" w:cs="Times New Roman"/>
          <w:noProof/>
          <w:lang w:val="vi-VN"/>
        </w:rPr>
        <w:commentReference w:id="62"/>
      </w:r>
      <w:commentRangeEnd w:id="63"/>
      <w:r w:rsidR="00415425" w:rsidRPr="004D07F2">
        <w:rPr>
          <w:rStyle w:val="CommentReference"/>
          <w:rFonts w:ascii="Times New Roman" w:hAnsi="Times New Roman" w:cs="Times New Roman"/>
          <w:noProof/>
          <w:lang w:val="vi-VN"/>
        </w:rPr>
        <w:commentReference w:id="63"/>
      </w:r>
    </w:p>
    <w:p w14:paraId="39404C51" w14:textId="10275477" w:rsidR="00F309F8" w:rsidRPr="004D07F2" w:rsidRDefault="0048443B" w:rsidP="0030635A">
      <w:pPr>
        <w:pStyle w:val="Heading3"/>
        <w:rPr>
          <w:rFonts w:ascii="Times New Roman" w:hAnsi="Times New Roman"/>
        </w:rPr>
      </w:pPr>
      <w:r w:rsidRPr="004D07F2">
        <w:rPr>
          <w:rFonts w:ascii="Times New Roman" w:hAnsi="Times New Roman"/>
        </w:rPr>
        <w:t xml:space="preserve"> </w:t>
      </w:r>
      <w:bookmarkStart w:id="65" w:name="_Toc67256617"/>
      <w:r w:rsidR="00F309F8" w:rsidRPr="004D07F2">
        <w:rPr>
          <w:rFonts w:ascii="Times New Roman" w:hAnsi="Times New Roman"/>
        </w:rPr>
        <w:t>Technical Detail</w:t>
      </w:r>
      <w:bookmarkEnd w:id="65"/>
    </w:p>
    <w:p w14:paraId="07C27E25" w14:textId="01332EA6" w:rsidR="00CD561D" w:rsidRPr="004D07F2" w:rsidRDefault="00CD561D" w:rsidP="0030635A">
      <w:pPr>
        <w:spacing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 xml:space="preserve">Hình ảnh sau khi được kiểm tra chất lượng xong. Hệ thống sẽ thực hiện call API phía đối tác cung cấp dịch vụ eKYC </w:t>
      </w:r>
      <w:r w:rsidR="009B7D30" w:rsidRPr="004D07F2">
        <w:rPr>
          <w:rFonts w:ascii="Times New Roman" w:hAnsi="Times New Roman" w:cs="Times New Roman"/>
          <w:noProof/>
          <w:szCs w:val="20"/>
          <w:lang w:val="vi-VN"/>
        </w:rPr>
        <w:t>sẽ sử dụng Api-key thay thế cho access-token</w:t>
      </w:r>
      <w:r w:rsidRPr="004D07F2">
        <w:rPr>
          <w:rFonts w:ascii="Times New Roman" w:hAnsi="Times New Roman" w:cs="Times New Roman"/>
          <w:noProof/>
          <w:szCs w:val="20"/>
          <w:lang w:val="vi-VN"/>
        </w:rPr>
        <w:t xml:space="preserve">, </w:t>
      </w:r>
      <w:r w:rsidR="009B7D30" w:rsidRPr="004D07F2">
        <w:rPr>
          <w:rFonts w:ascii="Times New Roman" w:hAnsi="Times New Roman" w:cs="Times New Roman"/>
          <w:noProof/>
          <w:szCs w:val="20"/>
          <w:lang w:val="vi-VN"/>
        </w:rPr>
        <w:t>api-key</w:t>
      </w:r>
      <w:r w:rsidRPr="004D07F2">
        <w:rPr>
          <w:rFonts w:ascii="Times New Roman" w:hAnsi="Times New Roman" w:cs="Times New Roman"/>
          <w:noProof/>
          <w:szCs w:val="20"/>
          <w:lang w:val="vi-VN"/>
        </w:rPr>
        <w:t xml:space="preserve"> sẽ được dùng để </w:t>
      </w:r>
      <w:r w:rsidR="00615230" w:rsidRPr="004D07F2">
        <w:rPr>
          <w:rFonts w:ascii="Times New Roman" w:hAnsi="Times New Roman" w:cs="Times New Roman"/>
          <w:noProof/>
          <w:szCs w:val="20"/>
          <w:lang w:val="vi-VN"/>
        </w:rPr>
        <w:t>được sử dụng cho các nghiệp vụ cần tích hợp với eKYC.</w:t>
      </w:r>
    </w:p>
    <w:p w14:paraId="73EF234B" w14:textId="590BBCAE" w:rsidR="00E81840" w:rsidRPr="004D07F2" w:rsidRDefault="00E81840" w:rsidP="0030635A">
      <w:pPr>
        <w:tabs>
          <w:tab w:val="left" w:pos="7261"/>
        </w:tabs>
        <w:spacing w:line="276" w:lineRule="auto"/>
        <w:rPr>
          <w:rFonts w:ascii="Times New Roman" w:hAnsi="Times New Roman" w:cs="Times New Roman"/>
          <w:noProof/>
          <w:color w:val="auto"/>
          <w:szCs w:val="20"/>
          <w:lang w:val="vi-VN"/>
        </w:rPr>
      </w:pPr>
      <w:r w:rsidRPr="004D07F2">
        <w:rPr>
          <w:rFonts w:ascii="Times New Roman" w:hAnsi="Times New Roman" w:cs="Times New Roman"/>
          <w:noProof/>
          <w:color w:val="auto"/>
          <w:szCs w:val="20"/>
          <w:lang w:val="vi-VN"/>
        </w:rPr>
        <w:t xml:space="preserve"> Hệ thống tiếp tục call API OCR của đối tác dịch vụ eKYC để thực hiện việc bóc tách dữ liệ</w:t>
      </w:r>
      <w:r w:rsidR="007964F5" w:rsidRPr="004D07F2">
        <w:rPr>
          <w:rFonts w:ascii="Times New Roman" w:hAnsi="Times New Roman" w:cs="Times New Roman"/>
          <w:noProof/>
          <w:color w:val="auto"/>
          <w:szCs w:val="20"/>
          <w:lang w:val="vi-VN"/>
        </w:rPr>
        <w:t>u, và sử dụng api-key mà phía đối tác cung cấp.</w:t>
      </w:r>
    </w:p>
    <w:p w14:paraId="4DD2F214" w14:textId="3063C832" w:rsidR="00E81840" w:rsidRPr="004D07F2" w:rsidRDefault="00E81840" w:rsidP="0030635A">
      <w:pPr>
        <w:tabs>
          <w:tab w:val="left" w:pos="7261"/>
        </w:tabs>
        <w:spacing w:line="276" w:lineRule="auto"/>
        <w:rPr>
          <w:rFonts w:ascii="Times New Roman" w:hAnsi="Times New Roman" w:cs="Times New Roman"/>
          <w:noProof/>
          <w:color w:val="auto"/>
          <w:szCs w:val="20"/>
          <w:lang w:val="vi-VN"/>
        </w:rPr>
      </w:pPr>
      <w:r w:rsidRPr="004D07F2">
        <w:rPr>
          <w:rFonts w:ascii="Times New Roman" w:hAnsi="Times New Roman" w:cs="Times New Roman"/>
          <w:noProof/>
          <w:color w:val="auto"/>
          <w:szCs w:val="20"/>
          <w:lang w:val="vi-VN"/>
        </w:rPr>
        <w:lastRenderedPageBreak/>
        <w:t>API OCR</w:t>
      </w:r>
    </w:p>
    <w:p w14:paraId="309DCA39" w14:textId="7382951A" w:rsidR="00E81840" w:rsidRPr="004D07F2" w:rsidRDefault="00E81840" w:rsidP="005729F2">
      <w:pPr>
        <w:pStyle w:val="ListParagraph"/>
        <w:numPr>
          <w:ilvl w:val="0"/>
          <w:numId w:val="13"/>
        </w:numPr>
        <w:tabs>
          <w:tab w:val="left" w:pos="7261"/>
        </w:tabs>
        <w:spacing w:line="276" w:lineRule="auto"/>
        <w:rPr>
          <w:rFonts w:ascii="Times New Roman" w:hAnsi="Times New Roman" w:cs="Times New Roman"/>
          <w:noProof/>
          <w:color w:val="auto"/>
          <w:szCs w:val="20"/>
          <w:lang w:val="vi-VN"/>
        </w:rPr>
      </w:pPr>
      <w:r w:rsidRPr="004D07F2">
        <w:rPr>
          <w:rFonts w:ascii="Times New Roman" w:hAnsi="Times New Roman" w:cs="Times New Roman"/>
          <w:noProof/>
          <w:color w:val="auto"/>
          <w:szCs w:val="20"/>
          <w:lang w:val="vi-VN"/>
        </w:rPr>
        <w:t xml:space="preserve">URL: </w:t>
      </w:r>
      <w:hyperlink r:id="rId11" w:history="1">
        <w:r w:rsidR="00D96FCF" w:rsidRPr="004D07F2">
          <w:rPr>
            <w:rFonts w:ascii="Times New Roman" w:eastAsia="MS PGothic" w:hAnsi="Times New Roman" w:cs="Times New Roman"/>
            <w:noProof/>
            <w:lang w:val="vi-VN" w:eastAsia="en-US"/>
          </w:rPr>
          <w:t>http://ekycdemo.smartocr.vn/idfull/v1/recognition</w:t>
        </w:r>
      </w:hyperlink>
    </w:p>
    <w:p w14:paraId="10CA6AE9" w14:textId="3166556C" w:rsidR="00E81840" w:rsidRPr="004D07F2" w:rsidRDefault="00E81840" w:rsidP="005729F2">
      <w:pPr>
        <w:pStyle w:val="ListParagraph"/>
        <w:numPr>
          <w:ilvl w:val="0"/>
          <w:numId w:val="13"/>
        </w:numPr>
        <w:tabs>
          <w:tab w:val="left" w:pos="7261"/>
        </w:tabs>
        <w:spacing w:line="276" w:lineRule="auto"/>
        <w:rPr>
          <w:rFonts w:ascii="Times New Roman" w:hAnsi="Times New Roman" w:cs="Times New Roman"/>
          <w:noProof/>
          <w:color w:val="auto"/>
          <w:szCs w:val="20"/>
          <w:lang w:val="vi-VN"/>
        </w:rPr>
      </w:pPr>
      <w:r w:rsidRPr="004D07F2">
        <w:rPr>
          <w:rFonts w:ascii="Times New Roman" w:hAnsi="Times New Roman" w:cs="Times New Roman"/>
          <w:noProof/>
          <w:color w:val="auto"/>
          <w:szCs w:val="20"/>
          <w:lang w:val="vi-VN"/>
        </w:rPr>
        <w:t>Phương thức: post</w:t>
      </w:r>
    </w:p>
    <w:p w14:paraId="0DC09D7C" w14:textId="61CFCDC2" w:rsidR="00E81840" w:rsidRPr="004D07F2" w:rsidRDefault="00E81840" w:rsidP="005729F2">
      <w:pPr>
        <w:pStyle w:val="ListParagraph"/>
        <w:numPr>
          <w:ilvl w:val="0"/>
          <w:numId w:val="13"/>
        </w:numPr>
        <w:tabs>
          <w:tab w:val="left" w:pos="7261"/>
        </w:tabs>
        <w:spacing w:line="276" w:lineRule="auto"/>
        <w:rPr>
          <w:rFonts w:ascii="Times New Roman" w:hAnsi="Times New Roman" w:cs="Times New Roman"/>
          <w:noProof/>
          <w:color w:val="auto"/>
          <w:szCs w:val="20"/>
          <w:lang w:val="vi-VN"/>
        </w:rPr>
      </w:pPr>
      <w:r w:rsidRPr="004D07F2">
        <w:rPr>
          <w:rFonts w:ascii="Times New Roman" w:hAnsi="Times New Roman" w:cs="Times New Roman"/>
          <w:noProof/>
          <w:color w:val="auto"/>
          <w:szCs w:val="20"/>
          <w:lang w:val="vi-VN"/>
        </w:rPr>
        <w:t>Content-Type: application/json</w:t>
      </w:r>
    </w:p>
    <w:p w14:paraId="00A1FF67" w14:textId="18075207" w:rsidR="00E81840" w:rsidRPr="004D07F2" w:rsidRDefault="00E81840" w:rsidP="005729F2">
      <w:pPr>
        <w:pStyle w:val="ListParagraph"/>
        <w:numPr>
          <w:ilvl w:val="0"/>
          <w:numId w:val="13"/>
        </w:numPr>
        <w:tabs>
          <w:tab w:val="left" w:pos="7261"/>
        </w:tabs>
        <w:spacing w:line="276" w:lineRule="auto"/>
        <w:rPr>
          <w:rFonts w:ascii="Times New Roman" w:hAnsi="Times New Roman" w:cs="Times New Roman"/>
          <w:noProof/>
          <w:color w:val="auto"/>
          <w:szCs w:val="20"/>
          <w:lang w:val="vi-VN"/>
        </w:rPr>
      </w:pPr>
      <w:r w:rsidRPr="004D07F2">
        <w:rPr>
          <w:rFonts w:ascii="Times New Roman" w:hAnsi="Times New Roman" w:cs="Times New Roman"/>
          <w:noProof/>
          <w:color w:val="auto"/>
          <w:szCs w:val="20"/>
          <w:lang w:val="vi-VN"/>
        </w:rPr>
        <w:t>Header: Authorization: token (</w:t>
      </w:r>
      <w:r w:rsidR="007964F5" w:rsidRPr="004D07F2">
        <w:rPr>
          <w:rFonts w:ascii="Times New Roman" w:hAnsi="Times New Roman" w:cs="Times New Roman"/>
          <w:noProof/>
          <w:color w:val="auto"/>
          <w:szCs w:val="20"/>
          <w:lang w:val="vi-VN"/>
        </w:rPr>
        <w:t>api-key</w:t>
      </w:r>
      <w:r w:rsidRPr="004D07F2">
        <w:rPr>
          <w:rFonts w:ascii="Times New Roman" w:hAnsi="Times New Roman" w:cs="Times New Roman"/>
          <w:noProof/>
          <w:color w:val="auto"/>
          <w:szCs w:val="20"/>
          <w:lang w:val="vi-VN"/>
        </w:rPr>
        <w:t>)</w:t>
      </w:r>
    </w:p>
    <w:p w14:paraId="7C158648" w14:textId="5AC4808A" w:rsidR="00E81840" w:rsidRPr="004D07F2" w:rsidRDefault="00E81840" w:rsidP="005729F2">
      <w:pPr>
        <w:pStyle w:val="ListParagraph"/>
        <w:numPr>
          <w:ilvl w:val="0"/>
          <w:numId w:val="13"/>
        </w:numPr>
        <w:tabs>
          <w:tab w:val="left" w:pos="7261"/>
        </w:tabs>
        <w:spacing w:line="276" w:lineRule="auto"/>
        <w:rPr>
          <w:rFonts w:ascii="Times New Roman" w:hAnsi="Times New Roman" w:cs="Times New Roman"/>
          <w:noProof/>
          <w:color w:val="auto"/>
          <w:szCs w:val="20"/>
          <w:lang w:val="vi-VN"/>
        </w:rPr>
      </w:pPr>
      <w:r w:rsidRPr="004D07F2">
        <w:rPr>
          <w:rFonts w:ascii="Times New Roman" w:hAnsi="Times New Roman" w:cs="Times New Roman"/>
          <w:noProof/>
          <w:color w:val="auto"/>
          <w:szCs w:val="20"/>
          <w:lang w:val="vi-VN"/>
        </w:rPr>
        <w:t xml:space="preserve">Body: </w:t>
      </w:r>
    </w:p>
    <w:tbl>
      <w:tblPr>
        <w:tblStyle w:val="TableGrid"/>
        <w:tblW w:w="8930" w:type="dxa"/>
        <w:tblInd w:w="846" w:type="dxa"/>
        <w:tblLayout w:type="fixed"/>
        <w:tblLook w:val="04A0" w:firstRow="1" w:lastRow="0" w:firstColumn="1" w:lastColumn="0" w:noHBand="0" w:noVBand="1"/>
      </w:tblPr>
      <w:tblGrid>
        <w:gridCol w:w="589"/>
        <w:gridCol w:w="1980"/>
        <w:gridCol w:w="990"/>
        <w:gridCol w:w="3131"/>
        <w:gridCol w:w="2240"/>
      </w:tblGrid>
      <w:tr w:rsidR="00E81840" w:rsidRPr="004D07F2" w14:paraId="652B8954" w14:textId="77777777" w:rsidTr="00E81840">
        <w:tc>
          <w:tcPr>
            <w:tcW w:w="8930" w:type="dxa"/>
            <w:gridSpan w:val="5"/>
          </w:tcPr>
          <w:p w14:paraId="04845E8A" w14:textId="77777777" w:rsidR="00E81840" w:rsidRPr="004D07F2" w:rsidRDefault="00E81840" w:rsidP="0030635A">
            <w:pPr>
              <w:pStyle w:val="ListParagraph"/>
              <w:spacing w:after="0" w:line="276" w:lineRule="auto"/>
              <w:ind w:left="0"/>
              <w:rPr>
                <w:rFonts w:ascii="Times New Roman" w:hAnsi="Times New Roman" w:cs="Times New Roman"/>
                <w:b/>
                <w:noProof/>
                <w:szCs w:val="20"/>
                <w:lang w:val="vi-VN"/>
              </w:rPr>
            </w:pPr>
            <w:r w:rsidRPr="004D07F2">
              <w:rPr>
                <w:rFonts w:ascii="Times New Roman" w:hAnsi="Times New Roman" w:cs="Times New Roman"/>
                <w:b/>
                <w:noProof/>
                <w:szCs w:val="20"/>
                <w:lang w:val="vi-VN"/>
              </w:rPr>
              <w:t>Body:</w:t>
            </w:r>
          </w:p>
        </w:tc>
      </w:tr>
      <w:tr w:rsidR="00E81840" w:rsidRPr="004D07F2" w14:paraId="3E2B4A08" w14:textId="77777777" w:rsidTr="00996FF3">
        <w:tc>
          <w:tcPr>
            <w:tcW w:w="589" w:type="dxa"/>
          </w:tcPr>
          <w:p w14:paraId="52405A5E" w14:textId="77777777" w:rsidR="00E81840" w:rsidRPr="004D07F2" w:rsidRDefault="00E81840" w:rsidP="0030635A">
            <w:pPr>
              <w:pStyle w:val="ListParagraph"/>
              <w:spacing w:after="0" w:line="276" w:lineRule="auto"/>
              <w:ind w:left="0"/>
              <w:rPr>
                <w:rFonts w:ascii="Times New Roman" w:hAnsi="Times New Roman" w:cs="Times New Roman"/>
                <w:b/>
                <w:noProof/>
                <w:szCs w:val="20"/>
                <w:lang w:val="vi-VN"/>
              </w:rPr>
            </w:pPr>
            <w:r w:rsidRPr="004D07F2">
              <w:rPr>
                <w:rFonts w:ascii="Times New Roman" w:hAnsi="Times New Roman" w:cs="Times New Roman"/>
                <w:b/>
                <w:noProof/>
                <w:szCs w:val="20"/>
                <w:lang w:val="vi-VN"/>
              </w:rPr>
              <w:t>STT</w:t>
            </w:r>
          </w:p>
        </w:tc>
        <w:tc>
          <w:tcPr>
            <w:tcW w:w="1980" w:type="dxa"/>
          </w:tcPr>
          <w:p w14:paraId="09D7B5D9" w14:textId="77777777" w:rsidR="00E81840" w:rsidRPr="004D07F2" w:rsidRDefault="00E81840" w:rsidP="0030635A">
            <w:pPr>
              <w:pStyle w:val="ListParagraph"/>
              <w:spacing w:after="0" w:line="276" w:lineRule="auto"/>
              <w:ind w:left="0"/>
              <w:rPr>
                <w:rFonts w:ascii="Times New Roman" w:hAnsi="Times New Roman" w:cs="Times New Roman"/>
                <w:b/>
                <w:noProof/>
                <w:szCs w:val="20"/>
                <w:lang w:val="vi-VN"/>
              </w:rPr>
            </w:pPr>
            <w:r w:rsidRPr="004D07F2">
              <w:rPr>
                <w:rFonts w:ascii="Times New Roman" w:hAnsi="Times New Roman" w:cs="Times New Roman"/>
                <w:b/>
                <w:noProof/>
                <w:szCs w:val="20"/>
                <w:lang w:val="vi-VN"/>
              </w:rPr>
              <w:t>Param</w:t>
            </w:r>
          </w:p>
        </w:tc>
        <w:tc>
          <w:tcPr>
            <w:tcW w:w="990" w:type="dxa"/>
          </w:tcPr>
          <w:p w14:paraId="3367F650" w14:textId="77777777" w:rsidR="00E81840" w:rsidRPr="004D07F2" w:rsidRDefault="00E81840" w:rsidP="0030635A">
            <w:pPr>
              <w:pStyle w:val="ListParagraph"/>
              <w:spacing w:after="0" w:line="276" w:lineRule="auto"/>
              <w:ind w:left="0"/>
              <w:rPr>
                <w:rFonts w:ascii="Times New Roman" w:hAnsi="Times New Roman" w:cs="Times New Roman"/>
                <w:b/>
                <w:noProof/>
                <w:szCs w:val="20"/>
                <w:lang w:val="vi-VN"/>
              </w:rPr>
            </w:pPr>
            <w:r w:rsidRPr="004D07F2">
              <w:rPr>
                <w:rFonts w:ascii="Times New Roman" w:hAnsi="Times New Roman" w:cs="Times New Roman"/>
                <w:b/>
                <w:noProof/>
                <w:szCs w:val="20"/>
                <w:lang w:val="vi-VN"/>
              </w:rPr>
              <w:t>Type</w:t>
            </w:r>
          </w:p>
        </w:tc>
        <w:tc>
          <w:tcPr>
            <w:tcW w:w="3131" w:type="dxa"/>
          </w:tcPr>
          <w:p w14:paraId="3661228C" w14:textId="77777777" w:rsidR="00E81840" w:rsidRPr="004D07F2" w:rsidRDefault="00E81840" w:rsidP="0030635A">
            <w:pPr>
              <w:pStyle w:val="ListParagraph"/>
              <w:spacing w:after="0" w:line="276" w:lineRule="auto"/>
              <w:ind w:left="0"/>
              <w:rPr>
                <w:rFonts w:ascii="Times New Roman" w:hAnsi="Times New Roman" w:cs="Times New Roman"/>
                <w:b/>
                <w:noProof/>
                <w:szCs w:val="20"/>
                <w:lang w:val="vi-VN"/>
              </w:rPr>
            </w:pPr>
            <w:r w:rsidRPr="004D07F2">
              <w:rPr>
                <w:rFonts w:ascii="Times New Roman" w:hAnsi="Times New Roman" w:cs="Times New Roman"/>
                <w:b/>
                <w:noProof/>
                <w:szCs w:val="20"/>
                <w:lang w:val="vi-VN"/>
              </w:rPr>
              <w:t>Desc</w:t>
            </w:r>
          </w:p>
        </w:tc>
        <w:tc>
          <w:tcPr>
            <w:tcW w:w="2240" w:type="dxa"/>
          </w:tcPr>
          <w:p w14:paraId="47771346" w14:textId="77777777" w:rsidR="00E81840" w:rsidRPr="004D07F2" w:rsidRDefault="00E81840" w:rsidP="0030635A">
            <w:pPr>
              <w:pStyle w:val="ListParagraph"/>
              <w:spacing w:after="0" w:line="276" w:lineRule="auto"/>
              <w:ind w:left="0"/>
              <w:rPr>
                <w:rFonts w:ascii="Times New Roman" w:hAnsi="Times New Roman" w:cs="Times New Roman"/>
                <w:b/>
                <w:noProof/>
                <w:szCs w:val="20"/>
                <w:lang w:val="vi-VN"/>
              </w:rPr>
            </w:pPr>
            <w:r w:rsidRPr="004D07F2">
              <w:rPr>
                <w:rFonts w:ascii="Times New Roman" w:hAnsi="Times New Roman" w:cs="Times New Roman"/>
                <w:b/>
                <w:noProof/>
                <w:szCs w:val="20"/>
                <w:lang w:val="vi-VN"/>
              </w:rPr>
              <w:t>Note</w:t>
            </w:r>
          </w:p>
        </w:tc>
      </w:tr>
      <w:tr w:rsidR="00E81840" w:rsidRPr="004D07F2" w14:paraId="35A97D88" w14:textId="77777777" w:rsidTr="00996FF3">
        <w:trPr>
          <w:trHeight w:val="503"/>
        </w:trPr>
        <w:tc>
          <w:tcPr>
            <w:tcW w:w="589" w:type="dxa"/>
          </w:tcPr>
          <w:p w14:paraId="1DC3FA70" w14:textId="77777777" w:rsidR="00E81840" w:rsidRPr="004D07F2" w:rsidRDefault="00E81840"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1</w:t>
            </w:r>
          </w:p>
        </w:tc>
        <w:tc>
          <w:tcPr>
            <w:tcW w:w="1980" w:type="dxa"/>
          </w:tcPr>
          <w:p w14:paraId="026B52E3" w14:textId="77777777" w:rsidR="00E81840" w:rsidRPr="004D07F2" w:rsidRDefault="00E81840" w:rsidP="0030635A">
            <w:pP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client_code</w:t>
            </w:r>
          </w:p>
        </w:tc>
        <w:tc>
          <w:tcPr>
            <w:tcW w:w="990" w:type="dxa"/>
          </w:tcPr>
          <w:p w14:paraId="6A578AC8" w14:textId="77777777" w:rsidR="00E81840" w:rsidRPr="004D07F2" w:rsidRDefault="00E81840" w:rsidP="0030635A">
            <w:pPr>
              <w:pStyle w:val="ListParagraph"/>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String</w:t>
            </w:r>
          </w:p>
        </w:tc>
        <w:tc>
          <w:tcPr>
            <w:tcW w:w="3131" w:type="dxa"/>
          </w:tcPr>
          <w:p w14:paraId="3B73FCF7" w14:textId="77777777" w:rsidR="00E81840" w:rsidRPr="004D07F2" w:rsidRDefault="00E81840"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mã khách hàng do VTCC cung cấp</w:t>
            </w:r>
          </w:p>
        </w:tc>
        <w:tc>
          <w:tcPr>
            <w:tcW w:w="2240" w:type="dxa"/>
          </w:tcPr>
          <w:p w14:paraId="6BBC6632" w14:textId="77777777" w:rsidR="00E81840" w:rsidRPr="004D07F2" w:rsidRDefault="00E81840" w:rsidP="0030635A">
            <w:pPr>
              <w:pStyle w:val="ListParagraph"/>
              <w:numPr>
                <w:ilvl w:val="0"/>
                <w:numId w:val="0"/>
              </w:numPr>
              <w:spacing w:after="0" w:line="276" w:lineRule="auto"/>
              <w:rPr>
                <w:rFonts w:ascii="Times New Roman" w:hAnsi="Times New Roman" w:cs="Times New Roman"/>
                <w:noProof/>
                <w:szCs w:val="20"/>
                <w:lang w:val="vi-VN"/>
              </w:rPr>
            </w:pPr>
          </w:p>
        </w:tc>
      </w:tr>
      <w:tr w:rsidR="00E81840" w:rsidRPr="004D07F2" w14:paraId="169DC1C1" w14:textId="77777777" w:rsidTr="00996FF3">
        <w:trPr>
          <w:trHeight w:val="503"/>
        </w:trPr>
        <w:tc>
          <w:tcPr>
            <w:tcW w:w="589" w:type="dxa"/>
          </w:tcPr>
          <w:p w14:paraId="42419D80" w14:textId="77777777" w:rsidR="00E81840" w:rsidRPr="004D07F2" w:rsidRDefault="00E81840"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2</w:t>
            </w:r>
          </w:p>
        </w:tc>
        <w:tc>
          <w:tcPr>
            <w:tcW w:w="1980" w:type="dxa"/>
          </w:tcPr>
          <w:p w14:paraId="6A442232" w14:textId="77777777" w:rsidR="00E81840" w:rsidRPr="004D07F2" w:rsidRDefault="00E81840" w:rsidP="0030635A">
            <w:pP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image_front</w:t>
            </w:r>
          </w:p>
        </w:tc>
        <w:tc>
          <w:tcPr>
            <w:tcW w:w="990" w:type="dxa"/>
          </w:tcPr>
          <w:p w14:paraId="52E0CB2E" w14:textId="77777777" w:rsidR="00E81840" w:rsidRPr="004D07F2" w:rsidRDefault="00E81840"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String</w:t>
            </w:r>
          </w:p>
        </w:tc>
        <w:tc>
          <w:tcPr>
            <w:tcW w:w="3131" w:type="dxa"/>
          </w:tcPr>
          <w:p w14:paraId="14DF7696" w14:textId="77777777" w:rsidR="00E81840" w:rsidRPr="004D07F2" w:rsidRDefault="00E81840"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 xml:space="preserve">định dạng string mã hóa Base64 của file ảnh cmt mặt trước </w:t>
            </w:r>
          </w:p>
        </w:tc>
        <w:tc>
          <w:tcPr>
            <w:tcW w:w="2240" w:type="dxa"/>
          </w:tcPr>
          <w:p w14:paraId="5BD507EC" w14:textId="77777777" w:rsidR="00E81840" w:rsidRPr="004D07F2" w:rsidRDefault="00E81840"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Chấp nhận các file jpeg, png, tiff, bmp, jpg</w:t>
            </w:r>
          </w:p>
        </w:tc>
      </w:tr>
      <w:tr w:rsidR="00E81840" w:rsidRPr="004D07F2" w14:paraId="7FCD36E6" w14:textId="77777777" w:rsidTr="00996FF3">
        <w:trPr>
          <w:trHeight w:val="503"/>
        </w:trPr>
        <w:tc>
          <w:tcPr>
            <w:tcW w:w="589" w:type="dxa"/>
          </w:tcPr>
          <w:p w14:paraId="3D1EB47F" w14:textId="77777777" w:rsidR="00E81840" w:rsidRPr="004D07F2" w:rsidRDefault="00E81840"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3</w:t>
            </w:r>
          </w:p>
        </w:tc>
        <w:tc>
          <w:tcPr>
            <w:tcW w:w="1980" w:type="dxa"/>
          </w:tcPr>
          <w:p w14:paraId="5DFF4C7E" w14:textId="77777777" w:rsidR="00E81840" w:rsidRPr="004D07F2" w:rsidRDefault="00E81840" w:rsidP="0030635A">
            <w:pP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image_back</w:t>
            </w:r>
          </w:p>
        </w:tc>
        <w:tc>
          <w:tcPr>
            <w:tcW w:w="990" w:type="dxa"/>
          </w:tcPr>
          <w:p w14:paraId="26266E3E" w14:textId="77777777" w:rsidR="00E81840" w:rsidRPr="004D07F2" w:rsidRDefault="00E81840"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String</w:t>
            </w:r>
          </w:p>
        </w:tc>
        <w:tc>
          <w:tcPr>
            <w:tcW w:w="3131" w:type="dxa"/>
          </w:tcPr>
          <w:p w14:paraId="2B600CA7" w14:textId="77777777" w:rsidR="00E81840" w:rsidRPr="004D07F2" w:rsidRDefault="00E81840"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định dạng string mã hóa Base64 của file ảnh cmt mặt sau</w:t>
            </w:r>
          </w:p>
        </w:tc>
        <w:tc>
          <w:tcPr>
            <w:tcW w:w="2240" w:type="dxa"/>
          </w:tcPr>
          <w:p w14:paraId="1ED22B20" w14:textId="77777777" w:rsidR="00E81840" w:rsidRPr="004D07F2" w:rsidRDefault="00E81840"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Chấp nhận các file jpeg, png, tiff, bmp, jpg</w:t>
            </w:r>
          </w:p>
        </w:tc>
      </w:tr>
    </w:tbl>
    <w:p w14:paraId="459AB2A7" w14:textId="77777777" w:rsidR="00E81840" w:rsidRPr="004D07F2" w:rsidRDefault="00E81840" w:rsidP="0030635A">
      <w:pPr>
        <w:tabs>
          <w:tab w:val="left" w:pos="7261"/>
        </w:tabs>
        <w:spacing w:line="276" w:lineRule="auto"/>
        <w:ind w:left="720" w:hanging="360"/>
        <w:rPr>
          <w:rFonts w:ascii="Times New Roman" w:hAnsi="Times New Roman" w:cs="Times New Roman"/>
          <w:noProof/>
          <w:color w:val="auto"/>
          <w:szCs w:val="20"/>
          <w:lang w:val="vi-VN"/>
        </w:rPr>
      </w:pPr>
    </w:p>
    <w:p w14:paraId="7ED17743" w14:textId="208A9CB8" w:rsidR="00996FF3" w:rsidRPr="004D07F2" w:rsidRDefault="00996FF3" w:rsidP="0030635A">
      <w:pPr>
        <w:tabs>
          <w:tab w:val="left" w:pos="7261"/>
        </w:tabs>
        <w:spacing w:line="276" w:lineRule="auto"/>
        <w:ind w:left="720" w:hanging="360"/>
        <w:rPr>
          <w:rFonts w:ascii="Times New Roman" w:hAnsi="Times New Roman" w:cs="Times New Roman"/>
          <w:noProof/>
          <w:color w:val="auto"/>
          <w:szCs w:val="20"/>
          <w:lang w:val="vi-VN"/>
        </w:rPr>
      </w:pPr>
      <w:r w:rsidRPr="004D07F2">
        <w:rPr>
          <w:rFonts w:ascii="Times New Roman" w:hAnsi="Times New Roman" w:cs="Times New Roman"/>
          <w:noProof/>
          <w:color w:val="auto"/>
          <w:szCs w:val="20"/>
          <w:lang w:val="vi-VN"/>
        </w:rPr>
        <w:t>Thông tin image_front, image_back là định dạng string base 64 được trả về từ hệ thống AWS S3.</w:t>
      </w:r>
    </w:p>
    <w:p w14:paraId="5C5AC028" w14:textId="1B7FCD38" w:rsidR="00996FF3" w:rsidRPr="004D07F2" w:rsidRDefault="00996FF3" w:rsidP="0030635A">
      <w:pPr>
        <w:tabs>
          <w:tab w:val="left" w:pos="7261"/>
        </w:tabs>
        <w:spacing w:line="276" w:lineRule="auto"/>
        <w:ind w:left="720" w:hanging="360"/>
        <w:rPr>
          <w:rFonts w:ascii="Times New Roman" w:hAnsi="Times New Roman" w:cs="Times New Roman"/>
          <w:noProof/>
          <w:color w:val="auto"/>
          <w:szCs w:val="20"/>
          <w:lang w:val="vi-VN"/>
        </w:rPr>
      </w:pPr>
      <w:r w:rsidRPr="004D07F2">
        <w:rPr>
          <w:rFonts w:ascii="Times New Roman" w:hAnsi="Times New Roman" w:cs="Times New Roman"/>
          <w:noProof/>
          <w:color w:val="auto"/>
          <w:szCs w:val="20"/>
          <w:lang w:val="vi-VN"/>
        </w:rPr>
        <w:t>Sau khi gọi call API OCR, phía API OCR sẽ trả về dữ liệu json với những thông số sau:</w:t>
      </w:r>
    </w:p>
    <w:tbl>
      <w:tblPr>
        <w:tblStyle w:val="TableGrid"/>
        <w:tblW w:w="9404" w:type="dxa"/>
        <w:tblInd w:w="720" w:type="dxa"/>
        <w:tblLook w:val="04A0" w:firstRow="1" w:lastRow="0" w:firstColumn="1" w:lastColumn="0" w:noHBand="0" w:noVBand="1"/>
      </w:tblPr>
      <w:tblGrid>
        <w:gridCol w:w="2632"/>
        <w:gridCol w:w="1622"/>
        <w:gridCol w:w="1325"/>
        <w:gridCol w:w="2269"/>
        <w:gridCol w:w="1556"/>
      </w:tblGrid>
      <w:tr w:rsidR="004A554B" w:rsidRPr="004D07F2" w14:paraId="5C3A3F09" w14:textId="77777777" w:rsidTr="004A554B">
        <w:trPr>
          <w:trHeight w:val="520"/>
        </w:trPr>
        <w:tc>
          <w:tcPr>
            <w:tcW w:w="2693" w:type="dxa"/>
            <w:noWrap/>
            <w:hideMark/>
          </w:tcPr>
          <w:p w14:paraId="44BD382A" w14:textId="7A030593"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Title</w:t>
            </w:r>
          </w:p>
        </w:tc>
        <w:tc>
          <w:tcPr>
            <w:tcW w:w="1522" w:type="dxa"/>
            <w:noWrap/>
            <w:hideMark/>
          </w:tcPr>
          <w:p w14:paraId="2A208F28"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Key</w:t>
            </w:r>
          </w:p>
        </w:tc>
        <w:tc>
          <w:tcPr>
            <w:tcW w:w="1353" w:type="dxa"/>
            <w:noWrap/>
            <w:hideMark/>
          </w:tcPr>
          <w:p w14:paraId="3E20BA96"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Sub-key</w:t>
            </w:r>
          </w:p>
        </w:tc>
        <w:tc>
          <w:tcPr>
            <w:tcW w:w="2321" w:type="dxa"/>
            <w:noWrap/>
            <w:hideMark/>
          </w:tcPr>
          <w:p w14:paraId="08A2EA28"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Required</w:t>
            </w:r>
          </w:p>
        </w:tc>
        <w:tc>
          <w:tcPr>
            <w:tcW w:w="1515" w:type="dxa"/>
            <w:noWrap/>
            <w:hideMark/>
          </w:tcPr>
          <w:p w14:paraId="6CFDB5F4"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Details</w:t>
            </w:r>
          </w:p>
        </w:tc>
      </w:tr>
      <w:tr w:rsidR="004A554B" w:rsidRPr="004D07F2" w14:paraId="762A8975" w14:textId="77777777" w:rsidTr="004A554B">
        <w:trPr>
          <w:trHeight w:val="520"/>
        </w:trPr>
        <w:tc>
          <w:tcPr>
            <w:tcW w:w="2693" w:type="dxa"/>
            <w:noWrap/>
            <w:hideMark/>
          </w:tcPr>
          <w:p w14:paraId="41911D9A"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Địa chỉ</w:t>
            </w:r>
          </w:p>
        </w:tc>
        <w:tc>
          <w:tcPr>
            <w:tcW w:w="1522" w:type="dxa"/>
            <w:noWrap/>
            <w:hideMark/>
          </w:tcPr>
          <w:p w14:paraId="772974E8"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address</w:t>
            </w:r>
          </w:p>
        </w:tc>
        <w:tc>
          <w:tcPr>
            <w:tcW w:w="1353" w:type="dxa"/>
            <w:noWrap/>
            <w:hideMark/>
          </w:tcPr>
          <w:p w14:paraId="0C76F1EE"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4A2BDE80"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1003A055"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string</w:t>
            </w:r>
          </w:p>
        </w:tc>
      </w:tr>
      <w:tr w:rsidR="004A554B" w:rsidRPr="004D07F2" w14:paraId="205B919C" w14:textId="77777777" w:rsidTr="004A554B">
        <w:trPr>
          <w:trHeight w:val="520"/>
        </w:trPr>
        <w:tc>
          <w:tcPr>
            <w:tcW w:w="2693" w:type="dxa"/>
            <w:noWrap/>
            <w:hideMark/>
          </w:tcPr>
          <w:p w14:paraId="58E850A1"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Tuổi</w:t>
            </w:r>
          </w:p>
        </w:tc>
        <w:tc>
          <w:tcPr>
            <w:tcW w:w="1522" w:type="dxa"/>
            <w:noWrap/>
            <w:hideMark/>
          </w:tcPr>
          <w:p w14:paraId="636A0588"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age</w:t>
            </w:r>
          </w:p>
        </w:tc>
        <w:tc>
          <w:tcPr>
            <w:tcW w:w="1353" w:type="dxa"/>
            <w:noWrap/>
            <w:hideMark/>
          </w:tcPr>
          <w:p w14:paraId="75631276"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74C833D2"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3F790257"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int</w:t>
            </w:r>
          </w:p>
        </w:tc>
      </w:tr>
      <w:tr w:rsidR="004A554B" w:rsidRPr="004D07F2" w14:paraId="7569C02D" w14:textId="77777777" w:rsidTr="004A554B">
        <w:trPr>
          <w:trHeight w:val="520"/>
        </w:trPr>
        <w:tc>
          <w:tcPr>
            <w:tcW w:w="2693" w:type="dxa"/>
            <w:noWrap/>
            <w:hideMark/>
          </w:tcPr>
          <w:p w14:paraId="73EDC484"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Ngày sinh</w:t>
            </w:r>
          </w:p>
        </w:tc>
        <w:tc>
          <w:tcPr>
            <w:tcW w:w="1522" w:type="dxa"/>
            <w:noWrap/>
            <w:hideMark/>
          </w:tcPr>
          <w:p w14:paraId="0398FAA9"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birthday</w:t>
            </w:r>
          </w:p>
        </w:tc>
        <w:tc>
          <w:tcPr>
            <w:tcW w:w="1353" w:type="dxa"/>
            <w:noWrap/>
            <w:hideMark/>
          </w:tcPr>
          <w:p w14:paraId="1ED4DEDE"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6776AA56"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4E718E37"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string</w:t>
            </w:r>
          </w:p>
        </w:tc>
      </w:tr>
      <w:tr w:rsidR="004A554B" w:rsidRPr="004D07F2" w14:paraId="7B486EE8" w14:textId="77777777" w:rsidTr="004A554B">
        <w:trPr>
          <w:trHeight w:val="520"/>
        </w:trPr>
        <w:tc>
          <w:tcPr>
            <w:tcW w:w="2693" w:type="dxa"/>
            <w:noWrap/>
            <w:hideMark/>
          </w:tcPr>
          <w:p w14:paraId="74FE6346"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Kiểm tra mờ nhòe</w:t>
            </w:r>
          </w:p>
        </w:tc>
        <w:tc>
          <w:tcPr>
            <w:tcW w:w="1522" w:type="dxa"/>
            <w:noWrap/>
            <w:hideMark/>
          </w:tcPr>
          <w:p w14:paraId="5E33680B"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blur_check</w:t>
            </w:r>
          </w:p>
        </w:tc>
        <w:tc>
          <w:tcPr>
            <w:tcW w:w="1353" w:type="dxa"/>
            <w:noWrap/>
            <w:hideMark/>
          </w:tcPr>
          <w:p w14:paraId="752B5252"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1A021C50"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5E04DABD"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"GOOD" / "NOT GOOD"</w:t>
            </w:r>
          </w:p>
        </w:tc>
      </w:tr>
      <w:tr w:rsidR="004A554B" w:rsidRPr="004D07F2" w14:paraId="6C905BCF" w14:textId="77777777" w:rsidTr="004A554B">
        <w:trPr>
          <w:trHeight w:val="660"/>
        </w:trPr>
        <w:tc>
          <w:tcPr>
            <w:tcW w:w="2693" w:type="dxa"/>
            <w:hideMark/>
          </w:tcPr>
          <w:p w14:paraId="24D3A9DA"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Check CMND có phải chụp từ ảnh đã photocopy (đen trắng) không</w:t>
            </w:r>
          </w:p>
        </w:tc>
        <w:tc>
          <w:tcPr>
            <w:tcW w:w="1522" w:type="dxa"/>
            <w:noWrap/>
            <w:hideMark/>
          </w:tcPr>
          <w:p w14:paraId="6727D580"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color_check</w:t>
            </w:r>
          </w:p>
        </w:tc>
        <w:tc>
          <w:tcPr>
            <w:tcW w:w="1353" w:type="dxa"/>
            <w:noWrap/>
            <w:hideMark/>
          </w:tcPr>
          <w:p w14:paraId="7E369060"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0E4D9CE7"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5288FE4B"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"GOOD" / "NOT GOOD"</w:t>
            </w:r>
          </w:p>
        </w:tc>
      </w:tr>
      <w:tr w:rsidR="004A554B" w:rsidRPr="004D07F2" w14:paraId="53886457" w14:textId="77777777" w:rsidTr="004A554B">
        <w:trPr>
          <w:trHeight w:val="520"/>
        </w:trPr>
        <w:tc>
          <w:tcPr>
            <w:tcW w:w="2693" w:type="dxa"/>
            <w:noWrap/>
            <w:hideMark/>
          </w:tcPr>
          <w:p w14:paraId="791F08DC"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Check CMND có bị cắt góc không</w:t>
            </w:r>
          </w:p>
        </w:tc>
        <w:tc>
          <w:tcPr>
            <w:tcW w:w="1522" w:type="dxa"/>
            <w:noWrap/>
            <w:hideMark/>
          </w:tcPr>
          <w:p w14:paraId="36A3D915"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corner_check</w:t>
            </w:r>
          </w:p>
        </w:tc>
        <w:tc>
          <w:tcPr>
            <w:tcW w:w="1353" w:type="dxa"/>
            <w:noWrap/>
            <w:hideMark/>
          </w:tcPr>
          <w:p w14:paraId="46CBC987"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12FF2426"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611A930E"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"GOOD" / "NOT GOOD"</w:t>
            </w:r>
          </w:p>
        </w:tc>
      </w:tr>
      <w:tr w:rsidR="004A554B" w:rsidRPr="004D07F2" w14:paraId="0599CCDE" w14:textId="77777777" w:rsidTr="004A554B">
        <w:trPr>
          <w:trHeight w:val="520"/>
        </w:trPr>
        <w:tc>
          <w:tcPr>
            <w:tcW w:w="2693" w:type="dxa"/>
            <w:noWrap/>
            <w:hideMark/>
          </w:tcPr>
          <w:p w14:paraId="327E38CB"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Quận/Huyện</w:t>
            </w:r>
          </w:p>
        </w:tc>
        <w:tc>
          <w:tcPr>
            <w:tcW w:w="1522" w:type="dxa"/>
            <w:noWrap/>
            <w:hideMark/>
          </w:tcPr>
          <w:p w14:paraId="2F559FC2"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district</w:t>
            </w:r>
          </w:p>
        </w:tc>
        <w:tc>
          <w:tcPr>
            <w:tcW w:w="1353" w:type="dxa"/>
            <w:noWrap/>
            <w:hideMark/>
          </w:tcPr>
          <w:p w14:paraId="02DEB16B"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 </w:t>
            </w:r>
          </w:p>
        </w:tc>
        <w:tc>
          <w:tcPr>
            <w:tcW w:w="2321" w:type="dxa"/>
            <w:noWrap/>
            <w:hideMark/>
          </w:tcPr>
          <w:p w14:paraId="3449047A" w14:textId="77777777" w:rsidR="004A554B" w:rsidRPr="004D07F2" w:rsidRDefault="004A554B" w:rsidP="004A554B">
            <w:pPr>
              <w:spacing w:after="0"/>
              <w:ind w:left="0"/>
              <w:jc w:val="center"/>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 </w:t>
            </w:r>
          </w:p>
        </w:tc>
        <w:tc>
          <w:tcPr>
            <w:tcW w:w="1515" w:type="dxa"/>
            <w:noWrap/>
            <w:hideMark/>
          </w:tcPr>
          <w:p w14:paraId="703D9569"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string</w:t>
            </w:r>
          </w:p>
        </w:tc>
      </w:tr>
      <w:tr w:rsidR="004A554B" w:rsidRPr="004D07F2" w14:paraId="1E5F2129" w14:textId="77777777" w:rsidTr="004A554B">
        <w:trPr>
          <w:trHeight w:val="520"/>
        </w:trPr>
        <w:tc>
          <w:tcPr>
            <w:tcW w:w="2693" w:type="dxa"/>
            <w:noWrap/>
            <w:hideMark/>
          </w:tcPr>
          <w:p w14:paraId="78550D87"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Loại CMND/CCCD mới hay cũ</w:t>
            </w:r>
          </w:p>
        </w:tc>
        <w:tc>
          <w:tcPr>
            <w:tcW w:w="1522" w:type="dxa"/>
            <w:noWrap/>
            <w:hideMark/>
          </w:tcPr>
          <w:p w14:paraId="71F4ECAD"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doctype</w:t>
            </w:r>
          </w:p>
        </w:tc>
        <w:tc>
          <w:tcPr>
            <w:tcW w:w="1353" w:type="dxa"/>
            <w:noWrap/>
            <w:hideMark/>
          </w:tcPr>
          <w:p w14:paraId="5C2893C5"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 </w:t>
            </w:r>
          </w:p>
        </w:tc>
        <w:tc>
          <w:tcPr>
            <w:tcW w:w="2321" w:type="dxa"/>
            <w:noWrap/>
            <w:hideMark/>
          </w:tcPr>
          <w:p w14:paraId="1BB9CE33" w14:textId="77777777" w:rsidR="004A554B" w:rsidRPr="004D07F2" w:rsidRDefault="004A554B" w:rsidP="004A554B">
            <w:pPr>
              <w:spacing w:after="0"/>
              <w:ind w:left="0"/>
              <w:jc w:val="center"/>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 </w:t>
            </w:r>
          </w:p>
        </w:tc>
        <w:tc>
          <w:tcPr>
            <w:tcW w:w="1515" w:type="dxa"/>
            <w:noWrap/>
            <w:hideMark/>
          </w:tcPr>
          <w:p w14:paraId="42284801"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"NEW"/"OLD"</w:t>
            </w:r>
          </w:p>
        </w:tc>
      </w:tr>
      <w:tr w:rsidR="004A554B" w:rsidRPr="004D07F2" w14:paraId="71BA7A95" w14:textId="77777777" w:rsidTr="004A554B">
        <w:trPr>
          <w:trHeight w:val="520"/>
        </w:trPr>
        <w:tc>
          <w:tcPr>
            <w:tcW w:w="2693" w:type="dxa"/>
            <w:noWrap/>
            <w:hideMark/>
          </w:tcPr>
          <w:p w14:paraId="4287F0B8"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Dân tộc</w:t>
            </w:r>
          </w:p>
        </w:tc>
        <w:tc>
          <w:tcPr>
            <w:tcW w:w="1522" w:type="dxa"/>
            <w:noWrap/>
            <w:hideMark/>
          </w:tcPr>
          <w:p w14:paraId="742A9FFA"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ethnicity</w:t>
            </w:r>
          </w:p>
        </w:tc>
        <w:tc>
          <w:tcPr>
            <w:tcW w:w="1353" w:type="dxa"/>
            <w:noWrap/>
            <w:hideMark/>
          </w:tcPr>
          <w:p w14:paraId="2248318F"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 </w:t>
            </w:r>
          </w:p>
        </w:tc>
        <w:tc>
          <w:tcPr>
            <w:tcW w:w="2321" w:type="dxa"/>
            <w:noWrap/>
            <w:hideMark/>
          </w:tcPr>
          <w:p w14:paraId="46A1F89D" w14:textId="77777777" w:rsidR="004A554B" w:rsidRPr="004D07F2" w:rsidRDefault="004A554B" w:rsidP="004A554B">
            <w:pPr>
              <w:spacing w:after="0"/>
              <w:ind w:left="0"/>
              <w:jc w:val="center"/>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 </w:t>
            </w:r>
          </w:p>
        </w:tc>
        <w:tc>
          <w:tcPr>
            <w:tcW w:w="1515" w:type="dxa"/>
            <w:noWrap/>
            <w:hideMark/>
          </w:tcPr>
          <w:p w14:paraId="4ECB8BAE"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string</w:t>
            </w:r>
          </w:p>
        </w:tc>
      </w:tr>
      <w:tr w:rsidR="004A554B" w:rsidRPr="004D07F2" w14:paraId="034CC37C" w14:textId="77777777" w:rsidTr="004A554B">
        <w:trPr>
          <w:trHeight w:val="520"/>
        </w:trPr>
        <w:tc>
          <w:tcPr>
            <w:tcW w:w="2693" w:type="dxa"/>
            <w:noWrap/>
            <w:hideMark/>
          </w:tcPr>
          <w:p w14:paraId="19FDA74F"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Kiểm tra hết hạn</w:t>
            </w:r>
          </w:p>
        </w:tc>
        <w:tc>
          <w:tcPr>
            <w:tcW w:w="1522" w:type="dxa"/>
            <w:noWrap/>
            <w:hideMark/>
          </w:tcPr>
          <w:p w14:paraId="33083ADF"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expire_check</w:t>
            </w:r>
          </w:p>
        </w:tc>
        <w:tc>
          <w:tcPr>
            <w:tcW w:w="1353" w:type="dxa"/>
            <w:noWrap/>
            <w:hideMark/>
          </w:tcPr>
          <w:p w14:paraId="5DC74730"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 </w:t>
            </w:r>
          </w:p>
        </w:tc>
        <w:tc>
          <w:tcPr>
            <w:tcW w:w="2321" w:type="dxa"/>
            <w:noWrap/>
            <w:hideMark/>
          </w:tcPr>
          <w:p w14:paraId="4102F5E6" w14:textId="77777777" w:rsidR="004A554B" w:rsidRPr="004D07F2" w:rsidRDefault="004A554B" w:rsidP="004A554B">
            <w:pPr>
              <w:spacing w:after="0"/>
              <w:ind w:left="0"/>
              <w:jc w:val="center"/>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 </w:t>
            </w:r>
          </w:p>
        </w:tc>
        <w:tc>
          <w:tcPr>
            <w:tcW w:w="1515" w:type="dxa"/>
            <w:noWrap/>
            <w:hideMark/>
          </w:tcPr>
          <w:p w14:paraId="29A03CE4" w14:textId="77777777" w:rsidR="004A554B" w:rsidRPr="004D07F2" w:rsidRDefault="004A554B" w:rsidP="004A554B">
            <w:pPr>
              <w:spacing w:after="0"/>
              <w:ind w:left="0"/>
              <w:rPr>
                <w:rFonts w:ascii="Times New Roman" w:eastAsia="MS PGothic" w:hAnsi="Times New Roman" w:cs="Times New Roman"/>
                <w:noProof/>
                <w:color w:val="FF0000"/>
                <w:sz w:val="22"/>
                <w:szCs w:val="22"/>
                <w:lang w:val="vi-VN" w:eastAsia="en-US"/>
              </w:rPr>
            </w:pPr>
            <w:r w:rsidRPr="004D07F2">
              <w:rPr>
                <w:rFonts w:ascii="Times New Roman" w:eastAsia="MS PGothic" w:hAnsi="Times New Roman" w:cs="Times New Roman"/>
                <w:noProof/>
                <w:color w:val="FF0000"/>
                <w:sz w:val="22"/>
                <w:szCs w:val="22"/>
                <w:lang w:val="vi-VN" w:eastAsia="en-US"/>
              </w:rPr>
              <w:t>"OK"/"NG"</w:t>
            </w:r>
          </w:p>
        </w:tc>
      </w:tr>
      <w:tr w:rsidR="004A554B" w:rsidRPr="004D07F2" w14:paraId="6AF56C02" w14:textId="77777777" w:rsidTr="004A554B">
        <w:trPr>
          <w:trHeight w:val="520"/>
        </w:trPr>
        <w:tc>
          <w:tcPr>
            <w:tcW w:w="2693" w:type="dxa"/>
            <w:noWrap/>
            <w:hideMark/>
          </w:tcPr>
          <w:p w14:paraId="32F4188E"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xml:space="preserve">Ngày hết hạn </w:t>
            </w:r>
          </w:p>
        </w:tc>
        <w:tc>
          <w:tcPr>
            <w:tcW w:w="1522" w:type="dxa"/>
            <w:noWrap/>
            <w:hideMark/>
          </w:tcPr>
          <w:p w14:paraId="595ED561"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expiry</w:t>
            </w:r>
          </w:p>
        </w:tc>
        <w:tc>
          <w:tcPr>
            <w:tcW w:w="1353" w:type="dxa"/>
            <w:noWrap/>
            <w:hideMark/>
          </w:tcPr>
          <w:p w14:paraId="262CDA42"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21BDDEA9"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0C13B437"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string</w:t>
            </w:r>
          </w:p>
        </w:tc>
      </w:tr>
      <w:tr w:rsidR="004A554B" w:rsidRPr="004D07F2" w14:paraId="53073688" w14:textId="77777777" w:rsidTr="004A554B">
        <w:trPr>
          <w:trHeight w:val="520"/>
        </w:trPr>
        <w:tc>
          <w:tcPr>
            <w:tcW w:w="2693" w:type="dxa"/>
            <w:noWrap/>
            <w:hideMark/>
          </w:tcPr>
          <w:p w14:paraId="643D743F"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lastRenderedPageBreak/>
              <w:t>Kiểm tra mặt trước/ mặt sau có cùng 1 loại CMND/CCCD cũ/mới?</w:t>
            </w:r>
          </w:p>
        </w:tc>
        <w:tc>
          <w:tcPr>
            <w:tcW w:w="1522" w:type="dxa"/>
            <w:noWrap/>
            <w:hideMark/>
          </w:tcPr>
          <w:p w14:paraId="24A187E7"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front_back_type</w:t>
            </w:r>
          </w:p>
        </w:tc>
        <w:tc>
          <w:tcPr>
            <w:tcW w:w="1353" w:type="dxa"/>
            <w:noWrap/>
            <w:hideMark/>
          </w:tcPr>
          <w:p w14:paraId="63E77BC9"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4284CA2D"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7B4CF95C"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"same type" / "not same type"</w:t>
            </w:r>
          </w:p>
        </w:tc>
      </w:tr>
      <w:tr w:rsidR="004A554B" w:rsidRPr="004D07F2" w14:paraId="1716A8F0" w14:textId="77777777" w:rsidTr="004A554B">
        <w:trPr>
          <w:trHeight w:val="580"/>
        </w:trPr>
        <w:tc>
          <w:tcPr>
            <w:tcW w:w="2693" w:type="dxa"/>
            <w:noWrap/>
            <w:hideMark/>
          </w:tcPr>
          <w:p w14:paraId="56C3DFD7"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Cờ mặt trước</w:t>
            </w:r>
          </w:p>
        </w:tc>
        <w:tc>
          <w:tcPr>
            <w:tcW w:w="1522" w:type="dxa"/>
            <w:noWrap/>
            <w:hideMark/>
          </w:tcPr>
          <w:p w14:paraId="336F0C2E"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front_flg</w:t>
            </w:r>
          </w:p>
        </w:tc>
        <w:tc>
          <w:tcPr>
            <w:tcW w:w="1353" w:type="dxa"/>
            <w:noWrap/>
            <w:hideMark/>
          </w:tcPr>
          <w:p w14:paraId="463308B8"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2EE243AD"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hideMark/>
          </w:tcPr>
          <w:p w14:paraId="394B0C9B"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0: have front image</w:t>
            </w:r>
            <w:r w:rsidRPr="004D07F2">
              <w:rPr>
                <w:rFonts w:ascii="Times New Roman" w:eastAsia="MS PGothic" w:hAnsi="Times New Roman" w:cs="Times New Roman"/>
                <w:noProof/>
                <w:color w:val="000000"/>
                <w:sz w:val="22"/>
                <w:szCs w:val="22"/>
                <w:lang w:val="vi-VN" w:eastAsia="en-US"/>
              </w:rPr>
              <w:br/>
              <w:t>-1: No front image</w:t>
            </w:r>
          </w:p>
        </w:tc>
      </w:tr>
      <w:tr w:rsidR="004A554B" w:rsidRPr="004D07F2" w14:paraId="5793546A" w14:textId="77777777" w:rsidTr="004A554B">
        <w:trPr>
          <w:trHeight w:val="520"/>
        </w:trPr>
        <w:tc>
          <w:tcPr>
            <w:tcW w:w="2693" w:type="dxa"/>
            <w:noWrap/>
            <w:hideMark/>
          </w:tcPr>
          <w:p w14:paraId="26537CFE"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Nguyên quán/ Quê quán</w:t>
            </w:r>
          </w:p>
        </w:tc>
        <w:tc>
          <w:tcPr>
            <w:tcW w:w="1522" w:type="dxa"/>
            <w:noWrap/>
            <w:hideMark/>
          </w:tcPr>
          <w:p w14:paraId="6BEEE1CE"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home_town</w:t>
            </w:r>
          </w:p>
        </w:tc>
        <w:tc>
          <w:tcPr>
            <w:tcW w:w="1353" w:type="dxa"/>
            <w:noWrap/>
            <w:hideMark/>
          </w:tcPr>
          <w:p w14:paraId="46598B41"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74401A59"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5A3FAB16"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string</w:t>
            </w:r>
          </w:p>
        </w:tc>
      </w:tr>
      <w:tr w:rsidR="004A554B" w:rsidRPr="004D07F2" w14:paraId="60A9D10B" w14:textId="77777777" w:rsidTr="004A554B">
        <w:trPr>
          <w:trHeight w:val="520"/>
        </w:trPr>
        <w:tc>
          <w:tcPr>
            <w:tcW w:w="2693" w:type="dxa"/>
            <w:noWrap/>
            <w:hideMark/>
          </w:tcPr>
          <w:p w14:paraId="4A1A5627"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Số CMND/CCCD</w:t>
            </w:r>
          </w:p>
        </w:tc>
        <w:tc>
          <w:tcPr>
            <w:tcW w:w="1522" w:type="dxa"/>
            <w:noWrap/>
            <w:hideMark/>
          </w:tcPr>
          <w:p w14:paraId="6F67E25E"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id</w:t>
            </w:r>
          </w:p>
        </w:tc>
        <w:tc>
          <w:tcPr>
            <w:tcW w:w="1353" w:type="dxa"/>
            <w:noWrap/>
            <w:hideMark/>
          </w:tcPr>
          <w:p w14:paraId="7F6425EF"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40103058"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481B76CF"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string</w:t>
            </w:r>
          </w:p>
        </w:tc>
      </w:tr>
      <w:tr w:rsidR="004A554B" w:rsidRPr="004D07F2" w14:paraId="12D50777" w14:textId="77777777" w:rsidTr="004A554B">
        <w:trPr>
          <w:trHeight w:val="520"/>
        </w:trPr>
        <w:tc>
          <w:tcPr>
            <w:tcW w:w="2693" w:type="dxa"/>
            <w:noWrap/>
            <w:hideMark/>
          </w:tcPr>
          <w:p w14:paraId="6DC577C6"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Ảnh khuôn mặt trên mặt trước CMND/CCCD</w:t>
            </w:r>
          </w:p>
        </w:tc>
        <w:tc>
          <w:tcPr>
            <w:tcW w:w="1522" w:type="dxa"/>
            <w:noWrap/>
            <w:hideMark/>
          </w:tcPr>
          <w:p w14:paraId="4B90CC88"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image_roi</w:t>
            </w:r>
          </w:p>
        </w:tc>
        <w:tc>
          <w:tcPr>
            <w:tcW w:w="1353" w:type="dxa"/>
            <w:noWrap/>
            <w:hideMark/>
          </w:tcPr>
          <w:p w14:paraId="0D0362F0"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55F74962"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0AC71749"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string (base64 encoded)</w:t>
            </w:r>
          </w:p>
        </w:tc>
      </w:tr>
      <w:tr w:rsidR="004A554B" w:rsidRPr="004D07F2" w14:paraId="1472F09B" w14:textId="77777777" w:rsidTr="004A554B">
        <w:trPr>
          <w:trHeight w:val="520"/>
        </w:trPr>
        <w:tc>
          <w:tcPr>
            <w:tcW w:w="2693" w:type="dxa"/>
            <w:noWrap/>
            <w:hideMark/>
          </w:tcPr>
          <w:p w14:paraId="118C1FB3"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Nơi cấp</w:t>
            </w:r>
          </w:p>
        </w:tc>
        <w:tc>
          <w:tcPr>
            <w:tcW w:w="1522" w:type="dxa"/>
            <w:noWrap/>
            <w:hideMark/>
          </w:tcPr>
          <w:p w14:paraId="47A8C3BC"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issue_at</w:t>
            </w:r>
          </w:p>
        </w:tc>
        <w:tc>
          <w:tcPr>
            <w:tcW w:w="1353" w:type="dxa"/>
            <w:noWrap/>
            <w:hideMark/>
          </w:tcPr>
          <w:p w14:paraId="3069D57F"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67302693"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3D44D382"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string</w:t>
            </w:r>
          </w:p>
        </w:tc>
      </w:tr>
      <w:tr w:rsidR="004A554B" w:rsidRPr="004D07F2" w14:paraId="09499E47" w14:textId="77777777" w:rsidTr="004A554B">
        <w:trPr>
          <w:trHeight w:val="520"/>
        </w:trPr>
        <w:tc>
          <w:tcPr>
            <w:tcW w:w="2693" w:type="dxa"/>
            <w:noWrap/>
            <w:hideMark/>
          </w:tcPr>
          <w:p w14:paraId="18851DA3"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Ngày cấp</w:t>
            </w:r>
          </w:p>
        </w:tc>
        <w:tc>
          <w:tcPr>
            <w:tcW w:w="1522" w:type="dxa"/>
            <w:noWrap/>
            <w:hideMark/>
          </w:tcPr>
          <w:p w14:paraId="45CEB9F3"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issue_date</w:t>
            </w:r>
          </w:p>
        </w:tc>
        <w:tc>
          <w:tcPr>
            <w:tcW w:w="1353" w:type="dxa"/>
            <w:noWrap/>
            <w:hideMark/>
          </w:tcPr>
          <w:p w14:paraId="26C080E9"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421E381F"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1C5BD00F"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string</w:t>
            </w:r>
          </w:p>
        </w:tc>
      </w:tr>
      <w:tr w:rsidR="004A554B" w:rsidRPr="004D07F2" w14:paraId="1A5EC3A9" w14:textId="77777777" w:rsidTr="004A554B">
        <w:trPr>
          <w:trHeight w:val="520"/>
        </w:trPr>
        <w:tc>
          <w:tcPr>
            <w:tcW w:w="2693" w:type="dxa"/>
            <w:noWrap/>
            <w:hideMark/>
          </w:tcPr>
          <w:p w14:paraId="6849C090"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xml:space="preserve">Check logic các trường CMND </w:t>
            </w:r>
          </w:p>
        </w:tc>
        <w:tc>
          <w:tcPr>
            <w:tcW w:w="1522" w:type="dxa"/>
            <w:noWrap/>
            <w:hideMark/>
          </w:tcPr>
          <w:p w14:paraId="706D4C0C"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logiccheck</w:t>
            </w:r>
          </w:p>
        </w:tc>
        <w:tc>
          <w:tcPr>
            <w:tcW w:w="1353" w:type="dxa"/>
            <w:noWrap/>
            <w:hideMark/>
          </w:tcPr>
          <w:p w14:paraId="2C0B4C3E"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48789EF2"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56767B23"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"GOOD" / "NOT GOOD"</w:t>
            </w:r>
          </w:p>
        </w:tc>
      </w:tr>
      <w:tr w:rsidR="004A554B" w:rsidRPr="004D07F2" w14:paraId="15C6DD3C" w14:textId="77777777" w:rsidTr="004A554B">
        <w:trPr>
          <w:trHeight w:val="520"/>
        </w:trPr>
        <w:tc>
          <w:tcPr>
            <w:tcW w:w="2693" w:type="dxa"/>
            <w:noWrap/>
            <w:hideMark/>
          </w:tcPr>
          <w:p w14:paraId="4084EAFC"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Thông báo check logic</w:t>
            </w:r>
          </w:p>
        </w:tc>
        <w:tc>
          <w:tcPr>
            <w:tcW w:w="1522" w:type="dxa"/>
            <w:noWrap/>
            <w:hideMark/>
          </w:tcPr>
          <w:p w14:paraId="46378F0D"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logicmessage</w:t>
            </w:r>
          </w:p>
        </w:tc>
        <w:tc>
          <w:tcPr>
            <w:tcW w:w="1353" w:type="dxa"/>
            <w:noWrap/>
            <w:hideMark/>
          </w:tcPr>
          <w:p w14:paraId="5C77C6D4"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7A139C70"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5D656454"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string</w:t>
            </w:r>
          </w:p>
        </w:tc>
      </w:tr>
      <w:tr w:rsidR="004A554B" w:rsidRPr="004D07F2" w14:paraId="71F93848" w14:textId="77777777" w:rsidTr="004A554B">
        <w:trPr>
          <w:trHeight w:val="520"/>
        </w:trPr>
        <w:tc>
          <w:tcPr>
            <w:tcW w:w="2693" w:type="dxa"/>
            <w:noWrap/>
            <w:hideMark/>
          </w:tcPr>
          <w:p w14:paraId="0921FDCC"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Tên đầy đủ</w:t>
            </w:r>
          </w:p>
        </w:tc>
        <w:tc>
          <w:tcPr>
            <w:tcW w:w="1522" w:type="dxa"/>
            <w:noWrap/>
            <w:hideMark/>
          </w:tcPr>
          <w:p w14:paraId="78123B05"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name</w:t>
            </w:r>
          </w:p>
        </w:tc>
        <w:tc>
          <w:tcPr>
            <w:tcW w:w="1353" w:type="dxa"/>
            <w:noWrap/>
            <w:hideMark/>
          </w:tcPr>
          <w:p w14:paraId="6E6F2CB2"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2321" w:type="dxa"/>
            <w:noWrap/>
            <w:hideMark/>
          </w:tcPr>
          <w:p w14:paraId="3A12887F" w14:textId="77777777" w:rsidR="004A554B" w:rsidRPr="004D07F2" w:rsidRDefault="004A554B" w:rsidP="004A554B">
            <w:pPr>
              <w:spacing w:after="0"/>
              <w:ind w:left="0"/>
              <w:jc w:val="center"/>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 </w:t>
            </w:r>
          </w:p>
        </w:tc>
        <w:tc>
          <w:tcPr>
            <w:tcW w:w="1515" w:type="dxa"/>
            <w:noWrap/>
            <w:hideMark/>
          </w:tcPr>
          <w:p w14:paraId="740B5643" w14:textId="77777777" w:rsidR="004A554B" w:rsidRPr="004D07F2" w:rsidRDefault="004A554B" w:rsidP="004A554B">
            <w:pPr>
              <w:spacing w:after="0"/>
              <w:ind w:left="0"/>
              <w:rPr>
                <w:rFonts w:ascii="Times New Roman" w:eastAsia="MS PGothic" w:hAnsi="Times New Roman" w:cs="Times New Roman"/>
                <w:noProof/>
                <w:color w:val="000000"/>
                <w:sz w:val="22"/>
                <w:szCs w:val="22"/>
                <w:lang w:val="vi-VN" w:eastAsia="en-US"/>
              </w:rPr>
            </w:pPr>
            <w:r w:rsidRPr="004D07F2">
              <w:rPr>
                <w:rFonts w:ascii="Times New Roman" w:eastAsia="MS PGothic" w:hAnsi="Times New Roman" w:cs="Times New Roman"/>
                <w:noProof/>
                <w:color w:val="000000"/>
                <w:sz w:val="22"/>
                <w:szCs w:val="22"/>
                <w:lang w:val="vi-VN" w:eastAsia="en-US"/>
              </w:rPr>
              <w:t>string</w:t>
            </w:r>
          </w:p>
        </w:tc>
      </w:tr>
      <w:tr w:rsidR="004A554B" w:rsidRPr="004D07F2" w14:paraId="773ED2C1" w14:textId="77777777" w:rsidTr="004A554B">
        <w:trPr>
          <w:trHeight w:val="520"/>
        </w:trPr>
        <w:tc>
          <w:tcPr>
            <w:tcW w:w="2693" w:type="dxa"/>
            <w:noWrap/>
            <w:hideMark/>
          </w:tcPr>
          <w:p w14:paraId="00F10A63"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Tỉnh/TP</w:t>
            </w:r>
          </w:p>
        </w:tc>
        <w:tc>
          <w:tcPr>
            <w:tcW w:w="1522" w:type="dxa"/>
            <w:noWrap/>
            <w:hideMark/>
          </w:tcPr>
          <w:p w14:paraId="3A281E8E"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province</w:t>
            </w:r>
          </w:p>
        </w:tc>
        <w:tc>
          <w:tcPr>
            <w:tcW w:w="1353" w:type="dxa"/>
            <w:noWrap/>
            <w:hideMark/>
          </w:tcPr>
          <w:p w14:paraId="3028F5F8"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 </w:t>
            </w:r>
          </w:p>
        </w:tc>
        <w:tc>
          <w:tcPr>
            <w:tcW w:w="2321" w:type="dxa"/>
            <w:noWrap/>
            <w:hideMark/>
          </w:tcPr>
          <w:p w14:paraId="2E70FBDE" w14:textId="77777777" w:rsidR="004A554B" w:rsidRPr="004D07F2" w:rsidRDefault="004A554B" w:rsidP="004A554B">
            <w:pPr>
              <w:spacing w:after="0"/>
              <w:ind w:left="0"/>
              <w:jc w:val="center"/>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 </w:t>
            </w:r>
          </w:p>
        </w:tc>
        <w:tc>
          <w:tcPr>
            <w:tcW w:w="1515" w:type="dxa"/>
            <w:noWrap/>
            <w:hideMark/>
          </w:tcPr>
          <w:p w14:paraId="3F7B4625"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string</w:t>
            </w:r>
          </w:p>
        </w:tc>
      </w:tr>
      <w:tr w:rsidR="004A554B" w:rsidRPr="004D07F2" w14:paraId="2A17C091" w14:textId="77777777" w:rsidTr="004A554B">
        <w:trPr>
          <w:trHeight w:val="520"/>
        </w:trPr>
        <w:tc>
          <w:tcPr>
            <w:tcW w:w="2693" w:type="dxa"/>
            <w:noWrap/>
            <w:hideMark/>
          </w:tcPr>
          <w:p w14:paraId="402823BC"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Tôn giáo</w:t>
            </w:r>
          </w:p>
        </w:tc>
        <w:tc>
          <w:tcPr>
            <w:tcW w:w="1522" w:type="dxa"/>
            <w:noWrap/>
            <w:hideMark/>
          </w:tcPr>
          <w:p w14:paraId="5EEFB33E"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religion</w:t>
            </w:r>
          </w:p>
        </w:tc>
        <w:tc>
          <w:tcPr>
            <w:tcW w:w="1353" w:type="dxa"/>
            <w:noWrap/>
            <w:hideMark/>
          </w:tcPr>
          <w:p w14:paraId="2CBC4A76"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 </w:t>
            </w:r>
          </w:p>
        </w:tc>
        <w:tc>
          <w:tcPr>
            <w:tcW w:w="2321" w:type="dxa"/>
            <w:noWrap/>
            <w:hideMark/>
          </w:tcPr>
          <w:p w14:paraId="4E814AC9" w14:textId="77777777" w:rsidR="004A554B" w:rsidRPr="004D07F2" w:rsidRDefault="004A554B" w:rsidP="004A554B">
            <w:pPr>
              <w:spacing w:after="0"/>
              <w:ind w:left="0"/>
              <w:jc w:val="center"/>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 </w:t>
            </w:r>
          </w:p>
        </w:tc>
        <w:tc>
          <w:tcPr>
            <w:tcW w:w="1515" w:type="dxa"/>
            <w:noWrap/>
            <w:hideMark/>
          </w:tcPr>
          <w:p w14:paraId="511EEA85"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string</w:t>
            </w:r>
          </w:p>
        </w:tc>
      </w:tr>
      <w:tr w:rsidR="004A554B" w:rsidRPr="004D07F2" w14:paraId="6A60EC79" w14:textId="77777777" w:rsidTr="004A554B">
        <w:trPr>
          <w:trHeight w:val="520"/>
        </w:trPr>
        <w:tc>
          <w:tcPr>
            <w:tcW w:w="2693" w:type="dxa"/>
            <w:noWrap/>
            <w:hideMark/>
          </w:tcPr>
          <w:p w14:paraId="6C4342C1"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 xml:space="preserve">Mã kết quả </w:t>
            </w:r>
          </w:p>
        </w:tc>
        <w:tc>
          <w:tcPr>
            <w:tcW w:w="1522" w:type="dxa"/>
            <w:noWrap/>
            <w:hideMark/>
          </w:tcPr>
          <w:p w14:paraId="6B64DC46"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result_code</w:t>
            </w:r>
          </w:p>
        </w:tc>
        <w:tc>
          <w:tcPr>
            <w:tcW w:w="1353" w:type="dxa"/>
            <w:noWrap/>
            <w:hideMark/>
          </w:tcPr>
          <w:p w14:paraId="17635481"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 </w:t>
            </w:r>
          </w:p>
        </w:tc>
        <w:tc>
          <w:tcPr>
            <w:tcW w:w="2321" w:type="dxa"/>
            <w:noWrap/>
            <w:hideMark/>
          </w:tcPr>
          <w:p w14:paraId="58ADA211" w14:textId="77777777" w:rsidR="004A554B" w:rsidRPr="004D07F2" w:rsidRDefault="004A554B" w:rsidP="004A554B">
            <w:pPr>
              <w:spacing w:after="0"/>
              <w:ind w:left="0"/>
              <w:jc w:val="center"/>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w:t>
            </w:r>
          </w:p>
        </w:tc>
        <w:tc>
          <w:tcPr>
            <w:tcW w:w="1515" w:type="dxa"/>
            <w:noWrap/>
            <w:hideMark/>
          </w:tcPr>
          <w:p w14:paraId="182F51C7"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200: OK; 500: cannot OCR</w:t>
            </w:r>
          </w:p>
        </w:tc>
      </w:tr>
      <w:tr w:rsidR="004A554B" w:rsidRPr="004D07F2" w14:paraId="0E14C084" w14:textId="77777777" w:rsidTr="004A554B">
        <w:trPr>
          <w:trHeight w:val="520"/>
        </w:trPr>
        <w:tc>
          <w:tcPr>
            <w:tcW w:w="2693" w:type="dxa"/>
            <w:noWrap/>
            <w:hideMark/>
          </w:tcPr>
          <w:p w14:paraId="235CCC1B"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Giới tính</w:t>
            </w:r>
          </w:p>
        </w:tc>
        <w:tc>
          <w:tcPr>
            <w:tcW w:w="1522" w:type="dxa"/>
            <w:noWrap/>
            <w:hideMark/>
          </w:tcPr>
          <w:p w14:paraId="3A0EDBBC"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sex</w:t>
            </w:r>
          </w:p>
        </w:tc>
        <w:tc>
          <w:tcPr>
            <w:tcW w:w="1353" w:type="dxa"/>
            <w:noWrap/>
            <w:hideMark/>
          </w:tcPr>
          <w:p w14:paraId="6710906A"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 </w:t>
            </w:r>
          </w:p>
        </w:tc>
        <w:tc>
          <w:tcPr>
            <w:tcW w:w="2321" w:type="dxa"/>
            <w:noWrap/>
            <w:hideMark/>
          </w:tcPr>
          <w:p w14:paraId="0181198A" w14:textId="77777777" w:rsidR="004A554B" w:rsidRPr="004D07F2" w:rsidRDefault="004A554B" w:rsidP="004A554B">
            <w:pPr>
              <w:spacing w:after="0"/>
              <w:ind w:left="0"/>
              <w:jc w:val="center"/>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 </w:t>
            </w:r>
          </w:p>
        </w:tc>
        <w:tc>
          <w:tcPr>
            <w:tcW w:w="1515" w:type="dxa"/>
            <w:noWrap/>
            <w:hideMark/>
          </w:tcPr>
          <w:p w14:paraId="50BD6D3E"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string</w:t>
            </w:r>
          </w:p>
        </w:tc>
      </w:tr>
      <w:tr w:rsidR="004A554B" w:rsidRPr="004D07F2" w14:paraId="598B9980" w14:textId="77777777" w:rsidTr="004A554B">
        <w:trPr>
          <w:trHeight w:val="520"/>
        </w:trPr>
        <w:tc>
          <w:tcPr>
            <w:tcW w:w="2693" w:type="dxa"/>
            <w:noWrap/>
            <w:hideMark/>
          </w:tcPr>
          <w:p w14:paraId="4D2A307D"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Phường/Xã</w:t>
            </w:r>
          </w:p>
        </w:tc>
        <w:tc>
          <w:tcPr>
            <w:tcW w:w="1522" w:type="dxa"/>
            <w:noWrap/>
            <w:hideMark/>
          </w:tcPr>
          <w:p w14:paraId="66930F83"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ward</w:t>
            </w:r>
          </w:p>
        </w:tc>
        <w:tc>
          <w:tcPr>
            <w:tcW w:w="1353" w:type="dxa"/>
            <w:noWrap/>
            <w:hideMark/>
          </w:tcPr>
          <w:p w14:paraId="32C70835"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 </w:t>
            </w:r>
          </w:p>
        </w:tc>
        <w:tc>
          <w:tcPr>
            <w:tcW w:w="2321" w:type="dxa"/>
            <w:noWrap/>
            <w:hideMark/>
          </w:tcPr>
          <w:p w14:paraId="18929726" w14:textId="77777777" w:rsidR="004A554B" w:rsidRPr="004D07F2" w:rsidRDefault="004A554B" w:rsidP="004A554B">
            <w:pPr>
              <w:spacing w:after="0"/>
              <w:ind w:left="0"/>
              <w:jc w:val="center"/>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 </w:t>
            </w:r>
          </w:p>
        </w:tc>
        <w:tc>
          <w:tcPr>
            <w:tcW w:w="1515" w:type="dxa"/>
            <w:noWrap/>
            <w:hideMark/>
          </w:tcPr>
          <w:p w14:paraId="4ABD41A1" w14:textId="77777777" w:rsidR="004A554B" w:rsidRPr="004D07F2" w:rsidRDefault="004A554B" w:rsidP="004A554B">
            <w:pPr>
              <w:spacing w:after="0"/>
              <w:ind w:left="0"/>
              <w:rPr>
                <w:rFonts w:ascii="Times New Roman" w:eastAsia="MS PGothic" w:hAnsi="Times New Roman" w:cs="Times New Roman"/>
                <w:noProof/>
                <w:color w:val="auto"/>
                <w:sz w:val="22"/>
                <w:szCs w:val="22"/>
                <w:lang w:val="vi-VN" w:eastAsia="en-US"/>
              </w:rPr>
            </w:pPr>
            <w:r w:rsidRPr="004D07F2">
              <w:rPr>
                <w:rFonts w:ascii="Times New Roman" w:eastAsia="MS PGothic" w:hAnsi="Times New Roman" w:cs="Times New Roman"/>
                <w:noProof/>
                <w:color w:val="auto"/>
                <w:sz w:val="22"/>
                <w:szCs w:val="22"/>
                <w:lang w:val="vi-VN" w:eastAsia="en-US"/>
              </w:rPr>
              <w:t>string</w:t>
            </w:r>
          </w:p>
        </w:tc>
      </w:tr>
    </w:tbl>
    <w:p w14:paraId="7099EB70" w14:textId="77777777" w:rsidR="00996FF3" w:rsidRPr="004D07F2" w:rsidRDefault="00996FF3" w:rsidP="0030635A">
      <w:pPr>
        <w:tabs>
          <w:tab w:val="left" w:pos="7261"/>
        </w:tabs>
        <w:spacing w:line="276" w:lineRule="auto"/>
        <w:ind w:left="720" w:hanging="360"/>
        <w:jc w:val="right"/>
        <w:rPr>
          <w:rFonts w:ascii="Times New Roman" w:hAnsi="Times New Roman" w:cs="Times New Roman"/>
          <w:noProof/>
          <w:color w:val="auto"/>
          <w:szCs w:val="20"/>
          <w:lang w:val="vi-VN"/>
        </w:rPr>
      </w:pPr>
    </w:p>
    <w:p w14:paraId="5CB8E6E5" w14:textId="72A139FC" w:rsidR="00F87FDF" w:rsidRPr="004D07F2" w:rsidRDefault="00F87FDF" w:rsidP="0030635A">
      <w:pPr>
        <w:tabs>
          <w:tab w:val="left" w:pos="7261"/>
        </w:tabs>
        <w:spacing w:line="276" w:lineRule="auto"/>
        <w:ind w:left="720" w:hanging="360"/>
        <w:rPr>
          <w:rFonts w:ascii="Times New Roman" w:hAnsi="Times New Roman" w:cs="Times New Roman"/>
          <w:noProof/>
          <w:color w:val="auto"/>
          <w:szCs w:val="20"/>
          <w:lang w:val="vi-VN"/>
        </w:rPr>
      </w:pPr>
      <w:r w:rsidRPr="004D07F2">
        <w:rPr>
          <w:rFonts w:ascii="Times New Roman" w:hAnsi="Times New Roman" w:cs="Times New Roman"/>
          <w:noProof/>
          <w:color w:val="auto"/>
          <w:szCs w:val="20"/>
          <w:lang w:val="vi-VN"/>
        </w:rPr>
        <w:t>Khi nhận được chuỗi dữ liệu trả về từ API, hệ thống thực hiện kiểm tra mã code để đối chiếu.</w:t>
      </w:r>
    </w:p>
    <w:tbl>
      <w:tblPr>
        <w:tblStyle w:val="TableGrid"/>
        <w:tblW w:w="8930" w:type="dxa"/>
        <w:tblInd w:w="846" w:type="dxa"/>
        <w:tblLayout w:type="fixed"/>
        <w:tblLook w:val="04A0" w:firstRow="1" w:lastRow="0" w:firstColumn="1" w:lastColumn="0" w:noHBand="0" w:noVBand="1"/>
      </w:tblPr>
      <w:tblGrid>
        <w:gridCol w:w="708"/>
        <w:gridCol w:w="1254"/>
        <w:gridCol w:w="6968"/>
      </w:tblGrid>
      <w:tr w:rsidR="00F87FDF" w:rsidRPr="004D07F2" w14:paraId="65363E3E" w14:textId="77777777" w:rsidTr="0048443B">
        <w:tc>
          <w:tcPr>
            <w:tcW w:w="708" w:type="dxa"/>
          </w:tcPr>
          <w:p w14:paraId="3C03125D" w14:textId="77777777" w:rsidR="00F87FDF" w:rsidRPr="004D07F2" w:rsidRDefault="00F87FDF" w:rsidP="0030635A">
            <w:pPr>
              <w:pStyle w:val="ListParagraph"/>
              <w:spacing w:after="0" w:line="276" w:lineRule="auto"/>
              <w:ind w:left="0"/>
              <w:rPr>
                <w:rFonts w:ascii="Times New Roman" w:hAnsi="Times New Roman" w:cs="Times New Roman"/>
                <w:b/>
                <w:noProof/>
                <w:sz w:val="26"/>
                <w:szCs w:val="26"/>
                <w:lang w:val="vi-VN"/>
              </w:rPr>
            </w:pPr>
            <w:r w:rsidRPr="004D07F2">
              <w:rPr>
                <w:rFonts w:ascii="Times New Roman" w:hAnsi="Times New Roman" w:cs="Times New Roman"/>
                <w:b/>
                <w:noProof/>
                <w:sz w:val="26"/>
                <w:szCs w:val="26"/>
                <w:lang w:val="vi-VN"/>
              </w:rPr>
              <w:t>STT</w:t>
            </w:r>
          </w:p>
        </w:tc>
        <w:tc>
          <w:tcPr>
            <w:tcW w:w="1254" w:type="dxa"/>
          </w:tcPr>
          <w:p w14:paraId="5CE44DA1" w14:textId="77777777" w:rsidR="00F87FDF" w:rsidRPr="004D07F2" w:rsidRDefault="00F87FDF" w:rsidP="0030635A">
            <w:pPr>
              <w:pStyle w:val="ListParagraph"/>
              <w:spacing w:after="0" w:line="276" w:lineRule="auto"/>
              <w:ind w:left="0"/>
              <w:rPr>
                <w:rFonts w:ascii="Times New Roman" w:hAnsi="Times New Roman" w:cs="Times New Roman"/>
                <w:b/>
                <w:noProof/>
                <w:sz w:val="26"/>
                <w:szCs w:val="26"/>
                <w:lang w:val="vi-VN"/>
              </w:rPr>
            </w:pPr>
            <w:r w:rsidRPr="004D07F2">
              <w:rPr>
                <w:rFonts w:ascii="Times New Roman" w:hAnsi="Times New Roman" w:cs="Times New Roman"/>
                <w:b/>
                <w:noProof/>
                <w:sz w:val="26"/>
                <w:szCs w:val="26"/>
                <w:lang w:val="vi-VN"/>
              </w:rPr>
              <w:t>Mã lỗi</w:t>
            </w:r>
          </w:p>
        </w:tc>
        <w:tc>
          <w:tcPr>
            <w:tcW w:w="6968" w:type="dxa"/>
          </w:tcPr>
          <w:p w14:paraId="3D82FD25" w14:textId="77777777" w:rsidR="00F87FDF" w:rsidRPr="004D07F2" w:rsidRDefault="00F87FDF" w:rsidP="0030635A">
            <w:pPr>
              <w:pStyle w:val="ListParagraph"/>
              <w:numPr>
                <w:ilvl w:val="0"/>
                <w:numId w:val="0"/>
              </w:numPr>
              <w:spacing w:after="0" w:line="276" w:lineRule="auto"/>
              <w:rPr>
                <w:rFonts w:ascii="Times New Roman" w:hAnsi="Times New Roman" w:cs="Times New Roman"/>
                <w:b/>
                <w:noProof/>
                <w:sz w:val="26"/>
                <w:szCs w:val="26"/>
                <w:lang w:val="vi-VN"/>
              </w:rPr>
            </w:pPr>
            <w:r w:rsidRPr="004D07F2">
              <w:rPr>
                <w:rFonts w:ascii="Times New Roman" w:hAnsi="Times New Roman" w:cs="Times New Roman"/>
                <w:b/>
                <w:noProof/>
                <w:sz w:val="26"/>
                <w:szCs w:val="26"/>
                <w:lang w:val="vi-VN"/>
              </w:rPr>
              <w:t>Message</w:t>
            </w:r>
          </w:p>
        </w:tc>
      </w:tr>
      <w:tr w:rsidR="00F87FDF" w:rsidRPr="004D07F2" w14:paraId="3DB80663" w14:textId="77777777" w:rsidTr="0048443B">
        <w:tc>
          <w:tcPr>
            <w:tcW w:w="708" w:type="dxa"/>
          </w:tcPr>
          <w:p w14:paraId="6CFECD80" w14:textId="77777777" w:rsidR="00F87FDF" w:rsidRPr="004D07F2" w:rsidRDefault="00F87FDF" w:rsidP="0030635A">
            <w:pPr>
              <w:pStyle w:val="ListParagraph"/>
              <w:numPr>
                <w:ilvl w:val="0"/>
                <w:numId w:val="0"/>
              </w:numPr>
              <w:spacing w:after="0" w:line="276" w:lineRule="auto"/>
              <w:rPr>
                <w:rFonts w:ascii="Times New Roman" w:hAnsi="Times New Roman" w:cs="Times New Roman"/>
                <w:noProof/>
                <w:sz w:val="26"/>
                <w:szCs w:val="26"/>
                <w:lang w:val="vi-VN"/>
              </w:rPr>
            </w:pPr>
            <w:r w:rsidRPr="004D07F2">
              <w:rPr>
                <w:rFonts w:ascii="Times New Roman" w:hAnsi="Times New Roman" w:cs="Times New Roman"/>
                <w:noProof/>
                <w:sz w:val="26"/>
                <w:szCs w:val="26"/>
                <w:lang w:val="vi-VN"/>
              </w:rPr>
              <w:t>1</w:t>
            </w:r>
          </w:p>
        </w:tc>
        <w:tc>
          <w:tcPr>
            <w:tcW w:w="1254" w:type="dxa"/>
          </w:tcPr>
          <w:p w14:paraId="061EA6CF" w14:textId="77777777" w:rsidR="00F87FDF" w:rsidRPr="004D07F2" w:rsidRDefault="00F87FDF" w:rsidP="0030635A">
            <w:pPr>
              <w:spacing w:after="0" w:line="276" w:lineRule="auto"/>
              <w:rPr>
                <w:rFonts w:ascii="Times New Roman" w:hAnsi="Times New Roman" w:cs="Times New Roman"/>
                <w:noProof/>
                <w:lang w:val="vi-VN"/>
              </w:rPr>
            </w:pPr>
            <w:r w:rsidRPr="004D07F2">
              <w:rPr>
                <w:rFonts w:ascii="Times New Roman" w:hAnsi="Times New Roman" w:cs="Times New Roman"/>
                <w:noProof/>
                <w:lang w:val="vi-VN"/>
              </w:rPr>
              <w:t>13</w:t>
            </w:r>
          </w:p>
        </w:tc>
        <w:tc>
          <w:tcPr>
            <w:tcW w:w="6968" w:type="dxa"/>
          </w:tcPr>
          <w:p w14:paraId="60F1F7B0" w14:textId="77777777" w:rsidR="00F87FDF" w:rsidRPr="004D07F2" w:rsidRDefault="00F87FDF" w:rsidP="0030635A">
            <w:pPr>
              <w:spacing w:after="0" w:line="276" w:lineRule="auto"/>
              <w:ind w:left="0"/>
              <w:rPr>
                <w:rFonts w:ascii="Times New Roman" w:hAnsi="Times New Roman" w:cs="Times New Roman"/>
                <w:noProof/>
                <w:lang w:val="vi-VN"/>
              </w:rPr>
            </w:pPr>
            <w:r w:rsidRPr="004D07F2">
              <w:rPr>
                <w:rFonts w:ascii="Times New Roman" w:hAnsi="Times New Roman" w:cs="Times New Roman"/>
                <w:noProof/>
                <w:lang w:val="vi-VN"/>
              </w:rPr>
              <w:t>Thành công.</w:t>
            </w:r>
          </w:p>
        </w:tc>
      </w:tr>
      <w:tr w:rsidR="00F87FDF" w:rsidRPr="004D07F2" w14:paraId="4104E9E0" w14:textId="77777777" w:rsidTr="0048443B">
        <w:tc>
          <w:tcPr>
            <w:tcW w:w="708" w:type="dxa"/>
          </w:tcPr>
          <w:p w14:paraId="57D9C992" w14:textId="77777777" w:rsidR="00F87FDF" w:rsidRPr="004D07F2" w:rsidRDefault="00F87FDF" w:rsidP="0030635A">
            <w:pPr>
              <w:pStyle w:val="ListParagraph"/>
              <w:numPr>
                <w:ilvl w:val="0"/>
                <w:numId w:val="0"/>
              </w:numPr>
              <w:spacing w:after="0" w:line="276" w:lineRule="auto"/>
              <w:rPr>
                <w:rFonts w:ascii="Times New Roman" w:hAnsi="Times New Roman" w:cs="Times New Roman"/>
                <w:noProof/>
                <w:sz w:val="26"/>
                <w:szCs w:val="26"/>
                <w:lang w:val="vi-VN"/>
              </w:rPr>
            </w:pPr>
            <w:r w:rsidRPr="004D07F2">
              <w:rPr>
                <w:rFonts w:ascii="Times New Roman" w:hAnsi="Times New Roman" w:cs="Times New Roman"/>
                <w:noProof/>
                <w:sz w:val="26"/>
                <w:szCs w:val="26"/>
                <w:lang w:val="vi-VN"/>
              </w:rPr>
              <w:t>2</w:t>
            </w:r>
          </w:p>
        </w:tc>
        <w:tc>
          <w:tcPr>
            <w:tcW w:w="1254" w:type="dxa"/>
          </w:tcPr>
          <w:p w14:paraId="5916DC6D" w14:textId="77777777" w:rsidR="00F87FDF" w:rsidRPr="004D07F2" w:rsidRDefault="00F87FDF" w:rsidP="0030635A">
            <w:pPr>
              <w:spacing w:after="0" w:line="276" w:lineRule="auto"/>
              <w:rPr>
                <w:rFonts w:ascii="Times New Roman" w:hAnsi="Times New Roman" w:cs="Times New Roman"/>
                <w:noProof/>
                <w:lang w:val="vi-VN"/>
              </w:rPr>
            </w:pPr>
            <w:r w:rsidRPr="004D07F2">
              <w:rPr>
                <w:rFonts w:ascii="Times New Roman" w:hAnsi="Times New Roman" w:cs="Times New Roman"/>
                <w:noProof/>
                <w:lang w:val="vi-VN"/>
              </w:rPr>
              <w:t>102</w:t>
            </w:r>
          </w:p>
        </w:tc>
        <w:tc>
          <w:tcPr>
            <w:tcW w:w="6968" w:type="dxa"/>
          </w:tcPr>
          <w:p w14:paraId="5D131B23" w14:textId="77777777" w:rsidR="00F87FDF" w:rsidRPr="004D07F2" w:rsidRDefault="00F87FDF" w:rsidP="0030635A">
            <w:pPr>
              <w:spacing w:after="0" w:line="276" w:lineRule="auto"/>
              <w:ind w:left="0"/>
              <w:rPr>
                <w:rFonts w:ascii="Times New Roman" w:hAnsi="Times New Roman" w:cs="Times New Roman"/>
                <w:noProof/>
                <w:lang w:val="vi-VN"/>
              </w:rPr>
            </w:pPr>
            <w:r w:rsidRPr="004D07F2">
              <w:rPr>
                <w:rFonts w:ascii="Times New Roman" w:hAnsi="Times New Roman" w:cs="Times New Roman"/>
                <w:noProof/>
                <w:lang w:val="vi-VN"/>
              </w:rPr>
              <w:t>Thieu truong client_code</w:t>
            </w:r>
          </w:p>
        </w:tc>
      </w:tr>
      <w:tr w:rsidR="00F87FDF" w:rsidRPr="004D07F2" w14:paraId="04B99012" w14:textId="77777777" w:rsidTr="0048443B">
        <w:tc>
          <w:tcPr>
            <w:tcW w:w="708" w:type="dxa"/>
          </w:tcPr>
          <w:p w14:paraId="748D203F" w14:textId="6BEC4FB9" w:rsidR="00F87FDF" w:rsidRPr="004D07F2" w:rsidRDefault="00F87FDF" w:rsidP="0030635A">
            <w:pPr>
              <w:pStyle w:val="ListParagraph"/>
              <w:numPr>
                <w:ilvl w:val="0"/>
                <w:numId w:val="0"/>
              </w:numPr>
              <w:spacing w:after="0" w:line="276" w:lineRule="auto"/>
              <w:rPr>
                <w:rFonts w:ascii="Times New Roman" w:hAnsi="Times New Roman" w:cs="Times New Roman"/>
                <w:noProof/>
                <w:sz w:val="26"/>
                <w:szCs w:val="26"/>
                <w:lang w:val="vi-VN"/>
              </w:rPr>
            </w:pPr>
            <w:r w:rsidRPr="004D07F2">
              <w:rPr>
                <w:rFonts w:ascii="Times New Roman" w:hAnsi="Times New Roman" w:cs="Times New Roman"/>
                <w:noProof/>
                <w:sz w:val="26"/>
                <w:szCs w:val="26"/>
                <w:lang w:val="vi-VN"/>
              </w:rPr>
              <w:t>3</w:t>
            </w:r>
          </w:p>
        </w:tc>
        <w:tc>
          <w:tcPr>
            <w:tcW w:w="1254" w:type="dxa"/>
          </w:tcPr>
          <w:p w14:paraId="651B03FA" w14:textId="77777777" w:rsidR="00F87FDF" w:rsidRPr="004D07F2" w:rsidRDefault="00F87FDF" w:rsidP="0030635A">
            <w:pPr>
              <w:spacing w:after="0" w:line="276" w:lineRule="auto"/>
              <w:rPr>
                <w:rFonts w:ascii="Times New Roman" w:hAnsi="Times New Roman" w:cs="Times New Roman"/>
                <w:noProof/>
                <w:lang w:val="vi-VN"/>
              </w:rPr>
            </w:pPr>
            <w:r w:rsidRPr="004D07F2">
              <w:rPr>
                <w:rFonts w:ascii="Times New Roman" w:hAnsi="Times New Roman" w:cs="Times New Roman"/>
                <w:noProof/>
                <w:lang w:val="vi-VN"/>
              </w:rPr>
              <w:t>106</w:t>
            </w:r>
          </w:p>
        </w:tc>
        <w:tc>
          <w:tcPr>
            <w:tcW w:w="6968" w:type="dxa"/>
          </w:tcPr>
          <w:p w14:paraId="587467A8" w14:textId="77777777" w:rsidR="00F87FDF" w:rsidRPr="004D07F2" w:rsidRDefault="00F87FDF" w:rsidP="0030635A">
            <w:pPr>
              <w:spacing w:after="0" w:line="276" w:lineRule="auto"/>
              <w:ind w:left="0"/>
              <w:rPr>
                <w:rFonts w:ascii="Times New Roman" w:hAnsi="Times New Roman" w:cs="Times New Roman"/>
                <w:noProof/>
                <w:lang w:val="vi-VN"/>
              </w:rPr>
            </w:pPr>
            <w:r w:rsidRPr="004D07F2">
              <w:rPr>
                <w:rFonts w:ascii="Times New Roman" w:hAnsi="Times New Roman" w:cs="Times New Roman"/>
                <w:noProof/>
                <w:lang w:val="vi-VN"/>
              </w:rPr>
              <w:t>Lỗi token không đúng</w:t>
            </w:r>
          </w:p>
        </w:tc>
      </w:tr>
      <w:tr w:rsidR="00F87FDF" w:rsidRPr="004D07F2" w14:paraId="1B1E0877" w14:textId="77777777" w:rsidTr="0048443B">
        <w:tc>
          <w:tcPr>
            <w:tcW w:w="708" w:type="dxa"/>
          </w:tcPr>
          <w:p w14:paraId="5DD8B590" w14:textId="77777777" w:rsidR="00F87FDF" w:rsidRPr="004D07F2" w:rsidRDefault="00F87FDF" w:rsidP="0030635A">
            <w:pPr>
              <w:pStyle w:val="ListParagraph"/>
              <w:numPr>
                <w:ilvl w:val="0"/>
                <w:numId w:val="0"/>
              </w:numPr>
              <w:spacing w:after="0" w:line="276" w:lineRule="auto"/>
              <w:rPr>
                <w:rFonts w:ascii="Times New Roman" w:hAnsi="Times New Roman" w:cs="Times New Roman"/>
                <w:noProof/>
                <w:sz w:val="26"/>
                <w:szCs w:val="26"/>
                <w:lang w:val="vi-VN"/>
              </w:rPr>
            </w:pPr>
            <w:r w:rsidRPr="004D07F2">
              <w:rPr>
                <w:rFonts w:ascii="Times New Roman" w:hAnsi="Times New Roman" w:cs="Times New Roman"/>
                <w:noProof/>
                <w:sz w:val="26"/>
                <w:szCs w:val="26"/>
                <w:lang w:val="vi-VN"/>
              </w:rPr>
              <w:t>4</w:t>
            </w:r>
          </w:p>
        </w:tc>
        <w:tc>
          <w:tcPr>
            <w:tcW w:w="1254" w:type="dxa"/>
          </w:tcPr>
          <w:p w14:paraId="5DBA49E6" w14:textId="77777777" w:rsidR="00F87FDF" w:rsidRPr="004D07F2" w:rsidRDefault="00F87FDF" w:rsidP="0030635A">
            <w:pPr>
              <w:spacing w:after="0" w:line="276" w:lineRule="auto"/>
              <w:rPr>
                <w:rFonts w:ascii="Times New Roman" w:hAnsi="Times New Roman" w:cs="Times New Roman"/>
                <w:noProof/>
                <w:lang w:val="vi-VN"/>
              </w:rPr>
            </w:pPr>
            <w:r w:rsidRPr="004D07F2">
              <w:rPr>
                <w:rFonts w:ascii="Times New Roman" w:hAnsi="Times New Roman" w:cs="Times New Roman"/>
                <w:noProof/>
                <w:lang w:val="vi-VN"/>
              </w:rPr>
              <w:t>114</w:t>
            </w:r>
          </w:p>
        </w:tc>
        <w:tc>
          <w:tcPr>
            <w:tcW w:w="6968" w:type="dxa"/>
          </w:tcPr>
          <w:p w14:paraId="4EB1EEAB" w14:textId="77777777" w:rsidR="00F87FDF" w:rsidRPr="004D07F2" w:rsidRDefault="00F87FDF" w:rsidP="0030635A">
            <w:pPr>
              <w:spacing w:after="0" w:line="276" w:lineRule="auto"/>
              <w:ind w:left="0"/>
              <w:rPr>
                <w:rFonts w:ascii="Times New Roman" w:hAnsi="Times New Roman" w:cs="Times New Roman"/>
                <w:noProof/>
                <w:lang w:val="vi-VN"/>
              </w:rPr>
            </w:pPr>
            <w:r w:rsidRPr="004D07F2">
              <w:rPr>
                <w:rFonts w:ascii="Times New Roman" w:hAnsi="Times New Roman" w:cs="Times New Roman"/>
                <w:noProof/>
                <w:lang w:val="vi-VN"/>
              </w:rPr>
              <w:t>Ngoai gio lam viec</w:t>
            </w:r>
          </w:p>
        </w:tc>
      </w:tr>
      <w:tr w:rsidR="00F87FDF" w:rsidRPr="004D07F2" w14:paraId="50844A45" w14:textId="77777777" w:rsidTr="0048443B">
        <w:tc>
          <w:tcPr>
            <w:tcW w:w="708" w:type="dxa"/>
          </w:tcPr>
          <w:p w14:paraId="6A3777BF" w14:textId="77777777" w:rsidR="00F87FDF" w:rsidRPr="004D07F2" w:rsidRDefault="00F87FDF" w:rsidP="0030635A">
            <w:pPr>
              <w:pStyle w:val="ListParagraph"/>
              <w:numPr>
                <w:ilvl w:val="0"/>
                <w:numId w:val="0"/>
              </w:numPr>
              <w:spacing w:after="0" w:line="276" w:lineRule="auto"/>
              <w:rPr>
                <w:rFonts w:ascii="Times New Roman" w:hAnsi="Times New Roman" w:cs="Times New Roman"/>
                <w:noProof/>
                <w:sz w:val="26"/>
                <w:szCs w:val="26"/>
                <w:lang w:val="vi-VN"/>
              </w:rPr>
            </w:pPr>
            <w:r w:rsidRPr="004D07F2">
              <w:rPr>
                <w:rFonts w:ascii="Times New Roman" w:hAnsi="Times New Roman" w:cs="Times New Roman"/>
                <w:noProof/>
                <w:sz w:val="26"/>
                <w:szCs w:val="26"/>
                <w:lang w:val="vi-VN"/>
              </w:rPr>
              <w:t>5</w:t>
            </w:r>
          </w:p>
        </w:tc>
        <w:tc>
          <w:tcPr>
            <w:tcW w:w="1254" w:type="dxa"/>
          </w:tcPr>
          <w:p w14:paraId="6CF9D544" w14:textId="77777777" w:rsidR="00F87FDF" w:rsidRPr="004D07F2" w:rsidRDefault="00F87FDF" w:rsidP="0030635A">
            <w:pPr>
              <w:spacing w:after="0" w:line="276" w:lineRule="auto"/>
              <w:rPr>
                <w:rFonts w:ascii="Times New Roman" w:hAnsi="Times New Roman" w:cs="Times New Roman"/>
                <w:noProof/>
                <w:lang w:val="vi-VN"/>
              </w:rPr>
            </w:pPr>
            <w:r w:rsidRPr="004D07F2">
              <w:rPr>
                <w:rFonts w:ascii="Times New Roman" w:hAnsi="Times New Roman" w:cs="Times New Roman"/>
                <w:noProof/>
                <w:lang w:val="vi-VN"/>
              </w:rPr>
              <w:t>115</w:t>
            </w:r>
          </w:p>
        </w:tc>
        <w:tc>
          <w:tcPr>
            <w:tcW w:w="6968" w:type="dxa"/>
          </w:tcPr>
          <w:p w14:paraId="47778DB6" w14:textId="77777777" w:rsidR="00F87FDF" w:rsidRPr="004D07F2" w:rsidRDefault="00F87FDF" w:rsidP="0030635A">
            <w:pPr>
              <w:spacing w:after="0" w:line="276" w:lineRule="auto"/>
              <w:ind w:left="0"/>
              <w:rPr>
                <w:rFonts w:ascii="Times New Roman" w:hAnsi="Times New Roman" w:cs="Times New Roman"/>
                <w:noProof/>
                <w:lang w:val="vi-VN"/>
              </w:rPr>
            </w:pPr>
            <w:r w:rsidRPr="004D07F2">
              <w:rPr>
                <w:rFonts w:ascii="Times New Roman" w:hAnsi="Times New Roman" w:cs="Times New Roman"/>
                <w:noProof/>
                <w:lang w:val="vi-VN"/>
              </w:rPr>
              <w:t>Da vuot qua so lan request</w:t>
            </w:r>
          </w:p>
        </w:tc>
      </w:tr>
      <w:tr w:rsidR="00F87FDF" w:rsidRPr="004D07F2" w14:paraId="1A297D58" w14:textId="77777777" w:rsidTr="0048443B">
        <w:tc>
          <w:tcPr>
            <w:tcW w:w="708" w:type="dxa"/>
          </w:tcPr>
          <w:p w14:paraId="7E221A05" w14:textId="77777777" w:rsidR="00F87FDF" w:rsidRPr="004D07F2" w:rsidRDefault="00F87FDF" w:rsidP="0030635A">
            <w:pPr>
              <w:pStyle w:val="ListParagraph"/>
              <w:numPr>
                <w:ilvl w:val="0"/>
                <w:numId w:val="0"/>
              </w:numPr>
              <w:spacing w:after="0" w:line="276" w:lineRule="auto"/>
              <w:rPr>
                <w:rFonts w:ascii="Times New Roman" w:hAnsi="Times New Roman" w:cs="Times New Roman"/>
                <w:noProof/>
                <w:sz w:val="26"/>
                <w:szCs w:val="26"/>
                <w:lang w:val="vi-VN"/>
              </w:rPr>
            </w:pPr>
            <w:r w:rsidRPr="004D07F2">
              <w:rPr>
                <w:rFonts w:ascii="Times New Roman" w:hAnsi="Times New Roman" w:cs="Times New Roman"/>
                <w:noProof/>
                <w:sz w:val="26"/>
                <w:szCs w:val="26"/>
                <w:lang w:val="vi-VN"/>
              </w:rPr>
              <w:t>6</w:t>
            </w:r>
          </w:p>
        </w:tc>
        <w:tc>
          <w:tcPr>
            <w:tcW w:w="1254" w:type="dxa"/>
          </w:tcPr>
          <w:p w14:paraId="7D4D33AA" w14:textId="77777777" w:rsidR="00F87FDF" w:rsidRPr="004D07F2" w:rsidRDefault="00F87FDF" w:rsidP="0030635A">
            <w:pPr>
              <w:spacing w:after="0" w:line="276" w:lineRule="auto"/>
              <w:rPr>
                <w:rFonts w:ascii="Times New Roman" w:hAnsi="Times New Roman" w:cs="Times New Roman"/>
                <w:noProof/>
                <w:lang w:val="vi-VN"/>
              </w:rPr>
            </w:pPr>
            <w:r w:rsidRPr="004D07F2">
              <w:rPr>
                <w:rFonts w:ascii="Times New Roman" w:hAnsi="Times New Roman" w:cs="Times New Roman"/>
                <w:noProof/>
                <w:lang w:val="vi-VN"/>
              </w:rPr>
              <w:t>121</w:t>
            </w:r>
          </w:p>
        </w:tc>
        <w:tc>
          <w:tcPr>
            <w:tcW w:w="6968" w:type="dxa"/>
          </w:tcPr>
          <w:p w14:paraId="15C3F8B9" w14:textId="77777777" w:rsidR="00F87FDF" w:rsidRPr="004D07F2" w:rsidRDefault="00F87FDF" w:rsidP="0030635A">
            <w:pPr>
              <w:spacing w:after="0" w:line="276" w:lineRule="auto"/>
              <w:ind w:left="0"/>
              <w:rPr>
                <w:rFonts w:ascii="Times New Roman" w:hAnsi="Times New Roman" w:cs="Times New Roman"/>
                <w:noProof/>
                <w:lang w:val="vi-VN"/>
              </w:rPr>
            </w:pPr>
            <w:r w:rsidRPr="004D07F2">
              <w:rPr>
                <w:rFonts w:ascii="Times New Roman" w:hAnsi="Times New Roman" w:cs="Times New Roman"/>
                <w:noProof/>
                <w:lang w:val="vi-VN"/>
              </w:rPr>
              <w:t>Loi he thong vui long thu lai sau</w:t>
            </w:r>
          </w:p>
        </w:tc>
      </w:tr>
      <w:tr w:rsidR="00F87FDF" w:rsidRPr="004D07F2" w14:paraId="7C699867" w14:textId="77777777" w:rsidTr="0048443B">
        <w:tc>
          <w:tcPr>
            <w:tcW w:w="708" w:type="dxa"/>
          </w:tcPr>
          <w:p w14:paraId="44BA4BEC" w14:textId="77777777" w:rsidR="00F87FDF" w:rsidRPr="004D07F2" w:rsidRDefault="00F87FDF" w:rsidP="0030635A">
            <w:pPr>
              <w:pStyle w:val="ListParagraph"/>
              <w:numPr>
                <w:ilvl w:val="0"/>
                <w:numId w:val="0"/>
              </w:numPr>
              <w:spacing w:after="0" w:line="276" w:lineRule="auto"/>
              <w:rPr>
                <w:rFonts w:ascii="Times New Roman" w:hAnsi="Times New Roman" w:cs="Times New Roman"/>
                <w:noProof/>
                <w:sz w:val="26"/>
                <w:szCs w:val="26"/>
                <w:lang w:val="vi-VN"/>
              </w:rPr>
            </w:pPr>
            <w:r w:rsidRPr="004D07F2">
              <w:rPr>
                <w:rFonts w:ascii="Times New Roman" w:hAnsi="Times New Roman" w:cs="Times New Roman"/>
                <w:noProof/>
                <w:sz w:val="26"/>
                <w:szCs w:val="26"/>
                <w:lang w:val="vi-VN"/>
              </w:rPr>
              <w:t>7</w:t>
            </w:r>
          </w:p>
        </w:tc>
        <w:tc>
          <w:tcPr>
            <w:tcW w:w="1254" w:type="dxa"/>
          </w:tcPr>
          <w:p w14:paraId="39FF63FE" w14:textId="77777777" w:rsidR="00F87FDF" w:rsidRPr="004D07F2" w:rsidRDefault="00F87FDF" w:rsidP="0030635A">
            <w:pPr>
              <w:spacing w:after="0" w:line="276" w:lineRule="auto"/>
              <w:rPr>
                <w:rFonts w:ascii="Times New Roman" w:hAnsi="Times New Roman" w:cs="Times New Roman"/>
                <w:noProof/>
                <w:lang w:val="vi-VN"/>
              </w:rPr>
            </w:pPr>
            <w:r w:rsidRPr="004D07F2">
              <w:rPr>
                <w:rFonts w:ascii="Times New Roman" w:hAnsi="Times New Roman" w:cs="Times New Roman"/>
                <w:noProof/>
                <w:lang w:val="vi-VN"/>
              </w:rPr>
              <w:t>122</w:t>
            </w:r>
          </w:p>
        </w:tc>
        <w:tc>
          <w:tcPr>
            <w:tcW w:w="6968" w:type="dxa"/>
          </w:tcPr>
          <w:p w14:paraId="15ABD726" w14:textId="77777777" w:rsidR="00F87FDF" w:rsidRPr="004D07F2" w:rsidRDefault="00F87FDF" w:rsidP="0030635A">
            <w:pPr>
              <w:spacing w:after="0" w:line="276" w:lineRule="auto"/>
              <w:ind w:left="0"/>
              <w:rPr>
                <w:rFonts w:ascii="Times New Roman" w:hAnsi="Times New Roman" w:cs="Times New Roman"/>
                <w:noProof/>
                <w:lang w:val="vi-VN"/>
              </w:rPr>
            </w:pPr>
            <w:r w:rsidRPr="004D07F2">
              <w:rPr>
                <w:rFonts w:ascii="Times New Roman" w:hAnsi="Times New Roman" w:cs="Times New Roman"/>
                <w:noProof/>
                <w:lang w:val="vi-VN"/>
              </w:rPr>
              <w:t>Truong client_code khong phai cua token hien tai</w:t>
            </w:r>
          </w:p>
        </w:tc>
      </w:tr>
      <w:tr w:rsidR="00F87FDF" w:rsidRPr="004D07F2" w14:paraId="6864C62A" w14:textId="77777777" w:rsidTr="0048443B">
        <w:tc>
          <w:tcPr>
            <w:tcW w:w="708" w:type="dxa"/>
          </w:tcPr>
          <w:p w14:paraId="7A08B22F" w14:textId="77777777" w:rsidR="00F87FDF" w:rsidRPr="004D07F2" w:rsidRDefault="00F87FDF" w:rsidP="0030635A">
            <w:pPr>
              <w:pStyle w:val="ListParagraph"/>
              <w:numPr>
                <w:ilvl w:val="0"/>
                <w:numId w:val="0"/>
              </w:numPr>
              <w:spacing w:after="0" w:line="276" w:lineRule="auto"/>
              <w:rPr>
                <w:rFonts w:ascii="Times New Roman" w:hAnsi="Times New Roman" w:cs="Times New Roman"/>
                <w:noProof/>
                <w:sz w:val="26"/>
                <w:szCs w:val="26"/>
                <w:lang w:val="vi-VN"/>
              </w:rPr>
            </w:pPr>
            <w:r w:rsidRPr="004D07F2">
              <w:rPr>
                <w:rFonts w:ascii="Times New Roman" w:hAnsi="Times New Roman" w:cs="Times New Roman"/>
                <w:noProof/>
                <w:sz w:val="26"/>
                <w:szCs w:val="26"/>
                <w:lang w:val="vi-VN"/>
              </w:rPr>
              <w:t>8</w:t>
            </w:r>
          </w:p>
        </w:tc>
        <w:tc>
          <w:tcPr>
            <w:tcW w:w="1254" w:type="dxa"/>
          </w:tcPr>
          <w:p w14:paraId="3AA89E33" w14:textId="77777777" w:rsidR="00F87FDF" w:rsidRPr="004D07F2" w:rsidRDefault="00F87FDF" w:rsidP="0030635A">
            <w:pPr>
              <w:spacing w:after="0" w:line="276" w:lineRule="auto"/>
              <w:rPr>
                <w:rFonts w:ascii="Times New Roman" w:hAnsi="Times New Roman" w:cs="Times New Roman"/>
                <w:noProof/>
                <w:lang w:val="vi-VN"/>
              </w:rPr>
            </w:pPr>
            <w:r w:rsidRPr="004D07F2">
              <w:rPr>
                <w:rFonts w:ascii="Times New Roman" w:hAnsi="Times New Roman" w:cs="Times New Roman"/>
                <w:noProof/>
                <w:lang w:val="vi-VN"/>
              </w:rPr>
              <w:t>156</w:t>
            </w:r>
          </w:p>
        </w:tc>
        <w:tc>
          <w:tcPr>
            <w:tcW w:w="6968" w:type="dxa"/>
          </w:tcPr>
          <w:p w14:paraId="71C9DE5F" w14:textId="77777777" w:rsidR="00F87FDF" w:rsidRPr="004D07F2" w:rsidRDefault="00F87FDF" w:rsidP="0030635A">
            <w:pPr>
              <w:spacing w:after="0" w:line="276" w:lineRule="auto"/>
              <w:ind w:left="0"/>
              <w:rPr>
                <w:rFonts w:ascii="Times New Roman" w:hAnsi="Times New Roman" w:cs="Times New Roman"/>
                <w:noProof/>
                <w:lang w:val="vi-VN"/>
              </w:rPr>
            </w:pPr>
            <w:r w:rsidRPr="004D07F2">
              <w:rPr>
                <w:rFonts w:ascii="Times New Roman" w:hAnsi="Times New Roman" w:cs="Times New Roman"/>
                <w:noProof/>
                <w:lang w:val="vi-VN"/>
              </w:rPr>
              <w:t>Truong anh CMT khong dung dinh dang base64</w:t>
            </w:r>
          </w:p>
        </w:tc>
      </w:tr>
      <w:tr w:rsidR="00F87FDF" w:rsidRPr="004D07F2" w14:paraId="7586DFA8" w14:textId="77777777" w:rsidTr="0048443B">
        <w:tc>
          <w:tcPr>
            <w:tcW w:w="708" w:type="dxa"/>
          </w:tcPr>
          <w:p w14:paraId="7D132992" w14:textId="77777777" w:rsidR="00F87FDF" w:rsidRPr="004D07F2" w:rsidRDefault="00F87FDF" w:rsidP="0030635A">
            <w:pPr>
              <w:pStyle w:val="ListParagraph"/>
              <w:numPr>
                <w:ilvl w:val="0"/>
                <w:numId w:val="0"/>
              </w:numPr>
              <w:spacing w:after="0" w:line="276" w:lineRule="auto"/>
              <w:rPr>
                <w:rFonts w:ascii="Times New Roman" w:hAnsi="Times New Roman" w:cs="Times New Roman"/>
                <w:noProof/>
                <w:sz w:val="26"/>
                <w:szCs w:val="26"/>
                <w:lang w:val="vi-VN"/>
              </w:rPr>
            </w:pPr>
            <w:r w:rsidRPr="004D07F2">
              <w:rPr>
                <w:rFonts w:ascii="Times New Roman" w:hAnsi="Times New Roman" w:cs="Times New Roman"/>
                <w:noProof/>
                <w:sz w:val="26"/>
                <w:szCs w:val="26"/>
                <w:lang w:val="vi-VN"/>
              </w:rPr>
              <w:t>9</w:t>
            </w:r>
          </w:p>
        </w:tc>
        <w:tc>
          <w:tcPr>
            <w:tcW w:w="1254" w:type="dxa"/>
          </w:tcPr>
          <w:p w14:paraId="632ED0F4" w14:textId="77777777" w:rsidR="00F87FDF" w:rsidRPr="004D07F2" w:rsidRDefault="00F87FDF" w:rsidP="0030635A">
            <w:pPr>
              <w:spacing w:after="0" w:line="276" w:lineRule="auto"/>
              <w:rPr>
                <w:rFonts w:ascii="Times New Roman" w:hAnsi="Times New Roman" w:cs="Times New Roman"/>
                <w:noProof/>
                <w:lang w:val="vi-VN"/>
              </w:rPr>
            </w:pPr>
            <w:r w:rsidRPr="004D07F2">
              <w:rPr>
                <w:rFonts w:ascii="Times New Roman" w:hAnsi="Times New Roman" w:cs="Times New Roman"/>
                <w:noProof/>
                <w:lang w:val="vi-VN"/>
              </w:rPr>
              <w:t>159</w:t>
            </w:r>
          </w:p>
        </w:tc>
        <w:tc>
          <w:tcPr>
            <w:tcW w:w="6968" w:type="dxa"/>
          </w:tcPr>
          <w:p w14:paraId="161317DB" w14:textId="23BCFDA0" w:rsidR="00F87FDF" w:rsidRPr="004D07F2" w:rsidRDefault="00F87FDF" w:rsidP="0030635A">
            <w:pPr>
              <w:spacing w:after="0" w:line="276" w:lineRule="auto"/>
              <w:ind w:left="0"/>
              <w:rPr>
                <w:rFonts w:ascii="Times New Roman" w:hAnsi="Times New Roman" w:cs="Times New Roman"/>
                <w:noProof/>
                <w:lang w:val="vi-VN"/>
              </w:rPr>
            </w:pPr>
            <w:r w:rsidRPr="004D07F2">
              <w:rPr>
                <w:rFonts w:ascii="Times New Roman" w:hAnsi="Times New Roman" w:cs="Times New Roman"/>
                <w:noProof/>
                <w:lang w:val="vi-VN"/>
              </w:rPr>
              <w:t>Anh dau vao chat luong khong tot, khong dung dinh dang hoac anh khong lien quan</w:t>
            </w:r>
          </w:p>
        </w:tc>
      </w:tr>
      <w:tr w:rsidR="00F87FDF" w:rsidRPr="004D07F2" w14:paraId="02570A18" w14:textId="77777777" w:rsidTr="0048443B">
        <w:tc>
          <w:tcPr>
            <w:tcW w:w="708" w:type="dxa"/>
          </w:tcPr>
          <w:p w14:paraId="523F2B96" w14:textId="77777777" w:rsidR="00F87FDF" w:rsidRPr="004D07F2" w:rsidRDefault="00F87FDF" w:rsidP="0030635A">
            <w:pPr>
              <w:pStyle w:val="ListParagraph"/>
              <w:numPr>
                <w:ilvl w:val="0"/>
                <w:numId w:val="0"/>
              </w:numPr>
              <w:spacing w:after="0" w:line="276" w:lineRule="auto"/>
              <w:rPr>
                <w:rFonts w:ascii="Times New Roman" w:hAnsi="Times New Roman" w:cs="Times New Roman"/>
                <w:noProof/>
                <w:sz w:val="26"/>
                <w:szCs w:val="26"/>
                <w:lang w:val="vi-VN"/>
              </w:rPr>
            </w:pPr>
            <w:r w:rsidRPr="004D07F2">
              <w:rPr>
                <w:rFonts w:ascii="Times New Roman" w:hAnsi="Times New Roman" w:cs="Times New Roman"/>
                <w:noProof/>
                <w:sz w:val="26"/>
                <w:szCs w:val="26"/>
                <w:lang w:val="vi-VN"/>
              </w:rPr>
              <w:t>10</w:t>
            </w:r>
          </w:p>
        </w:tc>
        <w:tc>
          <w:tcPr>
            <w:tcW w:w="1254" w:type="dxa"/>
          </w:tcPr>
          <w:p w14:paraId="5C78078F" w14:textId="77777777" w:rsidR="00F87FDF" w:rsidRPr="004D07F2" w:rsidRDefault="00F87FDF" w:rsidP="0030635A">
            <w:pPr>
              <w:spacing w:after="0" w:line="276" w:lineRule="auto"/>
              <w:rPr>
                <w:rFonts w:ascii="Times New Roman" w:hAnsi="Times New Roman" w:cs="Times New Roman"/>
                <w:noProof/>
                <w:lang w:val="vi-VN"/>
              </w:rPr>
            </w:pPr>
            <w:r w:rsidRPr="004D07F2">
              <w:rPr>
                <w:rFonts w:ascii="Times New Roman" w:hAnsi="Times New Roman" w:cs="Times New Roman"/>
                <w:noProof/>
                <w:lang w:val="vi-VN"/>
              </w:rPr>
              <w:t>160</w:t>
            </w:r>
          </w:p>
        </w:tc>
        <w:tc>
          <w:tcPr>
            <w:tcW w:w="6968" w:type="dxa"/>
          </w:tcPr>
          <w:p w14:paraId="03C6F2A3" w14:textId="77777777" w:rsidR="00F87FDF" w:rsidRPr="004D07F2" w:rsidRDefault="00F87FDF" w:rsidP="0030635A">
            <w:pPr>
              <w:spacing w:after="0" w:line="276" w:lineRule="auto"/>
              <w:ind w:left="0"/>
              <w:rPr>
                <w:rFonts w:ascii="Times New Roman" w:hAnsi="Times New Roman" w:cs="Times New Roman"/>
                <w:noProof/>
                <w:lang w:val="vi-VN"/>
              </w:rPr>
            </w:pPr>
            <w:r w:rsidRPr="004D07F2">
              <w:rPr>
                <w:rFonts w:ascii="Times New Roman" w:hAnsi="Times New Roman" w:cs="Times New Roman"/>
                <w:noProof/>
                <w:lang w:val="vi-VN"/>
              </w:rPr>
              <w:t>Thieu tat ca truong anh CMT hoac tat ca truong anh CMT rong.</w:t>
            </w:r>
          </w:p>
        </w:tc>
      </w:tr>
    </w:tbl>
    <w:p w14:paraId="688287D1" w14:textId="77777777" w:rsidR="00F87FDF" w:rsidRPr="004D07F2" w:rsidRDefault="00F87FDF" w:rsidP="0030635A">
      <w:pPr>
        <w:tabs>
          <w:tab w:val="left" w:pos="7261"/>
        </w:tabs>
        <w:spacing w:line="276" w:lineRule="auto"/>
        <w:ind w:left="720" w:hanging="360"/>
        <w:rPr>
          <w:rFonts w:ascii="Times New Roman" w:hAnsi="Times New Roman" w:cs="Times New Roman"/>
          <w:noProof/>
          <w:color w:val="auto"/>
          <w:szCs w:val="20"/>
          <w:lang w:val="vi-VN"/>
        </w:rPr>
      </w:pPr>
    </w:p>
    <w:p w14:paraId="41ABB252" w14:textId="60F64323" w:rsidR="0048443B" w:rsidRPr="004D07F2" w:rsidRDefault="0048443B" w:rsidP="0030635A">
      <w:pPr>
        <w:spacing w:line="276" w:lineRule="auto"/>
        <w:rPr>
          <w:rFonts w:ascii="Times New Roman" w:hAnsi="Times New Roman" w:cs="Times New Roman"/>
          <w:noProof/>
          <w:lang w:val="vi-VN"/>
        </w:rPr>
      </w:pPr>
      <w:r w:rsidRPr="004D07F2">
        <w:rPr>
          <w:rFonts w:ascii="Times New Roman" w:hAnsi="Times New Roman" w:cs="Times New Roman"/>
          <w:noProof/>
          <w:lang w:val="vi-VN"/>
        </w:rPr>
        <w:t>Nếu code trả về là 13 thì hệ thống thực hiện việc trả dữ liệu về phía front-end, để phía front-end hiển thị những thông tin vừa bóc tách thành công. Tương tự như vậy, với các trường hợp khách, hệ thống cũng trả về lỗi hệ thống hoặc lỗi do người dùng lên, để phía front-end hiển thị thông báo lên cho người dùng.</w:t>
      </w:r>
    </w:p>
    <w:p w14:paraId="57152340" w14:textId="4FB8147D" w:rsidR="0048443B" w:rsidRPr="004D07F2" w:rsidRDefault="0048443B" w:rsidP="0030635A">
      <w:pPr>
        <w:spacing w:line="276" w:lineRule="auto"/>
        <w:rPr>
          <w:rFonts w:ascii="Times New Roman" w:hAnsi="Times New Roman" w:cs="Times New Roman"/>
          <w:noProof/>
          <w:lang w:val="vi-VN"/>
        </w:rPr>
      </w:pPr>
      <w:r w:rsidRPr="004D07F2">
        <w:rPr>
          <w:rFonts w:ascii="Times New Roman" w:hAnsi="Times New Roman" w:cs="Times New Roman"/>
          <w:noProof/>
          <w:lang w:val="vi-VN"/>
        </w:rPr>
        <w:t xml:space="preserve">Phía front-end nhận được dữ liệu và lỗi thì thực hiện hiển thị lên cho khách hàng. Trường hợp các thông tin được thành công, màn hình sẽ hiển thị đầy đủ thông tin bao gồm: </w:t>
      </w:r>
    </w:p>
    <w:tbl>
      <w:tblPr>
        <w:tblW w:w="5911" w:type="dxa"/>
        <w:jc w:val="center"/>
        <w:tblBorders>
          <w:top w:val="nil"/>
          <w:left w:val="nil"/>
          <w:bottom w:val="nil"/>
          <w:right w:val="nil"/>
          <w:insideH w:val="nil"/>
          <w:insideV w:val="nil"/>
        </w:tblBorders>
        <w:tblLayout w:type="fixed"/>
        <w:tblLook w:val="0600" w:firstRow="0" w:lastRow="0" w:firstColumn="0" w:lastColumn="0" w:noHBand="1" w:noVBand="1"/>
      </w:tblPr>
      <w:tblGrid>
        <w:gridCol w:w="5911"/>
      </w:tblGrid>
      <w:tr w:rsidR="007C0D15" w:rsidRPr="004D07F2" w14:paraId="074D8AC4" w14:textId="77777777" w:rsidTr="00B3328B">
        <w:trPr>
          <w:trHeight w:val="242"/>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754B26A" w14:textId="77777777" w:rsidR="007C0D15" w:rsidRPr="004D07F2" w:rsidRDefault="007C0D15" w:rsidP="00B3328B">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Số CMND/CCCD</w:t>
            </w:r>
            <w:ins w:id="66" w:author="Hang Vu Thi (BSD-ITP)" w:date="2021-03-26T20:52:00Z">
              <w:r w:rsidRPr="004D07F2">
                <w:rPr>
                  <w:rFonts w:ascii="Times New Roman" w:hAnsi="Times New Roman" w:cs="Times New Roman"/>
                  <w:noProof/>
                  <w:szCs w:val="20"/>
                  <w:lang w:val="vi-VN"/>
                </w:rPr>
                <w:t xml:space="preserve">: </w:t>
              </w:r>
            </w:ins>
            <w:r w:rsidRPr="004D07F2">
              <w:rPr>
                <w:rFonts w:ascii="Times New Roman" w:hAnsi="Times New Roman" w:cs="Times New Roman"/>
                <w:noProof/>
                <w:szCs w:val="20"/>
                <w:lang w:val="vi-VN"/>
              </w:rPr>
              <w:t>ID/Passport number</w:t>
            </w:r>
          </w:p>
        </w:tc>
      </w:tr>
      <w:tr w:rsidR="007C0D15" w:rsidRPr="004D07F2" w14:paraId="2940847D" w14:textId="77777777" w:rsidTr="00B3328B">
        <w:trPr>
          <w:trHeight w:val="395"/>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4D1373A" w14:textId="77777777" w:rsidR="007C0D15" w:rsidRPr="004D07F2" w:rsidRDefault="007C0D15" w:rsidP="00B3328B">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Họ và tên: Full name</w:t>
            </w:r>
          </w:p>
        </w:tc>
      </w:tr>
      <w:tr w:rsidR="007C0D15" w:rsidRPr="004D07F2" w14:paraId="22F7D9E5" w14:textId="77777777" w:rsidTr="00B3328B">
        <w:trPr>
          <w:trHeight w:val="467"/>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B276FC6" w14:textId="77777777" w:rsidR="007C0D15" w:rsidRPr="004D07F2" w:rsidRDefault="007C0D15" w:rsidP="00B3328B">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Ngày/ tháng/ năm sinh: Date of birth</w:t>
            </w:r>
          </w:p>
        </w:tc>
      </w:tr>
      <w:tr w:rsidR="007C0D15" w:rsidRPr="004D07F2" w14:paraId="4F9264E9" w14:textId="77777777" w:rsidTr="00B3328B">
        <w:trPr>
          <w:trHeight w:val="260"/>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96EED4D" w14:textId="77777777" w:rsidR="007C0D15" w:rsidRPr="004D07F2" w:rsidRDefault="007C0D15" w:rsidP="00B3328B">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Giới tính: Gender</w:t>
            </w:r>
          </w:p>
        </w:tc>
      </w:tr>
      <w:tr w:rsidR="007C0D15" w:rsidRPr="004D07F2" w14:paraId="3B702911" w14:textId="77777777" w:rsidTr="00B3328B">
        <w:trPr>
          <w:trHeight w:val="17"/>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E36127D" w14:textId="77777777" w:rsidR="007C0D15" w:rsidRPr="004D07F2" w:rsidRDefault="007C0D15" w:rsidP="00B3328B">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Quốc tịch: Nationality</w:t>
            </w:r>
          </w:p>
        </w:tc>
      </w:tr>
      <w:tr w:rsidR="007C0D15" w:rsidRPr="004D07F2" w14:paraId="46B785CD" w14:textId="77777777" w:rsidTr="00B3328B">
        <w:trPr>
          <w:trHeight w:val="125"/>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8E43AFB" w14:textId="77777777" w:rsidR="007C0D15" w:rsidRPr="004D07F2" w:rsidRDefault="007C0D15" w:rsidP="00B3328B">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Quê quán: Hometown</w:t>
            </w:r>
          </w:p>
        </w:tc>
      </w:tr>
      <w:tr w:rsidR="007C0D15" w:rsidRPr="004D07F2" w14:paraId="44F02000" w14:textId="77777777" w:rsidTr="00B3328B">
        <w:trPr>
          <w:trHeight w:val="278"/>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994E26B" w14:textId="77777777" w:rsidR="007C0D15" w:rsidRPr="004D07F2" w:rsidRDefault="007C0D15" w:rsidP="00B3328B">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Địa chỉ thường trú chi tiết, phường/xã, quận/huyện, tỉnh thành</w:t>
            </w:r>
          </w:p>
          <w:p w14:paraId="2FBEC74A" w14:textId="77777777" w:rsidR="007C0D15" w:rsidRPr="004D07F2" w:rsidRDefault="007C0D15" w:rsidP="00B3328B">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Permanent address (Detailed ward / commune, district / province)</w:t>
            </w:r>
          </w:p>
        </w:tc>
      </w:tr>
      <w:tr w:rsidR="007C0D15" w:rsidRPr="004D07F2" w14:paraId="1CCCFA96" w14:textId="77777777" w:rsidTr="00B3328B">
        <w:trPr>
          <w:trHeight w:val="17"/>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B0869BB" w14:textId="77777777" w:rsidR="007C0D15" w:rsidRPr="004D07F2" w:rsidRDefault="007C0D15" w:rsidP="00B3328B">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Thời hạn hiệu lực: Active time</w:t>
            </w:r>
          </w:p>
        </w:tc>
      </w:tr>
      <w:tr w:rsidR="007C0D15" w:rsidRPr="004D07F2" w14:paraId="27A53935" w14:textId="77777777" w:rsidTr="00B3328B">
        <w:trPr>
          <w:trHeight w:val="152"/>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EB60330" w14:textId="77777777" w:rsidR="007C0D15" w:rsidRPr="004D07F2" w:rsidRDefault="007C0D15" w:rsidP="00B3328B">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Ngày cấp: Issued date</w:t>
            </w:r>
          </w:p>
        </w:tc>
      </w:tr>
      <w:tr w:rsidR="007C0D15" w:rsidRPr="004D07F2" w14:paraId="26F15409" w14:textId="77777777" w:rsidTr="00B3328B">
        <w:trPr>
          <w:trHeight w:val="17"/>
          <w:jc w:val="center"/>
        </w:trPr>
        <w:tc>
          <w:tcPr>
            <w:tcW w:w="59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89067F8" w14:textId="77777777" w:rsidR="007C0D15" w:rsidRPr="004D07F2" w:rsidRDefault="007C0D15" w:rsidP="00B3328B">
            <w:pPr>
              <w:widowControl w:val="0"/>
              <w:pBdr>
                <w:top w:val="nil"/>
                <w:left w:val="nil"/>
                <w:bottom w:val="nil"/>
                <w:right w:val="nil"/>
                <w:between w:val="nil"/>
              </w:pBd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  Nơi cấp: Issued place</w:t>
            </w:r>
          </w:p>
        </w:tc>
      </w:tr>
    </w:tbl>
    <w:p w14:paraId="0845F6FD" w14:textId="77777777" w:rsidR="008440B0" w:rsidRPr="004D07F2" w:rsidRDefault="0048443B" w:rsidP="0030635A">
      <w:pPr>
        <w:spacing w:line="276" w:lineRule="auto"/>
        <w:rPr>
          <w:rFonts w:ascii="Times New Roman" w:hAnsi="Times New Roman" w:cs="Times New Roman"/>
          <w:noProof/>
          <w:lang w:val="vi-VN"/>
        </w:rPr>
      </w:pPr>
      <w:r w:rsidRPr="004D07F2">
        <w:rPr>
          <w:rFonts w:ascii="Times New Roman" w:hAnsi="Times New Roman" w:cs="Times New Roman"/>
          <w:noProof/>
          <w:lang w:val="vi-VN"/>
        </w:rPr>
        <w:t>Để khách hành thực hiện kiểm tra việc bóc tách dữ liệu. Khi khách hàng confirm tất cả dữ liệu đều đúng thì ấn xác nhận để hệ thống tiếp tục chuyển sang việc kiểm các thông tin tiếp theo.</w:t>
      </w:r>
      <w:r w:rsidR="008440B0" w:rsidRPr="004D07F2">
        <w:rPr>
          <w:rFonts w:ascii="Times New Roman" w:hAnsi="Times New Roman" w:cs="Times New Roman"/>
          <w:noProof/>
          <w:lang w:val="vi-VN"/>
        </w:rPr>
        <w:t xml:space="preserve"> </w:t>
      </w:r>
    </w:p>
    <w:p w14:paraId="3046F3C8" w14:textId="2D031C1F" w:rsidR="00A319BB" w:rsidRPr="004D07F2" w:rsidRDefault="00A319BB" w:rsidP="0030635A">
      <w:pPr>
        <w:spacing w:line="276" w:lineRule="auto"/>
        <w:rPr>
          <w:rFonts w:ascii="Times New Roman" w:hAnsi="Times New Roman" w:cs="Times New Roman"/>
          <w:noProof/>
          <w:lang w:val="vi-VN"/>
        </w:rPr>
      </w:pPr>
      <w:r w:rsidRPr="004D07F2">
        <w:rPr>
          <w:rFonts w:ascii="Times New Roman" w:hAnsi="Times New Roman" w:cs="Times New Roman"/>
          <w:noProof/>
          <w:lang w:val="vi-VN"/>
        </w:rPr>
        <w:t>Đồng thời, hệ thống cũng thực hiện lưu thông tin bóc tách vào cơ sở dữ liệu của hệ thống Paylater.</w:t>
      </w:r>
    </w:p>
    <w:p w14:paraId="1C638169" w14:textId="335A0C0F" w:rsidR="00A319BB" w:rsidRPr="004D07F2" w:rsidRDefault="008440B0" w:rsidP="0030635A">
      <w:pPr>
        <w:spacing w:line="276" w:lineRule="auto"/>
        <w:rPr>
          <w:ins w:id="67" w:author="TAN NAT" w:date="2021-03-29T06:54:00Z"/>
          <w:rFonts w:ascii="Times New Roman" w:hAnsi="Times New Roman" w:cs="Times New Roman"/>
          <w:noProof/>
          <w:lang w:val="vi-VN"/>
        </w:rPr>
      </w:pPr>
      <w:r w:rsidRPr="004D07F2">
        <w:rPr>
          <w:rFonts w:ascii="Times New Roman" w:hAnsi="Times New Roman" w:cs="Times New Roman"/>
          <w:noProof/>
          <w:lang w:val="vi-VN"/>
        </w:rPr>
        <w:t>Hệ thống sẽ</w:t>
      </w:r>
      <w:ins w:id="68" w:author="TAN NAT" w:date="2021-03-29T08:24:00Z">
        <w:r w:rsidR="001A02F9" w:rsidRPr="004D07F2">
          <w:rPr>
            <w:rFonts w:ascii="Times New Roman" w:hAnsi="Times New Roman" w:cs="Times New Roman"/>
            <w:noProof/>
          </w:rPr>
          <w:t xml:space="preserve"> </w:t>
        </w:r>
      </w:ins>
      <w:r w:rsidRPr="004D07F2">
        <w:rPr>
          <w:rFonts w:ascii="Times New Roman" w:hAnsi="Times New Roman" w:cs="Times New Roman"/>
          <w:noProof/>
          <w:lang w:val="vi-VN"/>
        </w:rPr>
        <w:t xml:space="preserve">có hàm để kiểm tra Idcard của thông tin vừa bóc tách và Idcard mà khách hàng nhập vào hệ thống, nếu không trùng khớp thì hệ thống sẽ thông báo cho khách hàng và cho khách hàng chọn màn hình để nhập lại. Khách hàng có thể chọn trở về trang upload lại ảnh, hoặc nhập lại thông tin ID card nếu thấy thông tin nào bị nhầm. </w:t>
      </w:r>
    </w:p>
    <w:p w14:paraId="4C08E626" w14:textId="2190C5E1" w:rsidR="00D96FCF" w:rsidRPr="004D07F2" w:rsidRDefault="00D96FCF" w:rsidP="00D96FCF">
      <w:pPr>
        <w:spacing w:line="276" w:lineRule="auto"/>
        <w:rPr>
          <w:rFonts w:ascii="Times New Roman" w:hAnsi="Times New Roman" w:cs="Times New Roman"/>
          <w:noProof/>
          <w:lang w:val="vi-VN"/>
        </w:rPr>
      </w:pPr>
      <w:r w:rsidRPr="004D07F2">
        <w:rPr>
          <w:rFonts w:ascii="Times New Roman" w:hAnsi="Times New Roman" w:cs="Times New Roman"/>
          <w:noProof/>
          <w:lang w:val="vi-VN"/>
        </w:rPr>
        <w:t>Hệ thống cũng thực hiện kiểm tra tính toán độ tuổi của khách hàng để đăng ký khách hàng, nếu không đạt đủ điều kiện sẽ trả lại khách hàng màn hình Ecom.</w:t>
      </w:r>
    </w:p>
    <w:p w14:paraId="72BC9F08" w14:textId="451EFC85" w:rsidR="00F309F8" w:rsidRPr="004D07F2" w:rsidRDefault="00F309F8" w:rsidP="0030635A">
      <w:pPr>
        <w:pStyle w:val="Heading3"/>
        <w:rPr>
          <w:rFonts w:ascii="Times New Roman" w:hAnsi="Times New Roman"/>
        </w:rPr>
      </w:pPr>
      <w:bookmarkStart w:id="69" w:name="_Toc67256618"/>
      <w:r w:rsidRPr="004D07F2">
        <w:rPr>
          <w:rFonts w:ascii="Times New Roman" w:hAnsi="Times New Roman"/>
        </w:rPr>
        <w:t>Testing and Sample</w:t>
      </w:r>
      <w:bookmarkEnd w:id="69"/>
    </w:p>
    <w:p w14:paraId="6C9C5969" w14:textId="50CA4FF5" w:rsidR="00F309F8" w:rsidRPr="004D07F2" w:rsidRDefault="00F309F8" w:rsidP="0030635A">
      <w:pPr>
        <w:pStyle w:val="Heading3"/>
        <w:rPr>
          <w:rFonts w:ascii="Times New Roman" w:hAnsi="Times New Roman"/>
        </w:rPr>
      </w:pPr>
      <w:bookmarkStart w:id="70" w:name="_Toc67256619"/>
      <w:r w:rsidRPr="004D07F2">
        <w:rPr>
          <w:rFonts w:ascii="Times New Roman" w:hAnsi="Times New Roman"/>
        </w:rPr>
        <w:t>Limitation</w:t>
      </w:r>
      <w:bookmarkEnd w:id="70"/>
    </w:p>
    <w:p w14:paraId="089322D8" w14:textId="564D8DE5" w:rsidR="008440B0" w:rsidRPr="004D07F2" w:rsidRDefault="0048443B" w:rsidP="0030635A">
      <w:pPr>
        <w:pStyle w:val="Heading2Numbered"/>
        <w:spacing w:line="276" w:lineRule="auto"/>
        <w:rPr>
          <w:rFonts w:ascii="Times New Roman" w:hAnsi="Times New Roman"/>
          <w:noProof/>
          <w:lang w:val="vi-VN"/>
        </w:rPr>
      </w:pPr>
      <w:bookmarkStart w:id="71" w:name="_Toc67256620"/>
      <w:r w:rsidRPr="004D07F2">
        <w:rPr>
          <w:rFonts w:ascii="Times New Roman" w:hAnsi="Times New Roman"/>
          <w:noProof/>
          <w:lang w:val="vi-VN"/>
        </w:rPr>
        <w:t>Send photo to eKYC</w:t>
      </w:r>
      <w:r w:rsidR="008440B0" w:rsidRPr="004D07F2">
        <w:rPr>
          <w:rFonts w:ascii="Times New Roman" w:hAnsi="Times New Roman"/>
          <w:noProof/>
          <w:lang w:val="vi-VN"/>
        </w:rPr>
        <w:t xml:space="preserve"> to check</w:t>
      </w:r>
      <w:bookmarkEnd w:id="71"/>
    </w:p>
    <w:p w14:paraId="64F5E11B" w14:textId="77777777" w:rsidR="008440B0" w:rsidRPr="004D07F2" w:rsidRDefault="008440B0" w:rsidP="0030635A">
      <w:pPr>
        <w:pStyle w:val="Heading3"/>
        <w:rPr>
          <w:rFonts w:ascii="Times New Roman" w:hAnsi="Times New Roman"/>
        </w:rPr>
      </w:pPr>
      <w:bookmarkStart w:id="72" w:name="_Toc67256621"/>
      <w:r w:rsidRPr="004D07F2">
        <w:rPr>
          <w:rFonts w:ascii="Times New Roman" w:hAnsi="Times New Roman"/>
        </w:rPr>
        <w:t>Business Requirement</w:t>
      </w:r>
      <w:bookmarkEnd w:id="72"/>
    </w:p>
    <w:p w14:paraId="7DE87143" w14:textId="6C8A69CE" w:rsidR="008440B0" w:rsidRPr="004D07F2" w:rsidRDefault="008440B0" w:rsidP="007C0D15">
      <w:pPr>
        <w:pStyle w:val="ListParagraph"/>
        <w:numPr>
          <w:ilvl w:val="0"/>
          <w:numId w:val="19"/>
        </w:numPr>
        <w:spacing w:line="276" w:lineRule="auto"/>
        <w:jc w:val="both"/>
        <w:rPr>
          <w:rFonts w:ascii="Times New Roman" w:hAnsi="Times New Roman" w:cs="Times New Roman"/>
          <w:noProof/>
          <w:lang w:val="vi-VN"/>
        </w:rPr>
      </w:pPr>
      <w:r w:rsidRPr="004D07F2">
        <w:rPr>
          <w:rFonts w:ascii="Times New Roman" w:hAnsi="Times New Roman" w:cs="Times New Roman"/>
          <w:noProof/>
          <w:lang w:val="vi-VN"/>
        </w:rPr>
        <w:t>Sau khi khách hàng xác nhận các thông tin bóc tách là đúng, và thông tin Idcard khớp với thông tin được bóc tách, cũng như thời hạn hiệu lực của CMND/CCCD vẫn còn. Hệ thống sẽ bắt đầu kiểm tra tính hợp lệ của ảnh CMND/CCCD và ảnh selfie của khách hàng.</w:t>
      </w:r>
    </w:p>
    <w:p w14:paraId="06A3F114" w14:textId="4B64D550" w:rsidR="00291BF8" w:rsidRPr="004D07F2" w:rsidRDefault="008440B0" w:rsidP="007C0D15">
      <w:pPr>
        <w:pStyle w:val="ListParagraph"/>
        <w:numPr>
          <w:ilvl w:val="0"/>
          <w:numId w:val="19"/>
        </w:numPr>
        <w:spacing w:line="276" w:lineRule="auto"/>
        <w:jc w:val="both"/>
        <w:rPr>
          <w:ins w:id="73" w:author="Microsoft Office User" w:date="2021-03-25T13:23:00Z"/>
          <w:rFonts w:ascii="Times New Roman" w:hAnsi="Times New Roman" w:cs="Times New Roman"/>
          <w:noProof/>
          <w:lang w:val="vi-VN"/>
        </w:rPr>
      </w:pPr>
      <w:r w:rsidRPr="004D07F2">
        <w:rPr>
          <w:rFonts w:ascii="Times New Roman" w:hAnsi="Times New Roman" w:cs="Times New Roman"/>
          <w:noProof/>
          <w:lang w:val="vi-VN"/>
        </w:rPr>
        <w:lastRenderedPageBreak/>
        <w:t xml:space="preserve">Hệ thống sẽ kiểm tra tính hợp lệ của </w:t>
      </w:r>
      <w:r w:rsidR="0088624D" w:rsidRPr="004D07F2">
        <w:rPr>
          <w:rFonts w:ascii="Times New Roman" w:hAnsi="Times New Roman" w:cs="Times New Roman"/>
          <w:noProof/>
          <w:lang w:val="vi-VN"/>
        </w:rPr>
        <w:t>của CMND/CCCD.</w:t>
      </w:r>
    </w:p>
    <w:p w14:paraId="76582F0F" w14:textId="78EA70CC" w:rsidR="00BC3C2A" w:rsidRPr="004D07F2" w:rsidRDefault="00BC3C2A" w:rsidP="007C0D15">
      <w:pPr>
        <w:pStyle w:val="ListParagraph"/>
        <w:numPr>
          <w:ilvl w:val="0"/>
          <w:numId w:val="19"/>
        </w:numPr>
        <w:spacing w:line="276" w:lineRule="auto"/>
        <w:jc w:val="both"/>
        <w:rPr>
          <w:rFonts w:ascii="Times New Roman" w:hAnsi="Times New Roman" w:cs="Times New Roman"/>
          <w:noProof/>
          <w:lang w:val="vi-VN"/>
        </w:rPr>
      </w:pPr>
      <w:r w:rsidRPr="004D07F2">
        <w:rPr>
          <w:rFonts w:ascii="Times New Roman" w:hAnsi="Times New Roman" w:cs="Times New Roman"/>
          <w:noProof/>
          <w:lang w:val="vi-VN"/>
        </w:rPr>
        <w:t>NOTE: Hiện tại, LFVN đang cung cấp API liên quan tới Face-matching. Sau khi đấu thầu xong, những API nào được cung cấp sẽ được bổ sung sau.</w:t>
      </w:r>
    </w:p>
    <w:p w14:paraId="78496DC5" w14:textId="61841CEA" w:rsidR="008440B0" w:rsidRPr="004D07F2" w:rsidRDefault="008440B0" w:rsidP="0030635A">
      <w:pPr>
        <w:pStyle w:val="Heading3"/>
        <w:rPr>
          <w:rFonts w:ascii="Times New Roman" w:hAnsi="Times New Roman"/>
        </w:rPr>
      </w:pPr>
      <w:r w:rsidRPr="004D07F2">
        <w:rPr>
          <w:rFonts w:ascii="Times New Roman" w:hAnsi="Times New Roman"/>
        </w:rPr>
        <w:t xml:space="preserve"> </w:t>
      </w:r>
      <w:bookmarkStart w:id="74" w:name="_Toc67256622"/>
      <w:r w:rsidRPr="004D07F2">
        <w:rPr>
          <w:rFonts w:ascii="Times New Roman" w:hAnsi="Times New Roman"/>
        </w:rPr>
        <w:t>Technical Detail</w:t>
      </w:r>
      <w:bookmarkEnd w:id="74"/>
    </w:p>
    <w:p w14:paraId="17A6BC15" w14:textId="07A67D4E" w:rsidR="0088624D" w:rsidRPr="004D07F2" w:rsidRDefault="0088624D" w:rsidP="0030635A">
      <w:pPr>
        <w:spacing w:line="276" w:lineRule="auto"/>
        <w:rPr>
          <w:rFonts w:ascii="Times New Roman" w:hAnsi="Times New Roman" w:cs="Times New Roman"/>
          <w:noProof/>
          <w:lang w:val="vi-VN"/>
        </w:rPr>
      </w:pPr>
      <w:r w:rsidRPr="004D07F2">
        <w:rPr>
          <w:rFonts w:ascii="Times New Roman" w:hAnsi="Times New Roman" w:cs="Times New Roman"/>
          <w:noProof/>
          <w:color w:val="FF0000"/>
          <w:lang w:val="vi-VN"/>
        </w:rPr>
        <w:t xml:space="preserve">Front-end: </w:t>
      </w:r>
      <w:r w:rsidRPr="004D07F2">
        <w:rPr>
          <w:rFonts w:ascii="Times New Roman" w:hAnsi="Times New Roman" w:cs="Times New Roman"/>
          <w:noProof/>
          <w:lang w:val="vi-VN"/>
        </w:rPr>
        <w:t xml:space="preserve">màn hình khách hàng sẽ hiển thị trạng thái loading, và dòng thông báo “Hệ thống đang xử lý, quý khách vui lòng chờ trong ít phút”. </w:t>
      </w:r>
    </w:p>
    <w:p w14:paraId="2F8EC0D0" w14:textId="10A2BF79" w:rsidR="0088624D" w:rsidRPr="004D07F2" w:rsidRDefault="0088624D" w:rsidP="0030635A">
      <w:pPr>
        <w:spacing w:line="276" w:lineRule="auto"/>
        <w:rPr>
          <w:rFonts w:ascii="Times New Roman" w:hAnsi="Times New Roman" w:cs="Times New Roman"/>
          <w:noProof/>
          <w:lang w:val="vi-VN"/>
        </w:rPr>
      </w:pPr>
      <w:r w:rsidRPr="004D07F2">
        <w:rPr>
          <w:rFonts w:ascii="Times New Roman" w:hAnsi="Times New Roman" w:cs="Times New Roman"/>
          <w:noProof/>
          <w:color w:val="FF0000"/>
          <w:lang w:val="vi-VN"/>
        </w:rPr>
        <w:t xml:space="preserve">Back-end: </w:t>
      </w:r>
      <w:r w:rsidRPr="004D07F2">
        <w:rPr>
          <w:rFonts w:ascii="Times New Roman" w:hAnsi="Times New Roman" w:cs="Times New Roman"/>
          <w:noProof/>
          <w:lang w:val="vi-VN"/>
        </w:rPr>
        <w:t xml:space="preserve">Lúc này, hệ thống tiếp tục sử dụng </w:t>
      </w:r>
      <w:r w:rsidR="00233721" w:rsidRPr="004D07F2">
        <w:rPr>
          <w:rFonts w:ascii="Times New Roman" w:hAnsi="Times New Roman" w:cs="Times New Roman"/>
          <w:noProof/>
          <w:lang w:val="vi-VN"/>
        </w:rPr>
        <w:t>api-key được cung cấp bởi đối tác cung cấp dịch vụ eKYC</w:t>
      </w:r>
      <w:r w:rsidRPr="004D07F2">
        <w:rPr>
          <w:rFonts w:ascii="Times New Roman" w:hAnsi="Times New Roman" w:cs="Times New Roman"/>
          <w:noProof/>
          <w:lang w:val="vi-VN"/>
        </w:rPr>
        <w:t xml:space="preserve">, để làm header API. Hệ thống tiếp tục call tới API của eKYC để thực hiện việc kiểm tra tính hợp lệ giữa ảnh CMND/CCCD. </w:t>
      </w:r>
    </w:p>
    <w:p w14:paraId="0A299403" w14:textId="5912536B" w:rsidR="0088624D" w:rsidRPr="004D07F2" w:rsidRDefault="0088624D" w:rsidP="0030635A">
      <w:pPr>
        <w:spacing w:line="276" w:lineRule="auto"/>
        <w:rPr>
          <w:rFonts w:ascii="Times New Roman" w:hAnsi="Times New Roman" w:cs="Times New Roman"/>
          <w:noProof/>
          <w:lang w:val="vi-VN"/>
        </w:rPr>
      </w:pPr>
      <w:commentRangeStart w:id="75"/>
      <w:r w:rsidRPr="004D07F2">
        <w:rPr>
          <w:rFonts w:ascii="Times New Roman" w:hAnsi="Times New Roman" w:cs="Times New Roman"/>
          <w:noProof/>
          <w:lang w:val="vi-VN"/>
        </w:rPr>
        <w:t xml:space="preserve">API Face matching: </w:t>
      </w:r>
      <w:commentRangeEnd w:id="75"/>
      <w:r w:rsidR="005454B4" w:rsidRPr="004D07F2">
        <w:rPr>
          <w:rStyle w:val="CommentReference"/>
          <w:rFonts w:ascii="Times New Roman" w:hAnsi="Times New Roman" w:cs="Times New Roman"/>
          <w:noProof/>
          <w:lang w:val="vi-VN"/>
        </w:rPr>
        <w:commentReference w:id="75"/>
      </w:r>
    </w:p>
    <w:p w14:paraId="74CB8BC7" w14:textId="4D000B35" w:rsidR="0088624D" w:rsidRPr="004D07F2" w:rsidRDefault="0088624D" w:rsidP="008C5CA0">
      <w:pPr>
        <w:pStyle w:val="ListParagraph"/>
        <w:numPr>
          <w:ilvl w:val="0"/>
          <w:numId w:val="13"/>
        </w:numPr>
        <w:spacing w:line="276" w:lineRule="auto"/>
        <w:rPr>
          <w:rFonts w:ascii="Times New Roman" w:hAnsi="Times New Roman" w:cs="Times New Roman"/>
          <w:noProof/>
          <w:lang w:val="vi-VN"/>
        </w:rPr>
      </w:pPr>
      <w:r w:rsidRPr="004D07F2">
        <w:rPr>
          <w:rFonts w:ascii="Times New Roman" w:hAnsi="Times New Roman" w:cs="Times New Roman"/>
          <w:noProof/>
          <w:lang w:val="vi-VN"/>
        </w:rPr>
        <w:t xml:space="preserve">Url: </w:t>
      </w:r>
      <w:r w:rsidR="00C3721C" w:rsidRPr="004D07F2">
        <w:rPr>
          <w:rFonts w:ascii="Times New Roman" w:hAnsi="Times New Roman" w:cs="Times New Roman"/>
          <w:noProof/>
          <w:lang w:val="vi-VN"/>
        </w:rPr>
        <w:t>http://ekycdemo.smartocr.vn/face/v1/recognition</w:t>
      </w:r>
    </w:p>
    <w:p w14:paraId="76533150" w14:textId="1E353EAF" w:rsidR="0088624D" w:rsidRPr="004D07F2" w:rsidRDefault="0088624D" w:rsidP="005729F2">
      <w:pPr>
        <w:pStyle w:val="ListParagraph"/>
        <w:numPr>
          <w:ilvl w:val="0"/>
          <w:numId w:val="13"/>
        </w:numPr>
        <w:spacing w:line="276" w:lineRule="auto"/>
        <w:rPr>
          <w:rFonts w:ascii="Times New Roman" w:hAnsi="Times New Roman" w:cs="Times New Roman"/>
          <w:noProof/>
          <w:lang w:val="vi-VN"/>
        </w:rPr>
      </w:pPr>
      <w:r w:rsidRPr="004D07F2">
        <w:rPr>
          <w:rFonts w:ascii="Times New Roman" w:hAnsi="Times New Roman" w:cs="Times New Roman"/>
          <w:noProof/>
          <w:szCs w:val="20"/>
          <w:lang w:val="vi-VN"/>
        </w:rPr>
        <w:t>Content-type: application/json</w:t>
      </w:r>
    </w:p>
    <w:p w14:paraId="7BB284F4" w14:textId="54A3C115" w:rsidR="0088624D" w:rsidRPr="004D07F2" w:rsidRDefault="0088624D" w:rsidP="005729F2">
      <w:pPr>
        <w:pStyle w:val="ListParagraph"/>
        <w:numPr>
          <w:ilvl w:val="0"/>
          <w:numId w:val="13"/>
        </w:numPr>
        <w:spacing w:line="276" w:lineRule="auto"/>
        <w:rPr>
          <w:rFonts w:ascii="Times New Roman" w:hAnsi="Times New Roman" w:cs="Times New Roman"/>
          <w:noProof/>
          <w:lang w:val="vi-VN"/>
        </w:rPr>
      </w:pPr>
      <w:r w:rsidRPr="004D07F2">
        <w:rPr>
          <w:rFonts w:ascii="Times New Roman" w:hAnsi="Times New Roman" w:cs="Times New Roman"/>
          <w:noProof/>
          <w:szCs w:val="20"/>
          <w:lang w:val="vi-VN"/>
        </w:rPr>
        <w:t>Header: Authorization: token(</w:t>
      </w:r>
      <w:r w:rsidR="002857FF" w:rsidRPr="004D07F2">
        <w:rPr>
          <w:rFonts w:ascii="Times New Roman" w:hAnsi="Times New Roman" w:cs="Times New Roman"/>
          <w:noProof/>
          <w:szCs w:val="20"/>
          <w:lang w:val="vi-VN"/>
        </w:rPr>
        <w:t>api-key</w:t>
      </w:r>
      <w:r w:rsidRPr="004D07F2">
        <w:rPr>
          <w:rFonts w:ascii="Times New Roman" w:hAnsi="Times New Roman" w:cs="Times New Roman"/>
          <w:noProof/>
          <w:szCs w:val="20"/>
          <w:lang w:val="vi-VN"/>
        </w:rPr>
        <w:t>)</w:t>
      </w:r>
    </w:p>
    <w:tbl>
      <w:tblPr>
        <w:tblStyle w:val="TableGrid"/>
        <w:tblW w:w="8930" w:type="dxa"/>
        <w:tblInd w:w="846" w:type="dxa"/>
        <w:tblLayout w:type="fixed"/>
        <w:tblLook w:val="04A0" w:firstRow="1" w:lastRow="0" w:firstColumn="1" w:lastColumn="0" w:noHBand="0" w:noVBand="1"/>
      </w:tblPr>
      <w:tblGrid>
        <w:gridCol w:w="709"/>
        <w:gridCol w:w="1685"/>
        <w:gridCol w:w="990"/>
        <w:gridCol w:w="3306"/>
        <w:gridCol w:w="2240"/>
      </w:tblGrid>
      <w:tr w:rsidR="0088624D" w:rsidRPr="004D07F2" w14:paraId="3F33856A" w14:textId="77777777" w:rsidTr="00A319BB">
        <w:tc>
          <w:tcPr>
            <w:tcW w:w="8930" w:type="dxa"/>
            <w:gridSpan w:val="5"/>
          </w:tcPr>
          <w:p w14:paraId="5AFD36FE" w14:textId="77168B77" w:rsidR="0088624D" w:rsidRPr="004D07F2" w:rsidRDefault="0088624D" w:rsidP="001D487F">
            <w:pPr>
              <w:pStyle w:val="ListParagraph"/>
              <w:numPr>
                <w:ilvl w:val="0"/>
                <w:numId w:val="0"/>
              </w:numPr>
              <w:spacing w:after="0" w:line="276" w:lineRule="auto"/>
              <w:rPr>
                <w:rFonts w:ascii="Times New Roman" w:hAnsi="Times New Roman" w:cs="Times New Roman"/>
                <w:b/>
                <w:noProof/>
                <w:szCs w:val="20"/>
                <w:lang w:val="vi-VN"/>
              </w:rPr>
            </w:pPr>
            <w:r w:rsidRPr="004D07F2">
              <w:rPr>
                <w:rFonts w:ascii="Times New Roman" w:hAnsi="Times New Roman" w:cs="Times New Roman"/>
                <w:b/>
                <w:noProof/>
                <w:szCs w:val="20"/>
                <w:lang w:val="vi-VN"/>
              </w:rPr>
              <w:t xml:space="preserve">Header: </w:t>
            </w:r>
            <w:r w:rsidRPr="004D07F2">
              <w:rPr>
                <w:rFonts w:ascii="Times New Roman" w:hAnsi="Times New Roman" w:cs="Times New Roman"/>
                <w:i/>
                <w:noProof/>
                <w:szCs w:val="20"/>
                <w:lang w:val="vi-VN"/>
              </w:rPr>
              <w:t>Authorization</w:t>
            </w:r>
            <w:r w:rsidRPr="004D07F2">
              <w:rPr>
                <w:rFonts w:ascii="Times New Roman" w:hAnsi="Times New Roman" w:cs="Times New Roman"/>
                <w:b/>
                <w:noProof/>
                <w:szCs w:val="20"/>
                <w:lang w:val="vi-VN"/>
              </w:rPr>
              <w:t xml:space="preserve"> :token (</w:t>
            </w:r>
            <w:r w:rsidR="001D487F" w:rsidRPr="004D07F2">
              <w:rPr>
                <w:rFonts w:ascii="Times New Roman" w:hAnsi="Times New Roman" w:cs="Times New Roman"/>
                <w:b/>
                <w:noProof/>
                <w:szCs w:val="20"/>
                <w:lang w:val="vi-VN"/>
              </w:rPr>
              <w:t>api-key</w:t>
            </w:r>
            <w:r w:rsidRPr="004D07F2">
              <w:rPr>
                <w:rFonts w:ascii="Times New Roman" w:hAnsi="Times New Roman" w:cs="Times New Roman"/>
                <w:b/>
                <w:noProof/>
                <w:szCs w:val="20"/>
                <w:lang w:val="vi-VN"/>
              </w:rPr>
              <w:t>)</w:t>
            </w:r>
          </w:p>
        </w:tc>
      </w:tr>
      <w:tr w:rsidR="0088624D" w:rsidRPr="004D07F2" w14:paraId="1D83F095" w14:textId="77777777" w:rsidTr="00A319BB">
        <w:tc>
          <w:tcPr>
            <w:tcW w:w="8930" w:type="dxa"/>
            <w:gridSpan w:val="5"/>
          </w:tcPr>
          <w:p w14:paraId="369216DD" w14:textId="77777777" w:rsidR="0088624D" w:rsidRPr="004D07F2" w:rsidRDefault="0088624D" w:rsidP="0030635A">
            <w:pPr>
              <w:pStyle w:val="ListParagraph"/>
              <w:numPr>
                <w:ilvl w:val="0"/>
                <w:numId w:val="0"/>
              </w:numPr>
              <w:spacing w:after="0" w:line="276" w:lineRule="auto"/>
              <w:rPr>
                <w:rFonts w:ascii="Times New Roman" w:hAnsi="Times New Roman" w:cs="Times New Roman"/>
                <w:b/>
                <w:noProof/>
                <w:szCs w:val="20"/>
                <w:lang w:val="vi-VN"/>
              </w:rPr>
            </w:pPr>
            <w:r w:rsidRPr="004D07F2">
              <w:rPr>
                <w:rFonts w:ascii="Times New Roman" w:hAnsi="Times New Roman" w:cs="Times New Roman"/>
                <w:b/>
                <w:noProof/>
                <w:szCs w:val="20"/>
                <w:lang w:val="vi-VN"/>
              </w:rPr>
              <w:t>Body:</w:t>
            </w:r>
          </w:p>
        </w:tc>
      </w:tr>
      <w:tr w:rsidR="0088624D" w:rsidRPr="004D07F2" w14:paraId="105085F2" w14:textId="77777777" w:rsidTr="00A319BB">
        <w:tc>
          <w:tcPr>
            <w:tcW w:w="709" w:type="dxa"/>
          </w:tcPr>
          <w:p w14:paraId="69B144DD" w14:textId="77777777" w:rsidR="0088624D" w:rsidRPr="004D07F2" w:rsidRDefault="0088624D" w:rsidP="0030635A">
            <w:pPr>
              <w:pStyle w:val="ListParagraph"/>
              <w:numPr>
                <w:ilvl w:val="0"/>
                <w:numId w:val="0"/>
              </w:numPr>
              <w:spacing w:after="0" w:line="276" w:lineRule="auto"/>
              <w:rPr>
                <w:rFonts w:ascii="Times New Roman" w:hAnsi="Times New Roman" w:cs="Times New Roman"/>
                <w:b/>
                <w:noProof/>
                <w:szCs w:val="20"/>
                <w:lang w:val="vi-VN"/>
              </w:rPr>
            </w:pPr>
            <w:r w:rsidRPr="004D07F2">
              <w:rPr>
                <w:rFonts w:ascii="Times New Roman" w:hAnsi="Times New Roman" w:cs="Times New Roman"/>
                <w:b/>
                <w:noProof/>
                <w:szCs w:val="20"/>
                <w:lang w:val="vi-VN"/>
              </w:rPr>
              <w:t>STT</w:t>
            </w:r>
          </w:p>
        </w:tc>
        <w:tc>
          <w:tcPr>
            <w:tcW w:w="1685" w:type="dxa"/>
          </w:tcPr>
          <w:p w14:paraId="50ABD017" w14:textId="77777777" w:rsidR="0088624D" w:rsidRPr="004D07F2" w:rsidRDefault="0088624D" w:rsidP="0030635A">
            <w:pPr>
              <w:pStyle w:val="ListParagraph"/>
              <w:numPr>
                <w:ilvl w:val="0"/>
                <w:numId w:val="0"/>
              </w:numPr>
              <w:spacing w:after="0" w:line="276" w:lineRule="auto"/>
              <w:rPr>
                <w:rFonts w:ascii="Times New Roman" w:hAnsi="Times New Roman" w:cs="Times New Roman"/>
                <w:b/>
                <w:noProof/>
                <w:szCs w:val="20"/>
                <w:lang w:val="vi-VN"/>
              </w:rPr>
            </w:pPr>
            <w:r w:rsidRPr="004D07F2">
              <w:rPr>
                <w:rFonts w:ascii="Times New Roman" w:hAnsi="Times New Roman" w:cs="Times New Roman"/>
                <w:b/>
                <w:noProof/>
                <w:szCs w:val="20"/>
                <w:lang w:val="vi-VN"/>
              </w:rPr>
              <w:t>Param</w:t>
            </w:r>
          </w:p>
        </w:tc>
        <w:tc>
          <w:tcPr>
            <w:tcW w:w="990" w:type="dxa"/>
          </w:tcPr>
          <w:p w14:paraId="6A5ADB38" w14:textId="3BB3B7B3" w:rsidR="0088624D" w:rsidRPr="004D07F2" w:rsidRDefault="00C3721C" w:rsidP="0030635A">
            <w:pPr>
              <w:pStyle w:val="ListParagraph"/>
              <w:numPr>
                <w:ilvl w:val="0"/>
                <w:numId w:val="0"/>
              </w:numPr>
              <w:spacing w:after="0" w:line="276" w:lineRule="auto"/>
              <w:rPr>
                <w:rFonts w:ascii="Times New Roman" w:hAnsi="Times New Roman" w:cs="Times New Roman"/>
                <w:b/>
                <w:noProof/>
                <w:szCs w:val="20"/>
                <w:lang w:val="vi-VN"/>
              </w:rPr>
            </w:pPr>
            <w:r w:rsidRPr="004D07F2">
              <w:rPr>
                <w:rFonts w:ascii="Times New Roman" w:hAnsi="Times New Roman" w:cs="Times New Roman"/>
                <w:b/>
                <w:noProof/>
                <w:szCs w:val="20"/>
                <w:lang w:val="vi-VN"/>
              </w:rPr>
              <w:t>Key</w:t>
            </w:r>
          </w:p>
        </w:tc>
        <w:tc>
          <w:tcPr>
            <w:tcW w:w="3306" w:type="dxa"/>
          </w:tcPr>
          <w:p w14:paraId="3A98DD85" w14:textId="77777777" w:rsidR="0088624D" w:rsidRPr="004D07F2" w:rsidRDefault="0088624D" w:rsidP="0030635A">
            <w:pPr>
              <w:pStyle w:val="ListParagraph"/>
              <w:numPr>
                <w:ilvl w:val="0"/>
                <w:numId w:val="0"/>
              </w:numPr>
              <w:spacing w:after="0" w:line="276" w:lineRule="auto"/>
              <w:rPr>
                <w:rFonts w:ascii="Times New Roman" w:hAnsi="Times New Roman" w:cs="Times New Roman"/>
                <w:b/>
                <w:noProof/>
                <w:szCs w:val="20"/>
                <w:lang w:val="vi-VN"/>
              </w:rPr>
            </w:pPr>
            <w:r w:rsidRPr="004D07F2">
              <w:rPr>
                <w:rFonts w:ascii="Times New Roman" w:hAnsi="Times New Roman" w:cs="Times New Roman"/>
                <w:b/>
                <w:noProof/>
                <w:szCs w:val="20"/>
                <w:lang w:val="vi-VN"/>
              </w:rPr>
              <w:t>Desc</w:t>
            </w:r>
          </w:p>
        </w:tc>
        <w:tc>
          <w:tcPr>
            <w:tcW w:w="2240" w:type="dxa"/>
          </w:tcPr>
          <w:p w14:paraId="1576F98E" w14:textId="77777777" w:rsidR="0088624D" w:rsidRPr="004D07F2" w:rsidRDefault="0088624D" w:rsidP="0030635A">
            <w:pPr>
              <w:pStyle w:val="ListParagraph"/>
              <w:numPr>
                <w:ilvl w:val="0"/>
                <w:numId w:val="0"/>
              </w:numPr>
              <w:spacing w:after="0" w:line="276" w:lineRule="auto"/>
              <w:rPr>
                <w:rFonts w:ascii="Times New Roman" w:hAnsi="Times New Roman" w:cs="Times New Roman"/>
                <w:b/>
                <w:noProof/>
                <w:szCs w:val="20"/>
                <w:lang w:val="vi-VN"/>
              </w:rPr>
            </w:pPr>
            <w:r w:rsidRPr="004D07F2">
              <w:rPr>
                <w:rFonts w:ascii="Times New Roman" w:hAnsi="Times New Roman" w:cs="Times New Roman"/>
                <w:b/>
                <w:noProof/>
                <w:szCs w:val="20"/>
                <w:lang w:val="vi-VN"/>
              </w:rPr>
              <w:t>Note</w:t>
            </w:r>
          </w:p>
        </w:tc>
      </w:tr>
      <w:tr w:rsidR="0088624D" w:rsidRPr="004D07F2" w14:paraId="7E02771C" w14:textId="77777777" w:rsidTr="00A319BB">
        <w:trPr>
          <w:trHeight w:val="503"/>
        </w:trPr>
        <w:tc>
          <w:tcPr>
            <w:tcW w:w="709" w:type="dxa"/>
          </w:tcPr>
          <w:p w14:paraId="7C2F41B8" w14:textId="77777777" w:rsidR="0088624D" w:rsidRPr="004D07F2" w:rsidRDefault="0088624D"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1</w:t>
            </w:r>
          </w:p>
        </w:tc>
        <w:tc>
          <w:tcPr>
            <w:tcW w:w="1685" w:type="dxa"/>
          </w:tcPr>
          <w:p w14:paraId="3BF92183" w14:textId="15BAD616" w:rsidR="0088624D" w:rsidRPr="004D07F2" w:rsidRDefault="00C3721C" w:rsidP="0030635A">
            <w:pP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token</w:t>
            </w:r>
          </w:p>
        </w:tc>
        <w:tc>
          <w:tcPr>
            <w:tcW w:w="990" w:type="dxa"/>
          </w:tcPr>
          <w:p w14:paraId="5F876732" w14:textId="789B2038" w:rsidR="0088624D"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Api-key</w:t>
            </w:r>
          </w:p>
        </w:tc>
        <w:tc>
          <w:tcPr>
            <w:tcW w:w="3306" w:type="dxa"/>
          </w:tcPr>
          <w:p w14:paraId="688EC360" w14:textId="77777777" w:rsidR="0088624D" w:rsidRPr="004D07F2" w:rsidRDefault="0088624D"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mã khách hàng do VTCC cung cấp</w:t>
            </w:r>
          </w:p>
        </w:tc>
        <w:tc>
          <w:tcPr>
            <w:tcW w:w="2240" w:type="dxa"/>
          </w:tcPr>
          <w:p w14:paraId="47EA2E63" w14:textId="77777777" w:rsidR="0088624D" w:rsidRPr="004D07F2" w:rsidRDefault="0088624D" w:rsidP="0030635A">
            <w:pPr>
              <w:pStyle w:val="ListParagraph"/>
              <w:numPr>
                <w:ilvl w:val="0"/>
                <w:numId w:val="0"/>
              </w:numPr>
              <w:spacing w:after="0" w:line="276" w:lineRule="auto"/>
              <w:rPr>
                <w:rFonts w:ascii="Times New Roman" w:hAnsi="Times New Roman" w:cs="Times New Roman"/>
                <w:noProof/>
                <w:szCs w:val="20"/>
                <w:lang w:val="vi-VN"/>
              </w:rPr>
            </w:pPr>
          </w:p>
        </w:tc>
      </w:tr>
      <w:tr w:rsidR="0088624D" w:rsidRPr="004D07F2" w14:paraId="56186572" w14:textId="77777777" w:rsidTr="00A319BB">
        <w:trPr>
          <w:trHeight w:val="503"/>
        </w:trPr>
        <w:tc>
          <w:tcPr>
            <w:tcW w:w="709" w:type="dxa"/>
          </w:tcPr>
          <w:p w14:paraId="3FA063A2" w14:textId="77777777" w:rsidR="0088624D" w:rsidRPr="004D07F2" w:rsidRDefault="0088624D"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2</w:t>
            </w:r>
          </w:p>
        </w:tc>
        <w:tc>
          <w:tcPr>
            <w:tcW w:w="1685" w:type="dxa"/>
          </w:tcPr>
          <w:p w14:paraId="366B6756" w14:textId="38A98F55" w:rsidR="0088624D" w:rsidRPr="004D07F2" w:rsidRDefault="00C3721C" w:rsidP="0030635A">
            <w:pPr>
              <w:spacing w:after="0" w:line="276" w:lineRule="auto"/>
              <w:ind w:left="0"/>
              <w:rPr>
                <w:rFonts w:ascii="Times New Roman" w:hAnsi="Times New Roman" w:cs="Times New Roman"/>
                <w:noProof/>
                <w:szCs w:val="20"/>
                <w:lang w:val="vi-VN"/>
              </w:rPr>
            </w:pPr>
            <w:r w:rsidRPr="004D07F2">
              <w:rPr>
                <w:rFonts w:ascii="Times New Roman" w:hAnsi="Times New Roman" w:cs="Times New Roman"/>
                <w:noProof/>
                <w:szCs w:val="20"/>
                <w:lang w:val="vi-VN"/>
              </w:rPr>
              <w:t>Ảnh đầu vào 1</w:t>
            </w:r>
          </w:p>
        </w:tc>
        <w:tc>
          <w:tcPr>
            <w:tcW w:w="990" w:type="dxa"/>
          </w:tcPr>
          <w:p w14:paraId="51680E01" w14:textId="72300E82" w:rsidR="0088624D"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Image1</w:t>
            </w:r>
          </w:p>
        </w:tc>
        <w:tc>
          <w:tcPr>
            <w:tcW w:w="3306" w:type="dxa"/>
          </w:tcPr>
          <w:p w14:paraId="1FEE2C4F" w14:textId="77777777" w:rsidR="0088624D" w:rsidRPr="004D07F2" w:rsidRDefault="0088624D"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định dạng string mã hóa Base64 của file ảnh của cmt mặt trước</w:t>
            </w:r>
          </w:p>
        </w:tc>
        <w:tc>
          <w:tcPr>
            <w:tcW w:w="2240" w:type="dxa"/>
          </w:tcPr>
          <w:p w14:paraId="0F26946A" w14:textId="77777777" w:rsidR="0088624D" w:rsidRPr="004D07F2" w:rsidRDefault="0088624D"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Chấp nhận các file jpeg, png, tiff, bmp, jpg</w:t>
            </w:r>
          </w:p>
        </w:tc>
      </w:tr>
      <w:tr w:rsidR="0088624D" w:rsidRPr="004D07F2" w14:paraId="64BB92A1" w14:textId="77777777" w:rsidTr="00A319BB">
        <w:trPr>
          <w:trHeight w:val="503"/>
        </w:trPr>
        <w:tc>
          <w:tcPr>
            <w:tcW w:w="709" w:type="dxa"/>
          </w:tcPr>
          <w:p w14:paraId="00F8B670" w14:textId="77777777" w:rsidR="0088624D" w:rsidRPr="004D07F2" w:rsidRDefault="0088624D"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3</w:t>
            </w:r>
          </w:p>
        </w:tc>
        <w:tc>
          <w:tcPr>
            <w:tcW w:w="1685" w:type="dxa"/>
          </w:tcPr>
          <w:p w14:paraId="607B8901" w14:textId="1AB73D2D" w:rsidR="0088624D"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Ảnh đầu vào 2</w:t>
            </w:r>
          </w:p>
        </w:tc>
        <w:tc>
          <w:tcPr>
            <w:tcW w:w="990" w:type="dxa"/>
          </w:tcPr>
          <w:p w14:paraId="7E43CC8B" w14:textId="5BEC7E54" w:rsidR="0088624D"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Image2</w:t>
            </w:r>
          </w:p>
        </w:tc>
        <w:tc>
          <w:tcPr>
            <w:tcW w:w="3306" w:type="dxa"/>
          </w:tcPr>
          <w:p w14:paraId="0A0AEC5B" w14:textId="77777777" w:rsidR="0088624D" w:rsidRPr="004D07F2" w:rsidRDefault="0088624D"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định dạng string mã hóa Base64 file ảnh của ảnh selfie</w:t>
            </w:r>
          </w:p>
        </w:tc>
        <w:tc>
          <w:tcPr>
            <w:tcW w:w="2240" w:type="dxa"/>
          </w:tcPr>
          <w:p w14:paraId="601A1C46" w14:textId="77777777" w:rsidR="0088624D" w:rsidRPr="004D07F2" w:rsidRDefault="0088624D"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Chấp nhận các file jpeg, png, tiff, bmp, jpg</w:t>
            </w:r>
          </w:p>
        </w:tc>
      </w:tr>
    </w:tbl>
    <w:p w14:paraId="36B3502C" w14:textId="77777777" w:rsidR="0088624D" w:rsidRPr="004D07F2" w:rsidRDefault="0088624D" w:rsidP="0030635A">
      <w:pPr>
        <w:spacing w:line="276" w:lineRule="auto"/>
        <w:rPr>
          <w:rFonts w:ascii="Times New Roman" w:hAnsi="Times New Roman" w:cs="Times New Roman"/>
          <w:noProof/>
          <w:lang w:val="vi-VN"/>
        </w:rPr>
      </w:pPr>
    </w:p>
    <w:p w14:paraId="7091C91D" w14:textId="77777777" w:rsidR="00600D2C" w:rsidRPr="004D07F2" w:rsidRDefault="00600D2C" w:rsidP="0030635A">
      <w:pPr>
        <w:tabs>
          <w:tab w:val="left" w:pos="7261"/>
        </w:tabs>
        <w:spacing w:line="276" w:lineRule="auto"/>
        <w:ind w:left="720" w:hanging="360"/>
        <w:rPr>
          <w:rFonts w:ascii="Times New Roman" w:hAnsi="Times New Roman" w:cs="Times New Roman"/>
          <w:noProof/>
          <w:color w:val="auto"/>
          <w:szCs w:val="20"/>
          <w:lang w:val="vi-VN"/>
        </w:rPr>
      </w:pPr>
      <w:r w:rsidRPr="004D07F2">
        <w:rPr>
          <w:rFonts w:ascii="Times New Roman" w:hAnsi="Times New Roman" w:cs="Times New Roman"/>
          <w:noProof/>
          <w:color w:val="auto"/>
          <w:szCs w:val="20"/>
          <w:lang w:val="vi-VN"/>
        </w:rPr>
        <w:t>Thông tin image_front, image_back là định dạng string base 64 được trả về từ hệ thống AWS S3.</w:t>
      </w:r>
    </w:p>
    <w:p w14:paraId="23DD4816" w14:textId="7CC3F948" w:rsidR="00600D2C" w:rsidRPr="004D07F2" w:rsidRDefault="00600D2C" w:rsidP="0030635A">
      <w:pPr>
        <w:tabs>
          <w:tab w:val="left" w:pos="7261"/>
        </w:tabs>
        <w:spacing w:line="276" w:lineRule="auto"/>
        <w:ind w:left="720" w:hanging="360"/>
        <w:rPr>
          <w:rFonts w:ascii="Times New Roman" w:hAnsi="Times New Roman" w:cs="Times New Roman"/>
          <w:noProof/>
          <w:color w:val="auto"/>
          <w:szCs w:val="20"/>
          <w:lang w:val="vi-VN"/>
        </w:rPr>
      </w:pPr>
      <w:r w:rsidRPr="004D07F2">
        <w:rPr>
          <w:rFonts w:ascii="Times New Roman" w:hAnsi="Times New Roman" w:cs="Times New Roman"/>
          <w:noProof/>
          <w:color w:val="auto"/>
          <w:szCs w:val="20"/>
          <w:lang w:val="vi-VN"/>
        </w:rPr>
        <w:t xml:space="preserve">Sau khi call API, dữ liệu được trả về từ API có định dạng: </w:t>
      </w:r>
    </w:p>
    <w:tbl>
      <w:tblPr>
        <w:tblStyle w:val="TableGrid"/>
        <w:tblW w:w="8958" w:type="dxa"/>
        <w:tblInd w:w="818" w:type="dxa"/>
        <w:tblLayout w:type="fixed"/>
        <w:tblLook w:val="04A0" w:firstRow="1" w:lastRow="0" w:firstColumn="1" w:lastColumn="0" w:noHBand="0" w:noVBand="1"/>
      </w:tblPr>
      <w:tblGrid>
        <w:gridCol w:w="709"/>
        <w:gridCol w:w="1798"/>
        <w:gridCol w:w="1350"/>
        <w:gridCol w:w="3690"/>
        <w:gridCol w:w="1411"/>
      </w:tblGrid>
      <w:tr w:rsidR="00600D2C" w:rsidRPr="004D07F2" w14:paraId="7DC126AC" w14:textId="77777777" w:rsidTr="00600D2C">
        <w:tc>
          <w:tcPr>
            <w:tcW w:w="709" w:type="dxa"/>
          </w:tcPr>
          <w:p w14:paraId="0E429DF6" w14:textId="77777777" w:rsidR="00600D2C" w:rsidRPr="004D07F2" w:rsidRDefault="00600D2C" w:rsidP="0030635A">
            <w:pPr>
              <w:pStyle w:val="ListParagraph"/>
              <w:numPr>
                <w:ilvl w:val="0"/>
                <w:numId w:val="0"/>
              </w:numPr>
              <w:spacing w:after="0" w:line="276" w:lineRule="auto"/>
              <w:rPr>
                <w:rFonts w:ascii="Times New Roman" w:hAnsi="Times New Roman" w:cs="Times New Roman"/>
                <w:b/>
                <w:noProof/>
                <w:szCs w:val="20"/>
                <w:lang w:val="vi-VN"/>
              </w:rPr>
            </w:pPr>
            <w:r w:rsidRPr="004D07F2">
              <w:rPr>
                <w:rFonts w:ascii="Times New Roman" w:hAnsi="Times New Roman" w:cs="Times New Roman"/>
                <w:b/>
                <w:noProof/>
                <w:szCs w:val="20"/>
                <w:lang w:val="vi-VN"/>
              </w:rPr>
              <w:t>STT</w:t>
            </w:r>
          </w:p>
        </w:tc>
        <w:tc>
          <w:tcPr>
            <w:tcW w:w="1798" w:type="dxa"/>
          </w:tcPr>
          <w:p w14:paraId="2CB2AFE0" w14:textId="77777777" w:rsidR="00600D2C" w:rsidRPr="004D07F2" w:rsidRDefault="00600D2C" w:rsidP="0030635A">
            <w:pPr>
              <w:pStyle w:val="ListParagraph"/>
              <w:numPr>
                <w:ilvl w:val="0"/>
                <w:numId w:val="0"/>
              </w:numPr>
              <w:spacing w:after="0" w:line="276" w:lineRule="auto"/>
              <w:rPr>
                <w:rFonts w:ascii="Times New Roman" w:hAnsi="Times New Roman" w:cs="Times New Roman"/>
                <w:b/>
                <w:noProof/>
                <w:szCs w:val="20"/>
                <w:lang w:val="vi-VN"/>
              </w:rPr>
            </w:pPr>
            <w:r w:rsidRPr="004D07F2">
              <w:rPr>
                <w:rFonts w:ascii="Times New Roman" w:hAnsi="Times New Roman" w:cs="Times New Roman"/>
                <w:b/>
                <w:noProof/>
                <w:szCs w:val="20"/>
                <w:lang w:val="vi-VN"/>
              </w:rPr>
              <w:t>Param</w:t>
            </w:r>
          </w:p>
        </w:tc>
        <w:tc>
          <w:tcPr>
            <w:tcW w:w="1350" w:type="dxa"/>
          </w:tcPr>
          <w:p w14:paraId="5E11DF1E" w14:textId="3B59E5D5" w:rsidR="00600D2C" w:rsidRPr="004D07F2" w:rsidRDefault="00C3721C" w:rsidP="0030635A">
            <w:pPr>
              <w:pStyle w:val="ListParagraph"/>
              <w:numPr>
                <w:ilvl w:val="0"/>
                <w:numId w:val="0"/>
              </w:numPr>
              <w:spacing w:after="0" w:line="276" w:lineRule="auto"/>
              <w:rPr>
                <w:rFonts w:ascii="Times New Roman" w:hAnsi="Times New Roman" w:cs="Times New Roman"/>
                <w:b/>
                <w:noProof/>
                <w:szCs w:val="20"/>
                <w:lang w:val="vi-VN"/>
              </w:rPr>
            </w:pPr>
            <w:r w:rsidRPr="004D07F2">
              <w:rPr>
                <w:rFonts w:ascii="Times New Roman" w:hAnsi="Times New Roman" w:cs="Times New Roman"/>
                <w:b/>
                <w:noProof/>
                <w:szCs w:val="20"/>
                <w:lang w:val="vi-VN"/>
              </w:rPr>
              <w:t>Key</w:t>
            </w:r>
          </w:p>
        </w:tc>
        <w:tc>
          <w:tcPr>
            <w:tcW w:w="3690" w:type="dxa"/>
          </w:tcPr>
          <w:p w14:paraId="6EA96B52" w14:textId="7854751F" w:rsidR="00600D2C" w:rsidRPr="004D07F2" w:rsidRDefault="00C3721C" w:rsidP="0030635A">
            <w:pPr>
              <w:pStyle w:val="ListParagraph"/>
              <w:numPr>
                <w:ilvl w:val="0"/>
                <w:numId w:val="0"/>
              </w:numPr>
              <w:spacing w:after="0" w:line="276" w:lineRule="auto"/>
              <w:rPr>
                <w:rFonts w:ascii="Times New Roman" w:hAnsi="Times New Roman" w:cs="Times New Roman"/>
                <w:b/>
                <w:noProof/>
                <w:szCs w:val="20"/>
                <w:lang w:val="vi-VN"/>
              </w:rPr>
            </w:pPr>
            <w:r w:rsidRPr="004D07F2">
              <w:rPr>
                <w:rFonts w:ascii="Times New Roman" w:hAnsi="Times New Roman" w:cs="Times New Roman"/>
                <w:b/>
                <w:noProof/>
                <w:szCs w:val="20"/>
                <w:lang w:val="vi-VN"/>
              </w:rPr>
              <w:t>Detail</w:t>
            </w:r>
          </w:p>
        </w:tc>
        <w:tc>
          <w:tcPr>
            <w:tcW w:w="1411" w:type="dxa"/>
          </w:tcPr>
          <w:p w14:paraId="7487186E" w14:textId="77777777" w:rsidR="00600D2C" w:rsidRPr="004D07F2" w:rsidRDefault="00600D2C" w:rsidP="0030635A">
            <w:pPr>
              <w:pStyle w:val="ListParagraph"/>
              <w:numPr>
                <w:ilvl w:val="0"/>
                <w:numId w:val="0"/>
              </w:numPr>
              <w:spacing w:after="0" w:line="276" w:lineRule="auto"/>
              <w:rPr>
                <w:rFonts w:ascii="Times New Roman" w:hAnsi="Times New Roman" w:cs="Times New Roman"/>
                <w:b/>
                <w:noProof/>
                <w:szCs w:val="20"/>
                <w:lang w:val="vi-VN"/>
              </w:rPr>
            </w:pPr>
            <w:r w:rsidRPr="004D07F2">
              <w:rPr>
                <w:rFonts w:ascii="Times New Roman" w:hAnsi="Times New Roman" w:cs="Times New Roman"/>
                <w:b/>
                <w:noProof/>
                <w:szCs w:val="20"/>
                <w:lang w:val="vi-VN"/>
              </w:rPr>
              <w:t>Note</w:t>
            </w:r>
          </w:p>
        </w:tc>
      </w:tr>
      <w:tr w:rsidR="00600D2C" w:rsidRPr="004D07F2" w14:paraId="47A18F06" w14:textId="77777777" w:rsidTr="00600D2C">
        <w:tc>
          <w:tcPr>
            <w:tcW w:w="709" w:type="dxa"/>
          </w:tcPr>
          <w:p w14:paraId="75F59848"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1</w:t>
            </w:r>
          </w:p>
        </w:tc>
        <w:tc>
          <w:tcPr>
            <w:tcW w:w="1798" w:type="dxa"/>
          </w:tcPr>
          <w:p w14:paraId="69DFEF79" w14:textId="02B2A6F7" w:rsidR="00600D2C"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List toạ độ các khuôn mặt của ảnh image1</w:t>
            </w:r>
          </w:p>
        </w:tc>
        <w:tc>
          <w:tcPr>
            <w:tcW w:w="1350" w:type="dxa"/>
          </w:tcPr>
          <w:p w14:paraId="4EF2F5C2" w14:textId="1ABC0D60" w:rsidR="00600D2C"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bbox_faces1</w:t>
            </w:r>
          </w:p>
        </w:tc>
        <w:tc>
          <w:tcPr>
            <w:tcW w:w="3690" w:type="dxa"/>
          </w:tcPr>
          <w:p w14:paraId="59CAF688" w14:textId="63F9919F" w:rsidR="00600D2C"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array ([[x1,y1,x2y2],...])</w:t>
            </w:r>
          </w:p>
        </w:tc>
        <w:tc>
          <w:tcPr>
            <w:tcW w:w="1411" w:type="dxa"/>
          </w:tcPr>
          <w:p w14:paraId="5A609E30"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p>
        </w:tc>
      </w:tr>
      <w:tr w:rsidR="00600D2C" w:rsidRPr="004D07F2" w14:paraId="23B1C580" w14:textId="77777777" w:rsidTr="00600D2C">
        <w:tc>
          <w:tcPr>
            <w:tcW w:w="709" w:type="dxa"/>
          </w:tcPr>
          <w:p w14:paraId="1BF8AF20"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2</w:t>
            </w:r>
          </w:p>
        </w:tc>
        <w:tc>
          <w:tcPr>
            <w:tcW w:w="1798" w:type="dxa"/>
          </w:tcPr>
          <w:p w14:paraId="2E631F37" w14:textId="037E40D3" w:rsidR="00600D2C"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List toạ độ các khuôn mặt của ảnh image2</w:t>
            </w:r>
          </w:p>
        </w:tc>
        <w:tc>
          <w:tcPr>
            <w:tcW w:w="1350" w:type="dxa"/>
          </w:tcPr>
          <w:p w14:paraId="2BB14A7D" w14:textId="7260B7F6" w:rsidR="00600D2C"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bbox_faces1</w:t>
            </w:r>
          </w:p>
        </w:tc>
        <w:tc>
          <w:tcPr>
            <w:tcW w:w="3690" w:type="dxa"/>
          </w:tcPr>
          <w:p w14:paraId="4B835827" w14:textId="02117276" w:rsidR="00600D2C"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array ([[x1,y1,x2y2],...])</w:t>
            </w:r>
          </w:p>
        </w:tc>
        <w:tc>
          <w:tcPr>
            <w:tcW w:w="1411" w:type="dxa"/>
          </w:tcPr>
          <w:p w14:paraId="08D9B999"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p>
        </w:tc>
      </w:tr>
      <w:tr w:rsidR="00600D2C" w:rsidRPr="004D07F2" w14:paraId="7D44A776" w14:textId="77777777" w:rsidTr="00600D2C">
        <w:tc>
          <w:tcPr>
            <w:tcW w:w="709" w:type="dxa"/>
          </w:tcPr>
          <w:p w14:paraId="75F28BB3"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3</w:t>
            </w:r>
          </w:p>
        </w:tc>
        <w:tc>
          <w:tcPr>
            <w:tcW w:w="1798" w:type="dxa"/>
          </w:tcPr>
          <w:p w14:paraId="74E647D0" w14:textId="1D898ACA" w:rsidR="00600D2C"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Kết quả so sánh mặt</w:t>
            </w:r>
          </w:p>
        </w:tc>
        <w:tc>
          <w:tcPr>
            <w:tcW w:w="1350" w:type="dxa"/>
          </w:tcPr>
          <w:p w14:paraId="415DE515" w14:textId="409E1A56" w:rsidR="00600D2C" w:rsidRPr="004D07F2" w:rsidRDefault="00C3721C" w:rsidP="00C3721C">
            <w:pPr>
              <w:pStyle w:val="ListParagraph"/>
              <w:numPr>
                <w:ilvl w:val="0"/>
                <w:numId w:val="0"/>
              </w:numPr>
              <w:tabs>
                <w:tab w:val="left" w:pos="960"/>
              </w:tabs>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face_compare</w:t>
            </w:r>
            <w:r w:rsidRPr="004D07F2">
              <w:rPr>
                <w:rFonts w:ascii="Times New Roman" w:hAnsi="Times New Roman" w:cs="Times New Roman"/>
                <w:noProof/>
                <w:szCs w:val="20"/>
                <w:lang w:val="vi-VN"/>
              </w:rPr>
              <w:tab/>
            </w:r>
          </w:p>
        </w:tc>
        <w:tc>
          <w:tcPr>
            <w:tcW w:w="3690" w:type="dxa"/>
          </w:tcPr>
          <w:p w14:paraId="09D5718D" w14:textId="77777777" w:rsidR="00C3721C" w:rsidRPr="004D07F2" w:rsidRDefault="00C3721C" w:rsidP="00BC7F6B">
            <w:pPr>
              <w:spacing w:after="0" w:line="276" w:lineRule="auto"/>
              <w:ind w:left="360"/>
              <w:rPr>
                <w:rFonts w:ascii="Times New Roman" w:hAnsi="Times New Roman" w:cs="Times New Roman"/>
                <w:noProof/>
                <w:szCs w:val="20"/>
                <w:lang w:val="vi-VN"/>
              </w:rPr>
            </w:pPr>
            <w:r w:rsidRPr="004D07F2">
              <w:rPr>
                <w:rFonts w:ascii="Times New Roman" w:hAnsi="Times New Roman" w:cs="Times New Roman"/>
                <w:noProof/>
                <w:szCs w:val="20"/>
                <w:lang w:val="vi-VN"/>
              </w:rPr>
              <w:t>1, 0, -1</w:t>
            </w:r>
          </w:p>
          <w:p w14:paraId="4A2A2D78" w14:textId="6E308E54" w:rsidR="00600D2C" w:rsidRPr="004D07F2" w:rsidRDefault="00C3721C" w:rsidP="00C3721C">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(1 = same person; 0 = two persons ; -1 = Not detect face)</w:t>
            </w:r>
          </w:p>
        </w:tc>
        <w:tc>
          <w:tcPr>
            <w:tcW w:w="1411" w:type="dxa"/>
          </w:tcPr>
          <w:p w14:paraId="4F1F4270"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p>
        </w:tc>
      </w:tr>
      <w:tr w:rsidR="00600D2C" w:rsidRPr="004D07F2" w14:paraId="3EAC97FB" w14:textId="77777777" w:rsidTr="00600D2C">
        <w:tc>
          <w:tcPr>
            <w:tcW w:w="709" w:type="dxa"/>
          </w:tcPr>
          <w:p w14:paraId="4DD965D5"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4</w:t>
            </w:r>
          </w:p>
        </w:tc>
        <w:tc>
          <w:tcPr>
            <w:tcW w:w="1798" w:type="dxa"/>
          </w:tcPr>
          <w:p w14:paraId="282481E9" w14:textId="36565AE2" w:rsidR="00600D2C"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Message so sánh mặt</w:t>
            </w:r>
          </w:p>
        </w:tc>
        <w:tc>
          <w:tcPr>
            <w:tcW w:w="1350" w:type="dxa"/>
          </w:tcPr>
          <w:p w14:paraId="1B987FD8" w14:textId="34D3A464" w:rsidR="00600D2C"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message</w:t>
            </w:r>
          </w:p>
        </w:tc>
        <w:tc>
          <w:tcPr>
            <w:tcW w:w="3690" w:type="dxa"/>
          </w:tcPr>
          <w:p w14:paraId="446D3DC9" w14:textId="78782941" w:rsidR="00600D2C" w:rsidRPr="004D07F2" w:rsidRDefault="00070F74"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"same person", "two person", "Not detect face"</w:t>
            </w:r>
          </w:p>
        </w:tc>
        <w:tc>
          <w:tcPr>
            <w:tcW w:w="1411" w:type="dxa"/>
          </w:tcPr>
          <w:p w14:paraId="2DE82A54"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p>
        </w:tc>
      </w:tr>
      <w:tr w:rsidR="00600D2C" w:rsidRPr="004D07F2" w14:paraId="0FA57CF8" w14:textId="77777777" w:rsidTr="00600D2C">
        <w:tc>
          <w:tcPr>
            <w:tcW w:w="709" w:type="dxa"/>
          </w:tcPr>
          <w:p w14:paraId="7E4F4C40"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5</w:t>
            </w:r>
          </w:p>
        </w:tc>
        <w:tc>
          <w:tcPr>
            <w:tcW w:w="1798" w:type="dxa"/>
          </w:tcPr>
          <w:p w14:paraId="432D2BCF" w14:textId="29E95FAD" w:rsidR="00600D2C"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Số lượng khuôn mặt. trong ảnh image1</w:t>
            </w:r>
          </w:p>
        </w:tc>
        <w:tc>
          <w:tcPr>
            <w:tcW w:w="1350" w:type="dxa"/>
          </w:tcPr>
          <w:p w14:paraId="36F68814" w14:textId="790845F0" w:rsidR="00600D2C"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num_faces1</w:t>
            </w:r>
          </w:p>
        </w:tc>
        <w:tc>
          <w:tcPr>
            <w:tcW w:w="3690" w:type="dxa"/>
          </w:tcPr>
          <w:p w14:paraId="2ACF45FA" w14:textId="6A5023FD" w:rsidR="00600D2C" w:rsidRPr="004D07F2" w:rsidRDefault="00165FA9"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I</w:t>
            </w:r>
            <w:r w:rsidR="00070F74" w:rsidRPr="004D07F2">
              <w:rPr>
                <w:rFonts w:ascii="Times New Roman" w:hAnsi="Times New Roman" w:cs="Times New Roman"/>
                <w:noProof/>
                <w:szCs w:val="20"/>
                <w:lang w:val="vi-VN"/>
              </w:rPr>
              <w:t>nt</w:t>
            </w:r>
          </w:p>
        </w:tc>
        <w:tc>
          <w:tcPr>
            <w:tcW w:w="1411" w:type="dxa"/>
          </w:tcPr>
          <w:p w14:paraId="6CBC5212"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p>
        </w:tc>
      </w:tr>
      <w:tr w:rsidR="00600D2C" w:rsidRPr="004D07F2" w14:paraId="61175D13" w14:textId="77777777" w:rsidTr="00600D2C">
        <w:tc>
          <w:tcPr>
            <w:tcW w:w="709" w:type="dxa"/>
          </w:tcPr>
          <w:p w14:paraId="5AB7F675"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lastRenderedPageBreak/>
              <w:t>6</w:t>
            </w:r>
          </w:p>
        </w:tc>
        <w:tc>
          <w:tcPr>
            <w:tcW w:w="1798" w:type="dxa"/>
          </w:tcPr>
          <w:p w14:paraId="5E76C177" w14:textId="21CC5B9F" w:rsidR="00600D2C"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Số lượng khuôn mặt trong ảnh image2</w:t>
            </w:r>
          </w:p>
        </w:tc>
        <w:tc>
          <w:tcPr>
            <w:tcW w:w="1350" w:type="dxa"/>
          </w:tcPr>
          <w:p w14:paraId="0CE8DFB4" w14:textId="085436F0" w:rsidR="00600D2C"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num_faces2</w:t>
            </w:r>
          </w:p>
        </w:tc>
        <w:tc>
          <w:tcPr>
            <w:tcW w:w="3690" w:type="dxa"/>
          </w:tcPr>
          <w:p w14:paraId="5CDABE53" w14:textId="4734B391" w:rsidR="00600D2C" w:rsidRPr="004D07F2" w:rsidRDefault="00165FA9"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I</w:t>
            </w:r>
            <w:r w:rsidR="00070F74" w:rsidRPr="004D07F2">
              <w:rPr>
                <w:rFonts w:ascii="Times New Roman" w:hAnsi="Times New Roman" w:cs="Times New Roman"/>
                <w:noProof/>
                <w:szCs w:val="20"/>
                <w:lang w:val="vi-VN"/>
              </w:rPr>
              <w:t>nt</w:t>
            </w:r>
          </w:p>
        </w:tc>
        <w:tc>
          <w:tcPr>
            <w:tcW w:w="1411" w:type="dxa"/>
          </w:tcPr>
          <w:p w14:paraId="4EC4705C"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p>
        </w:tc>
      </w:tr>
      <w:tr w:rsidR="00600D2C" w:rsidRPr="004D07F2" w14:paraId="3C2DEE19" w14:textId="77777777" w:rsidTr="00600D2C">
        <w:tc>
          <w:tcPr>
            <w:tcW w:w="709" w:type="dxa"/>
          </w:tcPr>
          <w:p w14:paraId="585A9212"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7</w:t>
            </w:r>
          </w:p>
        </w:tc>
        <w:tc>
          <w:tcPr>
            <w:tcW w:w="1798" w:type="dxa"/>
          </w:tcPr>
          <w:p w14:paraId="25A29328" w14:textId="37E3B2B6" w:rsidR="00600D2C"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Result code</w:t>
            </w:r>
          </w:p>
        </w:tc>
        <w:tc>
          <w:tcPr>
            <w:tcW w:w="1350" w:type="dxa"/>
          </w:tcPr>
          <w:p w14:paraId="68F43E78" w14:textId="354BC2B0" w:rsidR="00600D2C" w:rsidRPr="004D07F2" w:rsidRDefault="00C3721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result_code</w:t>
            </w:r>
          </w:p>
        </w:tc>
        <w:tc>
          <w:tcPr>
            <w:tcW w:w="3690" w:type="dxa"/>
          </w:tcPr>
          <w:p w14:paraId="7D0D72BB" w14:textId="6EA7C492" w:rsidR="00600D2C" w:rsidRPr="004D07F2" w:rsidRDefault="00070F74"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200 (success) | 500 (failed to compare)</w:t>
            </w:r>
          </w:p>
        </w:tc>
        <w:tc>
          <w:tcPr>
            <w:tcW w:w="1411" w:type="dxa"/>
          </w:tcPr>
          <w:p w14:paraId="07F77AC8"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p>
        </w:tc>
      </w:tr>
      <w:tr w:rsidR="00C3721C" w:rsidRPr="004D07F2" w14:paraId="76A64FB0" w14:textId="77777777" w:rsidTr="00600D2C">
        <w:trPr>
          <w:ins w:id="76" w:author="Microsoft Office User" w:date="2021-03-24T15:29:00Z"/>
        </w:trPr>
        <w:tc>
          <w:tcPr>
            <w:tcW w:w="709" w:type="dxa"/>
          </w:tcPr>
          <w:p w14:paraId="6D39F042" w14:textId="3BE73CB2" w:rsidR="00C3721C" w:rsidRPr="004D07F2" w:rsidRDefault="00C3721C" w:rsidP="00C3721C">
            <w:pPr>
              <w:pStyle w:val="ListParagraph"/>
              <w:numPr>
                <w:ilvl w:val="0"/>
                <w:numId w:val="0"/>
              </w:numPr>
              <w:spacing w:after="0" w:line="276" w:lineRule="auto"/>
              <w:rPr>
                <w:ins w:id="77" w:author="Microsoft Office User" w:date="2021-03-24T15:29:00Z"/>
                <w:rFonts w:ascii="Times New Roman" w:hAnsi="Times New Roman" w:cs="Times New Roman"/>
                <w:noProof/>
                <w:szCs w:val="20"/>
                <w:lang w:val="vi-VN"/>
              </w:rPr>
            </w:pPr>
            <w:ins w:id="78" w:author="Microsoft Office User" w:date="2021-03-24T15:29:00Z">
              <w:r w:rsidRPr="004D07F2">
                <w:rPr>
                  <w:rFonts w:ascii="Times New Roman" w:hAnsi="Times New Roman" w:cs="Times New Roman"/>
                  <w:noProof/>
                  <w:szCs w:val="20"/>
                  <w:lang w:val="vi-VN"/>
                </w:rPr>
                <w:t>8</w:t>
              </w:r>
            </w:ins>
          </w:p>
        </w:tc>
        <w:tc>
          <w:tcPr>
            <w:tcW w:w="1798" w:type="dxa"/>
          </w:tcPr>
          <w:p w14:paraId="62C2F528" w14:textId="046C5135" w:rsidR="00C3721C" w:rsidRPr="004D07F2" w:rsidRDefault="00C3721C" w:rsidP="00C3721C">
            <w:pPr>
              <w:pStyle w:val="ListParagraph"/>
              <w:numPr>
                <w:ilvl w:val="0"/>
                <w:numId w:val="0"/>
              </w:numPr>
              <w:spacing w:after="0" w:line="276" w:lineRule="auto"/>
              <w:rPr>
                <w:ins w:id="79" w:author="Microsoft Office User" w:date="2021-03-24T15:29:00Z"/>
                <w:rFonts w:ascii="Times New Roman" w:hAnsi="Times New Roman" w:cs="Times New Roman"/>
                <w:noProof/>
                <w:szCs w:val="20"/>
                <w:lang w:val="vi-VN"/>
              </w:rPr>
            </w:pPr>
            <w:r w:rsidRPr="004D07F2">
              <w:rPr>
                <w:rFonts w:ascii="Times New Roman" w:hAnsi="Times New Roman" w:cs="Times New Roman"/>
                <w:noProof/>
                <w:szCs w:val="20"/>
                <w:lang w:val="vi-VN"/>
              </w:rPr>
              <w:t>Confident score</w:t>
            </w:r>
          </w:p>
        </w:tc>
        <w:tc>
          <w:tcPr>
            <w:tcW w:w="1350" w:type="dxa"/>
          </w:tcPr>
          <w:p w14:paraId="6C43EFFF" w14:textId="65E3368D" w:rsidR="00C3721C" w:rsidRPr="004D07F2" w:rsidRDefault="00C3721C" w:rsidP="00C3721C">
            <w:pPr>
              <w:pStyle w:val="ListParagraph"/>
              <w:numPr>
                <w:ilvl w:val="0"/>
                <w:numId w:val="0"/>
              </w:numPr>
              <w:spacing w:after="0" w:line="276" w:lineRule="auto"/>
              <w:rPr>
                <w:ins w:id="80" w:author="Microsoft Office User" w:date="2021-03-24T15:29:00Z"/>
                <w:rFonts w:ascii="Times New Roman" w:hAnsi="Times New Roman" w:cs="Times New Roman"/>
                <w:noProof/>
                <w:szCs w:val="20"/>
                <w:lang w:val="vi-VN"/>
              </w:rPr>
            </w:pPr>
            <w:r w:rsidRPr="004D07F2">
              <w:rPr>
                <w:rFonts w:ascii="Times New Roman" w:hAnsi="Times New Roman" w:cs="Times New Roman"/>
                <w:noProof/>
                <w:szCs w:val="20"/>
                <w:lang w:val="vi-VN"/>
              </w:rPr>
              <w:t>score</w:t>
            </w:r>
          </w:p>
        </w:tc>
        <w:tc>
          <w:tcPr>
            <w:tcW w:w="3690" w:type="dxa"/>
          </w:tcPr>
          <w:p w14:paraId="055AFC22" w14:textId="52B57865" w:rsidR="00C3721C" w:rsidRPr="004D07F2" w:rsidRDefault="00070F74" w:rsidP="00C3721C">
            <w:pPr>
              <w:pStyle w:val="ListParagraph"/>
              <w:numPr>
                <w:ilvl w:val="0"/>
                <w:numId w:val="0"/>
              </w:numPr>
              <w:spacing w:after="0" w:line="276" w:lineRule="auto"/>
              <w:rPr>
                <w:ins w:id="81" w:author="Microsoft Office User" w:date="2021-03-24T15:29:00Z"/>
                <w:rFonts w:ascii="Times New Roman" w:hAnsi="Times New Roman" w:cs="Times New Roman"/>
                <w:noProof/>
                <w:szCs w:val="20"/>
                <w:lang w:val="vi-VN"/>
              </w:rPr>
            </w:pPr>
            <w:r w:rsidRPr="004D07F2">
              <w:rPr>
                <w:rFonts w:ascii="Times New Roman" w:hAnsi="Times New Roman" w:cs="Times New Roman"/>
                <w:noProof/>
                <w:szCs w:val="20"/>
                <w:lang w:val="vi-VN"/>
              </w:rPr>
              <w:t>string, 0.0 ~ 0.99</w:t>
            </w:r>
          </w:p>
        </w:tc>
        <w:tc>
          <w:tcPr>
            <w:tcW w:w="1411" w:type="dxa"/>
          </w:tcPr>
          <w:p w14:paraId="0E874673" w14:textId="77777777" w:rsidR="00C3721C" w:rsidRPr="004D07F2" w:rsidRDefault="00C3721C" w:rsidP="00C3721C">
            <w:pPr>
              <w:pStyle w:val="ListParagraph"/>
              <w:numPr>
                <w:ilvl w:val="0"/>
                <w:numId w:val="0"/>
              </w:numPr>
              <w:spacing w:after="0" w:line="276" w:lineRule="auto"/>
              <w:rPr>
                <w:ins w:id="82" w:author="Microsoft Office User" w:date="2021-03-24T15:29:00Z"/>
                <w:rFonts w:ascii="Times New Roman" w:hAnsi="Times New Roman" w:cs="Times New Roman"/>
                <w:noProof/>
                <w:szCs w:val="20"/>
                <w:lang w:val="vi-VN"/>
              </w:rPr>
            </w:pPr>
          </w:p>
        </w:tc>
      </w:tr>
    </w:tbl>
    <w:p w14:paraId="3CE901A0" w14:textId="77777777" w:rsidR="00600D2C" w:rsidRPr="004D07F2" w:rsidRDefault="00600D2C" w:rsidP="0030635A">
      <w:pPr>
        <w:tabs>
          <w:tab w:val="left" w:pos="7261"/>
        </w:tabs>
        <w:spacing w:line="276" w:lineRule="auto"/>
        <w:ind w:left="720" w:hanging="360"/>
        <w:rPr>
          <w:rFonts w:ascii="Times New Roman" w:hAnsi="Times New Roman" w:cs="Times New Roman"/>
          <w:noProof/>
          <w:color w:val="auto"/>
          <w:szCs w:val="20"/>
          <w:lang w:val="vi-VN"/>
        </w:rPr>
      </w:pPr>
    </w:p>
    <w:p w14:paraId="1D683E17" w14:textId="6FCBA876" w:rsidR="00600D2C" w:rsidRPr="004D07F2" w:rsidRDefault="00600D2C" w:rsidP="0030635A">
      <w:pPr>
        <w:tabs>
          <w:tab w:val="left" w:pos="7261"/>
        </w:tabs>
        <w:spacing w:line="276" w:lineRule="auto"/>
        <w:ind w:left="720" w:hanging="360"/>
        <w:rPr>
          <w:rFonts w:ascii="Times New Roman" w:hAnsi="Times New Roman" w:cs="Times New Roman"/>
          <w:noProof/>
          <w:color w:val="auto"/>
          <w:szCs w:val="20"/>
          <w:lang w:val="vi-VN"/>
        </w:rPr>
      </w:pPr>
      <w:commentRangeStart w:id="83"/>
      <w:r w:rsidRPr="004D07F2">
        <w:rPr>
          <w:rFonts w:ascii="Times New Roman" w:hAnsi="Times New Roman" w:cs="Times New Roman"/>
          <w:noProof/>
          <w:color w:val="auto"/>
          <w:szCs w:val="20"/>
          <w:lang w:val="vi-VN"/>
        </w:rPr>
        <w:t>Khi nhận được chuỗi dữ liệu trả về từ API, hệ thống thực hiện kiểm tra mã code để đối chiếu:</w:t>
      </w:r>
      <w:commentRangeEnd w:id="83"/>
      <w:r w:rsidR="00415425" w:rsidRPr="004D07F2">
        <w:rPr>
          <w:rStyle w:val="CommentReference"/>
          <w:rFonts w:ascii="Times New Roman" w:hAnsi="Times New Roman" w:cs="Times New Roman"/>
          <w:noProof/>
          <w:lang w:val="vi-VN"/>
        </w:rPr>
        <w:commentReference w:id="83"/>
      </w:r>
    </w:p>
    <w:tbl>
      <w:tblPr>
        <w:tblStyle w:val="TableGrid"/>
        <w:tblW w:w="8930" w:type="dxa"/>
        <w:tblInd w:w="846" w:type="dxa"/>
        <w:tblLayout w:type="fixed"/>
        <w:tblLook w:val="04A0" w:firstRow="1" w:lastRow="0" w:firstColumn="1" w:lastColumn="0" w:noHBand="0" w:noVBand="1"/>
      </w:tblPr>
      <w:tblGrid>
        <w:gridCol w:w="708"/>
        <w:gridCol w:w="1254"/>
        <w:gridCol w:w="6968"/>
      </w:tblGrid>
      <w:tr w:rsidR="00600D2C" w:rsidRPr="004D07F2" w14:paraId="69236425" w14:textId="77777777" w:rsidTr="00A319BB">
        <w:tc>
          <w:tcPr>
            <w:tcW w:w="708" w:type="dxa"/>
          </w:tcPr>
          <w:p w14:paraId="5214AD46" w14:textId="77777777" w:rsidR="00600D2C" w:rsidRPr="004D07F2" w:rsidRDefault="00600D2C" w:rsidP="0030635A">
            <w:pPr>
              <w:pStyle w:val="ListParagraph"/>
              <w:numPr>
                <w:ilvl w:val="0"/>
                <w:numId w:val="0"/>
              </w:numPr>
              <w:spacing w:after="0" w:line="276" w:lineRule="auto"/>
              <w:rPr>
                <w:rFonts w:ascii="Times New Roman" w:hAnsi="Times New Roman" w:cs="Times New Roman"/>
                <w:b/>
                <w:noProof/>
                <w:szCs w:val="20"/>
                <w:lang w:val="vi-VN"/>
              </w:rPr>
            </w:pPr>
            <w:r w:rsidRPr="004D07F2">
              <w:rPr>
                <w:rFonts w:ascii="Times New Roman" w:hAnsi="Times New Roman" w:cs="Times New Roman"/>
                <w:b/>
                <w:noProof/>
                <w:szCs w:val="20"/>
                <w:lang w:val="vi-VN"/>
              </w:rPr>
              <w:t>STT</w:t>
            </w:r>
          </w:p>
        </w:tc>
        <w:tc>
          <w:tcPr>
            <w:tcW w:w="1254" w:type="dxa"/>
          </w:tcPr>
          <w:p w14:paraId="7E4840C0" w14:textId="77777777" w:rsidR="00600D2C" w:rsidRPr="004D07F2" w:rsidRDefault="00600D2C" w:rsidP="0030635A">
            <w:pPr>
              <w:pStyle w:val="ListParagraph"/>
              <w:numPr>
                <w:ilvl w:val="0"/>
                <w:numId w:val="0"/>
              </w:numPr>
              <w:spacing w:after="0" w:line="276" w:lineRule="auto"/>
              <w:rPr>
                <w:rFonts w:ascii="Times New Roman" w:hAnsi="Times New Roman" w:cs="Times New Roman"/>
                <w:b/>
                <w:noProof/>
                <w:szCs w:val="20"/>
                <w:lang w:val="vi-VN"/>
              </w:rPr>
            </w:pPr>
            <w:r w:rsidRPr="004D07F2">
              <w:rPr>
                <w:rFonts w:ascii="Times New Roman" w:hAnsi="Times New Roman" w:cs="Times New Roman"/>
                <w:b/>
                <w:noProof/>
                <w:szCs w:val="20"/>
                <w:lang w:val="vi-VN"/>
              </w:rPr>
              <w:t>Mã lỗi</w:t>
            </w:r>
          </w:p>
        </w:tc>
        <w:tc>
          <w:tcPr>
            <w:tcW w:w="6968" w:type="dxa"/>
          </w:tcPr>
          <w:p w14:paraId="34E8FC4A" w14:textId="77777777" w:rsidR="00600D2C" w:rsidRPr="004D07F2" w:rsidRDefault="00600D2C" w:rsidP="0030635A">
            <w:pPr>
              <w:pStyle w:val="ListParagraph"/>
              <w:numPr>
                <w:ilvl w:val="0"/>
                <w:numId w:val="0"/>
              </w:numPr>
              <w:spacing w:after="0" w:line="276" w:lineRule="auto"/>
              <w:rPr>
                <w:rFonts w:ascii="Times New Roman" w:hAnsi="Times New Roman" w:cs="Times New Roman"/>
                <w:b/>
                <w:noProof/>
                <w:szCs w:val="20"/>
                <w:lang w:val="vi-VN"/>
              </w:rPr>
            </w:pPr>
            <w:r w:rsidRPr="004D07F2">
              <w:rPr>
                <w:rFonts w:ascii="Times New Roman" w:hAnsi="Times New Roman" w:cs="Times New Roman"/>
                <w:b/>
                <w:noProof/>
                <w:szCs w:val="20"/>
                <w:lang w:val="vi-VN"/>
              </w:rPr>
              <w:t>Message</w:t>
            </w:r>
          </w:p>
        </w:tc>
      </w:tr>
      <w:tr w:rsidR="00600D2C" w:rsidRPr="004D07F2" w14:paraId="0B079FB5" w14:textId="77777777" w:rsidTr="00A319BB">
        <w:tc>
          <w:tcPr>
            <w:tcW w:w="708" w:type="dxa"/>
          </w:tcPr>
          <w:p w14:paraId="0DC5C14D"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1</w:t>
            </w:r>
          </w:p>
        </w:tc>
        <w:tc>
          <w:tcPr>
            <w:tcW w:w="1254" w:type="dxa"/>
          </w:tcPr>
          <w:p w14:paraId="769562FD" w14:textId="2DF1BC1C" w:rsidR="00600D2C" w:rsidRPr="004D07F2" w:rsidRDefault="00070F74"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200</w:t>
            </w:r>
          </w:p>
        </w:tc>
        <w:tc>
          <w:tcPr>
            <w:tcW w:w="6968" w:type="dxa"/>
          </w:tcPr>
          <w:p w14:paraId="5C0370B4" w14:textId="00CF5B64" w:rsidR="00600D2C" w:rsidRPr="004D07F2" w:rsidRDefault="00070F74"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Success</w:t>
            </w:r>
          </w:p>
        </w:tc>
      </w:tr>
      <w:tr w:rsidR="00600D2C" w:rsidRPr="004D07F2" w14:paraId="0AE2DF16" w14:textId="77777777" w:rsidTr="00A319BB">
        <w:tc>
          <w:tcPr>
            <w:tcW w:w="708" w:type="dxa"/>
          </w:tcPr>
          <w:p w14:paraId="3E868EF6" w14:textId="77777777" w:rsidR="00600D2C" w:rsidRPr="004D07F2" w:rsidRDefault="00600D2C"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2</w:t>
            </w:r>
          </w:p>
        </w:tc>
        <w:tc>
          <w:tcPr>
            <w:tcW w:w="1254" w:type="dxa"/>
          </w:tcPr>
          <w:p w14:paraId="4B2753A6" w14:textId="2DCA3B2B" w:rsidR="00600D2C" w:rsidRPr="004D07F2" w:rsidRDefault="00070F74"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500</w:t>
            </w:r>
          </w:p>
        </w:tc>
        <w:tc>
          <w:tcPr>
            <w:tcW w:w="6968" w:type="dxa"/>
          </w:tcPr>
          <w:p w14:paraId="3EC0F0CE" w14:textId="424C9A0E" w:rsidR="00600D2C" w:rsidRPr="004D07F2" w:rsidRDefault="00070F74" w:rsidP="0030635A">
            <w:pPr>
              <w:pStyle w:val="ListParagraph"/>
              <w:numPr>
                <w:ilvl w:val="0"/>
                <w:numId w:val="0"/>
              </w:numPr>
              <w:spacing w:after="0" w:line="276" w:lineRule="auto"/>
              <w:rPr>
                <w:rFonts w:ascii="Times New Roman" w:hAnsi="Times New Roman" w:cs="Times New Roman"/>
                <w:noProof/>
                <w:szCs w:val="20"/>
                <w:lang w:val="vi-VN"/>
              </w:rPr>
            </w:pPr>
            <w:r w:rsidRPr="004D07F2">
              <w:rPr>
                <w:rFonts w:ascii="Times New Roman" w:hAnsi="Times New Roman" w:cs="Times New Roman"/>
                <w:noProof/>
                <w:szCs w:val="20"/>
                <w:lang w:val="vi-VN"/>
              </w:rPr>
              <w:t>Failed to compare</w:t>
            </w:r>
          </w:p>
        </w:tc>
      </w:tr>
    </w:tbl>
    <w:p w14:paraId="7801955A" w14:textId="77777777" w:rsidR="00600D2C" w:rsidRPr="004D07F2" w:rsidRDefault="00600D2C" w:rsidP="0030635A">
      <w:pPr>
        <w:tabs>
          <w:tab w:val="left" w:pos="7261"/>
        </w:tabs>
        <w:spacing w:line="276" w:lineRule="auto"/>
        <w:ind w:left="720" w:hanging="360"/>
        <w:rPr>
          <w:rFonts w:ascii="Times New Roman" w:hAnsi="Times New Roman" w:cs="Times New Roman"/>
          <w:noProof/>
          <w:color w:val="auto"/>
          <w:szCs w:val="20"/>
          <w:lang w:val="vi-VN"/>
        </w:rPr>
      </w:pPr>
    </w:p>
    <w:p w14:paraId="22F50A1F" w14:textId="0F9EF739" w:rsidR="00600D2C" w:rsidRPr="004D07F2" w:rsidRDefault="00600D2C" w:rsidP="0030635A">
      <w:pPr>
        <w:spacing w:line="276" w:lineRule="auto"/>
        <w:rPr>
          <w:rFonts w:ascii="Times New Roman" w:hAnsi="Times New Roman" w:cs="Times New Roman"/>
          <w:noProof/>
          <w:lang w:val="vi-VN"/>
        </w:rPr>
      </w:pPr>
      <w:r w:rsidRPr="004D07F2">
        <w:rPr>
          <w:rFonts w:ascii="Times New Roman" w:hAnsi="Times New Roman" w:cs="Times New Roman"/>
          <w:noProof/>
          <w:lang w:val="vi-VN"/>
        </w:rPr>
        <w:t>Nếu code trả về là 13 thì hệ thống thực hiện lấy các thông tin như verify_result, score từ dữ liệu trả về và được truyền sang bước tiếp theo. Ngược lại nếu code trả về khác 13, thì trả về front-end và hiển thị thông báo lỗi cho khách hàng.</w:t>
      </w:r>
    </w:p>
    <w:p w14:paraId="2AEDF653" w14:textId="77777777" w:rsidR="00600D2C" w:rsidRPr="004D07F2" w:rsidRDefault="00600D2C" w:rsidP="0030635A">
      <w:pPr>
        <w:tabs>
          <w:tab w:val="left" w:pos="7261"/>
        </w:tabs>
        <w:spacing w:line="276" w:lineRule="auto"/>
        <w:ind w:left="720" w:hanging="360"/>
        <w:rPr>
          <w:rFonts w:ascii="Times New Roman" w:hAnsi="Times New Roman" w:cs="Times New Roman"/>
          <w:noProof/>
          <w:color w:val="auto"/>
          <w:szCs w:val="20"/>
          <w:lang w:val="vi-VN"/>
        </w:rPr>
      </w:pPr>
    </w:p>
    <w:p w14:paraId="4D4EC263" w14:textId="18D9506D" w:rsidR="008440B0" w:rsidRPr="004D07F2" w:rsidRDefault="008440B0" w:rsidP="0030635A">
      <w:pPr>
        <w:pStyle w:val="Heading3"/>
        <w:rPr>
          <w:rFonts w:ascii="Times New Roman" w:hAnsi="Times New Roman"/>
        </w:rPr>
      </w:pPr>
      <w:r w:rsidRPr="004D07F2">
        <w:rPr>
          <w:rFonts w:ascii="Times New Roman" w:hAnsi="Times New Roman"/>
        </w:rPr>
        <w:t xml:space="preserve"> </w:t>
      </w:r>
      <w:bookmarkStart w:id="84" w:name="_Toc67256623"/>
      <w:r w:rsidRPr="004D07F2">
        <w:rPr>
          <w:rFonts w:ascii="Times New Roman" w:hAnsi="Times New Roman"/>
        </w:rPr>
        <w:t>Testing and Sample</w:t>
      </w:r>
      <w:bookmarkEnd w:id="84"/>
    </w:p>
    <w:p w14:paraId="24562BC1" w14:textId="63EF19BF" w:rsidR="008440B0" w:rsidRPr="004D07F2" w:rsidRDefault="008440B0" w:rsidP="0030635A">
      <w:pPr>
        <w:pStyle w:val="Heading3"/>
        <w:rPr>
          <w:rFonts w:ascii="Times New Roman" w:hAnsi="Times New Roman"/>
        </w:rPr>
      </w:pPr>
      <w:bookmarkStart w:id="85" w:name="_Toc67256624"/>
      <w:r w:rsidRPr="004D07F2">
        <w:rPr>
          <w:rFonts w:ascii="Times New Roman" w:hAnsi="Times New Roman"/>
        </w:rPr>
        <w:t>Limitation</w:t>
      </w:r>
      <w:bookmarkEnd w:id="85"/>
    </w:p>
    <w:p w14:paraId="072452CE" w14:textId="0454B0A9" w:rsidR="00AE5BCD" w:rsidRPr="004D07F2" w:rsidRDefault="00AE5BCD" w:rsidP="0030635A">
      <w:pPr>
        <w:pStyle w:val="Heading2Numbered"/>
        <w:spacing w:line="276" w:lineRule="auto"/>
        <w:rPr>
          <w:rFonts w:ascii="Times New Roman" w:hAnsi="Times New Roman"/>
          <w:noProof/>
          <w:lang w:val="vi-VN"/>
        </w:rPr>
      </w:pPr>
      <w:bookmarkStart w:id="86" w:name="_Toc67256625"/>
      <w:r w:rsidRPr="004D07F2">
        <w:rPr>
          <w:rFonts w:ascii="Times New Roman" w:hAnsi="Times New Roman"/>
          <w:noProof/>
          <w:lang w:val="vi-VN"/>
        </w:rPr>
        <w:t>Decision eKYC result</w:t>
      </w:r>
      <w:bookmarkEnd w:id="86"/>
    </w:p>
    <w:p w14:paraId="7CAC981E" w14:textId="32BE51E7" w:rsidR="00AE5BCD" w:rsidRPr="004D07F2" w:rsidRDefault="00AE5BCD" w:rsidP="0030635A">
      <w:pPr>
        <w:pStyle w:val="Heading3"/>
        <w:rPr>
          <w:rFonts w:ascii="Times New Roman" w:hAnsi="Times New Roman"/>
        </w:rPr>
      </w:pPr>
      <w:r w:rsidRPr="004D07F2">
        <w:rPr>
          <w:rFonts w:ascii="Times New Roman" w:hAnsi="Times New Roman"/>
        </w:rPr>
        <w:t xml:space="preserve"> </w:t>
      </w:r>
      <w:bookmarkStart w:id="87" w:name="_Toc67256626"/>
      <w:r w:rsidRPr="004D07F2">
        <w:rPr>
          <w:rFonts w:ascii="Times New Roman" w:hAnsi="Times New Roman"/>
        </w:rPr>
        <w:t>Business Requirement</w:t>
      </w:r>
      <w:bookmarkEnd w:id="87"/>
    </w:p>
    <w:p w14:paraId="5BF6882F" w14:textId="5EE59169" w:rsidR="00EB69F6" w:rsidRPr="004D07F2" w:rsidRDefault="00EB69F6" w:rsidP="007C0D15">
      <w:pPr>
        <w:pStyle w:val="ListParagraph"/>
        <w:numPr>
          <w:ilvl w:val="0"/>
          <w:numId w:val="19"/>
        </w:numPr>
        <w:spacing w:line="276" w:lineRule="auto"/>
        <w:jc w:val="both"/>
        <w:rPr>
          <w:rFonts w:ascii="Times New Roman" w:hAnsi="Times New Roman" w:cs="Times New Roman"/>
          <w:noProof/>
          <w:lang w:val="vi-VN"/>
        </w:rPr>
      </w:pPr>
      <w:r w:rsidRPr="004D07F2">
        <w:rPr>
          <w:rFonts w:ascii="Times New Roman" w:hAnsi="Times New Roman" w:cs="Times New Roman"/>
          <w:noProof/>
          <w:lang w:val="vi-VN"/>
        </w:rPr>
        <w:t>Hệ thống thực hiện đưa ra quyết định dựa trên kết quả eKYC trả về bước trên. Kết quả của các tiêu chí trả về được kiểm tra với rule trong hệ thống của Paylater.</w:t>
      </w:r>
      <w:ins w:id="88" w:author="Hang Vu Thi (BSD-ITP)" w:date="2021-03-26T20:58:00Z">
        <w:r w:rsidR="007C0D15" w:rsidRPr="004D07F2">
          <w:rPr>
            <w:rFonts w:ascii="Times New Roman" w:hAnsi="Times New Roman" w:cs="Times New Roman"/>
            <w:noProof/>
            <w:lang w:val="vi-VN"/>
          </w:rPr>
          <w:t xml:space="preserve"> </w:t>
        </w:r>
      </w:ins>
      <w:r w:rsidR="007C0D15" w:rsidRPr="004D07F2">
        <w:rPr>
          <w:rFonts w:ascii="Times New Roman" w:hAnsi="Times New Roman" w:cs="Times New Roman"/>
          <w:noProof/>
          <w:lang w:val="vi-VN"/>
        </w:rPr>
        <w:t>Rule được thiết lập trong Decision Engine.</w:t>
      </w:r>
    </w:p>
    <w:p w14:paraId="2D3A79C5" w14:textId="77777777" w:rsidR="007C0D15" w:rsidRPr="004D07F2" w:rsidRDefault="00EB69F6" w:rsidP="007C0D15">
      <w:pPr>
        <w:pStyle w:val="ListParagraph"/>
        <w:numPr>
          <w:ilvl w:val="0"/>
          <w:numId w:val="19"/>
        </w:numPr>
        <w:spacing w:line="276" w:lineRule="auto"/>
        <w:jc w:val="both"/>
        <w:rPr>
          <w:ins w:id="89" w:author="Hang Vu Thi (BSD-ITP)" w:date="2021-03-26T20:58:00Z"/>
          <w:rFonts w:ascii="Times New Roman" w:hAnsi="Times New Roman" w:cs="Times New Roman"/>
          <w:b/>
          <w:noProof/>
          <w:color w:val="FF0000"/>
          <w:lang w:val="vi-VN"/>
        </w:rPr>
      </w:pPr>
      <w:r w:rsidRPr="004D07F2">
        <w:rPr>
          <w:rFonts w:ascii="Times New Roman" w:hAnsi="Times New Roman" w:cs="Times New Roman"/>
          <w:noProof/>
          <w:lang w:val="vi-VN"/>
        </w:rPr>
        <w:t xml:space="preserve">Nếu khách hàng phù hợp với tất cả các thông tin thì thực hiện kết thúc việc kiểm tra eKYC và chuyển tiếp cho khách hàng sang bước tiếp theo. </w:t>
      </w:r>
    </w:p>
    <w:p w14:paraId="785304B6" w14:textId="508ADCDB" w:rsidR="00072FB5" w:rsidRPr="004D07F2" w:rsidRDefault="00EB69F6" w:rsidP="00520CE0">
      <w:pPr>
        <w:pStyle w:val="ListParagraph"/>
        <w:numPr>
          <w:ilvl w:val="0"/>
          <w:numId w:val="19"/>
        </w:numPr>
        <w:spacing w:line="276" w:lineRule="auto"/>
        <w:jc w:val="both"/>
        <w:rPr>
          <w:rFonts w:ascii="Times New Roman" w:hAnsi="Times New Roman" w:cs="Times New Roman"/>
          <w:b/>
          <w:noProof/>
          <w:color w:val="FF0000"/>
          <w:lang w:val="vi-VN"/>
        </w:rPr>
      </w:pPr>
      <w:r w:rsidRPr="004D07F2">
        <w:rPr>
          <w:rFonts w:ascii="Times New Roman" w:hAnsi="Times New Roman" w:cs="Times New Roman"/>
          <w:noProof/>
          <w:lang w:val="vi-VN"/>
        </w:rPr>
        <w:t xml:space="preserve">Ngược lại nếu khách hàng không đảm bảo một trong các tiêu chi đưa ra, thì từ chối cung cấp tài khoản Paylater cho khách hàng, và chuyển về màn hình E-com của khách hàng, </w:t>
      </w:r>
      <w:commentRangeStart w:id="90"/>
      <w:r w:rsidRPr="004D07F2">
        <w:rPr>
          <w:rFonts w:ascii="Times New Roman" w:hAnsi="Times New Roman" w:cs="Times New Roman"/>
          <w:b/>
          <w:noProof/>
          <w:color w:val="FF0000"/>
          <w:lang w:val="vi-VN"/>
        </w:rPr>
        <w:t>ngoài ra thông tin khách hàng cũng được lưu vào kho dữ liệu blacklist</w:t>
      </w:r>
      <w:commentRangeEnd w:id="90"/>
      <w:r w:rsidR="004D07F2">
        <w:rPr>
          <w:rStyle w:val="CommentReference"/>
          <w:lang w:val="en-US"/>
        </w:rPr>
        <w:commentReference w:id="90"/>
      </w:r>
      <w:r w:rsidRPr="004D07F2">
        <w:rPr>
          <w:rFonts w:ascii="Times New Roman" w:hAnsi="Times New Roman" w:cs="Times New Roman"/>
          <w:b/>
          <w:noProof/>
          <w:color w:val="FF0000"/>
          <w:lang w:val="vi-VN"/>
        </w:rPr>
        <w:t>.</w:t>
      </w:r>
      <w:r w:rsidR="00520CE0" w:rsidRPr="004D07F2">
        <w:rPr>
          <w:rFonts w:ascii="Times New Roman" w:hAnsi="Times New Roman" w:cs="Times New Roman"/>
          <w:b/>
          <w:noProof/>
          <w:color w:val="FF0000"/>
          <w:lang w:val="en-US"/>
        </w:rPr>
        <w:t xml:space="preserve"> Các rule đưa vào blacklist sẽ được quy định, thiết lập dựa trên những kết quả mà phía eKYC (gói thầu mà nhà cung cấp) trả về.</w:t>
      </w:r>
    </w:p>
    <w:p w14:paraId="434E6D27" w14:textId="4C69F962" w:rsidR="00AE5BCD" w:rsidRPr="004D07F2" w:rsidRDefault="00AE5BCD" w:rsidP="0030635A">
      <w:pPr>
        <w:pStyle w:val="Heading3"/>
        <w:rPr>
          <w:rFonts w:ascii="Times New Roman" w:hAnsi="Times New Roman"/>
        </w:rPr>
      </w:pPr>
      <w:bookmarkStart w:id="91" w:name="_Toc67256627"/>
      <w:r w:rsidRPr="004D07F2">
        <w:rPr>
          <w:rFonts w:ascii="Times New Roman" w:hAnsi="Times New Roman"/>
        </w:rPr>
        <w:t>Technical Detail</w:t>
      </w:r>
      <w:bookmarkEnd w:id="91"/>
    </w:p>
    <w:p w14:paraId="607EFAC1" w14:textId="1800F150" w:rsidR="00600D2C" w:rsidRPr="004D07F2" w:rsidDel="006A480F" w:rsidRDefault="00600D2C" w:rsidP="006A480F">
      <w:pPr>
        <w:pStyle w:val="ListParagraph"/>
        <w:numPr>
          <w:ilvl w:val="0"/>
          <w:numId w:val="19"/>
        </w:numPr>
        <w:spacing w:line="276" w:lineRule="auto"/>
        <w:jc w:val="both"/>
        <w:rPr>
          <w:del w:id="92" w:author="TAN NAT" w:date="2021-03-29T08:24:00Z"/>
          <w:rFonts w:ascii="Times New Roman" w:hAnsi="Times New Roman" w:cs="Times New Roman"/>
          <w:noProof/>
          <w:lang w:val="vi-VN"/>
        </w:rPr>
      </w:pPr>
      <w:r w:rsidRPr="004D07F2">
        <w:rPr>
          <w:rFonts w:ascii="Times New Roman" w:hAnsi="Times New Roman" w:cs="Times New Roman"/>
          <w:noProof/>
          <w:lang w:val="vi-VN"/>
        </w:rPr>
        <w:t xml:space="preserve">Dữ liệu bao gồm thông tin verify_result, và score </w:t>
      </w:r>
      <w:r w:rsidR="00A319BB" w:rsidRPr="004D07F2">
        <w:rPr>
          <w:rFonts w:ascii="Times New Roman" w:hAnsi="Times New Roman" w:cs="Times New Roman"/>
          <w:noProof/>
          <w:lang w:val="vi-VN"/>
        </w:rPr>
        <w:t>được nhận từ bước trước đó. Hệ thống thực hiện kiểm tra thông tin vừa nhận được với rule từ hệ thống.</w:t>
      </w:r>
      <w:ins w:id="93" w:author="TAN NAT" w:date="2021-03-29T08:24:00Z">
        <w:r w:rsidR="006A480F" w:rsidRPr="004D07F2" w:rsidDel="006A480F">
          <w:rPr>
            <w:rFonts w:ascii="Times New Roman" w:hAnsi="Times New Roman" w:cs="Times New Roman"/>
            <w:noProof/>
            <w:lang w:val="vi-VN"/>
          </w:rPr>
          <w:t xml:space="preserve"> </w:t>
        </w:r>
      </w:ins>
      <w:del w:id="94" w:author="TAN NAT" w:date="2021-03-29T08:24:00Z">
        <w:r w:rsidR="00A319BB" w:rsidRPr="004D07F2" w:rsidDel="006A480F">
          <w:rPr>
            <w:rFonts w:ascii="Times New Roman" w:hAnsi="Times New Roman" w:cs="Times New Roman"/>
            <w:noProof/>
            <w:lang w:val="vi-VN"/>
          </w:rPr>
          <w:delText xml:space="preserve"> </w:delText>
        </w:r>
      </w:del>
    </w:p>
    <w:p w14:paraId="5C53E614" w14:textId="7736476D" w:rsidR="00A319BB" w:rsidRPr="004D07F2" w:rsidRDefault="00A319BB" w:rsidP="006A480F">
      <w:pPr>
        <w:pStyle w:val="ListParagraph"/>
        <w:numPr>
          <w:ilvl w:val="0"/>
          <w:numId w:val="19"/>
        </w:numPr>
        <w:spacing w:line="276" w:lineRule="auto"/>
        <w:jc w:val="both"/>
        <w:rPr>
          <w:rFonts w:ascii="Times New Roman" w:hAnsi="Times New Roman" w:cs="Times New Roman"/>
          <w:noProof/>
          <w:lang w:val="vi-VN"/>
        </w:rPr>
      </w:pPr>
      <w:r w:rsidRPr="004D07F2">
        <w:rPr>
          <w:rFonts w:ascii="Times New Roman" w:hAnsi="Times New Roman" w:cs="Times New Roman"/>
          <w:noProof/>
          <w:lang w:val="vi-VN"/>
        </w:rPr>
        <w:t>Rule hệ thống: giới hạn chấp nhận được của việc trùng khớp giữa ảnh CMND/CCCD, Rule sẽ được quy định ở engine.</w:t>
      </w:r>
    </w:p>
    <w:p w14:paraId="2044FB3F" w14:textId="0EF66519" w:rsidR="00EB69F6" w:rsidRPr="004D07F2" w:rsidRDefault="00A319BB" w:rsidP="00B37ACD">
      <w:pPr>
        <w:pStyle w:val="ListParagraph"/>
        <w:numPr>
          <w:ilvl w:val="0"/>
          <w:numId w:val="19"/>
        </w:numPr>
        <w:spacing w:line="276" w:lineRule="auto"/>
        <w:jc w:val="both"/>
        <w:rPr>
          <w:rFonts w:ascii="Times New Roman" w:hAnsi="Times New Roman" w:cs="Times New Roman"/>
          <w:noProof/>
          <w:lang w:val="vi-VN"/>
        </w:rPr>
      </w:pPr>
      <w:r w:rsidRPr="004D07F2">
        <w:rPr>
          <w:rFonts w:ascii="Times New Roman" w:hAnsi="Times New Roman" w:cs="Times New Roman"/>
          <w:noProof/>
          <w:lang w:val="vi-VN"/>
        </w:rPr>
        <w:t>Khi score</w:t>
      </w:r>
      <w:r w:rsidR="006A480F" w:rsidRPr="004D07F2">
        <w:rPr>
          <w:rFonts w:ascii="Times New Roman" w:hAnsi="Times New Roman" w:cs="Times New Roman"/>
          <w:noProof/>
          <w:lang w:val="en-US"/>
        </w:rPr>
        <w:t xml:space="preserve"> </w:t>
      </w:r>
      <w:r w:rsidRPr="004D07F2">
        <w:rPr>
          <w:rFonts w:ascii="Times New Roman" w:hAnsi="Times New Roman" w:cs="Times New Roman"/>
          <w:noProof/>
          <w:lang w:val="vi-VN"/>
        </w:rPr>
        <w:t xml:space="preserve">(độ giống nhau của ảnh CMND/CCCD) đủ điều kiện thì phía back-end sẽ thực hiện trả mã về cho phía front-end. Phía front-end nhận được mã, thì thực hiện thông báo cho người dùng. Thông báo thành công cho khách hàng, và chuyển hướng tới màn hình đăng ký tiếp theo cho khách hàng. Trường hợp không thành công, thì thông báo lỗi cho khách hàng và chuyển về màn hình của E-com cho khách hàng, </w:t>
      </w:r>
      <w:r w:rsidRPr="004D07F2">
        <w:rPr>
          <w:rFonts w:ascii="Times New Roman" w:hAnsi="Times New Roman" w:cs="Times New Roman"/>
          <w:b/>
          <w:noProof/>
          <w:color w:val="FF0000"/>
          <w:lang w:val="vi-VN"/>
        </w:rPr>
        <w:t>đồng thời phía back-end cũng lưu thông tin khách hàng vào hệ thố</w:t>
      </w:r>
      <w:r w:rsidR="00291BF8" w:rsidRPr="004D07F2">
        <w:rPr>
          <w:rFonts w:ascii="Times New Roman" w:hAnsi="Times New Roman" w:cs="Times New Roman"/>
          <w:b/>
          <w:noProof/>
          <w:color w:val="FF0000"/>
          <w:lang w:val="vi-VN"/>
        </w:rPr>
        <w:t>ng blacklist (trường hợp này có khắt khe với khách hàng quá không, khi có thể là do hệ thống).</w:t>
      </w:r>
    </w:p>
    <w:p w14:paraId="4A58D180" w14:textId="10EABF48" w:rsidR="00AE5BCD" w:rsidRPr="004D07F2" w:rsidRDefault="00AE5BCD" w:rsidP="0030635A">
      <w:pPr>
        <w:pStyle w:val="Heading3"/>
        <w:rPr>
          <w:rFonts w:ascii="Times New Roman" w:hAnsi="Times New Roman"/>
        </w:rPr>
      </w:pPr>
      <w:bookmarkStart w:id="95" w:name="_Toc67256628"/>
      <w:r w:rsidRPr="004D07F2">
        <w:rPr>
          <w:rFonts w:ascii="Times New Roman" w:hAnsi="Times New Roman"/>
        </w:rPr>
        <w:lastRenderedPageBreak/>
        <w:t>Testing and Sample</w:t>
      </w:r>
      <w:bookmarkEnd w:id="95"/>
    </w:p>
    <w:p w14:paraId="1891154C" w14:textId="18B8E940" w:rsidR="00AE5BCD" w:rsidRPr="004D07F2" w:rsidRDefault="00AE5BCD" w:rsidP="0030635A">
      <w:pPr>
        <w:pStyle w:val="Heading3"/>
        <w:rPr>
          <w:rFonts w:ascii="Times New Roman" w:hAnsi="Times New Roman"/>
        </w:rPr>
      </w:pPr>
      <w:bookmarkStart w:id="96" w:name="_Toc67256629"/>
      <w:r w:rsidRPr="004D07F2">
        <w:rPr>
          <w:rFonts w:ascii="Times New Roman" w:hAnsi="Times New Roman"/>
        </w:rPr>
        <w:t>Limitation</w:t>
      </w:r>
      <w:bookmarkEnd w:id="96"/>
    </w:p>
    <w:sectPr w:rsidR="00AE5BCD" w:rsidRPr="004D07F2" w:rsidSect="00BC1245">
      <w:headerReference w:type="default" r:id="rId12"/>
      <w:footerReference w:type="default" r:id="rId13"/>
      <w:footerReference w:type="first" r:id="rId14"/>
      <w:pgSz w:w="11900" w:h="16840"/>
      <w:pgMar w:top="1560" w:right="851" w:bottom="1418" w:left="915" w:header="601"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Anh Vu Hong (MKTD-PD)" w:date="2021-03-23T15:34:00Z" w:initials="AVH(">
    <w:p w14:paraId="0CBDD002" w14:textId="77777777" w:rsidR="009F4C7D" w:rsidRPr="00D75462" w:rsidRDefault="009F4C7D" w:rsidP="007C1FFA">
      <w:pPr>
        <w:pStyle w:val="CommentText"/>
        <w:rPr>
          <w:rFonts w:ascii="Times New Roman" w:hAnsi="Times New Roman" w:cs="Times New Roman"/>
        </w:rPr>
      </w:pPr>
      <w:r>
        <w:rPr>
          <w:rStyle w:val="CommentReference"/>
        </w:rPr>
        <w:annotationRef/>
      </w:r>
      <w:r w:rsidRPr="00D75462">
        <w:rPr>
          <w:rFonts w:ascii="Times New Roman" w:hAnsi="Times New Roman" w:cs="Times New Roman"/>
        </w:rPr>
        <w:t>Phần Passport thì chỉ có 1 mặt =&gt; check lại phần OCR có dùng được cho Passport ko</w:t>
      </w:r>
    </w:p>
  </w:comment>
  <w:comment w:id="17" w:author="Anh Vu Hong (MKTD-PD)" w:date="2021-03-26T16:40:00Z" w:initials="AVH(">
    <w:p w14:paraId="68E1A122" w14:textId="77777777" w:rsidR="009F4C7D" w:rsidRPr="00C72F0B" w:rsidRDefault="009F4C7D" w:rsidP="007C1FFA">
      <w:pPr>
        <w:pStyle w:val="CommentText"/>
        <w:rPr>
          <w:rFonts w:ascii="Times New Roman" w:hAnsi="Times New Roman" w:cs="Times New Roman"/>
        </w:rPr>
      </w:pPr>
      <w:r>
        <w:rPr>
          <w:rStyle w:val="CommentReference"/>
        </w:rPr>
        <w:annotationRef/>
      </w:r>
      <w:r w:rsidRPr="00C72F0B">
        <w:rPr>
          <w:rFonts w:ascii="Times New Roman" w:hAnsi="Times New Roman" w:cs="Times New Roman"/>
        </w:rPr>
        <w:t>Ok bỏ passport vì OCR chưa có giấy tờ này</w:t>
      </w:r>
    </w:p>
  </w:comment>
  <w:comment w:id="23" w:author="Anh Vu Hong (MKTD-PD)" w:date="2021-03-23T15:35:00Z" w:initials="AVH(">
    <w:p w14:paraId="0878134C" w14:textId="77777777" w:rsidR="009F4C7D" w:rsidRPr="00D75462" w:rsidRDefault="009F4C7D" w:rsidP="00D947F5">
      <w:pPr>
        <w:pStyle w:val="CommentText"/>
        <w:rPr>
          <w:rFonts w:ascii="Times New Roman" w:hAnsi="Times New Roman" w:cs="Times New Roman"/>
        </w:rPr>
      </w:pPr>
      <w:r>
        <w:rPr>
          <w:rStyle w:val="CommentReference"/>
        </w:rPr>
        <w:annotationRef/>
      </w:r>
      <w:r w:rsidRPr="00D75462">
        <w:rPr>
          <w:rFonts w:ascii="Times New Roman" w:hAnsi="Times New Roman" w:cs="Times New Roman"/>
        </w:rPr>
        <w:t>Tương tự góp ý trên phần Passport chỉ có 1 mặt</w:t>
      </w:r>
      <w:r>
        <w:rPr>
          <w:rFonts w:ascii="Times New Roman" w:hAnsi="Times New Roman" w:cs="Times New Roman"/>
        </w:rPr>
        <w:t xml:space="preserve"> =&gt; check lại OCR có gồm passport ko</w:t>
      </w:r>
    </w:p>
  </w:comment>
  <w:comment w:id="24" w:author="Anh Vu Hong (MKTD-PD)" w:date="2021-03-26T16:41:00Z" w:initials="AVH(">
    <w:p w14:paraId="0188FFF6" w14:textId="77777777" w:rsidR="009F4C7D" w:rsidRDefault="009F4C7D" w:rsidP="00D947F5">
      <w:pPr>
        <w:pStyle w:val="CommentText"/>
      </w:pPr>
      <w:r>
        <w:rPr>
          <w:rStyle w:val="CommentReference"/>
        </w:rPr>
        <w:annotationRef/>
      </w:r>
      <w:r>
        <w:t>Ok bỏ passport vì OCR chưa có giấy tờ này</w:t>
      </w:r>
    </w:p>
  </w:comment>
  <w:comment w:id="30" w:author="Anh Vu Hong (MKTD-PD)" w:date="2021-03-26T16:37:00Z" w:initials="AVH(">
    <w:p w14:paraId="27895C5F" w14:textId="7875DB79" w:rsidR="009F4C7D" w:rsidRPr="00C72F0B" w:rsidRDefault="009F4C7D">
      <w:pPr>
        <w:pStyle w:val="CommentText"/>
        <w:rPr>
          <w:rFonts w:ascii="Times New Roman" w:hAnsi="Times New Roman" w:cs="Times New Roman"/>
        </w:rPr>
      </w:pPr>
      <w:r>
        <w:rPr>
          <w:rStyle w:val="CommentReference"/>
        </w:rPr>
        <w:annotationRef/>
      </w:r>
      <w:r w:rsidRPr="00C72F0B">
        <w:rPr>
          <w:rFonts w:ascii="Times New Roman" w:hAnsi="Times New Roman" w:cs="Times New Roman"/>
        </w:rPr>
        <w:t xml:space="preserve">Phần này </w:t>
      </w:r>
      <w:r>
        <w:rPr>
          <w:rFonts w:ascii="Times New Roman" w:hAnsi="Times New Roman" w:cs="Times New Roman"/>
        </w:rPr>
        <w:t xml:space="preserve">chị bổ sung theo nội dung họp hôm trước cùng ESI </w:t>
      </w:r>
    </w:p>
  </w:comment>
  <w:comment w:id="32" w:author="Hang Vu Thi (BSD-ITP)" w:date="2021-03-26T20:44:00Z" w:initials="HVT(">
    <w:p w14:paraId="0AC98882" w14:textId="7893B5F2" w:rsidR="009F4C7D" w:rsidRDefault="009F4C7D">
      <w:pPr>
        <w:pStyle w:val="CommentText"/>
      </w:pPr>
      <w:r>
        <w:rPr>
          <w:rStyle w:val="CommentReference"/>
        </w:rPr>
        <w:annotationRef/>
      </w:r>
      <w:r>
        <w:t>Nội dung mô tả bên dưới mục nào thiên về yêu cầu thì đưa lên mục 1. Mục 2 là phần chi tiết giải pháp kỹ thuật</w:t>
      </w:r>
    </w:p>
  </w:comment>
  <w:comment w:id="34" w:author="Anh Vu Hong (MKTD-PD)" w:date="2021-03-23T15:34:00Z" w:initials="AVH(">
    <w:p w14:paraId="48FC7348" w14:textId="14933818" w:rsidR="009F4C7D" w:rsidRPr="00D75462" w:rsidRDefault="009F4C7D">
      <w:pPr>
        <w:pStyle w:val="CommentText"/>
        <w:rPr>
          <w:rFonts w:ascii="Times New Roman" w:hAnsi="Times New Roman" w:cs="Times New Roman"/>
        </w:rPr>
      </w:pPr>
      <w:r>
        <w:rPr>
          <w:rStyle w:val="CommentReference"/>
        </w:rPr>
        <w:annotationRef/>
      </w:r>
      <w:r w:rsidRPr="00D75462">
        <w:rPr>
          <w:rFonts w:ascii="Times New Roman" w:hAnsi="Times New Roman" w:cs="Times New Roman"/>
        </w:rPr>
        <w:t>Phần Passport thì chỉ có 1 mặt =&gt; check lại phần OCR có dùng được cho Passport ko</w:t>
      </w:r>
    </w:p>
  </w:comment>
  <w:comment w:id="35" w:author="Anh Vu Hong (MKTD-PD)" w:date="2021-03-26T16:40:00Z" w:initials="AVH(">
    <w:p w14:paraId="48FAA709" w14:textId="7132AA0D" w:rsidR="009F4C7D" w:rsidRPr="00C72F0B" w:rsidRDefault="009F4C7D">
      <w:pPr>
        <w:pStyle w:val="CommentText"/>
        <w:rPr>
          <w:rFonts w:ascii="Times New Roman" w:hAnsi="Times New Roman" w:cs="Times New Roman"/>
        </w:rPr>
      </w:pPr>
      <w:r>
        <w:rPr>
          <w:rStyle w:val="CommentReference"/>
        </w:rPr>
        <w:annotationRef/>
      </w:r>
      <w:r w:rsidRPr="00C72F0B">
        <w:rPr>
          <w:rFonts w:ascii="Times New Roman" w:hAnsi="Times New Roman" w:cs="Times New Roman"/>
        </w:rPr>
        <w:t>Ok bỏ passport vì OCR chưa có giấy tờ này</w:t>
      </w:r>
    </w:p>
  </w:comment>
  <w:comment w:id="37" w:author="Anh Vu Hong (MKTD-PD)" w:date="2021-03-23T15:35:00Z" w:initials="AVH(">
    <w:p w14:paraId="5FBB0F4A" w14:textId="4B8E16D5" w:rsidR="009F4C7D" w:rsidRPr="00D75462" w:rsidRDefault="009F4C7D">
      <w:pPr>
        <w:pStyle w:val="CommentText"/>
        <w:rPr>
          <w:rFonts w:ascii="Times New Roman" w:hAnsi="Times New Roman" w:cs="Times New Roman"/>
        </w:rPr>
      </w:pPr>
      <w:r>
        <w:rPr>
          <w:rStyle w:val="CommentReference"/>
        </w:rPr>
        <w:annotationRef/>
      </w:r>
      <w:r w:rsidRPr="00D75462">
        <w:rPr>
          <w:rFonts w:ascii="Times New Roman" w:hAnsi="Times New Roman" w:cs="Times New Roman"/>
        </w:rPr>
        <w:t>Tương tự góp ý trên phần Passport chỉ có 1 mặt</w:t>
      </w:r>
      <w:r>
        <w:rPr>
          <w:rFonts w:ascii="Times New Roman" w:hAnsi="Times New Roman" w:cs="Times New Roman"/>
        </w:rPr>
        <w:t xml:space="preserve"> =&gt; check lại OCR có gồm passport ko</w:t>
      </w:r>
    </w:p>
  </w:comment>
  <w:comment w:id="38" w:author="Anh Vu Hong (MKTD-PD)" w:date="2021-03-26T16:41:00Z" w:initials="AVH(">
    <w:p w14:paraId="0C71A87C" w14:textId="3CD90F68" w:rsidR="009F4C7D" w:rsidRDefault="009F4C7D">
      <w:pPr>
        <w:pStyle w:val="CommentText"/>
      </w:pPr>
      <w:r>
        <w:rPr>
          <w:rStyle w:val="CommentReference"/>
        </w:rPr>
        <w:annotationRef/>
      </w:r>
      <w:r>
        <w:t>Ok bỏ passport vì OCR chưa có giấy tờ này</w:t>
      </w:r>
    </w:p>
  </w:comment>
  <w:comment w:id="59" w:author="Anh Vu Hong (MKTD-PD)" w:date="2021-03-23T09:38:00Z" w:initials="AVH(">
    <w:p w14:paraId="1C135C7B" w14:textId="0C54B1E1" w:rsidR="009F4C7D" w:rsidRPr="00716977" w:rsidRDefault="009F4C7D">
      <w:pPr>
        <w:pStyle w:val="CommentText"/>
        <w:rPr>
          <w:rFonts w:ascii="Times New Roman" w:hAnsi="Times New Roman" w:cs="Times New Roman"/>
        </w:rPr>
      </w:pPr>
      <w:r>
        <w:rPr>
          <w:rStyle w:val="CommentReference"/>
        </w:rPr>
        <w:annotationRef/>
      </w:r>
      <w:r w:rsidRPr="00716977">
        <w:rPr>
          <w:rFonts w:ascii="Times New Roman" w:hAnsi="Times New Roman" w:cs="Times New Roman"/>
        </w:rPr>
        <w:t>Phần ở đây; sau khi được thông báo về số ID nhập liệu và upload không khớp nhau, KH sẽ quay về màn hình để upload/chụp ảnh lại CMND/CCCD/Passport</w:t>
      </w:r>
    </w:p>
  </w:comment>
  <w:comment w:id="61" w:author="Anh Vu Hong (MKTD-PD)" w:date="2021-03-23T17:29:00Z" w:initials="AVH(">
    <w:p w14:paraId="61FAB1EC" w14:textId="77777777" w:rsidR="009F4C7D" w:rsidRPr="00716977" w:rsidRDefault="009F4C7D" w:rsidP="00D96FCF">
      <w:pPr>
        <w:pStyle w:val="CommentText"/>
        <w:rPr>
          <w:rFonts w:ascii="Times New Roman" w:hAnsi="Times New Roman" w:cs="Times New Roman"/>
        </w:rPr>
      </w:pPr>
      <w:r>
        <w:rPr>
          <w:rStyle w:val="CommentReference"/>
        </w:rPr>
        <w:annotationRef/>
      </w:r>
      <w:r w:rsidRPr="00716977">
        <w:rPr>
          <w:rFonts w:ascii="Times New Roman" w:hAnsi="Times New Roman" w:cs="Times New Roman"/>
        </w:rPr>
        <w:t xml:space="preserve">Ngoài ra </w:t>
      </w:r>
      <w:r>
        <w:rPr>
          <w:rFonts w:ascii="Times New Roman" w:hAnsi="Times New Roman" w:cs="Times New Roman"/>
        </w:rPr>
        <w:t>nhờ các bạn check giúp có thể check phần độ tuổi ở bước ngay sau OCR ko? Để loại các KH có tuổi chưa phù hợp trước khi gửi sang eKYC</w:t>
      </w:r>
    </w:p>
  </w:comment>
  <w:comment w:id="62" w:author="Anh Vu Hong (MKTD-PD)" w:date="2021-03-23T09:33:00Z" w:initials="AVH(">
    <w:p w14:paraId="19B8BEF0" w14:textId="4EBE5C03" w:rsidR="009F4C7D" w:rsidRPr="00716977" w:rsidRDefault="009F4C7D" w:rsidP="00415425">
      <w:pPr>
        <w:pStyle w:val="CommentText"/>
        <w:rPr>
          <w:rFonts w:ascii="Times New Roman" w:hAnsi="Times New Roman" w:cs="Times New Roman"/>
        </w:rPr>
      </w:pPr>
      <w:r>
        <w:rPr>
          <w:rStyle w:val="CommentReference"/>
        </w:rPr>
        <w:annotationRef/>
      </w:r>
      <w:r w:rsidRPr="00716977">
        <w:rPr>
          <w:rFonts w:ascii="Times New Roman" w:hAnsi="Times New Roman" w:cs="Times New Roman"/>
        </w:rPr>
        <w:t xml:space="preserve">Cần có thông báo trước khi trở lại màn hình upload ảnh: CMND/CCCD/Hộ chiếu hết hạn </w:t>
      </w:r>
    </w:p>
  </w:comment>
  <w:comment w:id="63" w:author="Anh Vu Hong (MKTD-PD)" w:date="2021-03-23T17:29:00Z" w:initials="AVH(">
    <w:p w14:paraId="2B6495AD" w14:textId="1ED7F975" w:rsidR="009F4C7D" w:rsidRPr="00716977" w:rsidRDefault="009F4C7D">
      <w:pPr>
        <w:pStyle w:val="CommentText"/>
        <w:rPr>
          <w:rFonts w:ascii="Times New Roman" w:hAnsi="Times New Roman" w:cs="Times New Roman"/>
        </w:rPr>
      </w:pPr>
      <w:r>
        <w:rPr>
          <w:rStyle w:val="CommentReference"/>
        </w:rPr>
        <w:annotationRef/>
      </w:r>
      <w:r w:rsidRPr="00716977">
        <w:rPr>
          <w:rFonts w:ascii="Times New Roman" w:hAnsi="Times New Roman" w:cs="Times New Roman"/>
        </w:rPr>
        <w:t xml:space="preserve">Ngoài ra </w:t>
      </w:r>
      <w:r>
        <w:rPr>
          <w:rFonts w:ascii="Times New Roman" w:hAnsi="Times New Roman" w:cs="Times New Roman"/>
        </w:rPr>
        <w:t>nhờ các bạn check giúp có thể check phần độ tuổi ở bước ngay sau OCR ko? Để loại các KH có tuổi chưa phù hợp trước khi gửi sang eKYC</w:t>
      </w:r>
    </w:p>
  </w:comment>
  <w:comment w:id="75" w:author="Anh Vu Hong (MKTD-PD)" w:date="2021-03-23T17:05:00Z" w:initials="AVH(">
    <w:p w14:paraId="0510FDDA" w14:textId="3754D1EF" w:rsidR="009F4C7D" w:rsidRPr="005454B4" w:rsidRDefault="009F4C7D">
      <w:pPr>
        <w:pStyle w:val="CommentText"/>
        <w:rPr>
          <w:rFonts w:ascii="Times New Roman" w:hAnsi="Times New Roman" w:cs="Times New Roman"/>
        </w:rPr>
      </w:pPr>
      <w:r>
        <w:rPr>
          <w:rStyle w:val="CommentReference"/>
        </w:rPr>
        <w:annotationRef/>
      </w:r>
      <w:r>
        <w:rPr>
          <w:rFonts w:ascii="Times New Roman" w:hAnsi="Times New Roman" w:cs="Times New Roman"/>
        </w:rPr>
        <w:t xml:space="preserve">Phần này tùy thuộc vào đối tác E-KYC cung cấp tính năng gì, không giới hạn ở mỗi Face matching , </w:t>
      </w:r>
    </w:p>
  </w:comment>
  <w:comment w:id="83" w:author="Anh Vu Hong (MKTD-PD)" w:date="2021-03-23T17:27:00Z" w:initials="AVH(">
    <w:p w14:paraId="0739F1A3" w14:textId="0350D753" w:rsidR="009F4C7D" w:rsidRPr="00716977" w:rsidRDefault="009F4C7D">
      <w:pPr>
        <w:pStyle w:val="CommentText"/>
        <w:rPr>
          <w:rFonts w:ascii="Times New Roman" w:hAnsi="Times New Roman" w:cs="Times New Roman"/>
        </w:rPr>
      </w:pPr>
      <w:r>
        <w:rPr>
          <w:rStyle w:val="CommentReference"/>
        </w:rPr>
        <w:annotationRef/>
      </w:r>
      <w:r w:rsidRPr="00716977">
        <w:rPr>
          <w:rFonts w:ascii="Times New Roman" w:hAnsi="Times New Roman" w:cs="Times New Roman"/>
        </w:rPr>
        <w:t xml:space="preserve">Phần lỗi thông báo kiểm tra lại tương ứng với tính năng e-KYC cung cấp  </w:t>
      </w:r>
    </w:p>
  </w:comment>
  <w:comment w:id="90" w:author="TAN NAT" w:date="2021-03-31T09:27:00Z" w:initials="TN">
    <w:p w14:paraId="7A47AD93" w14:textId="78F6CBF9" w:rsidR="004D07F2" w:rsidRDefault="004D07F2">
      <w:pPr>
        <w:pStyle w:val="CommentText"/>
      </w:pPr>
      <w:r>
        <w:rPr>
          <w:rStyle w:val="CommentReference"/>
        </w:rPr>
        <w:annotationRef/>
      </w:r>
      <w:r>
        <w:t>LFVN sẽ phản hồi có lưu vào blacklist hay không?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BDD002" w15:done="0"/>
  <w15:commentEx w15:paraId="68E1A122" w15:paraIdParent="0CBDD002" w15:done="0"/>
  <w15:commentEx w15:paraId="0878134C" w15:done="0"/>
  <w15:commentEx w15:paraId="0188FFF6" w15:paraIdParent="0878134C" w15:done="0"/>
  <w15:commentEx w15:paraId="27895C5F" w15:done="0"/>
  <w15:commentEx w15:paraId="0AC98882" w15:done="0"/>
  <w15:commentEx w15:paraId="48FC7348" w15:done="0"/>
  <w15:commentEx w15:paraId="48FAA709" w15:paraIdParent="48FC7348" w15:done="0"/>
  <w15:commentEx w15:paraId="5FBB0F4A" w15:done="0"/>
  <w15:commentEx w15:paraId="0C71A87C" w15:paraIdParent="5FBB0F4A" w15:done="0"/>
  <w15:commentEx w15:paraId="1C135C7B" w15:done="0"/>
  <w15:commentEx w15:paraId="61FAB1EC" w15:done="0"/>
  <w15:commentEx w15:paraId="19B8BEF0" w15:done="0"/>
  <w15:commentEx w15:paraId="2B6495AD" w15:done="0"/>
  <w15:commentEx w15:paraId="0510FDDA" w15:done="0"/>
  <w15:commentEx w15:paraId="0739F1A3" w15:done="0"/>
  <w15:commentEx w15:paraId="7A47AD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5D2C40" w16cid:durableId="2405CFCF"/>
  <w16cid:commentId w16cid:paraId="4EEAF43D" w16cid:durableId="2405CFD0"/>
  <w16cid:commentId w16cid:paraId="48FC7348" w16cid:durableId="2405CFD1"/>
  <w16cid:commentId w16cid:paraId="5FBB0F4A" w16cid:durableId="2405CFD2"/>
  <w16cid:commentId w16cid:paraId="619299BF" w16cid:durableId="2405CFD3"/>
  <w16cid:commentId w16cid:paraId="178B6D28" w16cid:durableId="2405CFD4"/>
  <w16cid:commentId w16cid:paraId="5BCC7DC9" w16cid:durableId="2405CFD5"/>
  <w16cid:commentId w16cid:paraId="1C135C7B" w16cid:durableId="2405CFD6"/>
  <w16cid:commentId w16cid:paraId="19B8BEF0" w16cid:durableId="2405CFD7"/>
  <w16cid:commentId w16cid:paraId="2B6495AD" w16cid:durableId="2405CFD8"/>
  <w16cid:commentId w16cid:paraId="0510FDDA" w16cid:durableId="2405CFDB"/>
  <w16cid:commentId w16cid:paraId="0739F1A3" w16cid:durableId="2405CFDC"/>
  <w16cid:commentId w16cid:paraId="2AF1CCB9" w16cid:durableId="2405CFD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1DD5E" w14:textId="77777777" w:rsidR="000C554B" w:rsidRDefault="000C554B" w:rsidP="00A16382">
      <w:pPr>
        <w:spacing w:after="0"/>
      </w:pPr>
      <w:r>
        <w:separator/>
      </w:r>
    </w:p>
  </w:endnote>
  <w:endnote w:type="continuationSeparator" w:id="0">
    <w:p w14:paraId="584170DD" w14:textId="77777777" w:rsidR="000C554B" w:rsidRDefault="000C554B" w:rsidP="00A163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2FB61" w14:textId="536012FA" w:rsidR="009F4C7D" w:rsidRPr="008B4A25" w:rsidRDefault="009F4C7D"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446029">
      <w:rPr>
        <w:noProof/>
        <w:color w:val="0C8EDC"/>
        <w:sz w:val="16"/>
        <w:szCs w:val="12"/>
      </w:rPr>
      <w:t>11</w:t>
    </w:r>
    <w:r w:rsidRPr="00483959">
      <w:rPr>
        <w:color w:val="0C8EDC"/>
        <w:sz w:val="16"/>
        <w:szCs w:val="12"/>
      </w:rPr>
      <w:fldChar w:fldCharType="end"/>
    </w:r>
    <w:r>
      <w:rPr>
        <w:color w:val="0C8EDC"/>
        <w:sz w:val="16"/>
        <w:szCs w:val="12"/>
      </w:rPr>
      <w:t>/</w:t>
    </w:r>
    <w:r>
      <w:rPr>
        <w:noProof/>
        <w:color w:val="0C8EDC"/>
        <w:sz w:val="16"/>
        <w:szCs w:val="12"/>
      </w:rPr>
      <w:fldChar w:fldCharType="begin"/>
    </w:r>
    <w:r>
      <w:rPr>
        <w:noProof/>
        <w:color w:val="0C8EDC"/>
        <w:sz w:val="16"/>
        <w:szCs w:val="12"/>
      </w:rPr>
      <w:instrText xml:space="preserve"> NUMPAGES  \* Arabic  \* MERGEFORMAT </w:instrText>
    </w:r>
    <w:r>
      <w:rPr>
        <w:noProof/>
        <w:color w:val="0C8EDC"/>
        <w:sz w:val="16"/>
        <w:szCs w:val="12"/>
      </w:rPr>
      <w:fldChar w:fldCharType="separate"/>
    </w:r>
    <w:r w:rsidR="00446029">
      <w:rPr>
        <w:noProof/>
        <w:color w:val="0C8EDC"/>
        <w:sz w:val="16"/>
        <w:szCs w:val="12"/>
      </w:rPr>
      <w:t>14</w:t>
    </w:r>
    <w:r>
      <w:rPr>
        <w:noProof/>
        <w:color w:val="0C8EDC"/>
        <w:sz w:val="16"/>
        <w:szCs w:val="1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DBACF" w14:textId="77777777" w:rsidR="009F4C7D" w:rsidRPr="002E2175" w:rsidRDefault="009F4C7D"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1DD87" w14:textId="77777777" w:rsidR="000C554B" w:rsidRDefault="000C554B" w:rsidP="00A16382">
      <w:pPr>
        <w:spacing w:after="0"/>
      </w:pPr>
      <w:r>
        <w:separator/>
      </w:r>
    </w:p>
  </w:footnote>
  <w:footnote w:type="continuationSeparator" w:id="0">
    <w:p w14:paraId="25CC74D8" w14:textId="77777777" w:rsidR="000C554B" w:rsidRDefault="000C554B" w:rsidP="00A16382">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A4FCD" w14:textId="485EE4C8" w:rsidR="009F4C7D" w:rsidRPr="001504C8" w:rsidRDefault="009F4C7D" w:rsidP="006275C5">
    <w:pPr>
      <w:pStyle w:val="Header"/>
    </w:pPr>
    <w:r>
      <w:rPr>
        <w:noProof/>
        <w:lang w:eastAsia="ko-KR"/>
      </w:rPr>
      <w:drawing>
        <wp:anchor distT="0" distB="0" distL="114300" distR="114300" simplePos="0" relativeHeight="251654656" behindDoc="0" locked="0" layoutInCell="1" allowOverlap="1" wp14:anchorId="703D23B8" wp14:editId="6B09002D">
          <wp:simplePos x="0" y="0"/>
          <wp:positionH relativeFrom="column">
            <wp:posOffset>4727212</wp:posOffset>
          </wp:positionH>
          <wp:positionV relativeFrom="paragraph">
            <wp:posOffset>6350</wp:posOffset>
          </wp:positionV>
          <wp:extent cx="1625600" cy="311150"/>
          <wp:effectExtent l="0" t="0" r="0" b="0"/>
          <wp:wrapNone/>
          <wp:docPr id="2"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Pr="001504C8">
          <w:t>Discovery Report</w:t>
        </w:r>
      </w:sdtContent>
    </w:sdt>
    <w:r>
      <w:rPr>
        <w:noProof/>
        <w:lang w:eastAsia="ko-KR"/>
      </w:rPr>
      <mc:AlternateContent>
        <mc:Choice Requires="wps">
          <w:drawing>
            <wp:anchor distT="0" distB="0" distL="114297" distR="114297" simplePos="0" relativeHeight="251656704" behindDoc="0" locked="0" layoutInCell="1" allowOverlap="1" wp14:anchorId="18FADE4A" wp14:editId="43CE5016">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C02938F" id="Прямая соединительная линия 2" o:spid="_x0000_s1026" style="position:absolute;z-index:2516567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" strokeweight=".25pt">
              <o:lock v:ext="edit" shapetype="f"/>
            </v:line>
          </w:pict>
        </mc:Fallback>
      </mc:AlternateContent>
    </w:r>
    <w:r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t>e-KYC Integration</w:t>
        </w:r>
      </w:sdtContent>
    </w:sdt>
  </w:p>
  <w:p w14:paraId="68D765E2" w14:textId="679F930A" w:rsidR="009F4C7D" w:rsidRPr="00A75AAF" w:rsidRDefault="009F4C7D" w:rsidP="001B7F83">
    <w:pPr>
      <w:pStyle w:val="Header"/>
    </w:pPr>
    <w:r>
      <w:t xml:space="preserve">Version: </w:t>
    </w:r>
    <w:fldSimple w:instr=" DOCPROPERTY  Version  \* MERGEFORMAT ">
      <w:r>
        <w:t>0.1</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665896"/>
    <w:multiLevelType w:val="hybridMultilevel"/>
    <w:tmpl w:val="C15A2934"/>
    <w:lvl w:ilvl="0" w:tplc="E6EC951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4" w15:restartNumberingAfterBreak="0">
    <w:nsid w:val="22DF0256"/>
    <w:multiLevelType w:val="multilevel"/>
    <w:tmpl w:val="8F923D1A"/>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011302"/>
    <w:multiLevelType w:val="hybridMultilevel"/>
    <w:tmpl w:val="75B4FF58"/>
    <w:lvl w:ilvl="0" w:tplc="FC6A304E">
      <w:start w:val="5"/>
      <w:numFmt w:val="bullet"/>
      <w:lvlText w:val="-"/>
      <w:lvlJc w:val="left"/>
      <w:pPr>
        <w:ind w:left="1080" w:hanging="360"/>
      </w:pPr>
      <w:rPr>
        <w:rFonts w:ascii="Century Gothic" w:eastAsiaTheme="minorEastAsia" w:hAnsi="Century Gothic"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FE64867"/>
    <w:multiLevelType w:val="hybridMultilevel"/>
    <w:tmpl w:val="7622877E"/>
    <w:lvl w:ilvl="0" w:tplc="3D8A4284">
      <w:start w:val="4"/>
      <w:numFmt w:val="bullet"/>
      <w:lvlText w:val="-"/>
      <w:lvlJc w:val="left"/>
      <w:pPr>
        <w:ind w:left="1080" w:hanging="360"/>
      </w:pPr>
      <w:rPr>
        <w:rFonts w:ascii="Century Gothic" w:eastAsia="Times New Roman" w:hAnsi="Century Gothic"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275371B"/>
    <w:multiLevelType w:val="hybridMultilevel"/>
    <w:tmpl w:val="6FF223E6"/>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12"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13" w15:restartNumberingAfterBreak="0">
    <w:nsid w:val="4C8B29E4"/>
    <w:multiLevelType w:val="hybridMultilevel"/>
    <w:tmpl w:val="8B4C51EC"/>
    <w:lvl w:ilvl="0" w:tplc="8FD8DE58">
      <w:numFmt w:val="bullet"/>
      <w:lvlText w:val="-"/>
      <w:lvlJc w:val="left"/>
      <w:pPr>
        <w:ind w:left="878" w:hanging="360"/>
      </w:pPr>
      <w:rPr>
        <w:rFonts w:ascii="Century Gothic" w:eastAsiaTheme="minorEastAsia" w:hAnsi="Century Gothic" w:cstheme="minorBidi"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4"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15:restartNumberingAfterBreak="0">
    <w:nsid w:val="4F966C69"/>
    <w:multiLevelType w:val="hybridMultilevel"/>
    <w:tmpl w:val="ACC697A0"/>
    <w:lvl w:ilvl="0" w:tplc="FC6A304E">
      <w:start w:val="5"/>
      <w:numFmt w:val="bullet"/>
      <w:lvlText w:val="-"/>
      <w:lvlJc w:val="left"/>
      <w:pPr>
        <w:ind w:left="1080" w:hanging="360"/>
      </w:pPr>
      <w:rPr>
        <w:rFonts w:ascii="Century Gothic" w:eastAsiaTheme="minorEastAsia" w:hAnsi="Century Gothic"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C561DA"/>
    <w:multiLevelType w:val="hybridMultilevel"/>
    <w:tmpl w:val="AF7CCE1A"/>
    <w:lvl w:ilvl="0" w:tplc="380A3C7C">
      <w:numFmt w:val="bullet"/>
      <w:lvlText w:val="-"/>
      <w:lvlJc w:val="left"/>
      <w:pPr>
        <w:ind w:left="878" w:hanging="360"/>
      </w:pPr>
      <w:rPr>
        <w:rFonts w:ascii="Times New Roman" w:eastAsiaTheme="minorEastAsia" w:hAnsi="Times New Roman" w:cs="Times New Roman"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7" w15:restartNumberingAfterBreak="0">
    <w:nsid w:val="5C9F0228"/>
    <w:multiLevelType w:val="hybridMultilevel"/>
    <w:tmpl w:val="7190404C"/>
    <w:lvl w:ilvl="0" w:tplc="EDDA7A04">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8" w15:restartNumberingAfterBreak="0">
    <w:nsid w:val="5FC41F0F"/>
    <w:multiLevelType w:val="hybridMultilevel"/>
    <w:tmpl w:val="3588204C"/>
    <w:lvl w:ilvl="0" w:tplc="FC6A304E">
      <w:start w:val="5"/>
      <w:numFmt w:val="bullet"/>
      <w:lvlText w:val="-"/>
      <w:lvlJc w:val="left"/>
      <w:pPr>
        <w:ind w:left="1069" w:hanging="360"/>
      </w:pPr>
      <w:rPr>
        <w:rFonts w:ascii="Century Gothic" w:eastAsiaTheme="minorEastAsia" w:hAnsi="Century Gothic" w:cstheme="minorBidi" w:hint="default"/>
        <w:color w:val="000000" w:themeColor="text1"/>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640E4355"/>
    <w:multiLevelType w:val="hybridMultilevel"/>
    <w:tmpl w:val="A94A234C"/>
    <w:lvl w:ilvl="0" w:tplc="FC6A304E">
      <w:start w:val="5"/>
      <w:numFmt w:val="bullet"/>
      <w:lvlText w:val="-"/>
      <w:lvlJc w:val="left"/>
      <w:pPr>
        <w:ind w:left="878" w:hanging="360"/>
      </w:pPr>
      <w:rPr>
        <w:rFonts w:ascii="Century Gothic" w:eastAsiaTheme="minorEastAsia" w:hAnsi="Century Gothic" w:cstheme="minorBidi" w:hint="default"/>
        <w:color w:val="000000" w:themeColor="text1"/>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0"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21" w15:restartNumberingAfterBreak="0">
    <w:nsid w:val="67696585"/>
    <w:multiLevelType w:val="hybridMultilevel"/>
    <w:tmpl w:val="62827F30"/>
    <w:lvl w:ilvl="0" w:tplc="F2D6AFD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14"/>
  </w:num>
  <w:num w:numId="5">
    <w:abstractNumId w:val="10"/>
  </w:num>
  <w:num w:numId="6">
    <w:abstractNumId w:val="5"/>
  </w:num>
  <w:num w:numId="7">
    <w:abstractNumId w:val="0"/>
  </w:num>
  <w:num w:numId="8">
    <w:abstractNumId w:val="20"/>
  </w:num>
  <w:num w:numId="9">
    <w:abstractNumId w:val="3"/>
  </w:num>
  <w:num w:numId="10">
    <w:abstractNumId w:val="9"/>
  </w:num>
  <w:num w:numId="11">
    <w:abstractNumId w:val="1"/>
  </w:num>
  <w:num w:numId="12">
    <w:abstractNumId w:val="11"/>
  </w:num>
  <w:num w:numId="13">
    <w:abstractNumId w:val="19"/>
  </w:num>
  <w:num w:numId="14">
    <w:abstractNumId w:val="13"/>
  </w:num>
  <w:num w:numId="15">
    <w:abstractNumId w:val="2"/>
  </w:num>
  <w:num w:numId="16">
    <w:abstractNumId w:val="21"/>
  </w:num>
  <w:num w:numId="17">
    <w:abstractNumId w:val="17"/>
  </w:num>
  <w:num w:numId="18">
    <w:abstractNumId w:val="16"/>
  </w:num>
  <w:num w:numId="19">
    <w:abstractNumId w:val="8"/>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18"/>
  </w:num>
  <w:num w:numId="49">
    <w:abstractNumId w:val="15"/>
  </w:num>
  <w:num w:numId="50">
    <w:abstractNumId w:val="6"/>
  </w:num>
  <w:numIdMacAtCleanup w:val="1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N NAT">
    <w15:presenceInfo w15:providerId="Windows Live" w15:userId="1ceb0531fb0114d1"/>
  </w15:person>
  <w15:person w15:author="Anh Vu Hong (MKTD-PD)">
    <w15:presenceInfo w15:providerId="AD" w15:userId="S-1-5-21-265473955-2867300308-2568920781-1148"/>
  </w15:person>
  <w15:person w15:author="Hang Vu Thi (BSD-ITP)">
    <w15:presenceInfo w15:providerId="AD" w15:userId="S-1-5-21-265473955-2867300308-2568920781-1109"/>
  </w15:person>
  <w15:person w15:author="Microsoft account">
    <w15:presenceInfo w15:providerId="Windows Live" w15:userId="e18750fceed0157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activeWritingStyle w:appName="MSWord" w:lang="ru-RU" w:vendorID="64" w:dllVersion="6" w:nlCheck="1" w:checkStyle="0"/>
  <w:activeWritingStyle w:appName="MSWord" w:lang="en-US" w:vendorID="64" w:dllVersion="6" w:nlCheck="1" w:checkStyle="0"/>
  <w:activeWritingStyle w:appName="MSWord" w:lang="de-DE"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activeWritingStyle w:appName="MSWord" w:lang="en-US" w:vendorID="64" w:dllVersion="131078" w:nlCheck="1" w:checkStyle="0"/>
  <w:activeWritingStyle w:appName="MSWord" w:lang="en-GB" w:vendorID="64" w:dllVersion="131078" w:nlCheck="1" w:checkStyle="1"/>
  <w:attachedTemplate r:id="rId1"/>
  <w:trackRevisions/>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04"/>
    <w:rsid w:val="00000796"/>
    <w:rsid w:val="000024B6"/>
    <w:rsid w:val="00003215"/>
    <w:rsid w:val="000035B9"/>
    <w:rsid w:val="000049DB"/>
    <w:rsid w:val="00005665"/>
    <w:rsid w:val="0000647F"/>
    <w:rsid w:val="0000671B"/>
    <w:rsid w:val="00006F2C"/>
    <w:rsid w:val="00010C43"/>
    <w:rsid w:val="00012E42"/>
    <w:rsid w:val="000139B2"/>
    <w:rsid w:val="000150C8"/>
    <w:rsid w:val="00016D52"/>
    <w:rsid w:val="00020422"/>
    <w:rsid w:val="00021FFC"/>
    <w:rsid w:val="0002303E"/>
    <w:rsid w:val="00023FFE"/>
    <w:rsid w:val="00024C2B"/>
    <w:rsid w:val="00025FC0"/>
    <w:rsid w:val="00026039"/>
    <w:rsid w:val="00026F4B"/>
    <w:rsid w:val="0002771E"/>
    <w:rsid w:val="00027ED4"/>
    <w:rsid w:val="00031561"/>
    <w:rsid w:val="00031847"/>
    <w:rsid w:val="0003307C"/>
    <w:rsid w:val="00035FF1"/>
    <w:rsid w:val="00041490"/>
    <w:rsid w:val="00043577"/>
    <w:rsid w:val="000452D9"/>
    <w:rsid w:val="0004545B"/>
    <w:rsid w:val="00046B29"/>
    <w:rsid w:val="00050811"/>
    <w:rsid w:val="000509CA"/>
    <w:rsid w:val="0005117C"/>
    <w:rsid w:val="00051A94"/>
    <w:rsid w:val="000532E8"/>
    <w:rsid w:val="000532EB"/>
    <w:rsid w:val="00053A6E"/>
    <w:rsid w:val="00053F2D"/>
    <w:rsid w:val="00054833"/>
    <w:rsid w:val="00056019"/>
    <w:rsid w:val="00056D47"/>
    <w:rsid w:val="00057101"/>
    <w:rsid w:val="00060FB8"/>
    <w:rsid w:val="000651B4"/>
    <w:rsid w:val="00066507"/>
    <w:rsid w:val="00067A3E"/>
    <w:rsid w:val="00067CC1"/>
    <w:rsid w:val="00070F74"/>
    <w:rsid w:val="00071D37"/>
    <w:rsid w:val="00071DA8"/>
    <w:rsid w:val="00072FB5"/>
    <w:rsid w:val="00073513"/>
    <w:rsid w:val="00074A7F"/>
    <w:rsid w:val="00077628"/>
    <w:rsid w:val="00077666"/>
    <w:rsid w:val="00077EB1"/>
    <w:rsid w:val="0008167A"/>
    <w:rsid w:val="000832F6"/>
    <w:rsid w:val="000834A5"/>
    <w:rsid w:val="00083999"/>
    <w:rsid w:val="0008429C"/>
    <w:rsid w:val="00086E45"/>
    <w:rsid w:val="00090C6C"/>
    <w:rsid w:val="00092961"/>
    <w:rsid w:val="0009454C"/>
    <w:rsid w:val="00097A47"/>
    <w:rsid w:val="000A1D32"/>
    <w:rsid w:val="000A2251"/>
    <w:rsid w:val="000A27CE"/>
    <w:rsid w:val="000A34CC"/>
    <w:rsid w:val="000A4196"/>
    <w:rsid w:val="000A45C3"/>
    <w:rsid w:val="000A496B"/>
    <w:rsid w:val="000A67BD"/>
    <w:rsid w:val="000A6E76"/>
    <w:rsid w:val="000A7B79"/>
    <w:rsid w:val="000A7C90"/>
    <w:rsid w:val="000B0C04"/>
    <w:rsid w:val="000B191B"/>
    <w:rsid w:val="000B32DC"/>
    <w:rsid w:val="000B345D"/>
    <w:rsid w:val="000B4534"/>
    <w:rsid w:val="000B4A02"/>
    <w:rsid w:val="000B4D91"/>
    <w:rsid w:val="000B669C"/>
    <w:rsid w:val="000B6E89"/>
    <w:rsid w:val="000C0452"/>
    <w:rsid w:val="000C0603"/>
    <w:rsid w:val="000C36C8"/>
    <w:rsid w:val="000C5027"/>
    <w:rsid w:val="000C554B"/>
    <w:rsid w:val="000D0BA3"/>
    <w:rsid w:val="000D0C9B"/>
    <w:rsid w:val="000D12AB"/>
    <w:rsid w:val="000D281D"/>
    <w:rsid w:val="000D44C0"/>
    <w:rsid w:val="000D4740"/>
    <w:rsid w:val="000D50A5"/>
    <w:rsid w:val="000D53DD"/>
    <w:rsid w:val="000D54D7"/>
    <w:rsid w:val="000D754A"/>
    <w:rsid w:val="000D76F6"/>
    <w:rsid w:val="000E25B8"/>
    <w:rsid w:val="000E37C6"/>
    <w:rsid w:val="000E3EA5"/>
    <w:rsid w:val="000E48F5"/>
    <w:rsid w:val="000E71F6"/>
    <w:rsid w:val="000E789C"/>
    <w:rsid w:val="000F0AD8"/>
    <w:rsid w:val="000F12D8"/>
    <w:rsid w:val="000F4AA0"/>
    <w:rsid w:val="000F4ADB"/>
    <w:rsid w:val="000F4C58"/>
    <w:rsid w:val="000F4F2D"/>
    <w:rsid w:val="000F5497"/>
    <w:rsid w:val="000F5F4C"/>
    <w:rsid w:val="000F5FEE"/>
    <w:rsid w:val="000F64B1"/>
    <w:rsid w:val="000F6646"/>
    <w:rsid w:val="000F7927"/>
    <w:rsid w:val="001004DB"/>
    <w:rsid w:val="00100DBB"/>
    <w:rsid w:val="00101D4D"/>
    <w:rsid w:val="001037A4"/>
    <w:rsid w:val="001046E0"/>
    <w:rsid w:val="001061C7"/>
    <w:rsid w:val="001065DB"/>
    <w:rsid w:val="00107A57"/>
    <w:rsid w:val="001101D7"/>
    <w:rsid w:val="00111682"/>
    <w:rsid w:val="00115209"/>
    <w:rsid w:val="001154F6"/>
    <w:rsid w:val="00115694"/>
    <w:rsid w:val="00115A95"/>
    <w:rsid w:val="00115BDA"/>
    <w:rsid w:val="00116017"/>
    <w:rsid w:val="001169CD"/>
    <w:rsid w:val="0011712C"/>
    <w:rsid w:val="00117AB4"/>
    <w:rsid w:val="00117D06"/>
    <w:rsid w:val="0012097D"/>
    <w:rsid w:val="00121F47"/>
    <w:rsid w:val="001223F2"/>
    <w:rsid w:val="00122802"/>
    <w:rsid w:val="00122C65"/>
    <w:rsid w:val="00124A02"/>
    <w:rsid w:val="00124ECF"/>
    <w:rsid w:val="00125BED"/>
    <w:rsid w:val="0012649D"/>
    <w:rsid w:val="00126561"/>
    <w:rsid w:val="0012755D"/>
    <w:rsid w:val="0012764F"/>
    <w:rsid w:val="001308D1"/>
    <w:rsid w:val="00132020"/>
    <w:rsid w:val="00132B12"/>
    <w:rsid w:val="00135B79"/>
    <w:rsid w:val="00137CB5"/>
    <w:rsid w:val="001406C6"/>
    <w:rsid w:val="00140CB7"/>
    <w:rsid w:val="00141F96"/>
    <w:rsid w:val="00143208"/>
    <w:rsid w:val="00143741"/>
    <w:rsid w:val="00146123"/>
    <w:rsid w:val="00146153"/>
    <w:rsid w:val="0014774E"/>
    <w:rsid w:val="00147882"/>
    <w:rsid w:val="001504C8"/>
    <w:rsid w:val="00151528"/>
    <w:rsid w:val="00156180"/>
    <w:rsid w:val="00156204"/>
    <w:rsid w:val="001637F1"/>
    <w:rsid w:val="00165FA9"/>
    <w:rsid w:val="001662F6"/>
    <w:rsid w:val="00166B53"/>
    <w:rsid w:val="00166C12"/>
    <w:rsid w:val="0016738A"/>
    <w:rsid w:val="00170A7B"/>
    <w:rsid w:val="00174238"/>
    <w:rsid w:val="00174A18"/>
    <w:rsid w:val="00174AAA"/>
    <w:rsid w:val="00174B75"/>
    <w:rsid w:val="001766C6"/>
    <w:rsid w:val="001769ED"/>
    <w:rsid w:val="00177332"/>
    <w:rsid w:val="0017754D"/>
    <w:rsid w:val="00181405"/>
    <w:rsid w:val="001838F1"/>
    <w:rsid w:val="001840F0"/>
    <w:rsid w:val="00184A87"/>
    <w:rsid w:val="00184BE8"/>
    <w:rsid w:val="00185DE5"/>
    <w:rsid w:val="001871A4"/>
    <w:rsid w:val="00187A39"/>
    <w:rsid w:val="00187ABE"/>
    <w:rsid w:val="00192A41"/>
    <w:rsid w:val="0019418D"/>
    <w:rsid w:val="00194B09"/>
    <w:rsid w:val="00196443"/>
    <w:rsid w:val="001A023B"/>
    <w:rsid w:val="001A02F9"/>
    <w:rsid w:val="001A0FBE"/>
    <w:rsid w:val="001A254B"/>
    <w:rsid w:val="001A25AB"/>
    <w:rsid w:val="001A276F"/>
    <w:rsid w:val="001A4310"/>
    <w:rsid w:val="001A4BC6"/>
    <w:rsid w:val="001A540C"/>
    <w:rsid w:val="001A6649"/>
    <w:rsid w:val="001A7BAC"/>
    <w:rsid w:val="001B0806"/>
    <w:rsid w:val="001B31CB"/>
    <w:rsid w:val="001B64A8"/>
    <w:rsid w:val="001B7BB4"/>
    <w:rsid w:val="001B7E9F"/>
    <w:rsid w:val="001B7F83"/>
    <w:rsid w:val="001C1F24"/>
    <w:rsid w:val="001C6431"/>
    <w:rsid w:val="001C6588"/>
    <w:rsid w:val="001C6882"/>
    <w:rsid w:val="001D487F"/>
    <w:rsid w:val="001D496F"/>
    <w:rsid w:val="001D4B5E"/>
    <w:rsid w:val="001D4F49"/>
    <w:rsid w:val="001D5FF9"/>
    <w:rsid w:val="001D746C"/>
    <w:rsid w:val="001E0AB1"/>
    <w:rsid w:val="001E1CA6"/>
    <w:rsid w:val="001E4952"/>
    <w:rsid w:val="001E55B9"/>
    <w:rsid w:val="001E5BB9"/>
    <w:rsid w:val="001E6571"/>
    <w:rsid w:val="001E72C1"/>
    <w:rsid w:val="001E77B2"/>
    <w:rsid w:val="001E7CA4"/>
    <w:rsid w:val="001F06C5"/>
    <w:rsid w:val="001F07BF"/>
    <w:rsid w:val="001F4EE7"/>
    <w:rsid w:val="001F5B4B"/>
    <w:rsid w:val="001F6527"/>
    <w:rsid w:val="001F685D"/>
    <w:rsid w:val="002002B9"/>
    <w:rsid w:val="00200BBE"/>
    <w:rsid w:val="00202B2A"/>
    <w:rsid w:val="00203C8C"/>
    <w:rsid w:val="002071D6"/>
    <w:rsid w:val="00211603"/>
    <w:rsid w:val="0021190E"/>
    <w:rsid w:val="00213823"/>
    <w:rsid w:val="00216754"/>
    <w:rsid w:val="002175B0"/>
    <w:rsid w:val="002277D1"/>
    <w:rsid w:val="00233721"/>
    <w:rsid w:val="002360FD"/>
    <w:rsid w:val="00236B5F"/>
    <w:rsid w:val="0023705F"/>
    <w:rsid w:val="00237648"/>
    <w:rsid w:val="00240122"/>
    <w:rsid w:val="002412D7"/>
    <w:rsid w:val="00241B66"/>
    <w:rsid w:val="0024236B"/>
    <w:rsid w:val="002425AE"/>
    <w:rsid w:val="002439B7"/>
    <w:rsid w:val="00245398"/>
    <w:rsid w:val="002460BD"/>
    <w:rsid w:val="00246DE5"/>
    <w:rsid w:val="0025140C"/>
    <w:rsid w:val="002620BB"/>
    <w:rsid w:val="0026277D"/>
    <w:rsid w:val="0026314D"/>
    <w:rsid w:val="00264BC2"/>
    <w:rsid w:val="00265081"/>
    <w:rsid w:val="00265C4B"/>
    <w:rsid w:val="00267126"/>
    <w:rsid w:val="002678D6"/>
    <w:rsid w:val="00274861"/>
    <w:rsid w:val="00280AB8"/>
    <w:rsid w:val="002832BD"/>
    <w:rsid w:val="00285252"/>
    <w:rsid w:val="002857FF"/>
    <w:rsid w:val="00287D36"/>
    <w:rsid w:val="00290D1E"/>
    <w:rsid w:val="00291706"/>
    <w:rsid w:val="00291BF8"/>
    <w:rsid w:val="00292123"/>
    <w:rsid w:val="00293381"/>
    <w:rsid w:val="0029350E"/>
    <w:rsid w:val="002953BE"/>
    <w:rsid w:val="002957DD"/>
    <w:rsid w:val="0029684A"/>
    <w:rsid w:val="002973CD"/>
    <w:rsid w:val="002A19C6"/>
    <w:rsid w:val="002A1E41"/>
    <w:rsid w:val="002A313D"/>
    <w:rsid w:val="002A453D"/>
    <w:rsid w:val="002A54AD"/>
    <w:rsid w:val="002A676F"/>
    <w:rsid w:val="002B0554"/>
    <w:rsid w:val="002B0CB7"/>
    <w:rsid w:val="002B13E4"/>
    <w:rsid w:val="002B166B"/>
    <w:rsid w:val="002B35D9"/>
    <w:rsid w:val="002B5BCD"/>
    <w:rsid w:val="002B5E39"/>
    <w:rsid w:val="002B6ADD"/>
    <w:rsid w:val="002C0CA7"/>
    <w:rsid w:val="002C13A3"/>
    <w:rsid w:val="002C3158"/>
    <w:rsid w:val="002C34E2"/>
    <w:rsid w:val="002C424B"/>
    <w:rsid w:val="002C6AE1"/>
    <w:rsid w:val="002C7BD8"/>
    <w:rsid w:val="002D0063"/>
    <w:rsid w:val="002D099E"/>
    <w:rsid w:val="002D0E6A"/>
    <w:rsid w:val="002D14B9"/>
    <w:rsid w:val="002D586F"/>
    <w:rsid w:val="002D594B"/>
    <w:rsid w:val="002D6AF0"/>
    <w:rsid w:val="002D73AA"/>
    <w:rsid w:val="002D7F03"/>
    <w:rsid w:val="002E11D7"/>
    <w:rsid w:val="002E135C"/>
    <w:rsid w:val="002E14E6"/>
    <w:rsid w:val="002E1A25"/>
    <w:rsid w:val="002E1A4E"/>
    <w:rsid w:val="002E2175"/>
    <w:rsid w:val="002E2219"/>
    <w:rsid w:val="002E2C55"/>
    <w:rsid w:val="002E2EE5"/>
    <w:rsid w:val="002E33DD"/>
    <w:rsid w:val="002E47F7"/>
    <w:rsid w:val="002E4D5A"/>
    <w:rsid w:val="002E6478"/>
    <w:rsid w:val="002E64FF"/>
    <w:rsid w:val="002F0CF5"/>
    <w:rsid w:val="002F1A1C"/>
    <w:rsid w:val="002F3951"/>
    <w:rsid w:val="002F4646"/>
    <w:rsid w:val="002F55DA"/>
    <w:rsid w:val="002F5C7C"/>
    <w:rsid w:val="002F7D0F"/>
    <w:rsid w:val="00301D1F"/>
    <w:rsid w:val="00303318"/>
    <w:rsid w:val="003058AB"/>
    <w:rsid w:val="00305DEF"/>
    <w:rsid w:val="00306323"/>
    <w:rsid w:val="0030635A"/>
    <w:rsid w:val="00310041"/>
    <w:rsid w:val="00310576"/>
    <w:rsid w:val="003105E4"/>
    <w:rsid w:val="00312B0D"/>
    <w:rsid w:val="00312B8F"/>
    <w:rsid w:val="00313EA6"/>
    <w:rsid w:val="00315883"/>
    <w:rsid w:val="003158B0"/>
    <w:rsid w:val="0031592B"/>
    <w:rsid w:val="00315D5B"/>
    <w:rsid w:val="0031637C"/>
    <w:rsid w:val="00316C89"/>
    <w:rsid w:val="00316F47"/>
    <w:rsid w:val="00320053"/>
    <w:rsid w:val="00320080"/>
    <w:rsid w:val="003214E9"/>
    <w:rsid w:val="003216CC"/>
    <w:rsid w:val="003220B5"/>
    <w:rsid w:val="00323F8A"/>
    <w:rsid w:val="0032415F"/>
    <w:rsid w:val="00324675"/>
    <w:rsid w:val="00326A68"/>
    <w:rsid w:val="00330122"/>
    <w:rsid w:val="003305E4"/>
    <w:rsid w:val="0033069D"/>
    <w:rsid w:val="00330DEA"/>
    <w:rsid w:val="0033121E"/>
    <w:rsid w:val="00332E9D"/>
    <w:rsid w:val="003370D4"/>
    <w:rsid w:val="0033744F"/>
    <w:rsid w:val="0034005C"/>
    <w:rsid w:val="00340219"/>
    <w:rsid w:val="00342FBF"/>
    <w:rsid w:val="00343D79"/>
    <w:rsid w:val="00344CE9"/>
    <w:rsid w:val="00344E7A"/>
    <w:rsid w:val="003465C8"/>
    <w:rsid w:val="00346A2E"/>
    <w:rsid w:val="00347A0D"/>
    <w:rsid w:val="00350069"/>
    <w:rsid w:val="0035062B"/>
    <w:rsid w:val="00352F95"/>
    <w:rsid w:val="00354964"/>
    <w:rsid w:val="00355E78"/>
    <w:rsid w:val="003623BB"/>
    <w:rsid w:val="00362D81"/>
    <w:rsid w:val="003649B6"/>
    <w:rsid w:val="00364AD0"/>
    <w:rsid w:val="003664C6"/>
    <w:rsid w:val="00366E8C"/>
    <w:rsid w:val="00370600"/>
    <w:rsid w:val="0037117E"/>
    <w:rsid w:val="0037206C"/>
    <w:rsid w:val="0037249A"/>
    <w:rsid w:val="00372644"/>
    <w:rsid w:val="00372EA2"/>
    <w:rsid w:val="00373408"/>
    <w:rsid w:val="00374ABC"/>
    <w:rsid w:val="00376F79"/>
    <w:rsid w:val="003776CB"/>
    <w:rsid w:val="00377A85"/>
    <w:rsid w:val="003822C4"/>
    <w:rsid w:val="00384080"/>
    <w:rsid w:val="00384D9D"/>
    <w:rsid w:val="003877E7"/>
    <w:rsid w:val="00391780"/>
    <w:rsid w:val="0039687F"/>
    <w:rsid w:val="003A08D9"/>
    <w:rsid w:val="003A37AE"/>
    <w:rsid w:val="003A5362"/>
    <w:rsid w:val="003A6193"/>
    <w:rsid w:val="003A65DB"/>
    <w:rsid w:val="003A6729"/>
    <w:rsid w:val="003A6786"/>
    <w:rsid w:val="003A6D25"/>
    <w:rsid w:val="003A7753"/>
    <w:rsid w:val="003B33FC"/>
    <w:rsid w:val="003B5076"/>
    <w:rsid w:val="003B618B"/>
    <w:rsid w:val="003B6A94"/>
    <w:rsid w:val="003C0D14"/>
    <w:rsid w:val="003C12BA"/>
    <w:rsid w:val="003C1413"/>
    <w:rsid w:val="003C2911"/>
    <w:rsid w:val="003C3DF5"/>
    <w:rsid w:val="003C4E13"/>
    <w:rsid w:val="003C518A"/>
    <w:rsid w:val="003C7560"/>
    <w:rsid w:val="003C7F95"/>
    <w:rsid w:val="003D1694"/>
    <w:rsid w:val="003D1DF6"/>
    <w:rsid w:val="003D2F7E"/>
    <w:rsid w:val="003D36EC"/>
    <w:rsid w:val="003D4A8E"/>
    <w:rsid w:val="003D6218"/>
    <w:rsid w:val="003D6BEF"/>
    <w:rsid w:val="003E04C0"/>
    <w:rsid w:val="003E19AE"/>
    <w:rsid w:val="003E2466"/>
    <w:rsid w:val="003E4216"/>
    <w:rsid w:val="003E5D27"/>
    <w:rsid w:val="003E62A6"/>
    <w:rsid w:val="003E768C"/>
    <w:rsid w:val="003F0569"/>
    <w:rsid w:val="003F0BE5"/>
    <w:rsid w:val="003F14C8"/>
    <w:rsid w:val="003F2718"/>
    <w:rsid w:val="003F3086"/>
    <w:rsid w:val="003F3319"/>
    <w:rsid w:val="003F565B"/>
    <w:rsid w:val="003F65C6"/>
    <w:rsid w:val="004010A6"/>
    <w:rsid w:val="00401618"/>
    <w:rsid w:val="004029BA"/>
    <w:rsid w:val="004029E1"/>
    <w:rsid w:val="00402D86"/>
    <w:rsid w:val="00404007"/>
    <w:rsid w:val="00404D36"/>
    <w:rsid w:val="00406851"/>
    <w:rsid w:val="00407808"/>
    <w:rsid w:val="00411588"/>
    <w:rsid w:val="00411866"/>
    <w:rsid w:val="00411AD9"/>
    <w:rsid w:val="00412317"/>
    <w:rsid w:val="00412361"/>
    <w:rsid w:val="0041266F"/>
    <w:rsid w:val="00415425"/>
    <w:rsid w:val="0041551C"/>
    <w:rsid w:val="00415B79"/>
    <w:rsid w:val="00417119"/>
    <w:rsid w:val="0041748C"/>
    <w:rsid w:val="00420CEF"/>
    <w:rsid w:val="00421FB7"/>
    <w:rsid w:val="00423238"/>
    <w:rsid w:val="00426FB4"/>
    <w:rsid w:val="004315EE"/>
    <w:rsid w:val="00433028"/>
    <w:rsid w:val="004336B8"/>
    <w:rsid w:val="00436B69"/>
    <w:rsid w:val="00436C19"/>
    <w:rsid w:val="00440B03"/>
    <w:rsid w:val="00440D63"/>
    <w:rsid w:val="00441F49"/>
    <w:rsid w:val="00442BE4"/>
    <w:rsid w:val="00443F0C"/>
    <w:rsid w:val="0044468B"/>
    <w:rsid w:val="0044483C"/>
    <w:rsid w:val="0044513A"/>
    <w:rsid w:val="00446029"/>
    <w:rsid w:val="004464EE"/>
    <w:rsid w:val="00446EB5"/>
    <w:rsid w:val="0044742D"/>
    <w:rsid w:val="00447AA4"/>
    <w:rsid w:val="004534CA"/>
    <w:rsid w:val="00454FB0"/>
    <w:rsid w:val="00455E4C"/>
    <w:rsid w:val="004562AD"/>
    <w:rsid w:val="004577DA"/>
    <w:rsid w:val="00457968"/>
    <w:rsid w:val="00457CBE"/>
    <w:rsid w:val="00457D1B"/>
    <w:rsid w:val="004610AF"/>
    <w:rsid w:val="0046200A"/>
    <w:rsid w:val="00462D84"/>
    <w:rsid w:val="004635EA"/>
    <w:rsid w:val="00464DCD"/>
    <w:rsid w:val="004655A2"/>
    <w:rsid w:val="004656F3"/>
    <w:rsid w:val="004719CA"/>
    <w:rsid w:val="00471AA4"/>
    <w:rsid w:val="00472AD7"/>
    <w:rsid w:val="00473E78"/>
    <w:rsid w:val="00474530"/>
    <w:rsid w:val="004762EF"/>
    <w:rsid w:val="00476F34"/>
    <w:rsid w:val="00480ADE"/>
    <w:rsid w:val="0048168E"/>
    <w:rsid w:val="00481EBA"/>
    <w:rsid w:val="0048211B"/>
    <w:rsid w:val="00482207"/>
    <w:rsid w:val="00482E6C"/>
    <w:rsid w:val="004841DE"/>
    <w:rsid w:val="0048443B"/>
    <w:rsid w:val="00484441"/>
    <w:rsid w:val="004844FF"/>
    <w:rsid w:val="0048713E"/>
    <w:rsid w:val="00487917"/>
    <w:rsid w:val="00487FB3"/>
    <w:rsid w:val="00490A5B"/>
    <w:rsid w:val="00490DBF"/>
    <w:rsid w:val="0049127A"/>
    <w:rsid w:val="004921A9"/>
    <w:rsid w:val="00493B8D"/>
    <w:rsid w:val="0049401F"/>
    <w:rsid w:val="00494389"/>
    <w:rsid w:val="0049443D"/>
    <w:rsid w:val="00494B65"/>
    <w:rsid w:val="0049670F"/>
    <w:rsid w:val="004A26AA"/>
    <w:rsid w:val="004A2AA8"/>
    <w:rsid w:val="004A4789"/>
    <w:rsid w:val="004A554B"/>
    <w:rsid w:val="004A68DB"/>
    <w:rsid w:val="004A7196"/>
    <w:rsid w:val="004A784A"/>
    <w:rsid w:val="004A7CD7"/>
    <w:rsid w:val="004B01AD"/>
    <w:rsid w:val="004B0382"/>
    <w:rsid w:val="004B10F9"/>
    <w:rsid w:val="004B156C"/>
    <w:rsid w:val="004B2222"/>
    <w:rsid w:val="004B28B3"/>
    <w:rsid w:val="004B317C"/>
    <w:rsid w:val="004B54A9"/>
    <w:rsid w:val="004C0BE3"/>
    <w:rsid w:val="004C0EB6"/>
    <w:rsid w:val="004C35BA"/>
    <w:rsid w:val="004C3CD0"/>
    <w:rsid w:val="004C5742"/>
    <w:rsid w:val="004C7220"/>
    <w:rsid w:val="004C770D"/>
    <w:rsid w:val="004D07F2"/>
    <w:rsid w:val="004D1C1B"/>
    <w:rsid w:val="004D22C7"/>
    <w:rsid w:val="004D29B0"/>
    <w:rsid w:val="004D39A0"/>
    <w:rsid w:val="004D518C"/>
    <w:rsid w:val="004D5BA2"/>
    <w:rsid w:val="004D6F9C"/>
    <w:rsid w:val="004D77DF"/>
    <w:rsid w:val="004E15F4"/>
    <w:rsid w:val="004E3D65"/>
    <w:rsid w:val="004E41C4"/>
    <w:rsid w:val="004E7533"/>
    <w:rsid w:val="004E7B56"/>
    <w:rsid w:val="004E7F0F"/>
    <w:rsid w:val="004F0AB8"/>
    <w:rsid w:val="004F2C29"/>
    <w:rsid w:val="004F3B1A"/>
    <w:rsid w:val="004F5CC2"/>
    <w:rsid w:val="004F67D3"/>
    <w:rsid w:val="004F77F4"/>
    <w:rsid w:val="005005EE"/>
    <w:rsid w:val="005006C0"/>
    <w:rsid w:val="005013F2"/>
    <w:rsid w:val="00502683"/>
    <w:rsid w:val="00502D2B"/>
    <w:rsid w:val="00502F79"/>
    <w:rsid w:val="005052D3"/>
    <w:rsid w:val="00505A09"/>
    <w:rsid w:val="0050606E"/>
    <w:rsid w:val="00507404"/>
    <w:rsid w:val="00510BDD"/>
    <w:rsid w:val="00510CC6"/>
    <w:rsid w:val="00511A8C"/>
    <w:rsid w:val="00512238"/>
    <w:rsid w:val="005128CD"/>
    <w:rsid w:val="00514590"/>
    <w:rsid w:val="00515EE9"/>
    <w:rsid w:val="00517A75"/>
    <w:rsid w:val="00517E08"/>
    <w:rsid w:val="00520AC5"/>
    <w:rsid w:val="00520CE0"/>
    <w:rsid w:val="00523DF0"/>
    <w:rsid w:val="005244BD"/>
    <w:rsid w:val="00526995"/>
    <w:rsid w:val="005273AC"/>
    <w:rsid w:val="0053081D"/>
    <w:rsid w:val="005318F2"/>
    <w:rsid w:val="0053224B"/>
    <w:rsid w:val="00535030"/>
    <w:rsid w:val="005351FF"/>
    <w:rsid w:val="00535873"/>
    <w:rsid w:val="00535AB7"/>
    <w:rsid w:val="0053606E"/>
    <w:rsid w:val="005368D5"/>
    <w:rsid w:val="005370B6"/>
    <w:rsid w:val="005415CB"/>
    <w:rsid w:val="0054184C"/>
    <w:rsid w:val="00542172"/>
    <w:rsid w:val="00544A7E"/>
    <w:rsid w:val="005454B4"/>
    <w:rsid w:val="00545F53"/>
    <w:rsid w:val="00547343"/>
    <w:rsid w:val="00550F63"/>
    <w:rsid w:val="00552E24"/>
    <w:rsid w:val="00553393"/>
    <w:rsid w:val="00554096"/>
    <w:rsid w:val="005552E1"/>
    <w:rsid w:val="005555D8"/>
    <w:rsid w:val="00555CF7"/>
    <w:rsid w:val="00555F3C"/>
    <w:rsid w:val="00557068"/>
    <w:rsid w:val="0056070D"/>
    <w:rsid w:val="00562682"/>
    <w:rsid w:val="00565E6C"/>
    <w:rsid w:val="0056673D"/>
    <w:rsid w:val="00567397"/>
    <w:rsid w:val="005674BD"/>
    <w:rsid w:val="00571C58"/>
    <w:rsid w:val="005729F2"/>
    <w:rsid w:val="005746A5"/>
    <w:rsid w:val="0057652E"/>
    <w:rsid w:val="00576FA6"/>
    <w:rsid w:val="005778EB"/>
    <w:rsid w:val="0058149D"/>
    <w:rsid w:val="00581B4B"/>
    <w:rsid w:val="00582F1E"/>
    <w:rsid w:val="00583132"/>
    <w:rsid w:val="005842E8"/>
    <w:rsid w:val="005859C7"/>
    <w:rsid w:val="0058663A"/>
    <w:rsid w:val="00590959"/>
    <w:rsid w:val="00591BBC"/>
    <w:rsid w:val="00591D39"/>
    <w:rsid w:val="00592509"/>
    <w:rsid w:val="00593589"/>
    <w:rsid w:val="005937ED"/>
    <w:rsid w:val="00593C9C"/>
    <w:rsid w:val="00593ED0"/>
    <w:rsid w:val="00594707"/>
    <w:rsid w:val="00594FEE"/>
    <w:rsid w:val="0059566F"/>
    <w:rsid w:val="00595966"/>
    <w:rsid w:val="00597C45"/>
    <w:rsid w:val="005A1E5D"/>
    <w:rsid w:val="005A363E"/>
    <w:rsid w:val="005A3C1C"/>
    <w:rsid w:val="005A6CB8"/>
    <w:rsid w:val="005A7A58"/>
    <w:rsid w:val="005B031C"/>
    <w:rsid w:val="005B0C9E"/>
    <w:rsid w:val="005B166F"/>
    <w:rsid w:val="005B1B23"/>
    <w:rsid w:val="005B1FC1"/>
    <w:rsid w:val="005B2367"/>
    <w:rsid w:val="005B5A26"/>
    <w:rsid w:val="005C0078"/>
    <w:rsid w:val="005C0A0B"/>
    <w:rsid w:val="005C1CDA"/>
    <w:rsid w:val="005C1F09"/>
    <w:rsid w:val="005C2394"/>
    <w:rsid w:val="005C24C5"/>
    <w:rsid w:val="005C2B5A"/>
    <w:rsid w:val="005C2F8A"/>
    <w:rsid w:val="005C40F1"/>
    <w:rsid w:val="005C4499"/>
    <w:rsid w:val="005C778E"/>
    <w:rsid w:val="005C7C38"/>
    <w:rsid w:val="005D09A7"/>
    <w:rsid w:val="005D0C7A"/>
    <w:rsid w:val="005D121E"/>
    <w:rsid w:val="005D12FF"/>
    <w:rsid w:val="005D2546"/>
    <w:rsid w:val="005D47FA"/>
    <w:rsid w:val="005D5BF4"/>
    <w:rsid w:val="005D6D37"/>
    <w:rsid w:val="005D762F"/>
    <w:rsid w:val="005D7C84"/>
    <w:rsid w:val="005E0359"/>
    <w:rsid w:val="005E1333"/>
    <w:rsid w:val="005E1534"/>
    <w:rsid w:val="005E410F"/>
    <w:rsid w:val="005E426A"/>
    <w:rsid w:val="005E4FD7"/>
    <w:rsid w:val="005E529B"/>
    <w:rsid w:val="005E5D44"/>
    <w:rsid w:val="005E652F"/>
    <w:rsid w:val="005E7196"/>
    <w:rsid w:val="005E735F"/>
    <w:rsid w:val="005E7B54"/>
    <w:rsid w:val="005F0AD7"/>
    <w:rsid w:val="005F12A9"/>
    <w:rsid w:val="005F2116"/>
    <w:rsid w:val="005F4A62"/>
    <w:rsid w:val="005F6574"/>
    <w:rsid w:val="005F7757"/>
    <w:rsid w:val="00600573"/>
    <w:rsid w:val="00600D2C"/>
    <w:rsid w:val="00600DA4"/>
    <w:rsid w:val="00600FDD"/>
    <w:rsid w:val="00601D1D"/>
    <w:rsid w:val="00601FE4"/>
    <w:rsid w:val="0060210B"/>
    <w:rsid w:val="006022E3"/>
    <w:rsid w:val="00602663"/>
    <w:rsid w:val="00604941"/>
    <w:rsid w:val="006050C1"/>
    <w:rsid w:val="00605744"/>
    <w:rsid w:val="006107B0"/>
    <w:rsid w:val="00613FD9"/>
    <w:rsid w:val="0061481E"/>
    <w:rsid w:val="006150A2"/>
    <w:rsid w:val="00615230"/>
    <w:rsid w:val="0061597A"/>
    <w:rsid w:val="00616376"/>
    <w:rsid w:val="006165EB"/>
    <w:rsid w:val="0062002C"/>
    <w:rsid w:val="006203E9"/>
    <w:rsid w:val="00620979"/>
    <w:rsid w:val="00620A80"/>
    <w:rsid w:val="00620F8B"/>
    <w:rsid w:val="00621713"/>
    <w:rsid w:val="00622C56"/>
    <w:rsid w:val="006244BD"/>
    <w:rsid w:val="006252D7"/>
    <w:rsid w:val="00625825"/>
    <w:rsid w:val="00625E0F"/>
    <w:rsid w:val="00626172"/>
    <w:rsid w:val="00626B0A"/>
    <w:rsid w:val="006275C5"/>
    <w:rsid w:val="00627622"/>
    <w:rsid w:val="00630161"/>
    <w:rsid w:val="0063030A"/>
    <w:rsid w:val="00631F96"/>
    <w:rsid w:val="0063237F"/>
    <w:rsid w:val="00636230"/>
    <w:rsid w:val="00637BB3"/>
    <w:rsid w:val="0064138F"/>
    <w:rsid w:val="00641D32"/>
    <w:rsid w:val="00643DFA"/>
    <w:rsid w:val="0064436C"/>
    <w:rsid w:val="00644C47"/>
    <w:rsid w:val="00645666"/>
    <w:rsid w:val="00645C7C"/>
    <w:rsid w:val="0064660A"/>
    <w:rsid w:val="00647CED"/>
    <w:rsid w:val="00650B0B"/>
    <w:rsid w:val="006513B9"/>
    <w:rsid w:val="00651C1A"/>
    <w:rsid w:val="00652AA8"/>
    <w:rsid w:val="00652C94"/>
    <w:rsid w:val="00653480"/>
    <w:rsid w:val="006545D8"/>
    <w:rsid w:val="00654B40"/>
    <w:rsid w:val="00655003"/>
    <w:rsid w:val="0065663A"/>
    <w:rsid w:val="00657D55"/>
    <w:rsid w:val="00660938"/>
    <w:rsid w:val="00660B19"/>
    <w:rsid w:val="00661509"/>
    <w:rsid w:val="00661D6E"/>
    <w:rsid w:val="00661E72"/>
    <w:rsid w:val="00661FA0"/>
    <w:rsid w:val="00663507"/>
    <w:rsid w:val="0066410C"/>
    <w:rsid w:val="00666A50"/>
    <w:rsid w:val="00666D4A"/>
    <w:rsid w:val="00670F33"/>
    <w:rsid w:val="00671E77"/>
    <w:rsid w:val="006730AB"/>
    <w:rsid w:val="00676011"/>
    <w:rsid w:val="006763A1"/>
    <w:rsid w:val="00676F33"/>
    <w:rsid w:val="00677432"/>
    <w:rsid w:val="006801C5"/>
    <w:rsid w:val="00680DFC"/>
    <w:rsid w:val="00681650"/>
    <w:rsid w:val="00682219"/>
    <w:rsid w:val="00683B1E"/>
    <w:rsid w:val="006840BB"/>
    <w:rsid w:val="006846EF"/>
    <w:rsid w:val="0069014A"/>
    <w:rsid w:val="00690250"/>
    <w:rsid w:val="006903F5"/>
    <w:rsid w:val="00690F1E"/>
    <w:rsid w:val="006910FE"/>
    <w:rsid w:val="006921B4"/>
    <w:rsid w:val="006922B6"/>
    <w:rsid w:val="006A02AC"/>
    <w:rsid w:val="006A03DA"/>
    <w:rsid w:val="006A0612"/>
    <w:rsid w:val="006A2BF3"/>
    <w:rsid w:val="006A301F"/>
    <w:rsid w:val="006A480F"/>
    <w:rsid w:val="006A4955"/>
    <w:rsid w:val="006A4B93"/>
    <w:rsid w:val="006A4EF3"/>
    <w:rsid w:val="006A527B"/>
    <w:rsid w:val="006A58D3"/>
    <w:rsid w:val="006A5D16"/>
    <w:rsid w:val="006A5F29"/>
    <w:rsid w:val="006B0333"/>
    <w:rsid w:val="006B0AF1"/>
    <w:rsid w:val="006B0BD8"/>
    <w:rsid w:val="006B23BA"/>
    <w:rsid w:val="006B59C1"/>
    <w:rsid w:val="006B5F81"/>
    <w:rsid w:val="006B692B"/>
    <w:rsid w:val="006B76A1"/>
    <w:rsid w:val="006B7A6E"/>
    <w:rsid w:val="006B7CF2"/>
    <w:rsid w:val="006C0D31"/>
    <w:rsid w:val="006C35B9"/>
    <w:rsid w:val="006C367B"/>
    <w:rsid w:val="006C5679"/>
    <w:rsid w:val="006C5A78"/>
    <w:rsid w:val="006C5BA7"/>
    <w:rsid w:val="006C6152"/>
    <w:rsid w:val="006C7475"/>
    <w:rsid w:val="006C7A51"/>
    <w:rsid w:val="006D0CF0"/>
    <w:rsid w:val="006D2F53"/>
    <w:rsid w:val="006D376C"/>
    <w:rsid w:val="006D4455"/>
    <w:rsid w:val="006D44E8"/>
    <w:rsid w:val="006D7304"/>
    <w:rsid w:val="006E27CD"/>
    <w:rsid w:val="006E33D1"/>
    <w:rsid w:val="006E3A79"/>
    <w:rsid w:val="006E67CC"/>
    <w:rsid w:val="006F022C"/>
    <w:rsid w:val="006F107D"/>
    <w:rsid w:val="006F4985"/>
    <w:rsid w:val="006F4AA7"/>
    <w:rsid w:val="006F4BF6"/>
    <w:rsid w:val="006F6056"/>
    <w:rsid w:val="00702E9D"/>
    <w:rsid w:val="00703E6B"/>
    <w:rsid w:val="00710687"/>
    <w:rsid w:val="00711064"/>
    <w:rsid w:val="00712B52"/>
    <w:rsid w:val="007131A9"/>
    <w:rsid w:val="00713741"/>
    <w:rsid w:val="00713F22"/>
    <w:rsid w:val="0071410D"/>
    <w:rsid w:val="007148B8"/>
    <w:rsid w:val="00714FEA"/>
    <w:rsid w:val="00715887"/>
    <w:rsid w:val="00716977"/>
    <w:rsid w:val="00716E99"/>
    <w:rsid w:val="0071715E"/>
    <w:rsid w:val="00721190"/>
    <w:rsid w:val="00722E65"/>
    <w:rsid w:val="00724351"/>
    <w:rsid w:val="0072589A"/>
    <w:rsid w:val="0072608C"/>
    <w:rsid w:val="00727FD8"/>
    <w:rsid w:val="007304A1"/>
    <w:rsid w:val="007331ED"/>
    <w:rsid w:val="00734478"/>
    <w:rsid w:val="00735AA9"/>
    <w:rsid w:val="00736BF3"/>
    <w:rsid w:val="00736DFC"/>
    <w:rsid w:val="007419CF"/>
    <w:rsid w:val="00742B16"/>
    <w:rsid w:val="00743039"/>
    <w:rsid w:val="007450F9"/>
    <w:rsid w:val="0074597B"/>
    <w:rsid w:val="00745F50"/>
    <w:rsid w:val="00746211"/>
    <w:rsid w:val="00747006"/>
    <w:rsid w:val="00750C3A"/>
    <w:rsid w:val="007531F0"/>
    <w:rsid w:val="00753962"/>
    <w:rsid w:val="00754CA1"/>
    <w:rsid w:val="0075549C"/>
    <w:rsid w:val="00755EB0"/>
    <w:rsid w:val="007574C1"/>
    <w:rsid w:val="00765928"/>
    <w:rsid w:val="00771265"/>
    <w:rsid w:val="007739FD"/>
    <w:rsid w:val="00774BB5"/>
    <w:rsid w:val="00774CF6"/>
    <w:rsid w:val="00775D93"/>
    <w:rsid w:val="00777345"/>
    <w:rsid w:val="007774AD"/>
    <w:rsid w:val="007805F3"/>
    <w:rsid w:val="00780917"/>
    <w:rsid w:val="00781358"/>
    <w:rsid w:val="007825AC"/>
    <w:rsid w:val="00784A84"/>
    <w:rsid w:val="0078639D"/>
    <w:rsid w:val="0078758B"/>
    <w:rsid w:val="0079015F"/>
    <w:rsid w:val="0079079E"/>
    <w:rsid w:val="007908A4"/>
    <w:rsid w:val="00794CC5"/>
    <w:rsid w:val="007964F5"/>
    <w:rsid w:val="007A02C5"/>
    <w:rsid w:val="007A0EC1"/>
    <w:rsid w:val="007A3FDC"/>
    <w:rsid w:val="007A4163"/>
    <w:rsid w:val="007A4B64"/>
    <w:rsid w:val="007B14E3"/>
    <w:rsid w:val="007B3E81"/>
    <w:rsid w:val="007B4E98"/>
    <w:rsid w:val="007B59A2"/>
    <w:rsid w:val="007B6168"/>
    <w:rsid w:val="007B66C6"/>
    <w:rsid w:val="007B68AE"/>
    <w:rsid w:val="007B6D29"/>
    <w:rsid w:val="007C03E3"/>
    <w:rsid w:val="007C0D15"/>
    <w:rsid w:val="007C135B"/>
    <w:rsid w:val="007C1C64"/>
    <w:rsid w:val="007C1E9A"/>
    <w:rsid w:val="007C1FFA"/>
    <w:rsid w:val="007C2A18"/>
    <w:rsid w:val="007C3CBA"/>
    <w:rsid w:val="007D1256"/>
    <w:rsid w:val="007D2689"/>
    <w:rsid w:val="007D416E"/>
    <w:rsid w:val="007D469D"/>
    <w:rsid w:val="007D4F2E"/>
    <w:rsid w:val="007D5B36"/>
    <w:rsid w:val="007D5CE5"/>
    <w:rsid w:val="007D7AC3"/>
    <w:rsid w:val="007E0B9A"/>
    <w:rsid w:val="007E178A"/>
    <w:rsid w:val="007E1B1B"/>
    <w:rsid w:val="007E205C"/>
    <w:rsid w:val="007E2332"/>
    <w:rsid w:val="007E3EB9"/>
    <w:rsid w:val="007E5ECF"/>
    <w:rsid w:val="007E635C"/>
    <w:rsid w:val="007E7328"/>
    <w:rsid w:val="007E79F0"/>
    <w:rsid w:val="007E7C39"/>
    <w:rsid w:val="007F0E0F"/>
    <w:rsid w:val="007F1BD1"/>
    <w:rsid w:val="007F2501"/>
    <w:rsid w:val="007F2970"/>
    <w:rsid w:val="007F57C1"/>
    <w:rsid w:val="007F640C"/>
    <w:rsid w:val="007F6904"/>
    <w:rsid w:val="007F7705"/>
    <w:rsid w:val="007F7BC8"/>
    <w:rsid w:val="008009AF"/>
    <w:rsid w:val="0080380A"/>
    <w:rsid w:val="00803997"/>
    <w:rsid w:val="00804B49"/>
    <w:rsid w:val="00806140"/>
    <w:rsid w:val="0080661A"/>
    <w:rsid w:val="00810051"/>
    <w:rsid w:val="008109F7"/>
    <w:rsid w:val="0081118E"/>
    <w:rsid w:val="00811764"/>
    <w:rsid w:val="00811845"/>
    <w:rsid w:val="00811BE3"/>
    <w:rsid w:val="00814B8D"/>
    <w:rsid w:val="00816AB5"/>
    <w:rsid w:val="00817C79"/>
    <w:rsid w:val="00820FCB"/>
    <w:rsid w:val="00823912"/>
    <w:rsid w:val="00823EB3"/>
    <w:rsid w:val="00825197"/>
    <w:rsid w:val="0082630E"/>
    <w:rsid w:val="00826653"/>
    <w:rsid w:val="00827AA2"/>
    <w:rsid w:val="00831B72"/>
    <w:rsid w:val="00832D5C"/>
    <w:rsid w:val="00832E1D"/>
    <w:rsid w:val="00834B03"/>
    <w:rsid w:val="00835634"/>
    <w:rsid w:val="008375E5"/>
    <w:rsid w:val="00840291"/>
    <w:rsid w:val="00841B29"/>
    <w:rsid w:val="00842526"/>
    <w:rsid w:val="008439CF"/>
    <w:rsid w:val="00843CCC"/>
    <w:rsid w:val="008440B0"/>
    <w:rsid w:val="00844146"/>
    <w:rsid w:val="00844C96"/>
    <w:rsid w:val="00844DF5"/>
    <w:rsid w:val="0084710C"/>
    <w:rsid w:val="008471EC"/>
    <w:rsid w:val="008500DC"/>
    <w:rsid w:val="00850FB5"/>
    <w:rsid w:val="00851DC2"/>
    <w:rsid w:val="008522E5"/>
    <w:rsid w:val="0085439D"/>
    <w:rsid w:val="00854C74"/>
    <w:rsid w:val="008572AA"/>
    <w:rsid w:val="00857F1C"/>
    <w:rsid w:val="00863479"/>
    <w:rsid w:val="00863C88"/>
    <w:rsid w:val="00863D7A"/>
    <w:rsid w:val="00864A02"/>
    <w:rsid w:val="00864B05"/>
    <w:rsid w:val="008665C3"/>
    <w:rsid w:val="008668B6"/>
    <w:rsid w:val="00871981"/>
    <w:rsid w:val="00871E0C"/>
    <w:rsid w:val="00872E0F"/>
    <w:rsid w:val="00874560"/>
    <w:rsid w:val="0087586D"/>
    <w:rsid w:val="00877B96"/>
    <w:rsid w:val="00882A77"/>
    <w:rsid w:val="00882DD9"/>
    <w:rsid w:val="0088373D"/>
    <w:rsid w:val="008839BA"/>
    <w:rsid w:val="00884EBA"/>
    <w:rsid w:val="0088573E"/>
    <w:rsid w:val="0088624D"/>
    <w:rsid w:val="00886A2E"/>
    <w:rsid w:val="00887F5A"/>
    <w:rsid w:val="00892A03"/>
    <w:rsid w:val="00892DAC"/>
    <w:rsid w:val="00893B6E"/>
    <w:rsid w:val="008940C9"/>
    <w:rsid w:val="0089525C"/>
    <w:rsid w:val="008A0EE1"/>
    <w:rsid w:val="008A194F"/>
    <w:rsid w:val="008A1979"/>
    <w:rsid w:val="008A2A1A"/>
    <w:rsid w:val="008A2D16"/>
    <w:rsid w:val="008A313A"/>
    <w:rsid w:val="008A3769"/>
    <w:rsid w:val="008A6062"/>
    <w:rsid w:val="008A6EFC"/>
    <w:rsid w:val="008B0A53"/>
    <w:rsid w:val="008B1713"/>
    <w:rsid w:val="008B2A85"/>
    <w:rsid w:val="008B3FBB"/>
    <w:rsid w:val="008B4A25"/>
    <w:rsid w:val="008B59EC"/>
    <w:rsid w:val="008B60C7"/>
    <w:rsid w:val="008B6F3B"/>
    <w:rsid w:val="008C3522"/>
    <w:rsid w:val="008C42C4"/>
    <w:rsid w:val="008C43A9"/>
    <w:rsid w:val="008C4B65"/>
    <w:rsid w:val="008C5CA0"/>
    <w:rsid w:val="008C67CE"/>
    <w:rsid w:val="008C7217"/>
    <w:rsid w:val="008D1CBA"/>
    <w:rsid w:val="008D23E9"/>
    <w:rsid w:val="008D48F4"/>
    <w:rsid w:val="008D4CF5"/>
    <w:rsid w:val="008D55F2"/>
    <w:rsid w:val="008D5FF6"/>
    <w:rsid w:val="008D736B"/>
    <w:rsid w:val="008E0014"/>
    <w:rsid w:val="008E0633"/>
    <w:rsid w:val="008E17FB"/>
    <w:rsid w:val="008E2DE5"/>
    <w:rsid w:val="008E3009"/>
    <w:rsid w:val="008E47C4"/>
    <w:rsid w:val="008E70C6"/>
    <w:rsid w:val="008F0700"/>
    <w:rsid w:val="0090047E"/>
    <w:rsid w:val="00902CFA"/>
    <w:rsid w:val="009069A8"/>
    <w:rsid w:val="00907E0F"/>
    <w:rsid w:val="00907F03"/>
    <w:rsid w:val="0091177B"/>
    <w:rsid w:val="009133B6"/>
    <w:rsid w:val="00914D01"/>
    <w:rsid w:val="00914DEA"/>
    <w:rsid w:val="00917B93"/>
    <w:rsid w:val="009201D0"/>
    <w:rsid w:val="009205B2"/>
    <w:rsid w:val="0092096D"/>
    <w:rsid w:val="00923D13"/>
    <w:rsid w:val="00924580"/>
    <w:rsid w:val="009246C2"/>
    <w:rsid w:val="009274E2"/>
    <w:rsid w:val="00932C59"/>
    <w:rsid w:val="00934F50"/>
    <w:rsid w:val="00935465"/>
    <w:rsid w:val="0093615E"/>
    <w:rsid w:val="00936474"/>
    <w:rsid w:val="00942BFC"/>
    <w:rsid w:val="00943B29"/>
    <w:rsid w:val="0094462C"/>
    <w:rsid w:val="00946124"/>
    <w:rsid w:val="00946483"/>
    <w:rsid w:val="00946E23"/>
    <w:rsid w:val="00946F3A"/>
    <w:rsid w:val="00947B4F"/>
    <w:rsid w:val="00950E1C"/>
    <w:rsid w:val="00951CFD"/>
    <w:rsid w:val="00954479"/>
    <w:rsid w:val="009548F7"/>
    <w:rsid w:val="00954F1B"/>
    <w:rsid w:val="00962246"/>
    <w:rsid w:val="009628B8"/>
    <w:rsid w:val="009633F2"/>
    <w:rsid w:val="0096420D"/>
    <w:rsid w:val="009701AF"/>
    <w:rsid w:val="00972381"/>
    <w:rsid w:val="00972733"/>
    <w:rsid w:val="00973500"/>
    <w:rsid w:val="009739BE"/>
    <w:rsid w:val="0097631A"/>
    <w:rsid w:val="00976D57"/>
    <w:rsid w:val="009770B7"/>
    <w:rsid w:val="0097768D"/>
    <w:rsid w:val="00980E9B"/>
    <w:rsid w:val="00981D2A"/>
    <w:rsid w:val="00981EF1"/>
    <w:rsid w:val="00982144"/>
    <w:rsid w:val="00983211"/>
    <w:rsid w:val="00985442"/>
    <w:rsid w:val="00985EBE"/>
    <w:rsid w:val="00987D08"/>
    <w:rsid w:val="009901A7"/>
    <w:rsid w:val="0099131E"/>
    <w:rsid w:val="00991360"/>
    <w:rsid w:val="0099178A"/>
    <w:rsid w:val="00993DAF"/>
    <w:rsid w:val="009947B0"/>
    <w:rsid w:val="00994D97"/>
    <w:rsid w:val="009950F0"/>
    <w:rsid w:val="009955C3"/>
    <w:rsid w:val="00996FF3"/>
    <w:rsid w:val="00997FE3"/>
    <w:rsid w:val="009A0562"/>
    <w:rsid w:val="009A1E7B"/>
    <w:rsid w:val="009A6C11"/>
    <w:rsid w:val="009B2D1E"/>
    <w:rsid w:val="009B3033"/>
    <w:rsid w:val="009B3288"/>
    <w:rsid w:val="009B38CA"/>
    <w:rsid w:val="009B4129"/>
    <w:rsid w:val="009B5F8F"/>
    <w:rsid w:val="009B7D30"/>
    <w:rsid w:val="009C0D6F"/>
    <w:rsid w:val="009C1013"/>
    <w:rsid w:val="009C1342"/>
    <w:rsid w:val="009C38EA"/>
    <w:rsid w:val="009C6159"/>
    <w:rsid w:val="009C6E58"/>
    <w:rsid w:val="009C6F1D"/>
    <w:rsid w:val="009D436A"/>
    <w:rsid w:val="009D6818"/>
    <w:rsid w:val="009E082C"/>
    <w:rsid w:val="009E1AD9"/>
    <w:rsid w:val="009E491C"/>
    <w:rsid w:val="009E59D4"/>
    <w:rsid w:val="009F082F"/>
    <w:rsid w:val="009F08D7"/>
    <w:rsid w:val="009F166D"/>
    <w:rsid w:val="009F2E06"/>
    <w:rsid w:val="009F32DC"/>
    <w:rsid w:val="009F4AED"/>
    <w:rsid w:val="009F4C7D"/>
    <w:rsid w:val="009F52DE"/>
    <w:rsid w:val="009F6ECE"/>
    <w:rsid w:val="009F73E4"/>
    <w:rsid w:val="009F7C83"/>
    <w:rsid w:val="00A0647E"/>
    <w:rsid w:val="00A07225"/>
    <w:rsid w:val="00A07E1B"/>
    <w:rsid w:val="00A1091F"/>
    <w:rsid w:val="00A1274E"/>
    <w:rsid w:val="00A12882"/>
    <w:rsid w:val="00A13F1F"/>
    <w:rsid w:val="00A140B7"/>
    <w:rsid w:val="00A144FA"/>
    <w:rsid w:val="00A14C03"/>
    <w:rsid w:val="00A16382"/>
    <w:rsid w:val="00A1675B"/>
    <w:rsid w:val="00A1691D"/>
    <w:rsid w:val="00A16B82"/>
    <w:rsid w:val="00A20779"/>
    <w:rsid w:val="00A2197A"/>
    <w:rsid w:val="00A22BD7"/>
    <w:rsid w:val="00A235DF"/>
    <w:rsid w:val="00A236C2"/>
    <w:rsid w:val="00A23CFB"/>
    <w:rsid w:val="00A24707"/>
    <w:rsid w:val="00A25CA1"/>
    <w:rsid w:val="00A262DD"/>
    <w:rsid w:val="00A26559"/>
    <w:rsid w:val="00A267D9"/>
    <w:rsid w:val="00A26BFF"/>
    <w:rsid w:val="00A27744"/>
    <w:rsid w:val="00A27FC3"/>
    <w:rsid w:val="00A3069A"/>
    <w:rsid w:val="00A30B4C"/>
    <w:rsid w:val="00A319BB"/>
    <w:rsid w:val="00A336E5"/>
    <w:rsid w:val="00A33734"/>
    <w:rsid w:val="00A33E2F"/>
    <w:rsid w:val="00A34A5F"/>
    <w:rsid w:val="00A34F00"/>
    <w:rsid w:val="00A3769A"/>
    <w:rsid w:val="00A415C3"/>
    <w:rsid w:val="00A425EB"/>
    <w:rsid w:val="00A44B50"/>
    <w:rsid w:val="00A45E89"/>
    <w:rsid w:val="00A4652F"/>
    <w:rsid w:val="00A46A6D"/>
    <w:rsid w:val="00A477FF"/>
    <w:rsid w:val="00A47D94"/>
    <w:rsid w:val="00A50402"/>
    <w:rsid w:val="00A51338"/>
    <w:rsid w:val="00A514A7"/>
    <w:rsid w:val="00A538F9"/>
    <w:rsid w:val="00A53A23"/>
    <w:rsid w:val="00A549DB"/>
    <w:rsid w:val="00A5515A"/>
    <w:rsid w:val="00A553FE"/>
    <w:rsid w:val="00A556D5"/>
    <w:rsid w:val="00A561E0"/>
    <w:rsid w:val="00A60CCA"/>
    <w:rsid w:val="00A63EB8"/>
    <w:rsid w:val="00A65727"/>
    <w:rsid w:val="00A658CE"/>
    <w:rsid w:val="00A70990"/>
    <w:rsid w:val="00A71DE1"/>
    <w:rsid w:val="00A72214"/>
    <w:rsid w:val="00A7253B"/>
    <w:rsid w:val="00A73A3C"/>
    <w:rsid w:val="00A73BB4"/>
    <w:rsid w:val="00A73E4E"/>
    <w:rsid w:val="00A752BB"/>
    <w:rsid w:val="00A75AAF"/>
    <w:rsid w:val="00A8167E"/>
    <w:rsid w:val="00A81ACC"/>
    <w:rsid w:val="00A8428F"/>
    <w:rsid w:val="00A84F68"/>
    <w:rsid w:val="00A932B6"/>
    <w:rsid w:val="00A9552F"/>
    <w:rsid w:val="00A967F1"/>
    <w:rsid w:val="00A96843"/>
    <w:rsid w:val="00A9721B"/>
    <w:rsid w:val="00A97345"/>
    <w:rsid w:val="00AA24CE"/>
    <w:rsid w:val="00AA349E"/>
    <w:rsid w:val="00AA3783"/>
    <w:rsid w:val="00AA46AB"/>
    <w:rsid w:val="00AA4896"/>
    <w:rsid w:val="00AA4C9F"/>
    <w:rsid w:val="00AA58D3"/>
    <w:rsid w:val="00AA65BD"/>
    <w:rsid w:val="00AA6CD8"/>
    <w:rsid w:val="00AA720B"/>
    <w:rsid w:val="00AB1221"/>
    <w:rsid w:val="00AB1881"/>
    <w:rsid w:val="00AB2F2D"/>
    <w:rsid w:val="00AB3526"/>
    <w:rsid w:val="00AB425D"/>
    <w:rsid w:val="00AB491C"/>
    <w:rsid w:val="00AB665B"/>
    <w:rsid w:val="00AB7CD6"/>
    <w:rsid w:val="00AC0CBF"/>
    <w:rsid w:val="00AC2776"/>
    <w:rsid w:val="00AC3C70"/>
    <w:rsid w:val="00AC3FFF"/>
    <w:rsid w:val="00AC51D2"/>
    <w:rsid w:val="00AC5B70"/>
    <w:rsid w:val="00AC776B"/>
    <w:rsid w:val="00AD12E8"/>
    <w:rsid w:val="00AD1C93"/>
    <w:rsid w:val="00AD1E37"/>
    <w:rsid w:val="00AD20B3"/>
    <w:rsid w:val="00AD2146"/>
    <w:rsid w:val="00AD2604"/>
    <w:rsid w:val="00AD38A8"/>
    <w:rsid w:val="00AD5816"/>
    <w:rsid w:val="00AD58C8"/>
    <w:rsid w:val="00AD5AE4"/>
    <w:rsid w:val="00AD61DD"/>
    <w:rsid w:val="00AD624B"/>
    <w:rsid w:val="00AD642E"/>
    <w:rsid w:val="00AD73AE"/>
    <w:rsid w:val="00AD77B2"/>
    <w:rsid w:val="00AE3A23"/>
    <w:rsid w:val="00AE5BCD"/>
    <w:rsid w:val="00AE5F66"/>
    <w:rsid w:val="00AE7329"/>
    <w:rsid w:val="00AF0108"/>
    <w:rsid w:val="00AF25C2"/>
    <w:rsid w:val="00AF37F8"/>
    <w:rsid w:val="00AF506A"/>
    <w:rsid w:val="00AF5B80"/>
    <w:rsid w:val="00B00473"/>
    <w:rsid w:val="00B01500"/>
    <w:rsid w:val="00B0279A"/>
    <w:rsid w:val="00B02B05"/>
    <w:rsid w:val="00B06A1B"/>
    <w:rsid w:val="00B07F3A"/>
    <w:rsid w:val="00B10F81"/>
    <w:rsid w:val="00B12044"/>
    <w:rsid w:val="00B13B26"/>
    <w:rsid w:val="00B13E94"/>
    <w:rsid w:val="00B15430"/>
    <w:rsid w:val="00B167A2"/>
    <w:rsid w:val="00B177FE"/>
    <w:rsid w:val="00B17AF7"/>
    <w:rsid w:val="00B2040B"/>
    <w:rsid w:val="00B207AE"/>
    <w:rsid w:val="00B22F75"/>
    <w:rsid w:val="00B23BE6"/>
    <w:rsid w:val="00B24345"/>
    <w:rsid w:val="00B256A9"/>
    <w:rsid w:val="00B25A73"/>
    <w:rsid w:val="00B26718"/>
    <w:rsid w:val="00B26FFA"/>
    <w:rsid w:val="00B27A16"/>
    <w:rsid w:val="00B3051C"/>
    <w:rsid w:val="00B31132"/>
    <w:rsid w:val="00B31328"/>
    <w:rsid w:val="00B31E7D"/>
    <w:rsid w:val="00B3328B"/>
    <w:rsid w:val="00B335CC"/>
    <w:rsid w:val="00B34668"/>
    <w:rsid w:val="00B3630D"/>
    <w:rsid w:val="00B36DD0"/>
    <w:rsid w:val="00B37581"/>
    <w:rsid w:val="00B37ACD"/>
    <w:rsid w:val="00B37FF7"/>
    <w:rsid w:val="00B40F77"/>
    <w:rsid w:val="00B42250"/>
    <w:rsid w:val="00B43C0B"/>
    <w:rsid w:val="00B445AA"/>
    <w:rsid w:val="00B4692B"/>
    <w:rsid w:val="00B47D9A"/>
    <w:rsid w:val="00B521AC"/>
    <w:rsid w:val="00B524C9"/>
    <w:rsid w:val="00B52D27"/>
    <w:rsid w:val="00B532D1"/>
    <w:rsid w:val="00B53FAF"/>
    <w:rsid w:val="00B54BBD"/>
    <w:rsid w:val="00B54E4C"/>
    <w:rsid w:val="00B55EE9"/>
    <w:rsid w:val="00B5689E"/>
    <w:rsid w:val="00B601B4"/>
    <w:rsid w:val="00B604E3"/>
    <w:rsid w:val="00B60BA4"/>
    <w:rsid w:val="00B61736"/>
    <w:rsid w:val="00B64565"/>
    <w:rsid w:val="00B6511D"/>
    <w:rsid w:val="00B6593F"/>
    <w:rsid w:val="00B70199"/>
    <w:rsid w:val="00B717FB"/>
    <w:rsid w:val="00B72DD8"/>
    <w:rsid w:val="00B73520"/>
    <w:rsid w:val="00B746CC"/>
    <w:rsid w:val="00B74971"/>
    <w:rsid w:val="00B77E55"/>
    <w:rsid w:val="00B77FEB"/>
    <w:rsid w:val="00B80CC8"/>
    <w:rsid w:val="00B81305"/>
    <w:rsid w:val="00B817BE"/>
    <w:rsid w:val="00B84932"/>
    <w:rsid w:val="00B86A62"/>
    <w:rsid w:val="00B9090B"/>
    <w:rsid w:val="00B95653"/>
    <w:rsid w:val="00B95850"/>
    <w:rsid w:val="00B95B99"/>
    <w:rsid w:val="00B97D33"/>
    <w:rsid w:val="00BA026A"/>
    <w:rsid w:val="00BA0ED3"/>
    <w:rsid w:val="00BA13D7"/>
    <w:rsid w:val="00BA1576"/>
    <w:rsid w:val="00BA2A27"/>
    <w:rsid w:val="00BA3106"/>
    <w:rsid w:val="00BA3E9D"/>
    <w:rsid w:val="00BA3F54"/>
    <w:rsid w:val="00BA5BE8"/>
    <w:rsid w:val="00BA6AB3"/>
    <w:rsid w:val="00BA7AA8"/>
    <w:rsid w:val="00BA7C96"/>
    <w:rsid w:val="00BA7E65"/>
    <w:rsid w:val="00BB0068"/>
    <w:rsid w:val="00BB0A73"/>
    <w:rsid w:val="00BB11FD"/>
    <w:rsid w:val="00BB34D8"/>
    <w:rsid w:val="00BB5D51"/>
    <w:rsid w:val="00BB6041"/>
    <w:rsid w:val="00BB6246"/>
    <w:rsid w:val="00BB6E81"/>
    <w:rsid w:val="00BC1245"/>
    <w:rsid w:val="00BC2539"/>
    <w:rsid w:val="00BC312B"/>
    <w:rsid w:val="00BC3C2A"/>
    <w:rsid w:val="00BC41C1"/>
    <w:rsid w:val="00BC462E"/>
    <w:rsid w:val="00BC46FC"/>
    <w:rsid w:val="00BC6888"/>
    <w:rsid w:val="00BC68A8"/>
    <w:rsid w:val="00BC6E5F"/>
    <w:rsid w:val="00BC722D"/>
    <w:rsid w:val="00BC7F6B"/>
    <w:rsid w:val="00BD01F6"/>
    <w:rsid w:val="00BD1744"/>
    <w:rsid w:val="00BD2255"/>
    <w:rsid w:val="00BD2995"/>
    <w:rsid w:val="00BD2A00"/>
    <w:rsid w:val="00BD5048"/>
    <w:rsid w:val="00BE00E0"/>
    <w:rsid w:val="00BE4113"/>
    <w:rsid w:val="00BE4710"/>
    <w:rsid w:val="00BE4F4F"/>
    <w:rsid w:val="00BE50D5"/>
    <w:rsid w:val="00BE5BBA"/>
    <w:rsid w:val="00BF08A5"/>
    <w:rsid w:val="00BF0F35"/>
    <w:rsid w:val="00BF14A8"/>
    <w:rsid w:val="00BF298B"/>
    <w:rsid w:val="00BF46D3"/>
    <w:rsid w:val="00BF67DA"/>
    <w:rsid w:val="00BF6903"/>
    <w:rsid w:val="00BF6D7A"/>
    <w:rsid w:val="00BF6F01"/>
    <w:rsid w:val="00BF7839"/>
    <w:rsid w:val="00C010A6"/>
    <w:rsid w:val="00C016CA"/>
    <w:rsid w:val="00C04BAF"/>
    <w:rsid w:val="00C04F9F"/>
    <w:rsid w:val="00C0605B"/>
    <w:rsid w:val="00C06672"/>
    <w:rsid w:val="00C12B1D"/>
    <w:rsid w:val="00C142C5"/>
    <w:rsid w:val="00C14B43"/>
    <w:rsid w:val="00C15386"/>
    <w:rsid w:val="00C15E1B"/>
    <w:rsid w:val="00C16588"/>
    <w:rsid w:val="00C16FA9"/>
    <w:rsid w:val="00C17DF0"/>
    <w:rsid w:val="00C20489"/>
    <w:rsid w:val="00C20907"/>
    <w:rsid w:val="00C21620"/>
    <w:rsid w:val="00C226E2"/>
    <w:rsid w:val="00C246A9"/>
    <w:rsid w:val="00C252EB"/>
    <w:rsid w:val="00C26E40"/>
    <w:rsid w:val="00C2757D"/>
    <w:rsid w:val="00C308F1"/>
    <w:rsid w:val="00C32BB9"/>
    <w:rsid w:val="00C333C7"/>
    <w:rsid w:val="00C341FD"/>
    <w:rsid w:val="00C34934"/>
    <w:rsid w:val="00C35425"/>
    <w:rsid w:val="00C367D5"/>
    <w:rsid w:val="00C36823"/>
    <w:rsid w:val="00C3721C"/>
    <w:rsid w:val="00C37760"/>
    <w:rsid w:val="00C37BC7"/>
    <w:rsid w:val="00C37D9F"/>
    <w:rsid w:val="00C4005F"/>
    <w:rsid w:val="00C4006D"/>
    <w:rsid w:val="00C408F8"/>
    <w:rsid w:val="00C40930"/>
    <w:rsid w:val="00C40A94"/>
    <w:rsid w:val="00C412CF"/>
    <w:rsid w:val="00C41634"/>
    <w:rsid w:val="00C4348B"/>
    <w:rsid w:val="00C4513A"/>
    <w:rsid w:val="00C452AF"/>
    <w:rsid w:val="00C45AD2"/>
    <w:rsid w:val="00C47826"/>
    <w:rsid w:val="00C517EB"/>
    <w:rsid w:val="00C522B6"/>
    <w:rsid w:val="00C53C58"/>
    <w:rsid w:val="00C557BC"/>
    <w:rsid w:val="00C55D6A"/>
    <w:rsid w:val="00C55EB0"/>
    <w:rsid w:val="00C57B2E"/>
    <w:rsid w:val="00C57BF0"/>
    <w:rsid w:val="00C61F05"/>
    <w:rsid w:val="00C6235B"/>
    <w:rsid w:val="00C638C3"/>
    <w:rsid w:val="00C6402B"/>
    <w:rsid w:val="00C64A3E"/>
    <w:rsid w:val="00C64C1B"/>
    <w:rsid w:val="00C670BA"/>
    <w:rsid w:val="00C674AC"/>
    <w:rsid w:val="00C713DE"/>
    <w:rsid w:val="00C72AEF"/>
    <w:rsid w:val="00C72F0B"/>
    <w:rsid w:val="00C736DF"/>
    <w:rsid w:val="00C74BD0"/>
    <w:rsid w:val="00C74D38"/>
    <w:rsid w:val="00C760C7"/>
    <w:rsid w:val="00C772E2"/>
    <w:rsid w:val="00C80A55"/>
    <w:rsid w:val="00C80BE6"/>
    <w:rsid w:val="00C83827"/>
    <w:rsid w:val="00C86386"/>
    <w:rsid w:val="00C868CA"/>
    <w:rsid w:val="00C877FF"/>
    <w:rsid w:val="00C92849"/>
    <w:rsid w:val="00C93417"/>
    <w:rsid w:val="00C93A33"/>
    <w:rsid w:val="00C94139"/>
    <w:rsid w:val="00C95597"/>
    <w:rsid w:val="00C95893"/>
    <w:rsid w:val="00C97521"/>
    <w:rsid w:val="00C975C9"/>
    <w:rsid w:val="00CA1142"/>
    <w:rsid w:val="00CA3D0D"/>
    <w:rsid w:val="00CA4007"/>
    <w:rsid w:val="00CA42FB"/>
    <w:rsid w:val="00CA5861"/>
    <w:rsid w:val="00CA5894"/>
    <w:rsid w:val="00CA77A5"/>
    <w:rsid w:val="00CA791C"/>
    <w:rsid w:val="00CB011A"/>
    <w:rsid w:val="00CB0B8F"/>
    <w:rsid w:val="00CB2229"/>
    <w:rsid w:val="00CB52DC"/>
    <w:rsid w:val="00CB5A77"/>
    <w:rsid w:val="00CB69DE"/>
    <w:rsid w:val="00CB71B3"/>
    <w:rsid w:val="00CC1EC0"/>
    <w:rsid w:val="00CC29AD"/>
    <w:rsid w:val="00CC5728"/>
    <w:rsid w:val="00CC5E09"/>
    <w:rsid w:val="00CC6381"/>
    <w:rsid w:val="00CC6FD0"/>
    <w:rsid w:val="00CD200A"/>
    <w:rsid w:val="00CD561D"/>
    <w:rsid w:val="00CD5FA5"/>
    <w:rsid w:val="00CD66E4"/>
    <w:rsid w:val="00CD67BA"/>
    <w:rsid w:val="00CE1FAB"/>
    <w:rsid w:val="00CE3500"/>
    <w:rsid w:val="00CE5198"/>
    <w:rsid w:val="00CE575A"/>
    <w:rsid w:val="00CE5C0E"/>
    <w:rsid w:val="00CE78A3"/>
    <w:rsid w:val="00CE7E76"/>
    <w:rsid w:val="00CF0D54"/>
    <w:rsid w:val="00CF109E"/>
    <w:rsid w:val="00CF2C53"/>
    <w:rsid w:val="00CF5513"/>
    <w:rsid w:val="00CF5CCA"/>
    <w:rsid w:val="00CF642B"/>
    <w:rsid w:val="00D00560"/>
    <w:rsid w:val="00D00A4E"/>
    <w:rsid w:val="00D0100B"/>
    <w:rsid w:val="00D02EC8"/>
    <w:rsid w:val="00D03C0E"/>
    <w:rsid w:val="00D04223"/>
    <w:rsid w:val="00D044AD"/>
    <w:rsid w:val="00D10621"/>
    <w:rsid w:val="00D12177"/>
    <w:rsid w:val="00D13724"/>
    <w:rsid w:val="00D1553B"/>
    <w:rsid w:val="00D16632"/>
    <w:rsid w:val="00D1756D"/>
    <w:rsid w:val="00D201DF"/>
    <w:rsid w:val="00D20372"/>
    <w:rsid w:val="00D21487"/>
    <w:rsid w:val="00D21871"/>
    <w:rsid w:val="00D22474"/>
    <w:rsid w:val="00D2379F"/>
    <w:rsid w:val="00D237BE"/>
    <w:rsid w:val="00D23B5E"/>
    <w:rsid w:val="00D27D38"/>
    <w:rsid w:val="00D309A1"/>
    <w:rsid w:val="00D33591"/>
    <w:rsid w:val="00D33A01"/>
    <w:rsid w:val="00D33D7E"/>
    <w:rsid w:val="00D345C3"/>
    <w:rsid w:val="00D3485E"/>
    <w:rsid w:val="00D37A7B"/>
    <w:rsid w:val="00D37B93"/>
    <w:rsid w:val="00D402EF"/>
    <w:rsid w:val="00D40BB7"/>
    <w:rsid w:val="00D43301"/>
    <w:rsid w:val="00D43E71"/>
    <w:rsid w:val="00D450A4"/>
    <w:rsid w:val="00D45A9C"/>
    <w:rsid w:val="00D46283"/>
    <w:rsid w:val="00D50B39"/>
    <w:rsid w:val="00D515D9"/>
    <w:rsid w:val="00D5200C"/>
    <w:rsid w:val="00D52284"/>
    <w:rsid w:val="00D529DA"/>
    <w:rsid w:val="00D52C26"/>
    <w:rsid w:val="00D52E39"/>
    <w:rsid w:val="00D53575"/>
    <w:rsid w:val="00D5388B"/>
    <w:rsid w:val="00D559B2"/>
    <w:rsid w:val="00D55C32"/>
    <w:rsid w:val="00D5710E"/>
    <w:rsid w:val="00D60332"/>
    <w:rsid w:val="00D6083F"/>
    <w:rsid w:val="00D6085B"/>
    <w:rsid w:val="00D60F52"/>
    <w:rsid w:val="00D60FF5"/>
    <w:rsid w:val="00D6144C"/>
    <w:rsid w:val="00D61F83"/>
    <w:rsid w:val="00D6280D"/>
    <w:rsid w:val="00D62AD7"/>
    <w:rsid w:val="00D63AD8"/>
    <w:rsid w:val="00D658DE"/>
    <w:rsid w:val="00D703B8"/>
    <w:rsid w:val="00D70AFD"/>
    <w:rsid w:val="00D71A13"/>
    <w:rsid w:val="00D72559"/>
    <w:rsid w:val="00D72A29"/>
    <w:rsid w:val="00D730DA"/>
    <w:rsid w:val="00D73D89"/>
    <w:rsid w:val="00D75462"/>
    <w:rsid w:val="00D7593D"/>
    <w:rsid w:val="00D7612A"/>
    <w:rsid w:val="00D76AFE"/>
    <w:rsid w:val="00D7719D"/>
    <w:rsid w:val="00D81A87"/>
    <w:rsid w:val="00D81FF5"/>
    <w:rsid w:val="00D829F2"/>
    <w:rsid w:val="00D82FF0"/>
    <w:rsid w:val="00D8337E"/>
    <w:rsid w:val="00D8381C"/>
    <w:rsid w:val="00D8580B"/>
    <w:rsid w:val="00D8599A"/>
    <w:rsid w:val="00D86184"/>
    <w:rsid w:val="00D862CA"/>
    <w:rsid w:val="00D90571"/>
    <w:rsid w:val="00D9077E"/>
    <w:rsid w:val="00D907C3"/>
    <w:rsid w:val="00D908EE"/>
    <w:rsid w:val="00D915EC"/>
    <w:rsid w:val="00D93193"/>
    <w:rsid w:val="00D938CC"/>
    <w:rsid w:val="00D947F5"/>
    <w:rsid w:val="00D94976"/>
    <w:rsid w:val="00D96FCF"/>
    <w:rsid w:val="00DA2593"/>
    <w:rsid w:val="00DA46BB"/>
    <w:rsid w:val="00DA54B4"/>
    <w:rsid w:val="00DA59C9"/>
    <w:rsid w:val="00DA655C"/>
    <w:rsid w:val="00DA661A"/>
    <w:rsid w:val="00DA6AB9"/>
    <w:rsid w:val="00DA75F6"/>
    <w:rsid w:val="00DB1AEB"/>
    <w:rsid w:val="00DB380E"/>
    <w:rsid w:val="00DB3C6C"/>
    <w:rsid w:val="00DB688D"/>
    <w:rsid w:val="00DB72F7"/>
    <w:rsid w:val="00DC106E"/>
    <w:rsid w:val="00DC12FC"/>
    <w:rsid w:val="00DC31D7"/>
    <w:rsid w:val="00DC56FE"/>
    <w:rsid w:val="00DD181C"/>
    <w:rsid w:val="00DD3439"/>
    <w:rsid w:val="00DD45C1"/>
    <w:rsid w:val="00DD6602"/>
    <w:rsid w:val="00DE0741"/>
    <w:rsid w:val="00DE0F3C"/>
    <w:rsid w:val="00DE1E76"/>
    <w:rsid w:val="00DE3DD1"/>
    <w:rsid w:val="00DE4709"/>
    <w:rsid w:val="00DE4EBC"/>
    <w:rsid w:val="00DE7D75"/>
    <w:rsid w:val="00DF0416"/>
    <w:rsid w:val="00DF0C97"/>
    <w:rsid w:val="00DF305B"/>
    <w:rsid w:val="00DF436F"/>
    <w:rsid w:val="00DF6556"/>
    <w:rsid w:val="00DF7BBB"/>
    <w:rsid w:val="00E017ED"/>
    <w:rsid w:val="00E03E9A"/>
    <w:rsid w:val="00E04FD0"/>
    <w:rsid w:val="00E06594"/>
    <w:rsid w:val="00E067A5"/>
    <w:rsid w:val="00E07101"/>
    <w:rsid w:val="00E07BDC"/>
    <w:rsid w:val="00E130B1"/>
    <w:rsid w:val="00E146B1"/>
    <w:rsid w:val="00E15229"/>
    <w:rsid w:val="00E165CE"/>
    <w:rsid w:val="00E17C5F"/>
    <w:rsid w:val="00E17CCD"/>
    <w:rsid w:val="00E2092D"/>
    <w:rsid w:val="00E215AE"/>
    <w:rsid w:val="00E21D9D"/>
    <w:rsid w:val="00E21DA0"/>
    <w:rsid w:val="00E25048"/>
    <w:rsid w:val="00E255B8"/>
    <w:rsid w:val="00E26F75"/>
    <w:rsid w:val="00E27E01"/>
    <w:rsid w:val="00E33C32"/>
    <w:rsid w:val="00E34B3D"/>
    <w:rsid w:val="00E3527C"/>
    <w:rsid w:val="00E358F5"/>
    <w:rsid w:val="00E36217"/>
    <w:rsid w:val="00E4048F"/>
    <w:rsid w:val="00E4198B"/>
    <w:rsid w:val="00E44273"/>
    <w:rsid w:val="00E442CB"/>
    <w:rsid w:val="00E45611"/>
    <w:rsid w:val="00E45AB1"/>
    <w:rsid w:val="00E460BC"/>
    <w:rsid w:val="00E51D9E"/>
    <w:rsid w:val="00E527C7"/>
    <w:rsid w:val="00E53A27"/>
    <w:rsid w:val="00E54930"/>
    <w:rsid w:val="00E5752A"/>
    <w:rsid w:val="00E603FE"/>
    <w:rsid w:val="00E61531"/>
    <w:rsid w:val="00E6168A"/>
    <w:rsid w:val="00E62A69"/>
    <w:rsid w:val="00E63712"/>
    <w:rsid w:val="00E64157"/>
    <w:rsid w:val="00E66007"/>
    <w:rsid w:val="00E67121"/>
    <w:rsid w:val="00E67210"/>
    <w:rsid w:val="00E67A28"/>
    <w:rsid w:val="00E703D4"/>
    <w:rsid w:val="00E70586"/>
    <w:rsid w:val="00E70A2E"/>
    <w:rsid w:val="00E72284"/>
    <w:rsid w:val="00E74968"/>
    <w:rsid w:val="00E80DDC"/>
    <w:rsid w:val="00E81840"/>
    <w:rsid w:val="00E823D9"/>
    <w:rsid w:val="00E842A8"/>
    <w:rsid w:val="00E86F41"/>
    <w:rsid w:val="00E86FAE"/>
    <w:rsid w:val="00E908AC"/>
    <w:rsid w:val="00E91721"/>
    <w:rsid w:val="00E959ED"/>
    <w:rsid w:val="00E962C4"/>
    <w:rsid w:val="00E9687A"/>
    <w:rsid w:val="00EA0909"/>
    <w:rsid w:val="00EA09F4"/>
    <w:rsid w:val="00EA2181"/>
    <w:rsid w:val="00EA3C6A"/>
    <w:rsid w:val="00EA5FB8"/>
    <w:rsid w:val="00EB1641"/>
    <w:rsid w:val="00EB2386"/>
    <w:rsid w:val="00EB292B"/>
    <w:rsid w:val="00EB2B24"/>
    <w:rsid w:val="00EB3E62"/>
    <w:rsid w:val="00EB46EC"/>
    <w:rsid w:val="00EB4F1B"/>
    <w:rsid w:val="00EB5016"/>
    <w:rsid w:val="00EB5302"/>
    <w:rsid w:val="00EB5D81"/>
    <w:rsid w:val="00EB69F6"/>
    <w:rsid w:val="00EB71F3"/>
    <w:rsid w:val="00EC12FC"/>
    <w:rsid w:val="00EC1D4D"/>
    <w:rsid w:val="00EC1DEC"/>
    <w:rsid w:val="00EC25BF"/>
    <w:rsid w:val="00EC2CE4"/>
    <w:rsid w:val="00EC2DDF"/>
    <w:rsid w:val="00EC397A"/>
    <w:rsid w:val="00EC466C"/>
    <w:rsid w:val="00EC4D4D"/>
    <w:rsid w:val="00EC799F"/>
    <w:rsid w:val="00ED04A8"/>
    <w:rsid w:val="00ED30B1"/>
    <w:rsid w:val="00ED3234"/>
    <w:rsid w:val="00ED5BFA"/>
    <w:rsid w:val="00ED688B"/>
    <w:rsid w:val="00ED7107"/>
    <w:rsid w:val="00ED7D7A"/>
    <w:rsid w:val="00EE03BF"/>
    <w:rsid w:val="00EE08D8"/>
    <w:rsid w:val="00EE0927"/>
    <w:rsid w:val="00EE0A87"/>
    <w:rsid w:val="00EE15A6"/>
    <w:rsid w:val="00EE15AD"/>
    <w:rsid w:val="00EE1BFA"/>
    <w:rsid w:val="00EE21FB"/>
    <w:rsid w:val="00EE22DB"/>
    <w:rsid w:val="00EE32BB"/>
    <w:rsid w:val="00EE5A2F"/>
    <w:rsid w:val="00EE6CEB"/>
    <w:rsid w:val="00EE751D"/>
    <w:rsid w:val="00EF0061"/>
    <w:rsid w:val="00EF0E07"/>
    <w:rsid w:val="00EF1120"/>
    <w:rsid w:val="00EF1558"/>
    <w:rsid w:val="00EF1EB3"/>
    <w:rsid w:val="00EF26B0"/>
    <w:rsid w:val="00EF537B"/>
    <w:rsid w:val="00EF5682"/>
    <w:rsid w:val="00EF5C89"/>
    <w:rsid w:val="00EF62BE"/>
    <w:rsid w:val="00EF7623"/>
    <w:rsid w:val="00F000A6"/>
    <w:rsid w:val="00F007F8"/>
    <w:rsid w:val="00F01878"/>
    <w:rsid w:val="00F02820"/>
    <w:rsid w:val="00F034D1"/>
    <w:rsid w:val="00F03988"/>
    <w:rsid w:val="00F039DE"/>
    <w:rsid w:val="00F050B2"/>
    <w:rsid w:val="00F065B5"/>
    <w:rsid w:val="00F0724A"/>
    <w:rsid w:val="00F07A0D"/>
    <w:rsid w:val="00F12938"/>
    <w:rsid w:val="00F12F0E"/>
    <w:rsid w:val="00F13049"/>
    <w:rsid w:val="00F13BDD"/>
    <w:rsid w:val="00F14E4D"/>
    <w:rsid w:val="00F154BF"/>
    <w:rsid w:val="00F154CB"/>
    <w:rsid w:val="00F16031"/>
    <w:rsid w:val="00F162C5"/>
    <w:rsid w:val="00F165EF"/>
    <w:rsid w:val="00F1773A"/>
    <w:rsid w:val="00F2063D"/>
    <w:rsid w:val="00F21A7E"/>
    <w:rsid w:val="00F228AD"/>
    <w:rsid w:val="00F231D0"/>
    <w:rsid w:val="00F2539F"/>
    <w:rsid w:val="00F25719"/>
    <w:rsid w:val="00F27A37"/>
    <w:rsid w:val="00F30306"/>
    <w:rsid w:val="00F30835"/>
    <w:rsid w:val="00F309F8"/>
    <w:rsid w:val="00F31393"/>
    <w:rsid w:val="00F318C3"/>
    <w:rsid w:val="00F32846"/>
    <w:rsid w:val="00F32F83"/>
    <w:rsid w:val="00F33510"/>
    <w:rsid w:val="00F358F2"/>
    <w:rsid w:val="00F4021B"/>
    <w:rsid w:val="00F408CD"/>
    <w:rsid w:val="00F410BC"/>
    <w:rsid w:val="00F41B7F"/>
    <w:rsid w:val="00F438EC"/>
    <w:rsid w:val="00F44091"/>
    <w:rsid w:val="00F44C1F"/>
    <w:rsid w:val="00F45CD3"/>
    <w:rsid w:val="00F45F66"/>
    <w:rsid w:val="00F507C4"/>
    <w:rsid w:val="00F51A8C"/>
    <w:rsid w:val="00F5475A"/>
    <w:rsid w:val="00F554EF"/>
    <w:rsid w:val="00F555F6"/>
    <w:rsid w:val="00F56BAB"/>
    <w:rsid w:val="00F56D8A"/>
    <w:rsid w:val="00F57B03"/>
    <w:rsid w:val="00F6153E"/>
    <w:rsid w:val="00F63AC7"/>
    <w:rsid w:val="00F640DF"/>
    <w:rsid w:val="00F643F9"/>
    <w:rsid w:val="00F64C6D"/>
    <w:rsid w:val="00F663E3"/>
    <w:rsid w:val="00F66AD6"/>
    <w:rsid w:val="00F67113"/>
    <w:rsid w:val="00F702D3"/>
    <w:rsid w:val="00F71685"/>
    <w:rsid w:val="00F718C0"/>
    <w:rsid w:val="00F718ED"/>
    <w:rsid w:val="00F73F21"/>
    <w:rsid w:val="00F7482A"/>
    <w:rsid w:val="00F75F75"/>
    <w:rsid w:val="00F77AAE"/>
    <w:rsid w:val="00F8387D"/>
    <w:rsid w:val="00F84CD0"/>
    <w:rsid w:val="00F851C3"/>
    <w:rsid w:val="00F8726B"/>
    <w:rsid w:val="00F87A9D"/>
    <w:rsid w:val="00F87FDF"/>
    <w:rsid w:val="00F909A8"/>
    <w:rsid w:val="00F91411"/>
    <w:rsid w:val="00F91B2D"/>
    <w:rsid w:val="00F91B8F"/>
    <w:rsid w:val="00F91FCC"/>
    <w:rsid w:val="00F93356"/>
    <w:rsid w:val="00F938A6"/>
    <w:rsid w:val="00F9404B"/>
    <w:rsid w:val="00F959A1"/>
    <w:rsid w:val="00F95E86"/>
    <w:rsid w:val="00F97AF1"/>
    <w:rsid w:val="00FA00AD"/>
    <w:rsid w:val="00FA1C07"/>
    <w:rsid w:val="00FA249A"/>
    <w:rsid w:val="00FA2DE6"/>
    <w:rsid w:val="00FA350A"/>
    <w:rsid w:val="00FA43DE"/>
    <w:rsid w:val="00FA6B6A"/>
    <w:rsid w:val="00FB084F"/>
    <w:rsid w:val="00FB1246"/>
    <w:rsid w:val="00FB3D93"/>
    <w:rsid w:val="00FB5DC6"/>
    <w:rsid w:val="00FB679C"/>
    <w:rsid w:val="00FB793A"/>
    <w:rsid w:val="00FC0396"/>
    <w:rsid w:val="00FC16B0"/>
    <w:rsid w:val="00FC1B8F"/>
    <w:rsid w:val="00FC3C8D"/>
    <w:rsid w:val="00FC4170"/>
    <w:rsid w:val="00FC441B"/>
    <w:rsid w:val="00FC4853"/>
    <w:rsid w:val="00FC49D2"/>
    <w:rsid w:val="00FC4E0E"/>
    <w:rsid w:val="00FC62EE"/>
    <w:rsid w:val="00FC72BA"/>
    <w:rsid w:val="00FD09D0"/>
    <w:rsid w:val="00FD327A"/>
    <w:rsid w:val="00FD4481"/>
    <w:rsid w:val="00FD5278"/>
    <w:rsid w:val="00FD5626"/>
    <w:rsid w:val="00FD6B2B"/>
    <w:rsid w:val="00FD6BA9"/>
    <w:rsid w:val="00FE16B0"/>
    <w:rsid w:val="00FE1E3C"/>
    <w:rsid w:val="00FE62CD"/>
    <w:rsid w:val="00FE665C"/>
    <w:rsid w:val="00FF1363"/>
    <w:rsid w:val="00FF27FB"/>
    <w:rsid w:val="00FF2837"/>
    <w:rsid w:val="00FF2B50"/>
    <w:rsid w:val="00FF31C4"/>
    <w:rsid w:val="00FF3C17"/>
    <w:rsid w:val="00FF4BD6"/>
    <w:rsid w:val="00FF5077"/>
    <w:rsid w:val="00FF50A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196"/>
    <w:pPr>
      <w:spacing w:after="260"/>
      <w:ind w:left="518"/>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iPriority w:val="9"/>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uiPriority w:val="99"/>
    <w:qFormat/>
    <w:rsid w:val="00AE5BCD"/>
    <w:pPr>
      <w:numPr>
        <w:ilvl w:val="2"/>
      </w:numPr>
      <w:tabs>
        <w:tab w:val="clear" w:pos="0"/>
        <w:tab w:val="clear" w:pos="260"/>
        <w:tab w:val="clear" w:pos="426"/>
        <w:tab w:val="clear" w:pos="520"/>
        <w:tab w:val="clear" w:pos="993"/>
      </w:tabs>
      <w:spacing w:before="200" w:after="0" w:line="276" w:lineRule="auto"/>
      <w:jc w:val="left"/>
      <w:outlineLvl w:val="2"/>
    </w:pPr>
    <w:rPr>
      <w:noProof/>
      <w:sz w:val="20"/>
      <w:szCs w:val="20"/>
      <w:lang w:val="vi-VN" w:eastAsia="en-US"/>
    </w:rPr>
  </w:style>
  <w:style w:type="paragraph" w:styleId="Heading4">
    <w:name w:val="heading 4"/>
    <w:aliases w:val="Sub-sub-paragraph"/>
    <w:basedOn w:val="Heading3"/>
    <w:link w:val="Heading4Char"/>
    <w:uiPriority w:val="99"/>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8D1CBA"/>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8D1CBA"/>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uiPriority w:val="9"/>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AE5BCD"/>
    <w:rPr>
      <w:rFonts w:ascii="Century Gothic" w:hAnsi="Century Gothic"/>
      <w:b/>
      <w:bCs/>
      <w:noProof/>
      <w:color w:val="000000" w:themeColor="text1"/>
      <w:lang w:val="vi-VN" w:eastAsia="en-US"/>
    </w:rPr>
  </w:style>
  <w:style w:type="character" w:customStyle="1" w:styleId="Heading4Char">
    <w:name w:val="Heading 4 Char"/>
    <w:aliases w:val="Sub-sub-paragraph Char"/>
    <w:basedOn w:val="DefaultParagraphFont"/>
    <w:link w:val="Heading4"/>
    <w:uiPriority w:val="99"/>
    <w:rsid w:val="00E03E9A"/>
    <w:rPr>
      <w:rFonts w:ascii="Century Gothic" w:hAnsi="Century Gothic"/>
      <w:b/>
      <w:bCs/>
      <w:i/>
      <w:noProof/>
      <w:color w:val="000000" w:themeColor="text1"/>
      <w:sz w:val="22"/>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B23BE6"/>
    <w:pPr>
      <w:pageBreakBefore/>
      <w:numPr>
        <w:numId w:val="2"/>
      </w:numPr>
      <w:spacing w:before="480"/>
    </w:pPr>
  </w:style>
  <w:style w:type="character" w:customStyle="1" w:styleId="Heading1NumberedChar">
    <w:name w:val="Heading 1 Numbered Char"/>
    <w:basedOn w:val="Heading1Char"/>
    <w:link w:val="Heading1Numbered"/>
    <w:rsid w:val="00B23BE6"/>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39"/>
    <w:qFormat/>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uiPriority w:val="99"/>
    <w:qFormat/>
    <w:rsid w:val="00056D47"/>
    <w:pPr>
      <w:spacing w:after="120"/>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uiPriority w:val="99"/>
    <w:locked/>
    <w:rsid w:val="00056D47"/>
    <w:rPr>
      <w:lang w:val="en-GB" w:eastAsia="en-US"/>
    </w:rPr>
  </w:style>
  <w:style w:type="paragraph" w:customStyle="1" w:styleId="DocsText">
    <w:name w:val="Docs Text"/>
    <w:basedOn w:val="Normal"/>
    <w:link w:val="DocsTextChar"/>
    <w:rsid w:val="00F14E4D"/>
    <w:pPr>
      <w:spacing w:before="120" w:after="0"/>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ind w:left="0"/>
      <w:jc w:val="both"/>
    </w:pPr>
    <w:rPr>
      <w:noProof/>
      <w:color w:val="auto"/>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uiPriority w:val="99"/>
    <w:qFormat/>
    <w:rsid w:val="000F5497"/>
    <w:pPr>
      <w:spacing w:after="120"/>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uiPriority w:val="99"/>
    <w:rsid w:val="000F5497"/>
    <w:rPr>
      <w:lang w:val="en-US" w:eastAsia="en-US"/>
    </w:rPr>
  </w:style>
  <w:style w:type="paragraph" w:customStyle="1" w:styleId="DocText">
    <w:name w:val="DocText"/>
    <w:basedOn w:val="Normal"/>
    <w:link w:val="DocText0"/>
    <w:rsid w:val="002002B9"/>
    <w:pPr>
      <w:spacing w:before="60" w:after="60" w:line="280" w:lineRule="exact"/>
      <w:ind w:left="1701"/>
      <w:jc w:val="both"/>
    </w:pPr>
    <w:rPr>
      <w:rFonts w:eastAsia="Times New Roman" w:cs="Times New Roman"/>
      <w:color w:val="000000"/>
      <w:szCs w:val="20"/>
      <w:lang w:val="en-GB" w:eastAsia="en-US"/>
    </w:rPr>
  </w:style>
  <w:style w:type="character" w:customStyle="1" w:styleId="DocText0">
    <w:name w:val="DocText Знак"/>
    <w:link w:val="DocText"/>
    <w:rsid w:val="002002B9"/>
    <w:rPr>
      <w:rFonts w:ascii="Century Gothic" w:hAnsi="Century Gothic"/>
      <w:color w:val="000000"/>
      <w:lang w:val="en-GB" w:eastAsia="en-US"/>
    </w:rPr>
  </w:style>
  <w:style w:type="character" w:customStyle="1" w:styleId="UnresolvedMention1">
    <w:name w:val="Unresolved Mention1"/>
    <w:basedOn w:val="DefaultParagraphFont"/>
    <w:uiPriority w:val="99"/>
    <w:semiHidden/>
    <w:unhideWhenUsed/>
    <w:rsid w:val="00624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79720491">
      <w:bodyDiv w:val="1"/>
      <w:marLeft w:val="0"/>
      <w:marRight w:val="0"/>
      <w:marTop w:val="0"/>
      <w:marBottom w:val="0"/>
      <w:divBdr>
        <w:top w:val="none" w:sz="0" w:space="0" w:color="auto"/>
        <w:left w:val="none" w:sz="0" w:space="0" w:color="auto"/>
        <w:bottom w:val="none" w:sz="0" w:space="0" w:color="auto"/>
        <w:right w:val="none" w:sz="0" w:space="0" w:color="auto"/>
      </w:divBdr>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32033357">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671687117">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105003964">
      <w:bodyDiv w:val="1"/>
      <w:marLeft w:val="0"/>
      <w:marRight w:val="0"/>
      <w:marTop w:val="0"/>
      <w:marBottom w:val="0"/>
      <w:divBdr>
        <w:top w:val="none" w:sz="0" w:space="0" w:color="auto"/>
        <w:left w:val="none" w:sz="0" w:space="0" w:color="auto"/>
        <w:bottom w:val="none" w:sz="0" w:space="0" w:color="auto"/>
        <w:right w:val="none" w:sz="0" w:space="0" w:color="auto"/>
      </w:divBdr>
    </w:div>
    <w:div w:id="1117944904">
      <w:bodyDiv w:val="1"/>
      <w:marLeft w:val="0"/>
      <w:marRight w:val="0"/>
      <w:marTop w:val="0"/>
      <w:marBottom w:val="0"/>
      <w:divBdr>
        <w:top w:val="none" w:sz="0" w:space="0" w:color="auto"/>
        <w:left w:val="none" w:sz="0" w:space="0" w:color="auto"/>
        <w:bottom w:val="none" w:sz="0" w:space="0" w:color="auto"/>
        <w:right w:val="none" w:sz="0" w:space="0" w:color="auto"/>
      </w:divBdr>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446804566">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1900895043">
      <w:bodyDiv w:val="1"/>
      <w:marLeft w:val="0"/>
      <w:marRight w:val="0"/>
      <w:marTop w:val="0"/>
      <w:marBottom w:val="0"/>
      <w:divBdr>
        <w:top w:val="none" w:sz="0" w:space="0" w:color="auto"/>
        <w:left w:val="none" w:sz="0" w:space="0" w:color="auto"/>
        <w:bottom w:val="none" w:sz="0" w:space="0" w:color="auto"/>
        <w:right w:val="none" w:sz="0" w:space="0" w:color="auto"/>
      </w:divBdr>
    </w:div>
    <w:div w:id="1945191463">
      <w:bodyDiv w:val="1"/>
      <w:marLeft w:val="0"/>
      <w:marRight w:val="0"/>
      <w:marTop w:val="0"/>
      <w:marBottom w:val="0"/>
      <w:divBdr>
        <w:top w:val="none" w:sz="0" w:space="0" w:color="auto"/>
        <w:left w:val="none" w:sz="0" w:space="0" w:color="auto"/>
        <w:bottom w:val="none" w:sz="0" w:space="0" w:color="auto"/>
        <w:right w:val="none" w:sz="0" w:space="0" w:color="auto"/>
      </w:divBdr>
    </w:div>
    <w:div w:id="2059822110">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kycdemo.smartocr.vn/idfull/v1/recognition" TargetMode="Externa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416D7C3F6B4B6C889EB6FA0438EC7A"/>
        <w:category>
          <w:name w:val="General"/>
          <w:gallery w:val="placeholder"/>
        </w:category>
        <w:types>
          <w:type w:val="bbPlcHdr"/>
        </w:types>
        <w:behaviors>
          <w:behavior w:val="content"/>
        </w:behaviors>
        <w:guid w:val="{9217483E-AF28-44B8-BA94-6B33E92BCB70}"/>
      </w:docPartPr>
      <w:docPartBody>
        <w:p w:rsidR="00DE16A5" w:rsidRDefault="00DE16A5" w:rsidP="00DE16A5">
          <w:pPr>
            <w:pStyle w:val="AF416D7C3F6B4B6C889EB6FA0438EC7A"/>
          </w:pPr>
          <w:r w:rsidRPr="009E74D3">
            <w:rPr>
              <w:rStyle w:val="PlaceholderText"/>
            </w:rPr>
            <w:t>[Title]</w:t>
          </w:r>
        </w:p>
      </w:docPartBody>
    </w:docPart>
    <w:docPart>
      <w:docPartPr>
        <w:name w:val="F383BD0C558341019B163DD62B211A48"/>
        <w:category>
          <w:name w:val="General"/>
          <w:gallery w:val="placeholder"/>
        </w:category>
        <w:types>
          <w:type w:val="bbPlcHdr"/>
        </w:types>
        <w:behaviors>
          <w:behavior w:val="content"/>
        </w:behaviors>
        <w:guid w:val="{84843E1F-F759-4FE5-A0AB-BE8B029DE829}"/>
      </w:docPartPr>
      <w:docPartBody>
        <w:p w:rsidR="00DE16A5" w:rsidRDefault="00DE16A5" w:rsidP="00DE16A5">
          <w:pPr>
            <w:pStyle w:val="F383BD0C558341019B163DD62B211A48"/>
          </w:pPr>
          <w:r w:rsidRPr="009E74D3">
            <w:rPr>
              <w:rStyle w:val="PlaceholderText"/>
            </w:rPr>
            <w:t>[Subject]</w:t>
          </w:r>
        </w:p>
      </w:docPartBody>
    </w:docPart>
    <w:docPart>
      <w:docPartPr>
        <w:name w:val="C62BAB3D5FB9491ABA9D6C2EAB702685"/>
        <w:category>
          <w:name w:val="General"/>
          <w:gallery w:val="placeholder"/>
        </w:category>
        <w:types>
          <w:type w:val="bbPlcHdr"/>
        </w:types>
        <w:behaviors>
          <w:behavior w:val="content"/>
        </w:behaviors>
        <w:guid w:val="{A5643E42-C4E6-46A6-97F1-58F2F715635B}"/>
      </w:docPartPr>
      <w:docPartBody>
        <w:p w:rsidR="00DE16A5" w:rsidRDefault="00DE16A5" w:rsidP="00DE16A5">
          <w:pPr>
            <w:pStyle w:val="C62BAB3D5FB9491ABA9D6C2EAB702685"/>
          </w:pPr>
          <w:r w:rsidRPr="009E74D3">
            <w:rPr>
              <w:rStyle w:val="PlaceholderText"/>
            </w:rPr>
            <w:t>[Publish Date]</w:t>
          </w:r>
        </w:p>
      </w:docPartBody>
    </w:docPart>
    <w:docPart>
      <w:docPartPr>
        <w:name w:val="36E77CD7CA0D4DFFAB3EDC65A609BFA8"/>
        <w:category>
          <w:name w:val="General"/>
          <w:gallery w:val="placeholder"/>
        </w:category>
        <w:types>
          <w:type w:val="bbPlcHdr"/>
        </w:types>
        <w:behaviors>
          <w:behavior w:val="content"/>
        </w:behaviors>
        <w:guid w:val="{06AF8DA6-D082-45A0-A64C-05EBC6ACA915}"/>
      </w:docPartPr>
      <w:docPartBody>
        <w:p w:rsidR="00DE16A5" w:rsidRDefault="00DE16A5" w:rsidP="00DE16A5">
          <w:pPr>
            <w:pStyle w:val="36E77CD7CA0D4DFFAB3EDC65A609BFA8"/>
          </w:pPr>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66672"/>
    <w:rsid w:val="00012A10"/>
    <w:rsid w:val="000170FA"/>
    <w:rsid w:val="000172C9"/>
    <w:rsid w:val="000254D3"/>
    <w:rsid w:val="000376DB"/>
    <w:rsid w:val="00071005"/>
    <w:rsid w:val="00090C21"/>
    <w:rsid w:val="0009257E"/>
    <w:rsid w:val="00095266"/>
    <w:rsid w:val="000A009B"/>
    <w:rsid w:val="000A4CF0"/>
    <w:rsid w:val="000B3AC8"/>
    <w:rsid w:val="000C6730"/>
    <w:rsid w:val="000E7083"/>
    <w:rsid w:val="000F0D38"/>
    <w:rsid w:val="00104647"/>
    <w:rsid w:val="001072C0"/>
    <w:rsid w:val="0015719F"/>
    <w:rsid w:val="00171D16"/>
    <w:rsid w:val="001874DB"/>
    <w:rsid w:val="001B18D3"/>
    <w:rsid w:val="001C0506"/>
    <w:rsid w:val="001E2F47"/>
    <w:rsid w:val="001F6489"/>
    <w:rsid w:val="002041BF"/>
    <w:rsid w:val="00233B6B"/>
    <w:rsid w:val="002356B6"/>
    <w:rsid w:val="00241FFA"/>
    <w:rsid w:val="002463EA"/>
    <w:rsid w:val="0024743C"/>
    <w:rsid w:val="00260882"/>
    <w:rsid w:val="00275B2A"/>
    <w:rsid w:val="00280434"/>
    <w:rsid w:val="002A3B9C"/>
    <w:rsid w:val="002C38FC"/>
    <w:rsid w:val="002D2BA8"/>
    <w:rsid w:val="002D7633"/>
    <w:rsid w:val="002F2C1C"/>
    <w:rsid w:val="002F7EC9"/>
    <w:rsid w:val="00316C34"/>
    <w:rsid w:val="00330A9E"/>
    <w:rsid w:val="00331449"/>
    <w:rsid w:val="0034260B"/>
    <w:rsid w:val="00383AAF"/>
    <w:rsid w:val="003A65D8"/>
    <w:rsid w:val="003B2208"/>
    <w:rsid w:val="003C72D6"/>
    <w:rsid w:val="00420B0F"/>
    <w:rsid w:val="00481B26"/>
    <w:rsid w:val="004E3779"/>
    <w:rsid w:val="00535037"/>
    <w:rsid w:val="00537A3E"/>
    <w:rsid w:val="00565E75"/>
    <w:rsid w:val="00574522"/>
    <w:rsid w:val="005A5A3A"/>
    <w:rsid w:val="005D1534"/>
    <w:rsid w:val="005D1618"/>
    <w:rsid w:val="005E2323"/>
    <w:rsid w:val="00650D08"/>
    <w:rsid w:val="006944C2"/>
    <w:rsid w:val="006C4AB9"/>
    <w:rsid w:val="006F23B4"/>
    <w:rsid w:val="00714548"/>
    <w:rsid w:val="00721FBE"/>
    <w:rsid w:val="00724F14"/>
    <w:rsid w:val="00732291"/>
    <w:rsid w:val="00746C3F"/>
    <w:rsid w:val="00751621"/>
    <w:rsid w:val="00771B73"/>
    <w:rsid w:val="007D0381"/>
    <w:rsid w:val="007E1EB0"/>
    <w:rsid w:val="007F7EC5"/>
    <w:rsid w:val="00842B11"/>
    <w:rsid w:val="00863F33"/>
    <w:rsid w:val="008913BE"/>
    <w:rsid w:val="0089294E"/>
    <w:rsid w:val="008C012E"/>
    <w:rsid w:val="008C2CD9"/>
    <w:rsid w:val="00906971"/>
    <w:rsid w:val="009326FB"/>
    <w:rsid w:val="009352D0"/>
    <w:rsid w:val="00964E3B"/>
    <w:rsid w:val="009777ED"/>
    <w:rsid w:val="0098083C"/>
    <w:rsid w:val="009A49AB"/>
    <w:rsid w:val="009D3001"/>
    <w:rsid w:val="009E5A58"/>
    <w:rsid w:val="009F2253"/>
    <w:rsid w:val="009F4FA9"/>
    <w:rsid w:val="00A51F39"/>
    <w:rsid w:val="00A6240C"/>
    <w:rsid w:val="00A86F3F"/>
    <w:rsid w:val="00AA7F16"/>
    <w:rsid w:val="00AD077C"/>
    <w:rsid w:val="00B06B87"/>
    <w:rsid w:val="00B12201"/>
    <w:rsid w:val="00B211CB"/>
    <w:rsid w:val="00B2334B"/>
    <w:rsid w:val="00B65998"/>
    <w:rsid w:val="00B77436"/>
    <w:rsid w:val="00BA3609"/>
    <w:rsid w:val="00BA4A0F"/>
    <w:rsid w:val="00BA526E"/>
    <w:rsid w:val="00BB7744"/>
    <w:rsid w:val="00BD43C2"/>
    <w:rsid w:val="00BF1F24"/>
    <w:rsid w:val="00C17E6A"/>
    <w:rsid w:val="00C23E69"/>
    <w:rsid w:val="00C53D2E"/>
    <w:rsid w:val="00C6389B"/>
    <w:rsid w:val="00CD1847"/>
    <w:rsid w:val="00CD25F3"/>
    <w:rsid w:val="00CF27FE"/>
    <w:rsid w:val="00D042DC"/>
    <w:rsid w:val="00D04863"/>
    <w:rsid w:val="00D22554"/>
    <w:rsid w:val="00D357C5"/>
    <w:rsid w:val="00D956FA"/>
    <w:rsid w:val="00D974A3"/>
    <w:rsid w:val="00DA0EE8"/>
    <w:rsid w:val="00DE16A5"/>
    <w:rsid w:val="00DE5590"/>
    <w:rsid w:val="00E23624"/>
    <w:rsid w:val="00E66672"/>
    <w:rsid w:val="00E71106"/>
    <w:rsid w:val="00E76D09"/>
    <w:rsid w:val="00EC78CD"/>
    <w:rsid w:val="00ED3942"/>
    <w:rsid w:val="00EE146C"/>
    <w:rsid w:val="00F011FA"/>
    <w:rsid w:val="00F211AC"/>
    <w:rsid w:val="00F40DB1"/>
    <w:rsid w:val="00F431D9"/>
    <w:rsid w:val="00F46CC4"/>
    <w:rsid w:val="00F52508"/>
    <w:rsid w:val="00F554A5"/>
    <w:rsid w:val="00F63CA5"/>
    <w:rsid w:val="00F70FBF"/>
    <w:rsid w:val="00F722BE"/>
    <w:rsid w:val="00F77E42"/>
    <w:rsid w:val="00FB49F7"/>
    <w:rsid w:val="00FD211D"/>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6A5"/>
    <w:rPr>
      <w:color w:val="808080"/>
    </w:rPr>
  </w:style>
  <w:style w:type="paragraph" w:customStyle="1" w:styleId="AF416D7C3F6B4B6C889EB6FA0438EC7A">
    <w:name w:val="AF416D7C3F6B4B6C889EB6FA0438EC7A"/>
    <w:rsid w:val="00DE16A5"/>
    <w:pPr>
      <w:spacing w:after="160" w:line="259" w:lineRule="auto"/>
    </w:pPr>
  </w:style>
  <w:style w:type="paragraph" w:customStyle="1" w:styleId="F383BD0C558341019B163DD62B211A48">
    <w:name w:val="F383BD0C558341019B163DD62B211A48"/>
    <w:rsid w:val="00DE16A5"/>
    <w:pPr>
      <w:spacing w:after="160" w:line="259" w:lineRule="auto"/>
    </w:pPr>
  </w:style>
  <w:style w:type="paragraph" w:customStyle="1" w:styleId="C62BAB3D5FB9491ABA9D6C2EAB702685">
    <w:name w:val="C62BAB3D5FB9491ABA9D6C2EAB702685"/>
    <w:rsid w:val="00DE16A5"/>
    <w:pPr>
      <w:spacing w:after="160" w:line="259" w:lineRule="auto"/>
    </w:pPr>
  </w:style>
  <w:style w:type="paragraph" w:customStyle="1" w:styleId="36E77CD7CA0D4DFFAB3EDC65A609BFA8">
    <w:name w:val="36E77CD7CA0D4DFFAB3EDC65A609BFA8"/>
    <w:rsid w:val="00DE16A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9942F9-5DC4-42AA-9ADE-14B56BC17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0</TotalTime>
  <Pages>14</Pages>
  <Words>3456</Words>
  <Characters>19701</Characters>
  <Application>Microsoft Office Word</Application>
  <DocSecurity>0</DocSecurity>
  <Lines>164</Lines>
  <Paragraphs>46</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
  <Company>OpenWay</Company>
  <LinksUpToDate>false</LinksUpToDate>
  <CharactersWithSpaces>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e-KYC Integration</dc:subject>
  <dc:creator>AnhNT</dc:creator>
  <cp:lastModifiedBy>Hang Vu Thi (BSD-ITP)</cp:lastModifiedBy>
  <cp:revision>2</cp:revision>
  <cp:lastPrinted>2018-03-19T10:37:00Z</cp:lastPrinted>
  <dcterms:created xsi:type="dcterms:W3CDTF">2021-04-09T04:11:00Z</dcterms:created>
  <dcterms:modified xsi:type="dcterms:W3CDTF">2021-04-09T04:11:00Z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name="Client" pid="7">
    <vt:lpwstr>SmartNet</vt:lpwstr>
  </property>
  <property fmtid="{D5CDD505-2E9C-101B-9397-08002B2CF9AE}" name="Fasoo_Trace_ID" pid="8">
    <vt:lpwstr>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</vt:lpwstr>
  </property>
  <property fmtid="{D5CDD505-2E9C-101B-9397-08002B2CF9AE}" name="Project Code" pid="9">
    <vt:lpwstr>OWI_VNMSMARTNET-MBW-20171213_1</vt:lpwstr>
  </property>
  <property fmtid="{D5CDD505-2E9C-101B-9397-08002B2CF9AE}" name="Status" pid="10">
    <vt:lpwstr>Draft</vt:lpwstr>
  </property>
  <property fmtid="{D5CDD505-2E9C-101B-9397-08002B2CF9AE}" name="Version" pid="11">
    <vt:lpwstr>0.1</vt:lpwstr>
  </property>
</Properties>
</file>
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7484DD" w14:textId="77777777" w:rsidR="00132B12" w:rsidRPr="007E2131" w:rsidRDefault="00132B12" w:rsidP="006275C5">
      <w:pPr>
        <w:pStyle w:val="Title"/>
        <w:rPr>
          <w:lang w:val="vi-VN"/>
        </w:rPr>
      </w:pPr>
    </w:p>
    <w:p w14:paraId="6919D738" w14:textId="77777777" w:rsidR="00132B12" w:rsidRPr="004452B5" w:rsidRDefault="00132B12" w:rsidP="006275C5">
      <w:pPr>
        <w:pStyle w:val="Title"/>
      </w:pPr>
    </w:p>
    <w:p w14:paraId="1F625D62" w14:textId="77777777" w:rsidR="00132B12" w:rsidRPr="004452B5" w:rsidRDefault="00132B12" w:rsidP="006275C5">
      <w:pPr>
        <w:pStyle w:val="Title"/>
      </w:pPr>
    </w:p>
    <w:p w14:paraId="1BA52A82" w14:textId="77777777" w:rsidR="00132B12" w:rsidRPr="004452B5" w:rsidRDefault="00132B12" w:rsidP="006275C5">
      <w:pPr>
        <w:pStyle w:val="Title"/>
      </w:pPr>
    </w:p>
    <w:p w14:paraId="2A5C6FA8" w14:textId="77777777" w:rsidR="00132B12" w:rsidRPr="004452B5" w:rsidRDefault="00132B12" w:rsidP="006275C5">
      <w:pPr>
        <w:pStyle w:val="Title"/>
      </w:pPr>
    </w:p>
    <w:p w14:paraId="479CFBE4" w14:textId="77777777" w:rsidR="00593589" w:rsidRPr="004452B5" w:rsidRDefault="00593589" w:rsidP="00593589">
      <w:pPr>
        <w:pStyle w:val="Title"/>
      </w:pPr>
    </w:p>
    <w:p w14:paraId="699E46AF" w14:textId="77777777" w:rsidR="00FC62EE" w:rsidRPr="004452B5" w:rsidRDefault="00C17EE0" w:rsidP="00FC62EE">
      <w:pPr>
        <w:pStyle w:val="Title"/>
      </w:pPr>
      <w:sdt>
        <w:sdtPr>
          <w:alias w:val="Title"/>
          <w:tag w:val=""/>
          <w:id w:val="1642379254"/>
          <w:placeholder>
            <w:docPart w:val="AF416D7C3F6B4B6C889EB6FA0438EC7A"/>
          </w:placeholder>
          <w:dataBinding w:prefixMappings="xmlns:ns0='http://purl.org/dc/elements/1.1/' xmlns:ns1='http://schemas.openxmlformats.org/package/2006/metadata/core-properties' " w:xpath="/ns1:coreProperties[1]/ns0:title[1]" w:storeItemID="{6C3C8BC8-F283-45AE-878A-BAB7291924A1}"/>
          <w:text/>
        </w:sdtPr>
        <w:sdtEndPr/>
        <w:sdtContent>
          <w:r w:rsidR="00FC62EE" w:rsidRPr="004452B5">
            <w:t>Discovery Report</w:t>
          </w:r>
        </w:sdtContent>
      </w:sdt>
    </w:p>
    <w:sdt>
      <w:sdtPr>
        <w:rPr>
          <w:rFonts w:cs="Times New Roman"/>
        </w:rPr>
        <w:alias w:val="Subject"/>
        <w:tag w:val=""/>
        <w:id w:val="-338542671"/>
        <w:placeholder>
          <w:docPart w:val="F383BD0C558341019B163DD62B211A48"/>
        </w:placeholder>
        <w:dataBinding w:prefixMappings="xmlns:ns0='http://purl.org/dc/elements/1.1/' xmlns:ns1='http://schemas.openxmlformats.org/package/2006/metadata/core-properties' " w:xpath="/ns1:coreProperties[1]/ns0:subject[1]" w:storeItemID="{6C3C8BC8-F283-45AE-878A-BAB7291924A1}"/>
        <w:text/>
      </w:sdtPr>
      <w:sdtEndPr/>
      <w:sdtContent>
        <w:p w14:paraId="780AA2AE" w14:textId="202D33D0" w:rsidR="00FC62EE" w:rsidRPr="004452B5" w:rsidRDefault="00FC4CBB" w:rsidP="00FC62EE">
          <w:pPr>
            <w:pStyle w:val="Subject"/>
            <w:rPr>
              <w:rFonts w:cs="Times New Roman"/>
            </w:rPr>
          </w:pPr>
          <w:r w:rsidRPr="004452B5">
            <w:rPr>
              <w:rFonts w:cs="Times New Roman"/>
            </w:rPr>
            <w:t>Merchant Integration</w:t>
          </w:r>
        </w:p>
      </w:sdtContent>
    </w:sdt>
    <w:p w14:paraId="4B0FD7C2" w14:textId="77777777" w:rsidR="00FC62EE" w:rsidRPr="004452B5" w:rsidRDefault="00FC62EE" w:rsidP="00FC62EE">
      <w:pPr>
        <w:pStyle w:val="InternalComments"/>
        <w:rPr>
          <w:rFonts w:cs="Times New Roman"/>
        </w:rPr>
      </w:pPr>
    </w:p>
    <w:p w14:paraId="39D512B5" w14:textId="7AF06E71" w:rsidR="00FC62EE" w:rsidRPr="004452B5" w:rsidRDefault="00F4021B" w:rsidP="00FC62EE">
      <w:pPr>
        <w:pStyle w:val="Subject"/>
        <w:rPr>
          <w:rFonts w:cs="Times New Roman"/>
        </w:rPr>
      </w:pPr>
      <w:r w:rsidRPr="004452B5">
        <w:rPr>
          <w:rFonts w:cs="Times New Roman"/>
        </w:rPr>
        <w:t>Lotte Finance Vietnam</w:t>
      </w:r>
    </w:p>
    <w:p w14:paraId="3E3B6C71" w14:textId="3A55648F" w:rsidR="00FC62EE" w:rsidRPr="004452B5" w:rsidRDefault="00FC62EE" w:rsidP="00FC62EE">
      <w:pPr>
        <w:pStyle w:val="DocProperties"/>
        <w:rPr>
          <w:rFonts w:cs="Times New Roman"/>
          <w:lang w:val="vi-VN"/>
        </w:rPr>
      </w:pPr>
      <w:r w:rsidRPr="004452B5">
        <w:rPr>
          <w:rFonts w:cs="Times New Roman"/>
        </w:rPr>
        <w:t>Version</w:t>
      </w:r>
      <w:r w:rsidRPr="004452B5">
        <w:rPr>
          <w:rFonts w:cs="Times New Roman"/>
        </w:rPr>
        <w:tab/>
      </w:r>
      <w:r w:rsidR="0014457D" w:rsidRPr="004452B5">
        <w:rPr>
          <w:rFonts w:cs="Times New Roman"/>
        </w:rPr>
        <w:fldChar w:fldCharType="begin"/>
      </w:r>
      <w:r w:rsidR="0014457D" w:rsidRPr="004452B5">
        <w:rPr>
          <w:rFonts w:cs="Times New Roman"/>
        </w:rPr>
        <w:instrText xml:space="preserve"> DOCPROPERTY  Version  \* MERGEFORMAT </w:instrText>
      </w:r>
      <w:r w:rsidR="0014457D" w:rsidRPr="004452B5">
        <w:rPr>
          <w:rFonts w:cs="Times New Roman"/>
        </w:rPr>
        <w:fldChar w:fldCharType="separate"/>
      </w:r>
      <w:r w:rsidR="0067658D" w:rsidRPr="004452B5">
        <w:rPr>
          <w:rFonts w:cs="Times New Roman"/>
        </w:rPr>
        <w:t>0.2</w:t>
      </w:r>
      <w:r w:rsidR="0014457D" w:rsidRPr="004452B5">
        <w:rPr>
          <w:rFonts w:cs="Times New Roman"/>
        </w:rPr>
        <w:fldChar w:fldCharType="end"/>
      </w:r>
    </w:p>
    <w:p w14:paraId="08BBF7DB" w14:textId="77777777" w:rsidR="00FC62EE" w:rsidRPr="004452B5" w:rsidRDefault="00FC62EE" w:rsidP="00FC62EE">
      <w:pPr>
        <w:pStyle w:val="DocProperties"/>
        <w:rPr>
          <w:rFonts w:cs="Times New Roman"/>
        </w:rPr>
      </w:pPr>
      <w:r w:rsidRPr="004452B5">
        <w:rPr>
          <w:rFonts w:cs="Times New Roman"/>
        </w:rPr>
        <w:t>Status:</w:t>
      </w:r>
      <w:r w:rsidRPr="004452B5">
        <w:rPr>
          <w:rFonts w:cs="Times New Roman"/>
        </w:rPr>
        <w:tab/>
        <w:t>Draft</w:t>
      </w:r>
    </w:p>
    <w:p w14:paraId="2E204701" w14:textId="59658530" w:rsidR="00FC62EE" w:rsidRPr="004452B5" w:rsidRDefault="00FC62EE" w:rsidP="00FC62EE">
      <w:pPr>
        <w:pStyle w:val="DocProperties"/>
        <w:rPr>
          <w:rFonts w:cs="Times New Roman"/>
        </w:rPr>
      </w:pPr>
      <w:r w:rsidRPr="004452B5">
        <w:rPr>
          <w:rFonts w:cs="Times New Roman"/>
        </w:rPr>
        <w:t>Date:</w:t>
      </w:r>
      <w:r w:rsidRPr="004452B5">
        <w:rPr>
          <w:rFonts w:cs="Times New Roman"/>
        </w:rPr>
        <w:tab/>
      </w:r>
      <w:sdt>
        <w:sdtPr>
          <w:rPr>
            <w:rFonts w:cs="Times New Roman"/>
          </w:rPr>
          <w:alias w:val="Publish Date"/>
          <w:tag w:val=""/>
          <w:id w:val="78182261"/>
          <w:placeholder>
            <w:docPart w:val="C62BAB3D5FB9491ABA9D6C2EAB702685"/>
          </w:placeholder>
          <w:dataBinding w:prefixMappings="xmlns:ns0='http://schemas.microsoft.com/office/2006/coverPageProps' " w:xpath="/ns0:CoverPageProperties[1]/ns0:PublishDate[1]" w:storeItemID="{55AF091B-3C7A-41E3-B477-F2FDAA23CFDA}"/>
          <w:date w:fullDate="2021-03-23T00:00:00Z">
            <w:dateFormat w:val="dd.MM.yyyy"/>
            <w:lid w:val="ru-RU"/>
            <w:storeMappedDataAs w:val="dateTime"/>
            <w:calendar w:val="gregorian"/>
          </w:date>
        </w:sdtPr>
        <w:sdtEndPr/>
        <w:sdtContent>
          <w:r w:rsidR="00B11669" w:rsidRPr="004452B5">
            <w:rPr>
              <w:rFonts w:cs="Times New Roman"/>
              <w:lang w:val="ru-RU"/>
            </w:rPr>
            <w:t>23.03.2021</w:t>
          </w:r>
        </w:sdtContent>
      </w:sdt>
    </w:p>
    <w:p w14:paraId="2750BEEA" w14:textId="2389BA4A" w:rsidR="00FC62EE" w:rsidRPr="004452B5" w:rsidRDefault="00FC62EE" w:rsidP="00FC62EE">
      <w:pPr>
        <w:pStyle w:val="DocProperties"/>
        <w:rPr>
          <w:rFonts w:cs="Times New Roman"/>
          <w:lang w:val="vi-VN"/>
        </w:rPr>
      </w:pPr>
      <w:r w:rsidRPr="004452B5">
        <w:rPr>
          <w:rFonts w:cs="Times New Roman"/>
        </w:rPr>
        <w:t>Prepared by:</w:t>
      </w:r>
      <w:r w:rsidRPr="004452B5">
        <w:rPr>
          <w:rFonts w:cs="Times New Roman"/>
        </w:rPr>
        <w:tab/>
      </w:r>
      <w:r w:rsidR="00322C1F" w:rsidRPr="004452B5">
        <w:rPr>
          <w:rFonts w:cs="Times New Roman"/>
        </w:rPr>
        <w:t>Thach</w:t>
      </w:r>
      <w:r w:rsidR="00322C1F" w:rsidRPr="004452B5">
        <w:rPr>
          <w:rFonts w:cs="Times New Roman"/>
          <w:lang w:val="vi-VN"/>
        </w:rPr>
        <w:t xml:space="preserve"> Anh Tran</w:t>
      </w:r>
    </w:p>
    <w:p w14:paraId="5FB8F0C5" w14:textId="3CF48E95" w:rsidR="00FC62EE" w:rsidRPr="004452B5" w:rsidRDefault="00FC62EE" w:rsidP="00FC62EE">
      <w:pPr>
        <w:pStyle w:val="DocProperties"/>
        <w:rPr>
          <w:rFonts w:cs="Times New Roman"/>
          <w:lang w:val="vi-VN"/>
        </w:rPr>
      </w:pPr>
      <w:r w:rsidRPr="004452B5">
        <w:rPr>
          <w:rFonts w:cs="Times New Roman"/>
        </w:rPr>
        <w:t>Author:</w:t>
      </w:r>
      <w:r w:rsidRPr="004452B5">
        <w:rPr>
          <w:rFonts w:cs="Times New Roman"/>
        </w:rPr>
        <w:tab/>
      </w:r>
    </w:p>
    <w:p w14:paraId="54F9A6A2" w14:textId="15BDC0F9" w:rsidR="00FC62EE" w:rsidRPr="004452B5" w:rsidRDefault="00FC62EE" w:rsidP="00FC62EE">
      <w:pPr>
        <w:pStyle w:val="DocProperties"/>
        <w:rPr>
          <w:rFonts w:cs="Times New Roman"/>
          <w:noProof/>
        </w:rPr>
      </w:pPr>
      <w:r w:rsidRPr="004452B5">
        <w:rPr>
          <w:rFonts w:cs="Times New Roman"/>
        </w:rPr>
        <w:t>Approved By:</w:t>
      </w:r>
      <w:r w:rsidRPr="004452B5">
        <w:rPr>
          <w:rFonts w:cs="Times New Roman"/>
        </w:rPr>
        <w:tab/>
      </w:r>
      <w:sdt>
        <w:sdtPr>
          <w:rPr>
            <w:rFonts w:cs="Times New Roman"/>
            <w:noProof/>
          </w:rPr>
          <w:alias w:val="Manager"/>
          <w:tag w:val=""/>
          <w:id w:val="-1109505479"/>
          <w:placeholder>
            <w:docPart w:val="36E77CD7CA0D4DFFAB3EDC65A609BFA8"/>
          </w:placeholder>
          <w:dataBinding w:prefixMappings="xmlns:ns0='http://schemas.openxmlformats.org/officeDocument/2006/extended-properties' " w:xpath="/ns0:Properties[1]/ns0:Manager[1]" w:storeItemID="{6668398D-A668-4E3E-A5EB-62B293D839F1}"/>
          <w:text/>
        </w:sdtPr>
        <w:sdtEndPr/>
        <w:sdtContent>
          <w:r w:rsidR="00524BF4" w:rsidRPr="004452B5">
            <w:rPr>
              <w:rFonts w:cs="Times New Roman"/>
              <w:noProof/>
            </w:rPr>
            <w:t>Openway Vietnam</w:t>
          </w:r>
        </w:sdtContent>
      </w:sdt>
    </w:p>
    <w:p w14:paraId="2379B0D1" w14:textId="77777777" w:rsidR="00C57BF0" w:rsidRPr="004452B5" w:rsidRDefault="00C57BF0">
      <w:pPr>
        <w:spacing w:after="0" w:line="240" w:lineRule="auto"/>
        <w:ind w:left="0"/>
        <w:rPr>
          <w:rFonts w:cs="Times New Roman"/>
          <w:b/>
        </w:rPr>
      </w:pPr>
      <w:r w:rsidRPr="004452B5">
        <w:rPr>
          <w:rFonts w:cs="Times New Roman"/>
        </w:rPr>
        <w:br w:type="page"/>
      </w:r>
    </w:p>
    <w:bookmarkStart w:id="1" w:name="_Toc67411941" w:displacedByCustomXml="next"/>
    <w:bookmarkStart w:id="2" w:name="_Toc375807280" w:displacedByCustomXml="next"/>
    <w:sdt>
      <w:sdtPr>
        <w:rPr>
          <w:rFonts w:eastAsiaTheme="minorEastAsia" w:cstheme="minorBidi"/>
          <w:b w:val="0"/>
          <w:bCs w:val="0"/>
          <w:w w:val="100"/>
          <w:sz w:val="18"/>
          <w:szCs w:val="24"/>
        </w:rPr>
        <w:id w:val="39285065"/>
        <w:docPartObj>
          <w:docPartGallery w:val="Table of Contents"/>
          <w:docPartUnique/>
        </w:docPartObj>
      </w:sdtPr>
      <w:sdtEndPr>
        <w:rPr>
          <w:sz w:val="20"/>
        </w:rPr>
      </w:sdtEndPr>
      <w:sdtContent>
        <w:p w14:paraId="0E811014" w14:textId="77777777" w:rsidR="00CB5A77" w:rsidRPr="004452B5" w:rsidRDefault="00CB5A77" w:rsidP="00B23BE6">
          <w:pPr>
            <w:pStyle w:val="Heading1Numbered"/>
          </w:pPr>
          <w:r w:rsidRPr="004452B5">
            <w:t xml:space="preserve">Table of </w:t>
          </w:r>
          <w:r w:rsidR="0049670F" w:rsidRPr="004452B5">
            <w:t>C</w:t>
          </w:r>
          <w:r w:rsidRPr="004452B5">
            <w:t>ontents</w:t>
          </w:r>
          <w:bookmarkEnd w:id="1"/>
        </w:p>
        <w:p w14:paraId="1471F238" w14:textId="035537EE" w:rsidR="004A26E7" w:rsidRPr="004452B5" w:rsidRDefault="00DC12FC">
          <w:pPr>
            <w:pStyle w:val="TOC1"/>
            <w:tabs>
              <w:tab w:val="left" w:pos="660"/>
              <w:tab w:val="right" w:leader="dot" w:pos="10124"/>
            </w:tabs>
            <w:rPr>
              <w:rFonts w:cs="Times New Roman"/>
              <w:noProof/>
              <w:color w:val="auto"/>
              <w:sz w:val="24"/>
              <w:lang w:eastAsia="en-US"/>
            </w:rPr>
          </w:pPr>
          <w:r w:rsidRPr="004452B5">
            <w:rPr>
              <w:rFonts w:cs="Times New Roman"/>
              <w:b/>
              <w:noProof/>
            </w:rPr>
            <w:fldChar w:fldCharType="begin"/>
          </w:r>
          <w:r w:rsidR="00CB5A77" w:rsidRPr="004452B5">
            <w:rPr>
              <w:rFonts w:cs="Times New Roman"/>
            </w:rPr>
            <w:instrText xml:space="preserve"> TOC \o "1-3" \h \z \u </w:instrText>
          </w:r>
          <w:r w:rsidRPr="004452B5">
            <w:rPr>
              <w:rFonts w:cs="Times New Roman"/>
              <w:b/>
              <w:noProof/>
            </w:rPr>
            <w:fldChar w:fldCharType="separate"/>
          </w:r>
          <w:hyperlink w:anchor="_Toc67411941" w:history="1">
            <w:r w:rsidR="004A26E7" w:rsidRPr="004452B5">
              <w:rPr>
                <w:rStyle w:val="Hyperlink"/>
                <w:rFonts w:cs="Times New Roman"/>
                <w:noProof/>
              </w:rPr>
              <w:t>1.</w:t>
            </w:r>
            <w:r w:rsidR="004A26E7" w:rsidRPr="004452B5">
              <w:rPr>
                <w:rFonts w:cs="Times New Roman"/>
                <w:noProof/>
                <w:color w:val="auto"/>
                <w:sz w:val="24"/>
                <w:lang w:eastAsia="en-US"/>
              </w:rPr>
              <w:tab/>
            </w:r>
            <w:r w:rsidR="004A26E7" w:rsidRPr="004452B5">
              <w:rPr>
                <w:rStyle w:val="Hyperlink"/>
                <w:rFonts w:cs="Times New Roman"/>
                <w:noProof/>
              </w:rPr>
              <w:t>Table of Contents</w:t>
            </w:r>
            <w:r w:rsidR="004A26E7" w:rsidRPr="004452B5">
              <w:rPr>
                <w:rFonts w:cs="Times New Roman"/>
                <w:noProof/>
                <w:webHidden/>
              </w:rPr>
              <w:tab/>
            </w:r>
            <w:r w:rsidR="004A26E7" w:rsidRPr="004452B5">
              <w:rPr>
                <w:rFonts w:cs="Times New Roman"/>
                <w:noProof/>
                <w:webHidden/>
              </w:rPr>
              <w:fldChar w:fldCharType="begin"/>
            </w:r>
            <w:r w:rsidR="004A26E7" w:rsidRPr="004452B5">
              <w:rPr>
                <w:rFonts w:cs="Times New Roman"/>
                <w:noProof/>
                <w:webHidden/>
              </w:rPr>
              <w:instrText xml:space="preserve"> PAGEREF _Toc67411941 \h </w:instrText>
            </w:r>
            <w:r w:rsidR="004A26E7" w:rsidRPr="004452B5">
              <w:rPr>
                <w:rFonts w:cs="Times New Roman"/>
                <w:noProof/>
                <w:webHidden/>
              </w:rPr>
            </w:r>
            <w:r w:rsidR="004A26E7" w:rsidRPr="004452B5">
              <w:rPr>
                <w:rFonts w:cs="Times New Roman"/>
                <w:noProof/>
                <w:webHidden/>
              </w:rPr>
              <w:fldChar w:fldCharType="separate"/>
            </w:r>
            <w:r w:rsidR="004A26E7" w:rsidRPr="004452B5">
              <w:rPr>
                <w:rFonts w:cs="Times New Roman"/>
                <w:noProof/>
                <w:webHidden/>
              </w:rPr>
              <w:t>2</w:t>
            </w:r>
            <w:r w:rsidR="004A26E7" w:rsidRPr="004452B5">
              <w:rPr>
                <w:rFonts w:cs="Times New Roman"/>
                <w:noProof/>
                <w:webHidden/>
              </w:rPr>
              <w:fldChar w:fldCharType="end"/>
            </w:r>
          </w:hyperlink>
        </w:p>
        <w:p w14:paraId="726602B7" w14:textId="67BF6DA4" w:rsidR="004A26E7" w:rsidRPr="004452B5" w:rsidRDefault="00C17EE0">
          <w:pPr>
            <w:pStyle w:val="TOC1"/>
            <w:tabs>
              <w:tab w:val="left" w:pos="660"/>
              <w:tab w:val="right" w:leader="dot" w:pos="10124"/>
            </w:tabs>
            <w:rPr>
              <w:rFonts w:cs="Times New Roman"/>
              <w:noProof/>
              <w:color w:val="auto"/>
              <w:sz w:val="24"/>
              <w:lang w:eastAsia="en-US"/>
            </w:rPr>
          </w:pPr>
          <w:hyperlink w:anchor="_Toc67411942" w:history="1">
            <w:r w:rsidR="004A26E7" w:rsidRPr="004452B5">
              <w:rPr>
                <w:rStyle w:val="Hyperlink"/>
                <w:rFonts w:cs="Times New Roman"/>
                <w:noProof/>
              </w:rPr>
              <w:t>2.</w:t>
            </w:r>
            <w:r w:rsidR="004A26E7" w:rsidRPr="004452B5">
              <w:rPr>
                <w:rFonts w:cs="Times New Roman"/>
                <w:noProof/>
                <w:color w:val="auto"/>
                <w:sz w:val="24"/>
                <w:lang w:eastAsia="en-US"/>
              </w:rPr>
              <w:tab/>
            </w:r>
            <w:r w:rsidR="004A26E7" w:rsidRPr="004452B5">
              <w:rPr>
                <w:rStyle w:val="Hyperlink"/>
                <w:rFonts w:cs="Times New Roman"/>
                <w:noProof/>
              </w:rPr>
              <w:t>History of changes</w:t>
            </w:r>
            <w:r w:rsidR="004A26E7" w:rsidRPr="004452B5">
              <w:rPr>
                <w:rFonts w:cs="Times New Roman"/>
                <w:noProof/>
                <w:webHidden/>
              </w:rPr>
              <w:tab/>
            </w:r>
            <w:r w:rsidR="004A26E7" w:rsidRPr="004452B5">
              <w:rPr>
                <w:rFonts w:cs="Times New Roman"/>
                <w:noProof/>
                <w:webHidden/>
              </w:rPr>
              <w:fldChar w:fldCharType="begin"/>
            </w:r>
            <w:r w:rsidR="004A26E7" w:rsidRPr="004452B5">
              <w:rPr>
                <w:rFonts w:cs="Times New Roman"/>
                <w:noProof/>
                <w:webHidden/>
              </w:rPr>
              <w:instrText xml:space="preserve"> PAGEREF _Toc67411942 \h </w:instrText>
            </w:r>
            <w:r w:rsidR="004A26E7" w:rsidRPr="004452B5">
              <w:rPr>
                <w:rFonts w:cs="Times New Roman"/>
                <w:noProof/>
                <w:webHidden/>
              </w:rPr>
            </w:r>
            <w:r w:rsidR="004A26E7" w:rsidRPr="004452B5">
              <w:rPr>
                <w:rFonts w:cs="Times New Roman"/>
                <w:noProof/>
                <w:webHidden/>
              </w:rPr>
              <w:fldChar w:fldCharType="separate"/>
            </w:r>
            <w:r w:rsidR="004A26E7" w:rsidRPr="004452B5">
              <w:rPr>
                <w:rFonts w:cs="Times New Roman"/>
                <w:noProof/>
                <w:webHidden/>
              </w:rPr>
              <w:t>3</w:t>
            </w:r>
            <w:r w:rsidR="004A26E7" w:rsidRPr="004452B5">
              <w:rPr>
                <w:rFonts w:cs="Times New Roman"/>
                <w:noProof/>
                <w:webHidden/>
              </w:rPr>
              <w:fldChar w:fldCharType="end"/>
            </w:r>
          </w:hyperlink>
        </w:p>
        <w:p w14:paraId="4E832569" w14:textId="57DDEC0B" w:rsidR="004A26E7" w:rsidRPr="004452B5" w:rsidRDefault="00C17EE0">
          <w:pPr>
            <w:pStyle w:val="TOC1"/>
            <w:tabs>
              <w:tab w:val="left" w:pos="660"/>
              <w:tab w:val="right" w:leader="dot" w:pos="10124"/>
            </w:tabs>
            <w:rPr>
              <w:rFonts w:cs="Times New Roman"/>
              <w:noProof/>
              <w:color w:val="auto"/>
              <w:sz w:val="24"/>
              <w:lang w:eastAsia="en-US"/>
            </w:rPr>
          </w:pPr>
          <w:hyperlink w:anchor="_Toc67411943" w:history="1">
            <w:r w:rsidR="004A26E7" w:rsidRPr="004452B5">
              <w:rPr>
                <w:rStyle w:val="Hyperlink"/>
                <w:rFonts w:cs="Times New Roman"/>
                <w:noProof/>
              </w:rPr>
              <w:t>3.</w:t>
            </w:r>
            <w:r w:rsidR="004A26E7" w:rsidRPr="004452B5">
              <w:rPr>
                <w:rFonts w:cs="Times New Roman"/>
                <w:noProof/>
                <w:color w:val="auto"/>
                <w:sz w:val="24"/>
                <w:lang w:eastAsia="en-US"/>
              </w:rPr>
              <w:tab/>
            </w:r>
            <w:r w:rsidR="004A26E7" w:rsidRPr="004452B5">
              <w:rPr>
                <w:rStyle w:val="Hyperlink"/>
                <w:rFonts w:cs="Times New Roman"/>
                <w:noProof/>
              </w:rPr>
              <w:t>Introduction</w:t>
            </w:r>
            <w:r w:rsidR="004A26E7" w:rsidRPr="004452B5">
              <w:rPr>
                <w:rFonts w:cs="Times New Roman"/>
                <w:noProof/>
                <w:webHidden/>
              </w:rPr>
              <w:tab/>
            </w:r>
            <w:r w:rsidR="004A26E7" w:rsidRPr="004452B5">
              <w:rPr>
                <w:rFonts w:cs="Times New Roman"/>
                <w:noProof/>
                <w:webHidden/>
              </w:rPr>
              <w:fldChar w:fldCharType="begin"/>
            </w:r>
            <w:r w:rsidR="004A26E7" w:rsidRPr="004452B5">
              <w:rPr>
                <w:rFonts w:cs="Times New Roman"/>
                <w:noProof/>
                <w:webHidden/>
              </w:rPr>
              <w:instrText xml:space="preserve"> PAGEREF _Toc67411943 \h </w:instrText>
            </w:r>
            <w:r w:rsidR="004A26E7" w:rsidRPr="004452B5">
              <w:rPr>
                <w:rFonts w:cs="Times New Roman"/>
                <w:noProof/>
                <w:webHidden/>
              </w:rPr>
            </w:r>
            <w:r w:rsidR="004A26E7" w:rsidRPr="004452B5">
              <w:rPr>
                <w:rFonts w:cs="Times New Roman"/>
                <w:noProof/>
                <w:webHidden/>
              </w:rPr>
              <w:fldChar w:fldCharType="separate"/>
            </w:r>
            <w:r w:rsidR="004A26E7" w:rsidRPr="004452B5">
              <w:rPr>
                <w:rFonts w:cs="Times New Roman"/>
                <w:noProof/>
                <w:webHidden/>
              </w:rPr>
              <w:t>4</w:t>
            </w:r>
            <w:r w:rsidR="004A26E7" w:rsidRPr="004452B5">
              <w:rPr>
                <w:rFonts w:cs="Times New Roman"/>
                <w:noProof/>
                <w:webHidden/>
              </w:rPr>
              <w:fldChar w:fldCharType="end"/>
            </w:r>
          </w:hyperlink>
        </w:p>
        <w:p w14:paraId="183EFB99" w14:textId="371E8380" w:rsidR="004A26E7" w:rsidRPr="004452B5" w:rsidRDefault="00C17EE0">
          <w:pPr>
            <w:pStyle w:val="TOC2"/>
            <w:tabs>
              <w:tab w:val="left" w:pos="880"/>
              <w:tab w:val="right" w:leader="dot" w:pos="10124"/>
            </w:tabs>
            <w:rPr>
              <w:rFonts w:cs="Times New Roman"/>
              <w:noProof/>
              <w:color w:val="auto"/>
              <w:sz w:val="24"/>
              <w:lang w:eastAsia="en-US"/>
            </w:rPr>
          </w:pPr>
          <w:hyperlink w:anchor="_Toc67411944" w:history="1">
            <w:r w:rsidR="004A26E7" w:rsidRPr="004452B5">
              <w:rPr>
                <w:rStyle w:val="Hyperlink"/>
                <w:rFonts w:cs="Times New Roman"/>
                <w:noProof/>
              </w:rPr>
              <w:t>3.1.</w:t>
            </w:r>
            <w:r w:rsidR="004A26E7" w:rsidRPr="004452B5">
              <w:rPr>
                <w:rFonts w:cs="Times New Roman"/>
                <w:noProof/>
                <w:color w:val="auto"/>
                <w:sz w:val="24"/>
                <w:lang w:eastAsia="en-US"/>
              </w:rPr>
              <w:tab/>
            </w:r>
            <w:r w:rsidR="004A26E7" w:rsidRPr="004452B5">
              <w:rPr>
                <w:rStyle w:val="Hyperlink"/>
                <w:rFonts w:cs="Times New Roman"/>
                <w:noProof/>
              </w:rPr>
              <w:t>Notations</w:t>
            </w:r>
            <w:r w:rsidR="004A26E7" w:rsidRPr="004452B5">
              <w:rPr>
                <w:rFonts w:cs="Times New Roman"/>
                <w:noProof/>
                <w:webHidden/>
              </w:rPr>
              <w:tab/>
            </w:r>
            <w:r w:rsidR="004A26E7" w:rsidRPr="004452B5">
              <w:rPr>
                <w:rFonts w:cs="Times New Roman"/>
                <w:noProof/>
                <w:webHidden/>
              </w:rPr>
              <w:fldChar w:fldCharType="begin"/>
            </w:r>
            <w:r w:rsidR="004A26E7" w:rsidRPr="004452B5">
              <w:rPr>
                <w:rFonts w:cs="Times New Roman"/>
                <w:noProof/>
                <w:webHidden/>
              </w:rPr>
              <w:instrText xml:space="preserve"> PAGEREF _Toc67411944 \h </w:instrText>
            </w:r>
            <w:r w:rsidR="004A26E7" w:rsidRPr="004452B5">
              <w:rPr>
                <w:rFonts w:cs="Times New Roman"/>
                <w:noProof/>
                <w:webHidden/>
              </w:rPr>
            </w:r>
            <w:r w:rsidR="004A26E7" w:rsidRPr="004452B5">
              <w:rPr>
                <w:rFonts w:cs="Times New Roman"/>
                <w:noProof/>
                <w:webHidden/>
              </w:rPr>
              <w:fldChar w:fldCharType="separate"/>
            </w:r>
            <w:r w:rsidR="004A26E7" w:rsidRPr="004452B5">
              <w:rPr>
                <w:rFonts w:cs="Times New Roman"/>
                <w:noProof/>
                <w:webHidden/>
              </w:rPr>
              <w:t>4</w:t>
            </w:r>
            <w:r w:rsidR="004A26E7" w:rsidRPr="004452B5">
              <w:rPr>
                <w:rFonts w:cs="Times New Roman"/>
                <w:noProof/>
                <w:webHidden/>
              </w:rPr>
              <w:fldChar w:fldCharType="end"/>
            </w:r>
          </w:hyperlink>
        </w:p>
        <w:p w14:paraId="4346D6E0" w14:textId="63F20F63" w:rsidR="004A26E7" w:rsidRPr="004452B5" w:rsidRDefault="00C17EE0">
          <w:pPr>
            <w:pStyle w:val="TOC1"/>
            <w:tabs>
              <w:tab w:val="left" w:pos="660"/>
              <w:tab w:val="right" w:leader="dot" w:pos="10124"/>
            </w:tabs>
            <w:rPr>
              <w:rFonts w:cs="Times New Roman"/>
              <w:noProof/>
              <w:color w:val="auto"/>
              <w:sz w:val="24"/>
              <w:lang w:eastAsia="en-US"/>
            </w:rPr>
          </w:pPr>
          <w:hyperlink w:anchor="_Toc67411945" w:history="1">
            <w:r w:rsidR="004A26E7" w:rsidRPr="004452B5">
              <w:rPr>
                <w:rStyle w:val="Hyperlink"/>
                <w:rFonts w:cs="Times New Roman"/>
                <w:noProof/>
              </w:rPr>
              <w:t>4.</w:t>
            </w:r>
            <w:r w:rsidR="004A26E7" w:rsidRPr="004452B5">
              <w:rPr>
                <w:rFonts w:cs="Times New Roman"/>
                <w:noProof/>
                <w:color w:val="auto"/>
                <w:sz w:val="24"/>
                <w:lang w:eastAsia="en-US"/>
              </w:rPr>
              <w:tab/>
            </w:r>
            <w:r w:rsidR="004A26E7" w:rsidRPr="004452B5">
              <w:rPr>
                <w:rStyle w:val="Hyperlink"/>
                <w:rFonts w:cs="Times New Roman"/>
                <w:noProof/>
              </w:rPr>
              <w:t>Requirement List</w:t>
            </w:r>
            <w:r w:rsidR="004A26E7" w:rsidRPr="004452B5">
              <w:rPr>
                <w:rFonts w:cs="Times New Roman"/>
                <w:noProof/>
                <w:webHidden/>
              </w:rPr>
              <w:tab/>
            </w:r>
            <w:r w:rsidR="004A26E7" w:rsidRPr="004452B5">
              <w:rPr>
                <w:rFonts w:cs="Times New Roman"/>
                <w:noProof/>
                <w:webHidden/>
              </w:rPr>
              <w:fldChar w:fldCharType="begin"/>
            </w:r>
            <w:r w:rsidR="004A26E7" w:rsidRPr="004452B5">
              <w:rPr>
                <w:rFonts w:cs="Times New Roman"/>
                <w:noProof/>
                <w:webHidden/>
              </w:rPr>
              <w:instrText xml:space="preserve"> PAGEREF _Toc67411945 \h </w:instrText>
            </w:r>
            <w:r w:rsidR="004A26E7" w:rsidRPr="004452B5">
              <w:rPr>
                <w:rFonts w:cs="Times New Roman"/>
                <w:noProof/>
                <w:webHidden/>
              </w:rPr>
            </w:r>
            <w:r w:rsidR="004A26E7" w:rsidRPr="004452B5">
              <w:rPr>
                <w:rFonts w:cs="Times New Roman"/>
                <w:noProof/>
                <w:webHidden/>
              </w:rPr>
              <w:fldChar w:fldCharType="separate"/>
            </w:r>
            <w:r w:rsidR="004A26E7" w:rsidRPr="004452B5">
              <w:rPr>
                <w:rFonts w:cs="Times New Roman"/>
                <w:noProof/>
                <w:webHidden/>
              </w:rPr>
              <w:t>5</w:t>
            </w:r>
            <w:r w:rsidR="004A26E7" w:rsidRPr="004452B5">
              <w:rPr>
                <w:rFonts w:cs="Times New Roman"/>
                <w:noProof/>
                <w:webHidden/>
              </w:rPr>
              <w:fldChar w:fldCharType="end"/>
            </w:r>
          </w:hyperlink>
        </w:p>
        <w:p w14:paraId="0FAE355B" w14:textId="29EF7C33" w:rsidR="004A26E7" w:rsidRPr="004452B5" w:rsidRDefault="00C17EE0">
          <w:pPr>
            <w:pStyle w:val="TOC2"/>
            <w:tabs>
              <w:tab w:val="left" w:pos="880"/>
              <w:tab w:val="right" w:leader="dot" w:pos="10124"/>
            </w:tabs>
            <w:rPr>
              <w:rFonts w:cs="Times New Roman"/>
              <w:noProof/>
              <w:color w:val="auto"/>
              <w:sz w:val="24"/>
              <w:lang w:eastAsia="en-US"/>
            </w:rPr>
          </w:pPr>
          <w:hyperlink w:anchor="_Toc67411946" w:history="1">
            <w:r w:rsidR="004A26E7" w:rsidRPr="004452B5">
              <w:rPr>
                <w:rStyle w:val="Hyperlink"/>
                <w:rFonts w:cs="Times New Roman"/>
                <w:noProof/>
              </w:rPr>
              <w:t>4.1.</w:t>
            </w:r>
            <w:r w:rsidR="004A26E7" w:rsidRPr="004452B5">
              <w:rPr>
                <w:rFonts w:cs="Times New Roman"/>
                <w:noProof/>
                <w:color w:val="auto"/>
                <w:sz w:val="24"/>
                <w:lang w:eastAsia="en-US"/>
              </w:rPr>
              <w:tab/>
            </w:r>
            <w:r w:rsidR="004A26E7" w:rsidRPr="004452B5">
              <w:rPr>
                <w:rStyle w:val="Hyperlink"/>
                <w:rFonts w:cs="Times New Roman"/>
                <w:noProof/>
              </w:rPr>
              <w:t xml:space="preserve">REQV1_1: </w:t>
            </w:r>
            <w:r w:rsidR="004A26E7" w:rsidRPr="004452B5">
              <w:rPr>
                <w:rStyle w:val="Hyperlink"/>
                <w:rFonts w:cs="Times New Roman"/>
                <w:noProof/>
                <w:lang w:val="vi-VN"/>
              </w:rPr>
              <w:t>Onboarding data integration scheme</w:t>
            </w:r>
            <w:r w:rsidR="004A26E7" w:rsidRPr="004452B5">
              <w:rPr>
                <w:rFonts w:cs="Times New Roman"/>
                <w:noProof/>
                <w:webHidden/>
              </w:rPr>
              <w:tab/>
            </w:r>
            <w:r w:rsidR="004A26E7" w:rsidRPr="004452B5">
              <w:rPr>
                <w:rFonts w:cs="Times New Roman"/>
                <w:noProof/>
                <w:webHidden/>
              </w:rPr>
              <w:fldChar w:fldCharType="begin"/>
            </w:r>
            <w:r w:rsidR="004A26E7" w:rsidRPr="004452B5">
              <w:rPr>
                <w:rFonts w:cs="Times New Roman"/>
                <w:noProof/>
                <w:webHidden/>
              </w:rPr>
              <w:instrText xml:space="preserve"> PAGEREF _Toc67411946 \h </w:instrText>
            </w:r>
            <w:r w:rsidR="004A26E7" w:rsidRPr="004452B5">
              <w:rPr>
                <w:rFonts w:cs="Times New Roman"/>
                <w:noProof/>
                <w:webHidden/>
              </w:rPr>
            </w:r>
            <w:r w:rsidR="004A26E7" w:rsidRPr="004452B5">
              <w:rPr>
                <w:rFonts w:cs="Times New Roman"/>
                <w:noProof/>
                <w:webHidden/>
              </w:rPr>
              <w:fldChar w:fldCharType="separate"/>
            </w:r>
            <w:r w:rsidR="004A26E7" w:rsidRPr="004452B5">
              <w:rPr>
                <w:rFonts w:cs="Times New Roman"/>
                <w:noProof/>
                <w:webHidden/>
              </w:rPr>
              <w:t>5</w:t>
            </w:r>
            <w:r w:rsidR="004A26E7" w:rsidRPr="004452B5">
              <w:rPr>
                <w:rFonts w:cs="Times New Roman"/>
                <w:noProof/>
                <w:webHidden/>
              </w:rPr>
              <w:fldChar w:fldCharType="end"/>
            </w:r>
          </w:hyperlink>
        </w:p>
        <w:p w14:paraId="29419FB4" w14:textId="431C5404" w:rsidR="004A26E7" w:rsidRPr="004452B5" w:rsidRDefault="00C17EE0">
          <w:pPr>
            <w:pStyle w:val="TOC3"/>
            <w:tabs>
              <w:tab w:val="left" w:pos="1100"/>
              <w:tab w:val="right" w:leader="dot" w:pos="10124"/>
            </w:tabs>
            <w:rPr>
              <w:rFonts w:cs="Times New Roman"/>
              <w:noProof/>
              <w:color w:val="auto"/>
              <w:sz w:val="24"/>
              <w:lang w:eastAsia="en-US"/>
            </w:rPr>
          </w:pPr>
          <w:hyperlink w:anchor="_Toc67411947" w:history="1">
            <w:r w:rsidR="004A26E7" w:rsidRPr="004452B5">
              <w:rPr>
                <w:rStyle w:val="Hyperlink"/>
                <w:rFonts w:cs="Times New Roman"/>
                <w:noProof/>
                <w14:scene3d>
                  <w14:camera w14:prst="orthographicFront"/>
                  <w14:lightRig w14:rig="threePt" w14:dir="t">
                    <w14:rot w14:lat="0" w14:lon="0" w14:rev="0"/>
                  </w14:lightRig>
                </w14:scene3d>
              </w:rPr>
              <w:t>4.1.1.</w:t>
            </w:r>
            <w:r w:rsidR="004A26E7" w:rsidRPr="004452B5">
              <w:rPr>
                <w:rFonts w:cs="Times New Roman"/>
                <w:noProof/>
                <w:color w:val="auto"/>
                <w:sz w:val="24"/>
                <w:lang w:eastAsia="en-US"/>
              </w:rPr>
              <w:tab/>
            </w:r>
            <w:r w:rsidR="004A26E7" w:rsidRPr="004452B5">
              <w:rPr>
                <w:rStyle w:val="Hyperlink"/>
                <w:rFonts w:cs="Times New Roman"/>
                <w:noProof/>
              </w:rPr>
              <w:t>Business Requirement</w:t>
            </w:r>
            <w:r w:rsidR="004A26E7" w:rsidRPr="004452B5">
              <w:rPr>
                <w:rFonts w:cs="Times New Roman"/>
                <w:noProof/>
                <w:webHidden/>
              </w:rPr>
              <w:tab/>
            </w:r>
            <w:r w:rsidR="004A26E7" w:rsidRPr="004452B5">
              <w:rPr>
                <w:rFonts w:cs="Times New Roman"/>
                <w:noProof/>
                <w:webHidden/>
              </w:rPr>
              <w:fldChar w:fldCharType="begin"/>
            </w:r>
            <w:r w:rsidR="004A26E7" w:rsidRPr="004452B5">
              <w:rPr>
                <w:rFonts w:cs="Times New Roman"/>
                <w:noProof/>
                <w:webHidden/>
              </w:rPr>
              <w:instrText xml:space="preserve"> PAGEREF _Toc67411947 \h </w:instrText>
            </w:r>
            <w:r w:rsidR="004A26E7" w:rsidRPr="004452B5">
              <w:rPr>
                <w:rFonts w:cs="Times New Roman"/>
                <w:noProof/>
                <w:webHidden/>
              </w:rPr>
            </w:r>
            <w:r w:rsidR="004A26E7" w:rsidRPr="004452B5">
              <w:rPr>
                <w:rFonts w:cs="Times New Roman"/>
                <w:noProof/>
                <w:webHidden/>
              </w:rPr>
              <w:fldChar w:fldCharType="separate"/>
            </w:r>
            <w:r w:rsidR="004A26E7" w:rsidRPr="004452B5">
              <w:rPr>
                <w:rFonts w:cs="Times New Roman"/>
                <w:noProof/>
                <w:webHidden/>
              </w:rPr>
              <w:t>5</w:t>
            </w:r>
            <w:r w:rsidR="004A26E7" w:rsidRPr="004452B5">
              <w:rPr>
                <w:rFonts w:cs="Times New Roman"/>
                <w:noProof/>
                <w:webHidden/>
              </w:rPr>
              <w:fldChar w:fldCharType="end"/>
            </w:r>
          </w:hyperlink>
        </w:p>
        <w:p w14:paraId="55988658" w14:textId="683306EF" w:rsidR="004A26E7" w:rsidRPr="004452B5" w:rsidRDefault="00C17EE0">
          <w:pPr>
            <w:pStyle w:val="TOC3"/>
            <w:tabs>
              <w:tab w:val="left" w:pos="1100"/>
              <w:tab w:val="right" w:leader="dot" w:pos="10124"/>
            </w:tabs>
            <w:rPr>
              <w:rFonts w:cs="Times New Roman"/>
              <w:noProof/>
              <w:color w:val="auto"/>
              <w:sz w:val="24"/>
              <w:lang w:eastAsia="en-US"/>
            </w:rPr>
          </w:pPr>
          <w:hyperlink w:anchor="_Toc67411948" w:history="1">
            <w:r w:rsidR="004A26E7" w:rsidRPr="004452B5">
              <w:rPr>
                <w:rStyle w:val="Hyperlink"/>
                <w:rFonts w:cs="Times New Roman"/>
                <w:noProof/>
                <w14:scene3d>
                  <w14:camera w14:prst="orthographicFront"/>
                  <w14:lightRig w14:rig="threePt" w14:dir="t">
                    <w14:rot w14:lat="0" w14:lon="0" w14:rev="0"/>
                  </w14:lightRig>
                </w14:scene3d>
              </w:rPr>
              <w:t>4.1.2.</w:t>
            </w:r>
            <w:r w:rsidR="004A26E7" w:rsidRPr="004452B5">
              <w:rPr>
                <w:rFonts w:cs="Times New Roman"/>
                <w:noProof/>
                <w:color w:val="auto"/>
                <w:sz w:val="24"/>
                <w:lang w:eastAsia="en-US"/>
              </w:rPr>
              <w:tab/>
            </w:r>
            <w:r w:rsidR="004A26E7" w:rsidRPr="004452B5">
              <w:rPr>
                <w:rStyle w:val="Hyperlink"/>
                <w:rFonts w:cs="Times New Roman"/>
                <w:noProof/>
              </w:rPr>
              <w:t>Technical Detail</w:t>
            </w:r>
            <w:r w:rsidR="004A26E7" w:rsidRPr="004452B5">
              <w:rPr>
                <w:rFonts w:cs="Times New Roman"/>
                <w:noProof/>
                <w:webHidden/>
              </w:rPr>
              <w:tab/>
            </w:r>
            <w:r w:rsidR="004A26E7" w:rsidRPr="004452B5">
              <w:rPr>
                <w:rFonts w:cs="Times New Roman"/>
                <w:noProof/>
                <w:webHidden/>
              </w:rPr>
              <w:fldChar w:fldCharType="begin"/>
            </w:r>
            <w:r w:rsidR="004A26E7" w:rsidRPr="004452B5">
              <w:rPr>
                <w:rFonts w:cs="Times New Roman"/>
                <w:noProof/>
                <w:webHidden/>
              </w:rPr>
              <w:instrText xml:space="preserve"> PAGEREF _Toc67411948 \h </w:instrText>
            </w:r>
            <w:r w:rsidR="004A26E7" w:rsidRPr="004452B5">
              <w:rPr>
                <w:rFonts w:cs="Times New Roman"/>
                <w:noProof/>
                <w:webHidden/>
              </w:rPr>
            </w:r>
            <w:r w:rsidR="004A26E7" w:rsidRPr="004452B5">
              <w:rPr>
                <w:rFonts w:cs="Times New Roman"/>
                <w:noProof/>
                <w:webHidden/>
              </w:rPr>
              <w:fldChar w:fldCharType="separate"/>
            </w:r>
            <w:r w:rsidR="004A26E7" w:rsidRPr="004452B5">
              <w:rPr>
                <w:rFonts w:cs="Times New Roman"/>
                <w:noProof/>
                <w:webHidden/>
              </w:rPr>
              <w:t>7</w:t>
            </w:r>
            <w:r w:rsidR="004A26E7" w:rsidRPr="004452B5">
              <w:rPr>
                <w:rFonts w:cs="Times New Roman"/>
                <w:noProof/>
                <w:webHidden/>
              </w:rPr>
              <w:fldChar w:fldCharType="end"/>
            </w:r>
          </w:hyperlink>
        </w:p>
        <w:p w14:paraId="5766C285" w14:textId="44A89001" w:rsidR="004A26E7" w:rsidRPr="004452B5" w:rsidRDefault="00C17EE0">
          <w:pPr>
            <w:pStyle w:val="TOC3"/>
            <w:tabs>
              <w:tab w:val="left" w:pos="1100"/>
              <w:tab w:val="right" w:leader="dot" w:pos="10124"/>
            </w:tabs>
            <w:rPr>
              <w:rFonts w:cs="Times New Roman"/>
              <w:noProof/>
              <w:color w:val="auto"/>
              <w:sz w:val="24"/>
              <w:lang w:eastAsia="en-US"/>
            </w:rPr>
          </w:pPr>
          <w:hyperlink w:anchor="_Toc67411949" w:history="1">
            <w:r w:rsidR="004A26E7" w:rsidRPr="004452B5">
              <w:rPr>
                <w:rStyle w:val="Hyperlink"/>
                <w:rFonts w:cs="Times New Roman"/>
                <w:noProof/>
                <w14:scene3d>
                  <w14:camera w14:prst="orthographicFront"/>
                  <w14:lightRig w14:rig="threePt" w14:dir="t">
                    <w14:rot w14:lat="0" w14:lon="0" w14:rev="0"/>
                  </w14:lightRig>
                </w14:scene3d>
              </w:rPr>
              <w:t>4.1.3.</w:t>
            </w:r>
            <w:r w:rsidR="004A26E7" w:rsidRPr="004452B5">
              <w:rPr>
                <w:rFonts w:cs="Times New Roman"/>
                <w:noProof/>
                <w:color w:val="auto"/>
                <w:sz w:val="24"/>
                <w:lang w:eastAsia="en-US"/>
              </w:rPr>
              <w:tab/>
            </w:r>
            <w:r w:rsidR="004A26E7" w:rsidRPr="004452B5">
              <w:rPr>
                <w:rStyle w:val="Hyperlink"/>
                <w:rFonts w:cs="Times New Roman"/>
                <w:noProof/>
              </w:rPr>
              <w:t>Limitation</w:t>
            </w:r>
            <w:r w:rsidR="004A26E7" w:rsidRPr="004452B5">
              <w:rPr>
                <w:rFonts w:cs="Times New Roman"/>
                <w:noProof/>
                <w:webHidden/>
              </w:rPr>
              <w:tab/>
            </w:r>
            <w:r w:rsidR="004A26E7" w:rsidRPr="004452B5">
              <w:rPr>
                <w:rFonts w:cs="Times New Roman"/>
                <w:noProof/>
                <w:webHidden/>
              </w:rPr>
              <w:fldChar w:fldCharType="begin"/>
            </w:r>
            <w:r w:rsidR="004A26E7" w:rsidRPr="004452B5">
              <w:rPr>
                <w:rFonts w:cs="Times New Roman"/>
                <w:noProof/>
                <w:webHidden/>
              </w:rPr>
              <w:instrText xml:space="preserve"> PAGEREF _Toc67411949 \h </w:instrText>
            </w:r>
            <w:r w:rsidR="004A26E7" w:rsidRPr="004452B5">
              <w:rPr>
                <w:rFonts w:cs="Times New Roman"/>
                <w:noProof/>
                <w:webHidden/>
              </w:rPr>
            </w:r>
            <w:r w:rsidR="004A26E7" w:rsidRPr="004452B5">
              <w:rPr>
                <w:rFonts w:cs="Times New Roman"/>
                <w:noProof/>
                <w:webHidden/>
              </w:rPr>
              <w:fldChar w:fldCharType="separate"/>
            </w:r>
            <w:r w:rsidR="004A26E7" w:rsidRPr="004452B5">
              <w:rPr>
                <w:rFonts w:cs="Times New Roman"/>
                <w:noProof/>
                <w:webHidden/>
              </w:rPr>
              <w:t>7</w:t>
            </w:r>
            <w:r w:rsidR="004A26E7" w:rsidRPr="004452B5">
              <w:rPr>
                <w:rFonts w:cs="Times New Roman"/>
                <w:noProof/>
                <w:webHidden/>
              </w:rPr>
              <w:fldChar w:fldCharType="end"/>
            </w:r>
          </w:hyperlink>
        </w:p>
        <w:p w14:paraId="1C415F61" w14:textId="4413E505" w:rsidR="004A26E7" w:rsidRPr="004452B5" w:rsidRDefault="00C17EE0">
          <w:pPr>
            <w:pStyle w:val="TOC2"/>
            <w:tabs>
              <w:tab w:val="left" w:pos="880"/>
              <w:tab w:val="right" w:leader="dot" w:pos="10124"/>
            </w:tabs>
            <w:rPr>
              <w:rFonts w:cs="Times New Roman"/>
              <w:noProof/>
              <w:color w:val="auto"/>
              <w:sz w:val="24"/>
              <w:lang w:eastAsia="en-US"/>
            </w:rPr>
          </w:pPr>
          <w:hyperlink w:anchor="_Toc67411950" w:history="1">
            <w:r w:rsidR="004A26E7" w:rsidRPr="004452B5">
              <w:rPr>
                <w:rStyle w:val="Hyperlink"/>
                <w:rFonts w:cs="Times New Roman"/>
                <w:noProof/>
              </w:rPr>
              <w:t>4.2.</w:t>
            </w:r>
            <w:r w:rsidR="004A26E7" w:rsidRPr="004452B5">
              <w:rPr>
                <w:rFonts w:cs="Times New Roman"/>
                <w:noProof/>
                <w:color w:val="auto"/>
                <w:sz w:val="24"/>
                <w:lang w:eastAsia="en-US"/>
              </w:rPr>
              <w:tab/>
            </w:r>
            <w:r w:rsidR="004A26E7" w:rsidRPr="004452B5">
              <w:rPr>
                <w:rStyle w:val="Hyperlink"/>
                <w:rFonts w:cs="Times New Roman"/>
                <w:noProof/>
                <w:lang w:val="vi-VN"/>
              </w:rPr>
              <w:t>REQV1_2: Onboarding E-Com data model/requirement</w:t>
            </w:r>
            <w:r w:rsidR="004A26E7" w:rsidRPr="004452B5">
              <w:rPr>
                <w:rFonts w:cs="Times New Roman"/>
                <w:noProof/>
                <w:webHidden/>
              </w:rPr>
              <w:tab/>
            </w:r>
            <w:r w:rsidR="004A26E7" w:rsidRPr="004452B5">
              <w:rPr>
                <w:rFonts w:cs="Times New Roman"/>
                <w:noProof/>
                <w:webHidden/>
              </w:rPr>
              <w:fldChar w:fldCharType="begin"/>
            </w:r>
            <w:r w:rsidR="004A26E7" w:rsidRPr="004452B5">
              <w:rPr>
                <w:rFonts w:cs="Times New Roman"/>
                <w:noProof/>
                <w:webHidden/>
              </w:rPr>
              <w:instrText xml:space="preserve"> PAGEREF _Toc67411950 \h </w:instrText>
            </w:r>
            <w:r w:rsidR="004A26E7" w:rsidRPr="004452B5">
              <w:rPr>
                <w:rFonts w:cs="Times New Roman"/>
                <w:noProof/>
                <w:webHidden/>
              </w:rPr>
            </w:r>
            <w:r w:rsidR="004A26E7" w:rsidRPr="004452B5">
              <w:rPr>
                <w:rFonts w:cs="Times New Roman"/>
                <w:noProof/>
                <w:webHidden/>
              </w:rPr>
              <w:fldChar w:fldCharType="separate"/>
            </w:r>
            <w:r w:rsidR="004A26E7" w:rsidRPr="004452B5">
              <w:rPr>
                <w:rFonts w:cs="Times New Roman"/>
                <w:noProof/>
                <w:webHidden/>
              </w:rPr>
              <w:t>7</w:t>
            </w:r>
            <w:r w:rsidR="004A26E7" w:rsidRPr="004452B5">
              <w:rPr>
                <w:rFonts w:cs="Times New Roman"/>
                <w:noProof/>
                <w:webHidden/>
              </w:rPr>
              <w:fldChar w:fldCharType="end"/>
            </w:r>
          </w:hyperlink>
        </w:p>
        <w:p w14:paraId="12F4D7C5" w14:textId="12E341AD" w:rsidR="004A26E7" w:rsidRPr="004452B5" w:rsidRDefault="00C17EE0">
          <w:pPr>
            <w:pStyle w:val="TOC3"/>
            <w:tabs>
              <w:tab w:val="left" w:pos="1100"/>
              <w:tab w:val="right" w:leader="dot" w:pos="10124"/>
            </w:tabs>
            <w:rPr>
              <w:rFonts w:cs="Times New Roman"/>
              <w:noProof/>
              <w:color w:val="auto"/>
              <w:sz w:val="24"/>
              <w:lang w:eastAsia="en-US"/>
            </w:rPr>
          </w:pPr>
          <w:hyperlink w:anchor="_Toc67411951" w:history="1">
            <w:r w:rsidR="004A26E7" w:rsidRPr="004452B5">
              <w:rPr>
                <w:rStyle w:val="Hyperlink"/>
                <w:rFonts w:cs="Times New Roman"/>
                <w:noProof/>
                <w14:scene3d>
                  <w14:camera w14:prst="orthographicFront"/>
                  <w14:lightRig w14:rig="threePt" w14:dir="t">
                    <w14:rot w14:lat="0" w14:lon="0" w14:rev="0"/>
                  </w14:lightRig>
                </w14:scene3d>
              </w:rPr>
              <w:t>4.2.1.</w:t>
            </w:r>
            <w:r w:rsidR="004A26E7" w:rsidRPr="004452B5">
              <w:rPr>
                <w:rFonts w:cs="Times New Roman"/>
                <w:noProof/>
                <w:color w:val="auto"/>
                <w:sz w:val="24"/>
                <w:lang w:eastAsia="en-US"/>
              </w:rPr>
              <w:tab/>
            </w:r>
            <w:r w:rsidR="004A26E7" w:rsidRPr="004452B5">
              <w:rPr>
                <w:rStyle w:val="Hyperlink"/>
                <w:rFonts w:cs="Times New Roman"/>
                <w:noProof/>
              </w:rPr>
              <w:t>Business Requirement</w:t>
            </w:r>
            <w:r w:rsidR="004A26E7" w:rsidRPr="004452B5">
              <w:rPr>
                <w:rFonts w:cs="Times New Roman"/>
                <w:noProof/>
                <w:webHidden/>
              </w:rPr>
              <w:tab/>
            </w:r>
            <w:r w:rsidR="004A26E7" w:rsidRPr="004452B5">
              <w:rPr>
                <w:rFonts w:cs="Times New Roman"/>
                <w:noProof/>
                <w:webHidden/>
              </w:rPr>
              <w:fldChar w:fldCharType="begin"/>
            </w:r>
            <w:r w:rsidR="004A26E7" w:rsidRPr="004452B5">
              <w:rPr>
                <w:rFonts w:cs="Times New Roman"/>
                <w:noProof/>
                <w:webHidden/>
              </w:rPr>
              <w:instrText xml:space="preserve"> PAGEREF _Toc67411951 \h </w:instrText>
            </w:r>
            <w:r w:rsidR="004A26E7" w:rsidRPr="004452B5">
              <w:rPr>
                <w:rFonts w:cs="Times New Roman"/>
                <w:noProof/>
                <w:webHidden/>
              </w:rPr>
            </w:r>
            <w:r w:rsidR="004A26E7" w:rsidRPr="004452B5">
              <w:rPr>
                <w:rFonts w:cs="Times New Roman"/>
                <w:noProof/>
                <w:webHidden/>
              </w:rPr>
              <w:fldChar w:fldCharType="separate"/>
            </w:r>
            <w:r w:rsidR="004A26E7" w:rsidRPr="004452B5">
              <w:rPr>
                <w:rFonts w:cs="Times New Roman"/>
                <w:noProof/>
                <w:webHidden/>
              </w:rPr>
              <w:t>7</w:t>
            </w:r>
            <w:r w:rsidR="004A26E7" w:rsidRPr="004452B5">
              <w:rPr>
                <w:rFonts w:cs="Times New Roman"/>
                <w:noProof/>
                <w:webHidden/>
              </w:rPr>
              <w:fldChar w:fldCharType="end"/>
            </w:r>
          </w:hyperlink>
        </w:p>
        <w:p w14:paraId="560657A3" w14:textId="2287C4F5" w:rsidR="004A26E7" w:rsidRPr="004452B5" w:rsidRDefault="00C17EE0">
          <w:pPr>
            <w:pStyle w:val="TOC3"/>
            <w:tabs>
              <w:tab w:val="left" w:pos="1100"/>
              <w:tab w:val="right" w:leader="dot" w:pos="10124"/>
            </w:tabs>
            <w:rPr>
              <w:rFonts w:cs="Times New Roman"/>
              <w:noProof/>
              <w:color w:val="auto"/>
              <w:sz w:val="24"/>
              <w:lang w:eastAsia="en-US"/>
            </w:rPr>
          </w:pPr>
          <w:hyperlink w:anchor="_Toc67411952" w:history="1">
            <w:r w:rsidR="004A26E7" w:rsidRPr="004452B5">
              <w:rPr>
                <w:rStyle w:val="Hyperlink"/>
                <w:rFonts w:cs="Times New Roman"/>
                <w:noProof/>
                <w14:scene3d>
                  <w14:camera w14:prst="orthographicFront"/>
                  <w14:lightRig w14:rig="threePt" w14:dir="t">
                    <w14:rot w14:lat="0" w14:lon="0" w14:rev="0"/>
                  </w14:lightRig>
                </w14:scene3d>
              </w:rPr>
              <w:t>4.2.2.</w:t>
            </w:r>
            <w:r w:rsidR="004A26E7" w:rsidRPr="004452B5">
              <w:rPr>
                <w:rFonts w:cs="Times New Roman"/>
                <w:noProof/>
                <w:color w:val="auto"/>
                <w:sz w:val="24"/>
                <w:lang w:eastAsia="en-US"/>
              </w:rPr>
              <w:tab/>
            </w:r>
            <w:r w:rsidR="004A26E7" w:rsidRPr="004452B5">
              <w:rPr>
                <w:rStyle w:val="Hyperlink"/>
                <w:rFonts w:cs="Times New Roman"/>
                <w:noProof/>
              </w:rPr>
              <w:t>Technical Detail</w:t>
            </w:r>
            <w:r w:rsidR="004A26E7" w:rsidRPr="004452B5">
              <w:rPr>
                <w:rFonts w:cs="Times New Roman"/>
                <w:noProof/>
                <w:webHidden/>
              </w:rPr>
              <w:tab/>
            </w:r>
            <w:r w:rsidR="004A26E7" w:rsidRPr="004452B5">
              <w:rPr>
                <w:rFonts w:cs="Times New Roman"/>
                <w:noProof/>
                <w:webHidden/>
              </w:rPr>
              <w:fldChar w:fldCharType="begin"/>
            </w:r>
            <w:r w:rsidR="004A26E7" w:rsidRPr="004452B5">
              <w:rPr>
                <w:rFonts w:cs="Times New Roman"/>
                <w:noProof/>
                <w:webHidden/>
              </w:rPr>
              <w:instrText xml:space="preserve"> PAGEREF _Toc67411952 \h </w:instrText>
            </w:r>
            <w:r w:rsidR="004A26E7" w:rsidRPr="004452B5">
              <w:rPr>
                <w:rFonts w:cs="Times New Roman"/>
                <w:noProof/>
                <w:webHidden/>
              </w:rPr>
            </w:r>
            <w:r w:rsidR="004A26E7" w:rsidRPr="004452B5">
              <w:rPr>
                <w:rFonts w:cs="Times New Roman"/>
                <w:noProof/>
                <w:webHidden/>
              </w:rPr>
              <w:fldChar w:fldCharType="separate"/>
            </w:r>
            <w:r w:rsidR="004A26E7" w:rsidRPr="004452B5">
              <w:rPr>
                <w:rFonts w:cs="Times New Roman"/>
                <w:noProof/>
                <w:webHidden/>
              </w:rPr>
              <w:t>8</w:t>
            </w:r>
            <w:r w:rsidR="004A26E7" w:rsidRPr="004452B5">
              <w:rPr>
                <w:rFonts w:cs="Times New Roman"/>
                <w:noProof/>
                <w:webHidden/>
              </w:rPr>
              <w:fldChar w:fldCharType="end"/>
            </w:r>
          </w:hyperlink>
        </w:p>
        <w:p w14:paraId="4C5CF576" w14:textId="3014321B" w:rsidR="004A26E7" w:rsidRPr="004452B5" w:rsidRDefault="00C17EE0">
          <w:pPr>
            <w:pStyle w:val="TOC3"/>
            <w:tabs>
              <w:tab w:val="left" w:pos="1100"/>
              <w:tab w:val="right" w:leader="dot" w:pos="10124"/>
            </w:tabs>
            <w:rPr>
              <w:rFonts w:cs="Times New Roman"/>
              <w:noProof/>
              <w:color w:val="auto"/>
              <w:sz w:val="24"/>
              <w:lang w:eastAsia="en-US"/>
            </w:rPr>
          </w:pPr>
          <w:hyperlink w:anchor="_Toc67411953" w:history="1">
            <w:r w:rsidR="004A26E7" w:rsidRPr="004452B5">
              <w:rPr>
                <w:rStyle w:val="Hyperlink"/>
                <w:rFonts w:cs="Times New Roman"/>
                <w:noProof/>
                <w14:scene3d>
                  <w14:camera w14:prst="orthographicFront"/>
                  <w14:lightRig w14:rig="threePt" w14:dir="t">
                    <w14:rot w14:lat="0" w14:lon="0" w14:rev="0"/>
                  </w14:lightRig>
                </w14:scene3d>
              </w:rPr>
              <w:t>4.2.3.</w:t>
            </w:r>
            <w:r w:rsidR="004A26E7" w:rsidRPr="004452B5">
              <w:rPr>
                <w:rFonts w:cs="Times New Roman"/>
                <w:noProof/>
                <w:color w:val="auto"/>
                <w:sz w:val="24"/>
                <w:lang w:eastAsia="en-US"/>
              </w:rPr>
              <w:tab/>
            </w:r>
            <w:r w:rsidR="004A26E7" w:rsidRPr="004452B5">
              <w:rPr>
                <w:rStyle w:val="Hyperlink"/>
                <w:rFonts w:cs="Times New Roman"/>
                <w:noProof/>
              </w:rPr>
              <w:t>Testing and Sample</w:t>
            </w:r>
            <w:r w:rsidR="004A26E7" w:rsidRPr="004452B5">
              <w:rPr>
                <w:rFonts w:cs="Times New Roman"/>
                <w:noProof/>
                <w:webHidden/>
              </w:rPr>
              <w:tab/>
            </w:r>
            <w:r w:rsidR="004A26E7" w:rsidRPr="004452B5">
              <w:rPr>
                <w:rFonts w:cs="Times New Roman"/>
                <w:noProof/>
                <w:webHidden/>
              </w:rPr>
              <w:fldChar w:fldCharType="begin"/>
            </w:r>
            <w:r w:rsidR="004A26E7" w:rsidRPr="004452B5">
              <w:rPr>
                <w:rFonts w:cs="Times New Roman"/>
                <w:noProof/>
                <w:webHidden/>
              </w:rPr>
              <w:instrText xml:space="preserve"> PAGEREF _Toc67411953 \h </w:instrText>
            </w:r>
            <w:r w:rsidR="004A26E7" w:rsidRPr="004452B5">
              <w:rPr>
                <w:rFonts w:cs="Times New Roman"/>
                <w:noProof/>
                <w:webHidden/>
              </w:rPr>
            </w:r>
            <w:r w:rsidR="004A26E7" w:rsidRPr="004452B5">
              <w:rPr>
                <w:rFonts w:cs="Times New Roman"/>
                <w:noProof/>
                <w:webHidden/>
              </w:rPr>
              <w:fldChar w:fldCharType="separate"/>
            </w:r>
            <w:r w:rsidR="004A26E7" w:rsidRPr="004452B5">
              <w:rPr>
                <w:rFonts w:cs="Times New Roman"/>
                <w:noProof/>
                <w:webHidden/>
              </w:rPr>
              <w:t>9</w:t>
            </w:r>
            <w:r w:rsidR="004A26E7" w:rsidRPr="004452B5">
              <w:rPr>
                <w:rFonts w:cs="Times New Roman"/>
                <w:noProof/>
                <w:webHidden/>
              </w:rPr>
              <w:fldChar w:fldCharType="end"/>
            </w:r>
          </w:hyperlink>
        </w:p>
        <w:p w14:paraId="25418344" w14:textId="5E6C91B3" w:rsidR="004A26E7" w:rsidRPr="004452B5" w:rsidRDefault="00C17EE0">
          <w:pPr>
            <w:pStyle w:val="TOC3"/>
            <w:tabs>
              <w:tab w:val="left" w:pos="1100"/>
              <w:tab w:val="right" w:leader="dot" w:pos="10124"/>
            </w:tabs>
            <w:rPr>
              <w:rFonts w:cs="Times New Roman"/>
              <w:noProof/>
              <w:color w:val="auto"/>
              <w:sz w:val="24"/>
              <w:lang w:eastAsia="en-US"/>
            </w:rPr>
          </w:pPr>
          <w:hyperlink w:anchor="_Toc67411954" w:history="1">
            <w:r w:rsidR="004A26E7" w:rsidRPr="004452B5">
              <w:rPr>
                <w:rStyle w:val="Hyperlink"/>
                <w:rFonts w:cs="Times New Roman"/>
                <w:noProof/>
                <w14:scene3d>
                  <w14:camera w14:prst="orthographicFront"/>
                  <w14:lightRig w14:rig="threePt" w14:dir="t">
                    <w14:rot w14:lat="0" w14:lon="0" w14:rev="0"/>
                  </w14:lightRig>
                </w14:scene3d>
              </w:rPr>
              <w:t>4.2.4.</w:t>
            </w:r>
            <w:r w:rsidR="004A26E7" w:rsidRPr="004452B5">
              <w:rPr>
                <w:rFonts w:cs="Times New Roman"/>
                <w:noProof/>
                <w:color w:val="auto"/>
                <w:sz w:val="24"/>
                <w:lang w:eastAsia="en-US"/>
              </w:rPr>
              <w:tab/>
            </w:r>
            <w:r w:rsidR="004A26E7" w:rsidRPr="004452B5">
              <w:rPr>
                <w:rStyle w:val="Hyperlink"/>
                <w:rFonts w:cs="Times New Roman"/>
                <w:noProof/>
              </w:rPr>
              <w:t>Limitation</w:t>
            </w:r>
            <w:r w:rsidR="004A26E7" w:rsidRPr="004452B5">
              <w:rPr>
                <w:rFonts w:cs="Times New Roman"/>
                <w:noProof/>
                <w:webHidden/>
              </w:rPr>
              <w:tab/>
            </w:r>
            <w:r w:rsidR="004A26E7" w:rsidRPr="004452B5">
              <w:rPr>
                <w:rFonts w:cs="Times New Roman"/>
                <w:noProof/>
                <w:webHidden/>
              </w:rPr>
              <w:fldChar w:fldCharType="begin"/>
            </w:r>
            <w:r w:rsidR="004A26E7" w:rsidRPr="004452B5">
              <w:rPr>
                <w:rFonts w:cs="Times New Roman"/>
                <w:noProof/>
                <w:webHidden/>
              </w:rPr>
              <w:instrText xml:space="preserve"> PAGEREF _Toc67411954 \h </w:instrText>
            </w:r>
            <w:r w:rsidR="004A26E7" w:rsidRPr="004452B5">
              <w:rPr>
                <w:rFonts w:cs="Times New Roman"/>
                <w:noProof/>
                <w:webHidden/>
              </w:rPr>
            </w:r>
            <w:r w:rsidR="004A26E7" w:rsidRPr="004452B5">
              <w:rPr>
                <w:rFonts w:cs="Times New Roman"/>
                <w:noProof/>
                <w:webHidden/>
              </w:rPr>
              <w:fldChar w:fldCharType="separate"/>
            </w:r>
            <w:r w:rsidR="004A26E7" w:rsidRPr="004452B5">
              <w:rPr>
                <w:rFonts w:cs="Times New Roman"/>
                <w:noProof/>
                <w:webHidden/>
              </w:rPr>
              <w:t>9</w:t>
            </w:r>
            <w:r w:rsidR="004A26E7" w:rsidRPr="004452B5">
              <w:rPr>
                <w:rFonts w:cs="Times New Roman"/>
                <w:noProof/>
                <w:webHidden/>
              </w:rPr>
              <w:fldChar w:fldCharType="end"/>
            </w:r>
          </w:hyperlink>
        </w:p>
        <w:p w14:paraId="5D55818C" w14:textId="5D69A2B2" w:rsidR="004A26E7" w:rsidRPr="004452B5" w:rsidRDefault="00C17EE0">
          <w:pPr>
            <w:pStyle w:val="TOC2"/>
            <w:tabs>
              <w:tab w:val="left" w:pos="880"/>
              <w:tab w:val="right" w:leader="dot" w:pos="10124"/>
            </w:tabs>
            <w:rPr>
              <w:rFonts w:cs="Times New Roman"/>
              <w:noProof/>
              <w:color w:val="auto"/>
              <w:sz w:val="24"/>
              <w:lang w:eastAsia="en-US"/>
            </w:rPr>
          </w:pPr>
          <w:hyperlink w:anchor="_Toc67411955" w:history="1">
            <w:r w:rsidR="004A26E7" w:rsidRPr="004452B5">
              <w:rPr>
                <w:rStyle w:val="Hyperlink"/>
                <w:rFonts w:cs="Times New Roman"/>
                <w:noProof/>
              </w:rPr>
              <w:t>4.3.</w:t>
            </w:r>
            <w:r w:rsidR="004A26E7" w:rsidRPr="004452B5">
              <w:rPr>
                <w:rFonts w:cs="Times New Roman"/>
                <w:noProof/>
                <w:color w:val="auto"/>
                <w:sz w:val="24"/>
                <w:lang w:eastAsia="en-US"/>
              </w:rPr>
              <w:tab/>
            </w:r>
            <w:r w:rsidR="004A26E7" w:rsidRPr="004452B5">
              <w:rPr>
                <w:rStyle w:val="Hyperlink"/>
                <w:rFonts w:cs="Times New Roman"/>
                <w:noProof/>
              </w:rPr>
              <w:t>REQV</w:t>
            </w:r>
            <w:r w:rsidR="004A26E7" w:rsidRPr="004452B5">
              <w:rPr>
                <w:rStyle w:val="Hyperlink"/>
                <w:rFonts w:cs="Times New Roman"/>
                <w:noProof/>
                <w:lang w:val="vi-VN"/>
              </w:rPr>
              <w:t xml:space="preserve">1_3: </w:t>
            </w:r>
            <w:r w:rsidR="004A26E7" w:rsidRPr="004452B5">
              <w:rPr>
                <w:rStyle w:val="Hyperlink"/>
                <w:rFonts w:cs="Times New Roman"/>
                <w:noProof/>
              </w:rPr>
              <w:t>PLEnable JSONP API</w:t>
            </w:r>
            <w:r w:rsidR="004A26E7" w:rsidRPr="004452B5">
              <w:rPr>
                <w:rFonts w:cs="Times New Roman"/>
                <w:noProof/>
                <w:webHidden/>
              </w:rPr>
              <w:tab/>
            </w:r>
            <w:r w:rsidR="004A26E7" w:rsidRPr="004452B5">
              <w:rPr>
                <w:rFonts w:cs="Times New Roman"/>
                <w:noProof/>
                <w:webHidden/>
              </w:rPr>
              <w:fldChar w:fldCharType="begin"/>
            </w:r>
            <w:r w:rsidR="004A26E7" w:rsidRPr="004452B5">
              <w:rPr>
                <w:rFonts w:cs="Times New Roman"/>
                <w:noProof/>
                <w:webHidden/>
              </w:rPr>
              <w:instrText xml:space="preserve"> PAGEREF _Toc67411955 \h </w:instrText>
            </w:r>
            <w:r w:rsidR="004A26E7" w:rsidRPr="004452B5">
              <w:rPr>
                <w:rFonts w:cs="Times New Roman"/>
                <w:noProof/>
                <w:webHidden/>
              </w:rPr>
            </w:r>
            <w:r w:rsidR="004A26E7" w:rsidRPr="004452B5">
              <w:rPr>
                <w:rFonts w:cs="Times New Roman"/>
                <w:noProof/>
                <w:webHidden/>
              </w:rPr>
              <w:fldChar w:fldCharType="separate"/>
            </w:r>
            <w:r w:rsidR="004A26E7" w:rsidRPr="004452B5">
              <w:rPr>
                <w:rFonts w:cs="Times New Roman"/>
                <w:noProof/>
                <w:webHidden/>
              </w:rPr>
              <w:t>9</w:t>
            </w:r>
            <w:r w:rsidR="004A26E7" w:rsidRPr="004452B5">
              <w:rPr>
                <w:rFonts w:cs="Times New Roman"/>
                <w:noProof/>
                <w:webHidden/>
              </w:rPr>
              <w:fldChar w:fldCharType="end"/>
            </w:r>
          </w:hyperlink>
        </w:p>
        <w:p w14:paraId="3457BA64" w14:textId="715B6DED" w:rsidR="004A26E7" w:rsidRPr="004452B5" w:rsidRDefault="00C17EE0">
          <w:pPr>
            <w:pStyle w:val="TOC3"/>
            <w:tabs>
              <w:tab w:val="left" w:pos="1100"/>
              <w:tab w:val="right" w:leader="dot" w:pos="10124"/>
            </w:tabs>
            <w:rPr>
              <w:rFonts w:cs="Times New Roman"/>
              <w:noProof/>
              <w:color w:val="auto"/>
              <w:sz w:val="24"/>
              <w:lang w:eastAsia="en-US"/>
            </w:rPr>
          </w:pPr>
          <w:hyperlink w:anchor="_Toc67411956" w:history="1">
            <w:r w:rsidR="004A26E7" w:rsidRPr="004452B5">
              <w:rPr>
                <w:rStyle w:val="Hyperlink"/>
                <w:rFonts w:cs="Times New Roman"/>
                <w:noProof/>
                <w14:scene3d>
                  <w14:camera w14:prst="orthographicFront"/>
                  <w14:lightRig w14:rig="threePt" w14:dir="t">
                    <w14:rot w14:lat="0" w14:lon="0" w14:rev="0"/>
                  </w14:lightRig>
                </w14:scene3d>
              </w:rPr>
              <w:t>4.3.1.</w:t>
            </w:r>
            <w:r w:rsidR="004A26E7" w:rsidRPr="004452B5">
              <w:rPr>
                <w:rFonts w:cs="Times New Roman"/>
                <w:noProof/>
                <w:color w:val="auto"/>
                <w:sz w:val="24"/>
                <w:lang w:eastAsia="en-US"/>
              </w:rPr>
              <w:tab/>
            </w:r>
            <w:r w:rsidR="004A26E7" w:rsidRPr="004452B5">
              <w:rPr>
                <w:rStyle w:val="Hyperlink"/>
                <w:rFonts w:cs="Times New Roman"/>
                <w:noProof/>
              </w:rPr>
              <w:t>Business Requirement</w:t>
            </w:r>
            <w:r w:rsidR="004A26E7" w:rsidRPr="004452B5">
              <w:rPr>
                <w:rFonts w:cs="Times New Roman"/>
                <w:noProof/>
                <w:webHidden/>
              </w:rPr>
              <w:tab/>
            </w:r>
            <w:r w:rsidR="004A26E7" w:rsidRPr="004452B5">
              <w:rPr>
                <w:rFonts w:cs="Times New Roman"/>
                <w:noProof/>
                <w:webHidden/>
              </w:rPr>
              <w:fldChar w:fldCharType="begin"/>
            </w:r>
            <w:r w:rsidR="004A26E7" w:rsidRPr="004452B5">
              <w:rPr>
                <w:rFonts w:cs="Times New Roman"/>
                <w:noProof/>
                <w:webHidden/>
              </w:rPr>
              <w:instrText xml:space="preserve"> PAGEREF _Toc67411956 \h </w:instrText>
            </w:r>
            <w:r w:rsidR="004A26E7" w:rsidRPr="004452B5">
              <w:rPr>
                <w:rFonts w:cs="Times New Roman"/>
                <w:noProof/>
                <w:webHidden/>
              </w:rPr>
            </w:r>
            <w:r w:rsidR="004A26E7" w:rsidRPr="004452B5">
              <w:rPr>
                <w:rFonts w:cs="Times New Roman"/>
                <w:noProof/>
                <w:webHidden/>
              </w:rPr>
              <w:fldChar w:fldCharType="separate"/>
            </w:r>
            <w:r w:rsidR="004A26E7" w:rsidRPr="004452B5">
              <w:rPr>
                <w:rFonts w:cs="Times New Roman"/>
                <w:noProof/>
                <w:webHidden/>
              </w:rPr>
              <w:t>9</w:t>
            </w:r>
            <w:r w:rsidR="004A26E7" w:rsidRPr="004452B5">
              <w:rPr>
                <w:rFonts w:cs="Times New Roman"/>
                <w:noProof/>
                <w:webHidden/>
              </w:rPr>
              <w:fldChar w:fldCharType="end"/>
            </w:r>
          </w:hyperlink>
        </w:p>
        <w:p w14:paraId="249662B3" w14:textId="6B6C34E1" w:rsidR="004A26E7" w:rsidRPr="004452B5" w:rsidRDefault="00C17EE0">
          <w:pPr>
            <w:pStyle w:val="TOC3"/>
            <w:tabs>
              <w:tab w:val="left" w:pos="1100"/>
              <w:tab w:val="right" w:leader="dot" w:pos="10124"/>
            </w:tabs>
            <w:rPr>
              <w:rFonts w:cs="Times New Roman"/>
              <w:noProof/>
              <w:color w:val="auto"/>
              <w:sz w:val="24"/>
              <w:lang w:eastAsia="en-US"/>
            </w:rPr>
          </w:pPr>
          <w:hyperlink w:anchor="_Toc67411957" w:history="1">
            <w:r w:rsidR="004A26E7" w:rsidRPr="004452B5">
              <w:rPr>
                <w:rStyle w:val="Hyperlink"/>
                <w:rFonts w:cs="Times New Roman"/>
                <w:noProof/>
                <w14:scene3d>
                  <w14:camera w14:prst="orthographicFront"/>
                  <w14:lightRig w14:rig="threePt" w14:dir="t">
                    <w14:rot w14:lat="0" w14:lon="0" w14:rev="0"/>
                  </w14:lightRig>
                </w14:scene3d>
              </w:rPr>
              <w:t>4.3.2.</w:t>
            </w:r>
            <w:r w:rsidR="004A26E7" w:rsidRPr="004452B5">
              <w:rPr>
                <w:rFonts w:cs="Times New Roman"/>
                <w:noProof/>
                <w:color w:val="auto"/>
                <w:sz w:val="24"/>
                <w:lang w:eastAsia="en-US"/>
              </w:rPr>
              <w:tab/>
            </w:r>
            <w:r w:rsidR="004A26E7" w:rsidRPr="004452B5">
              <w:rPr>
                <w:rStyle w:val="Hyperlink"/>
                <w:rFonts w:cs="Times New Roman"/>
                <w:noProof/>
              </w:rPr>
              <w:t>Technical Detail</w:t>
            </w:r>
            <w:r w:rsidR="004A26E7" w:rsidRPr="004452B5">
              <w:rPr>
                <w:rFonts w:cs="Times New Roman"/>
                <w:noProof/>
                <w:webHidden/>
              </w:rPr>
              <w:tab/>
            </w:r>
            <w:r w:rsidR="004A26E7" w:rsidRPr="004452B5">
              <w:rPr>
                <w:rFonts w:cs="Times New Roman"/>
                <w:noProof/>
                <w:webHidden/>
              </w:rPr>
              <w:fldChar w:fldCharType="begin"/>
            </w:r>
            <w:r w:rsidR="004A26E7" w:rsidRPr="004452B5">
              <w:rPr>
                <w:rFonts w:cs="Times New Roman"/>
                <w:noProof/>
                <w:webHidden/>
              </w:rPr>
              <w:instrText xml:space="preserve"> PAGEREF _Toc67411957 \h </w:instrText>
            </w:r>
            <w:r w:rsidR="004A26E7" w:rsidRPr="004452B5">
              <w:rPr>
                <w:rFonts w:cs="Times New Roman"/>
                <w:noProof/>
                <w:webHidden/>
              </w:rPr>
            </w:r>
            <w:r w:rsidR="004A26E7" w:rsidRPr="004452B5">
              <w:rPr>
                <w:rFonts w:cs="Times New Roman"/>
                <w:noProof/>
                <w:webHidden/>
              </w:rPr>
              <w:fldChar w:fldCharType="separate"/>
            </w:r>
            <w:r w:rsidR="004A26E7" w:rsidRPr="004452B5">
              <w:rPr>
                <w:rFonts w:cs="Times New Roman"/>
                <w:noProof/>
                <w:webHidden/>
              </w:rPr>
              <w:t>9</w:t>
            </w:r>
            <w:r w:rsidR="004A26E7" w:rsidRPr="004452B5">
              <w:rPr>
                <w:rFonts w:cs="Times New Roman"/>
                <w:noProof/>
                <w:webHidden/>
              </w:rPr>
              <w:fldChar w:fldCharType="end"/>
            </w:r>
          </w:hyperlink>
        </w:p>
        <w:p w14:paraId="385534BC" w14:textId="61BE094F" w:rsidR="004A26E7" w:rsidRPr="004452B5" w:rsidRDefault="00C17EE0">
          <w:pPr>
            <w:pStyle w:val="TOC3"/>
            <w:tabs>
              <w:tab w:val="left" w:pos="1100"/>
              <w:tab w:val="right" w:leader="dot" w:pos="10124"/>
            </w:tabs>
            <w:rPr>
              <w:rFonts w:cs="Times New Roman"/>
              <w:noProof/>
              <w:color w:val="auto"/>
              <w:sz w:val="24"/>
              <w:lang w:eastAsia="en-US"/>
            </w:rPr>
          </w:pPr>
          <w:hyperlink w:anchor="_Toc67411958" w:history="1">
            <w:r w:rsidR="004A26E7" w:rsidRPr="004452B5">
              <w:rPr>
                <w:rStyle w:val="Hyperlink"/>
                <w:rFonts w:cs="Times New Roman"/>
                <w:noProof/>
                <w14:scene3d>
                  <w14:camera w14:prst="orthographicFront"/>
                  <w14:lightRig w14:rig="threePt" w14:dir="t">
                    <w14:rot w14:lat="0" w14:lon="0" w14:rev="0"/>
                  </w14:lightRig>
                </w14:scene3d>
              </w:rPr>
              <w:t>4.3.3.</w:t>
            </w:r>
            <w:r w:rsidR="004A26E7" w:rsidRPr="004452B5">
              <w:rPr>
                <w:rFonts w:cs="Times New Roman"/>
                <w:noProof/>
                <w:color w:val="auto"/>
                <w:sz w:val="24"/>
                <w:lang w:eastAsia="en-US"/>
              </w:rPr>
              <w:tab/>
            </w:r>
            <w:r w:rsidR="004A26E7" w:rsidRPr="004452B5">
              <w:rPr>
                <w:rStyle w:val="Hyperlink"/>
                <w:rFonts w:cs="Times New Roman"/>
                <w:noProof/>
              </w:rPr>
              <w:t>Testing and Sample</w:t>
            </w:r>
            <w:r w:rsidR="004A26E7" w:rsidRPr="004452B5">
              <w:rPr>
                <w:rFonts w:cs="Times New Roman"/>
                <w:noProof/>
                <w:webHidden/>
              </w:rPr>
              <w:tab/>
            </w:r>
            <w:r w:rsidR="004A26E7" w:rsidRPr="004452B5">
              <w:rPr>
                <w:rFonts w:cs="Times New Roman"/>
                <w:noProof/>
                <w:webHidden/>
              </w:rPr>
              <w:fldChar w:fldCharType="begin"/>
            </w:r>
            <w:r w:rsidR="004A26E7" w:rsidRPr="004452B5">
              <w:rPr>
                <w:rFonts w:cs="Times New Roman"/>
                <w:noProof/>
                <w:webHidden/>
              </w:rPr>
              <w:instrText xml:space="preserve"> PAGEREF _Toc67411958 \h </w:instrText>
            </w:r>
            <w:r w:rsidR="004A26E7" w:rsidRPr="004452B5">
              <w:rPr>
                <w:rFonts w:cs="Times New Roman"/>
                <w:noProof/>
                <w:webHidden/>
              </w:rPr>
            </w:r>
            <w:r w:rsidR="004A26E7" w:rsidRPr="004452B5">
              <w:rPr>
                <w:rFonts w:cs="Times New Roman"/>
                <w:noProof/>
                <w:webHidden/>
              </w:rPr>
              <w:fldChar w:fldCharType="separate"/>
            </w:r>
            <w:r w:rsidR="004A26E7" w:rsidRPr="004452B5">
              <w:rPr>
                <w:rFonts w:cs="Times New Roman"/>
                <w:noProof/>
                <w:webHidden/>
              </w:rPr>
              <w:t>10</w:t>
            </w:r>
            <w:r w:rsidR="004A26E7" w:rsidRPr="004452B5">
              <w:rPr>
                <w:rFonts w:cs="Times New Roman"/>
                <w:noProof/>
                <w:webHidden/>
              </w:rPr>
              <w:fldChar w:fldCharType="end"/>
            </w:r>
          </w:hyperlink>
        </w:p>
        <w:p w14:paraId="37D4E39E" w14:textId="39B33EA4" w:rsidR="004A26E7" w:rsidRPr="004452B5" w:rsidRDefault="00C17EE0">
          <w:pPr>
            <w:pStyle w:val="TOC3"/>
            <w:tabs>
              <w:tab w:val="left" w:pos="1100"/>
              <w:tab w:val="right" w:leader="dot" w:pos="10124"/>
            </w:tabs>
            <w:rPr>
              <w:rFonts w:cs="Times New Roman"/>
              <w:noProof/>
              <w:color w:val="auto"/>
              <w:sz w:val="24"/>
              <w:lang w:eastAsia="en-US"/>
            </w:rPr>
          </w:pPr>
          <w:hyperlink w:anchor="_Toc67411959" w:history="1">
            <w:r w:rsidR="004A26E7" w:rsidRPr="004452B5">
              <w:rPr>
                <w:rStyle w:val="Hyperlink"/>
                <w:rFonts w:cs="Times New Roman"/>
                <w:noProof/>
                <w14:scene3d>
                  <w14:camera w14:prst="orthographicFront"/>
                  <w14:lightRig w14:rig="threePt" w14:dir="t">
                    <w14:rot w14:lat="0" w14:lon="0" w14:rev="0"/>
                  </w14:lightRig>
                </w14:scene3d>
              </w:rPr>
              <w:t>4.3.4.</w:t>
            </w:r>
            <w:r w:rsidR="004A26E7" w:rsidRPr="004452B5">
              <w:rPr>
                <w:rFonts w:cs="Times New Roman"/>
                <w:noProof/>
                <w:color w:val="auto"/>
                <w:sz w:val="24"/>
                <w:lang w:eastAsia="en-US"/>
              </w:rPr>
              <w:tab/>
            </w:r>
            <w:r w:rsidR="004A26E7" w:rsidRPr="004452B5">
              <w:rPr>
                <w:rStyle w:val="Hyperlink"/>
                <w:rFonts w:cs="Times New Roman"/>
                <w:noProof/>
              </w:rPr>
              <w:t>Limitation</w:t>
            </w:r>
            <w:r w:rsidR="004A26E7" w:rsidRPr="004452B5">
              <w:rPr>
                <w:rFonts w:cs="Times New Roman"/>
                <w:noProof/>
                <w:webHidden/>
              </w:rPr>
              <w:tab/>
            </w:r>
            <w:r w:rsidR="004A26E7" w:rsidRPr="004452B5">
              <w:rPr>
                <w:rFonts w:cs="Times New Roman"/>
                <w:noProof/>
                <w:webHidden/>
              </w:rPr>
              <w:fldChar w:fldCharType="begin"/>
            </w:r>
            <w:r w:rsidR="004A26E7" w:rsidRPr="004452B5">
              <w:rPr>
                <w:rFonts w:cs="Times New Roman"/>
                <w:noProof/>
                <w:webHidden/>
              </w:rPr>
              <w:instrText xml:space="preserve"> PAGEREF _Toc67411959 \h </w:instrText>
            </w:r>
            <w:r w:rsidR="004A26E7" w:rsidRPr="004452B5">
              <w:rPr>
                <w:rFonts w:cs="Times New Roman"/>
                <w:noProof/>
                <w:webHidden/>
              </w:rPr>
            </w:r>
            <w:r w:rsidR="004A26E7" w:rsidRPr="004452B5">
              <w:rPr>
                <w:rFonts w:cs="Times New Roman"/>
                <w:noProof/>
                <w:webHidden/>
              </w:rPr>
              <w:fldChar w:fldCharType="separate"/>
            </w:r>
            <w:r w:rsidR="004A26E7" w:rsidRPr="004452B5">
              <w:rPr>
                <w:rFonts w:cs="Times New Roman"/>
                <w:noProof/>
                <w:webHidden/>
              </w:rPr>
              <w:t>10</w:t>
            </w:r>
            <w:r w:rsidR="004A26E7" w:rsidRPr="004452B5">
              <w:rPr>
                <w:rFonts w:cs="Times New Roman"/>
                <w:noProof/>
                <w:webHidden/>
              </w:rPr>
              <w:fldChar w:fldCharType="end"/>
            </w:r>
          </w:hyperlink>
        </w:p>
        <w:p w14:paraId="7D2CFDA2" w14:textId="69F1021B" w:rsidR="004A26E7" w:rsidRPr="004452B5" w:rsidRDefault="00C17EE0">
          <w:pPr>
            <w:pStyle w:val="TOC2"/>
            <w:tabs>
              <w:tab w:val="left" w:pos="880"/>
              <w:tab w:val="right" w:leader="dot" w:pos="10124"/>
            </w:tabs>
            <w:rPr>
              <w:rFonts w:cs="Times New Roman"/>
              <w:noProof/>
              <w:color w:val="auto"/>
              <w:sz w:val="24"/>
              <w:lang w:eastAsia="en-US"/>
            </w:rPr>
          </w:pPr>
          <w:hyperlink w:anchor="_Toc67411960" w:history="1">
            <w:r w:rsidR="004A26E7" w:rsidRPr="004452B5">
              <w:rPr>
                <w:rStyle w:val="Hyperlink"/>
                <w:rFonts w:cs="Times New Roman"/>
                <w:noProof/>
              </w:rPr>
              <w:t>4.4.</w:t>
            </w:r>
            <w:r w:rsidR="004A26E7" w:rsidRPr="004452B5">
              <w:rPr>
                <w:rFonts w:cs="Times New Roman"/>
                <w:noProof/>
                <w:color w:val="auto"/>
                <w:sz w:val="24"/>
                <w:lang w:eastAsia="en-US"/>
              </w:rPr>
              <w:tab/>
            </w:r>
            <w:r w:rsidR="004A26E7" w:rsidRPr="004452B5">
              <w:rPr>
                <w:rStyle w:val="Hyperlink"/>
                <w:rFonts w:cs="Times New Roman"/>
                <w:noProof/>
              </w:rPr>
              <w:t>REQ</w:t>
            </w:r>
            <w:r w:rsidR="004A26E7" w:rsidRPr="004452B5">
              <w:rPr>
                <w:rStyle w:val="Hyperlink"/>
                <w:rFonts w:cs="Times New Roman"/>
                <w:noProof/>
                <w:lang w:val="vi-VN"/>
              </w:rPr>
              <w:t>V1_4:</w:t>
            </w:r>
            <w:r w:rsidR="004A26E7" w:rsidRPr="004452B5">
              <w:rPr>
                <w:rFonts w:cs="Times New Roman"/>
                <w:noProof/>
                <w:webHidden/>
              </w:rPr>
              <w:tab/>
            </w:r>
            <w:r w:rsidR="004A26E7" w:rsidRPr="004452B5">
              <w:rPr>
                <w:rFonts w:cs="Times New Roman"/>
                <w:noProof/>
                <w:webHidden/>
              </w:rPr>
              <w:fldChar w:fldCharType="begin"/>
            </w:r>
            <w:r w:rsidR="004A26E7" w:rsidRPr="004452B5">
              <w:rPr>
                <w:rFonts w:cs="Times New Roman"/>
                <w:noProof/>
                <w:webHidden/>
              </w:rPr>
              <w:instrText xml:space="preserve"> PAGEREF _Toc67411960 \h </w:instrText>
            </w:r>
            <w:r w:rsidR="004A26E7" w:rsidRPr="004452B5">
              <w:rPr>
                <w:rFonts w:cs="Times New Roman"/>
                <w:noProof/>
                <w:webHidden/>
              </w:rPr>
            </w:r>
            <w:r w:rsidR="004A26E7" w:rsidRPr="004452B5">
              <w:rPr>
                <w:rFonts w:cs="Times New Roman"/>
                <w:noProof/>
                <w:webHidden/>
              </w:rPr>
              <w:fldChar w:fldCharType="separate"/>
            </w:r>
            <w:r w:rsidR="004A26E7" w:rsidRPr="004452B5">
              <w:rPr>
                <w:rFonts w:cs="Times New Roman"/>
                <w:noProof/>
                <w:webHidden/>
              </w:rPr>
              <w:t>10</w:t>
            </w:r>
            <w:r w:rsidR="004A26E7" w:rsidRPr="004452B5">
              <w:rPr>
                <w:rFonts w:cs="Times New Roman"/>
                <w:noProof/>
                <w:webHidden/>
              </w:rPr>
              <w:fldChar w:fldCharType="end"/>
            </w:r>
          </w:hyperlink>
        </w:p>
        <w:p w14:paraId="420B3CDE" w14:textId="24C0881C" w:rsidR="004A26E7" w:rsidRPr="004452B5" w:rsidRDefault="00C17EE0">
          <w:pPr>
            <w:pStyle w:val="TOC3"/>
            <w:tabs>
              <w:tab w:val="left" w:pos="1100"/>
              <w:tab w:val="right" w:leader="dot" w:pos="10124"/>
            </w:tabs>
            <w:rPr>
              <w:rFonts w:cs="Times New Roman"/>
              <w:noProof/>
              <w:color w:val="auto"/>
              <w:sz w:val="24"/>
              <w:lang w:eastAsia="en-US"/>
            </w:rPr>
          </w:pPr>
          <w:hyperlink w:anchor="_Toc67411961" w:history="1">
            <w:r w:rsidR="004A26E7" w:rsidRPr="004452B5">
              <w:rPr>
                <w:rStyle w:val="Hyperlink"/>
                <w:rFonts w:cs="Times New Roman"/>
                <w:noProof/>
                <w14:scene3d>
                  <w14:camera w14:prst="orthographicFront"/>
                  <w14:lightRig w14:rig="threePt" w14:dir="t">
                    <w14:rot w14:lat="0" w14:lon="0" w14:rev="0"/>
                  </w14:lightRig>
                </w14:scene3d>
              </w:rPr>
              <w:t>4.4.1.</w:t>
            </w:r>
            <w:r w:rsidR="004A26E7" w:rsidRPr="004452B5">
              <w:rPr>
                <w:rFonts w:cs="Times New Roman"/>
                <w:noProof/>
                <w:color w:val="auto"/>
                <w:sz w:val="24"/>
                <w:lang w:eastAsia="en-US"/>
              </w:rPr>
              <w:tab/>
            </w:r>
            <w:r w:rsidR="004A26E7" w:rsidRPr="004452B5">
              <w:rPr>
                <w:rStyle w:val="Hyperlink"/>
                <w:rFonts w:cs="Times New Roman"/>
                <w:noProof/>
              </w:rPr>
              <w:t>Business Requirement</w:t>
            </w:r>
            <w:r w:rsidR="004A26E7" w:rsidRPr="004452B5">
              <w:rPr>
                <w:rFonts w:cs="Times New Roman"/>
                <w:noProof/>
                <w:webHidden/>
              </w:rPr>
              <w:tab/>
            </w:r>
            <w:r w:rsidR="004A26E7" w:rsidRPr="004452B5">
              <w:rPr>
                <w:rFonts w:cs="Times New Roman"/>
                <w:noProof/>
                <w:webHidden/>
              </w:rPr>
              <w:fldChar w:fldCharType="begin"/>
            </w:r>
            <w:r w:rsidR="004A26E7" w:rsidRPr="004452B5">
              <w:rPr>
                <w:rFonts w:cs="Times New Roman"/>
                <w:noProof/>
                <w:webHidden/>
              </w:rPr>
              <w:instrText xml:space="preserve"> PAGEREF _Toc67411961 \h </w:instrText>
            </w:r>
            <w:r w:rsidR="004A26E7" w:rsidRPr="004452B5">
              <w:rPr>
                <w:rFonts w:cs="Times New Roman"/>
                <w:noProof/>
                <w:webHidden/>
              </w:rPr>
            </w:r>
            <w:r w:rsidR="004A26E7" w:rsidRPr="004452B5">
              <w:rPr>
                <w:rFonts w:cs="Times New Roman"/>
                <w:noProof/>
                <w:webHidden/>
              </w:rPr>
              <w:fldChar w:fldCharType="separate"/>
            </w:r>
            <w:r w:rsidR="004A26E7" w:rsidRPr="004452B5">
              <w:rPr>
                <w:rFonts w:cs="Times New Roman"/>
                <w:noProof/>
                <w:webHidden/>
              </w:rPr>
              <w:t>10</w:t>
            </w:r>
            <w:r w:rsidR="004A26E7" w:rsidRPr="004452B5">
              <w:rPr>
                <w:rFonts w:cs="Times New Roman"/>
                <w:noProof/>
                <w:webHidden/>
              </w:rPr>
              <w:fldChar w:fldCharType="end"/>
            </w:r>
          </w:hyperlink>
        </w:p>
        <w:p w14:paraId="442AE4CB" w14:textId="723BDD05" w:rsidR="004A26E7" w:rsidRPr="004452B5" w:rsidRDefault="00C17EE0">
          <w:pPr>
            <w:pStyle w:val="TOC3"/>
            <w:tabs>
              <w:tab w:val="left" w:pos="1100"/>
              <w:tab w:val="right" w:leader="dot" w:pos="10124"/>
            </w:tabs>
            <w:rPr>
              <w:rFonts w:cs="Times New Roman"/>
              <w:noProof/>
              <w:color w:val="auto"/>
              <w:sz w:val="24"/>
              <w:lang w:eastAsia="en-US"/>
            </w:rPr>
          </w:pPr>
          <w:hyperlink w:anchor="_Toc67411962" w:history="1">
            <w:r w:rsidR="004A26E7" w:rsidRPr="004452B5">
              <w:rPr>
                <w:rStyle w:val="Hyperlink"/>
                <w:rFonts w:cs="Times New Roman"/>
                <w:noProof/>
                <w14:scene3d>
                  <w14:camera w14:prst="orthographicFront"/>
                  <w14:lightRig w14:rig="threePt" w14:dir="t">
                    <w14:rot w14:lat="0" w14:lon="0" w14:rev="0"/>
                  </w14:lightRig>
                </w14:scene3d>
              </w:rPr>
              <w:t>4.4.2.</w:t>
            </w:r>
            <w:r w:rsidR="004A26E7" w:rsidRPr="004452B5">
              <w:rPr>
                <w:rFonts w:cs="Times New Roman"/>
                <w:noProof/>
                <w:color w:val="auto"/>
                <w:sz w:val="24"/>
                <w:lang w:eastAsia="en-US"/>
              </w:rPr>
              <w:tab/>
            </w:r>
            <w:r w:rsidR="004A26E7" w:rsidRPr="004452B5">
              <w:rPr>
                <w:rStyle w:val="Hyperlink"/>
                <w:rFonts w:cs="Times New Roman"/>
                <w:noProof/>
              </w:rPr>
              <w:t>Technical Detail</w:t>
            </w:r>
            <w:r w:rsidR="004A26E7" w:rsidRPr="004452B5">
              <w:rPr>
                <w:rFonts w:cs="Times New Roman"/>
                <w:noProof/>
                <w:webHidden/>
              </w:rPr>
              <w:tab/>
            </w:r>
            <w:r w:rsidR="004A26E7" w:rsidRPr="004452B5">
              <w:rPr>
                <w:rFonts w:cs="Times New Roman"/>
                <w:noProof/>
                <w:webHidden/>
              </w:rPr>
              <w:fldChar w:fldCharType="begin"/>
            </w:r>
            <w:r w:rsidR="004A26E7" w:rsidRPr="004452B5">
              <w:rPr>
                <w:rFonts w:cs="Times New Roman"/>
                <w:noProof/>
                <w:webHidden/>
              </w:rPr>
              <w:instrText xml:space="preserve"> PAGEREF _Toc67411962 \h </w:instrText>
            </w:r>
            <w:r w:rsidR="004A26E7" w:rsidRPr="004452B5">
              <w:rPr>
                <w:rFonts w:cs="Times New Roman"/>
                <w:noProof/>
                <w:webHidden/>
              </w:rPr>
            </w:r>
            <w:r w:rsidR="004A26E7" w:rsidRPr="004452B5">
              <w:rPr>
                <w:rFonts w:cs="Times New Roman"/>
                <w:noProof/>
                <w:webHidden/>
              </w:rPr>
              <w:fldChar w:fldCharType="separate"/>
            </w:r>
            <w:r w:rsidR="004A26E7" w:rsidRPr="004452B5">
              <w:rPr>
                <w:rFonts w:cs="Times New Roman"/>
                <w:noProof/>
                <w:webHidden/>
              </w:rPr>
              <w:t>10</w:t>
            </w:r>
            <w:r w:rsidR="004A26E7" w:rsidRPr="004452B5">
              <w:rPr>
                <w:rFonts w:cs="Times New Roman"/>
                <w:noProof/>
                <w:webHidden/>
              </w:rPr>
              <w:fldChar w:fldCharType="end"/>
            </w:r>
          </w:hyperlink>
        </w:p>
        <w:p w14:paraId="3C9818E9" w14:textId="4E9BD93C" w:rsidR="004A26E7" w:rsidRPr="004452B5" w:rsidRDefault="00C17EE0">
          <w:pPr>
            <w:pStyle w:val="TOC3"/>
            <w:tabs>
              <w:tab w:val="left" w:pos="1100"/>
              <w:tab w:val="right" w:leader="dot" w:pos="10124"/>
            </w:tabs>
            <w:rPr>
              <w:rFonts w:cs="Times New Roman"/>
              <w:noProof/>
              <w:color w:val="auto"/>
              <w:sz w:val="24"/>
              <w:lang w:eastAsia="en-US"/>
            </w:rPr>
          </w:pPr>
          <w:hyperlink w:anchor="_Toc67411963" w:history="1">
            <w:r w:rsidR="004A26E7" w:rsidRPr="004452B5">
              <w:rPr>
                <w:rStyle w:val="Hyperlink"/>
                <w:rFonts w:cs="Times New Roman"/>
                <w:noProof/>
                <w14:scene3d>
                  <w14:camera w14:prst="orthographicFront"/>
                  <w14:lightRig w14:rig="threePt" w14:dir="t">
                    <w14:rot w14:lat="0" w14:lon="0" w14:rev="0"/>
                  </w14:lightRig>
                </w14:scene3d>
              </w:rPr>
              <w:t>4.4.3.</w:t>
            </w:r>
            <w:r w:rsidR="004A26E7" w:rsidRPr="004452B5">
              <w:rPr>
                <w:rFonts w:cs="Times New Roman"/>
                <w:noProof/>
                <w:color w:val="auto"/>
                <w:sz w:val="24"/>
                <w:lang w:eastAsia="en-US"/>
              </w:rPr>
              <w:tab/>
            </w:r>
            <w:r w:rsidR="004A26E7" w:rsidRPr="004452B5">
              <w:rPr>
                <w:rStyle w:val="Hyperlink"/>
                <w:rFonts w:cs="Times New Roman"/>
                <w:noProof/>
              </w:rPr>
              <w:t>Testing and Sample</w:t>
            </w:r>
            <w:r w:rsidR="004A26E7" w:rsidRPr="004452B5">
              <w:rPr>
                <w:rFonts w:cs="Times New Roman"/>
                <w:noProof/>
                <w:webHidden/>
              </w:rPr>
              <w:tab/>
            </w:r>
            <w:r w:rsidR="004A26E7" w:rsidRPr="004452B5">
              <w:rPr>
                <w:rFonts w:cs="Times New Roman"/>
                <w:noProof/>
                <w:webHidden/>
              </w:rPr>
              <w:fldChar w:fldCharType="begin"/>
            </w:r>
            <w:r w:rsidR="004A26E7" w:rsidRPr="004452B5">
              <w:rPr>
                <w:rFonts w:cs="Times New Roman"/>
                <w:noProof/>
                <w:webHidden/>
              </w:rPr>
              <w:instrText xml:space="preserve"> PAGEREF _Toc67411963 \h </w:instrText>
            </w:r>
            <w:r w:rsidR="004A26E7" w:rsidRPr="004452B5">
              <w:rPr>
                <w:rFonts w:cs="Times New Roman"/>
                <w:noProof/>
                <w:webHidden/>
              </w:rPr>
            </w:r>
            <w:r w:rsidR="004A26E7" w:rsidRPr="004452B5">
              <w:rPr>
                <w:rFonts w:cs="Times New Roman"/>
                <w:noProof/>
                <w:webHidden/>
              </w:rPr>
              <w:fldChar w:fldCharType="separate"/>
            </w:r>
            <w:r w:rsidR="004A26E7" w:rsidRPr="004452B5">
              <w:rPr>
                <w:rFonts w:cs="Times New Roman"/>
                <w:noProof/>
                <w:webHidden/>
              </w:rPr>
              <w:t>11</w:t>
            </w:r>
            <w:r w:rsidR="004A26E7" w:rsidRPr="004452B5">
              <w:rPr>
                <w:rFonts w:cs="Times New Roman"/>
                <w:noProof/>
                <w:webHidden/>
              </w:rPr>
              <w:fldChar w:fldCharType="end"/>
            </w:r>
          </w:hyperlink>
        </w:p>
        <w:p w14:paraId="32008254" w14:textId="58831666" w:rsidR="004A26E7" w:rsidRPr="004452B5" w:rsidRDefault="00C17EE0">
          <w:pPr>
            <w:pStyle w:val="TOC3"/>
            <w:tabs>
              <w:tab w:val="left" w:pos="1100"/>
              <w:tab w:val="right" w:leader="dot" w:pos="10124"/>
            </w:tabs>
            <w:rPr>
              <w:rFonts w:cs="Times New Roman"/>
              <w:noProof/>
              <w:color w:val="auto"/>
              <w:sz w:val="24"/>
              <w:lang w:eastAsia="en-US"/>
            </w:rPr>
          </w:pPr>
          <w:hyperlink w:anchor="_Toc67411964" w:history="1">
            <w:r w:rsidR="004A26E7" w:rsidRPr="004452B5">
              <w:rPr>
                <w:rStyle w:val="Hyperlink"/>
                <w:rFonts w:cs="Times New Roman"/>
                <w:noProof/>
                <w14:scene3d>
                  <w14:camera w14:prst="orthographicFront"/>
                  <w14:lightRig w14:rig="threePt" w14:dir="t">
                    <w14:rot w14:lat="0" w14:lon="0" w14:rev="0"/>
                  </w14:lightRig>
                </w14:scene3d>
              </w:rPr>
              <w:t>4.4.4.</w:t>
            </w:r>
            <w:r w:rsidR="004A26E7" w:rsidRPr="004452B5">
              <w:rPr>
                <w:rFonts w:cs="Times New Roman"/>
                <w:noProof/>
                <w:color w:val="auto"/>
                <w:sz w:val="24"/>
                <w:lang w:eastAsia="en-US"/>
              </w:rPr>
              <w:tab/>
            </w:r>
            <w:r w:rsidR="004A26E7" w:rsidRPr="004452B5">
              <w:rPr>
                <w:rStyle w:val="Hyperlink"/>
                <w:rFonts w:cs="Times New Roman"/>
                <w:noProof/>
              </w:rPr>
              <w:t>Limitation</w:t>
            </w:r>
            <w:r w:rsidR="004A26E7" w:rsidRPr="004452B5">
              <w:rPr>
                <w:rFonts w:cs="Times New Roman"/>
                <w:noProof/>
                <w:webHidden/>
              </w:rPr>
              <w:tab/>
            </w:r>
            <w:r w:rsidR="004A26E7" w:rsidRPr="004452B5">
              <w:rPr>
                <w:rFonts w:cs="Times New Roman"/>
                <w:noProof/>
                <w:webHidden/>
              </w:rPr>
              <w:fldChar w:fldCharType="begin"/>
            </w:r>
            <w:r w:rsidR="004A26E7" w:rsidRPr="004452B5">
              <w:rPr>
                <w:rFonts w:cs="Times New Roman"/>
                <w:noProof/>
                <w:webHidden/>
              </w:rPr>
              <w:instrText xml:space="preserve"> PAGEREF _Toc67411964 \h </w:instrText>
            </w:r>
            <w:r w:rsidR="004A26E7" w:rsidRPr="004452B5">
              <w:rPr>
                <w:rFonts w:cs="Times New Roman"/>
                <w:noProof/>
                <w:webHidden/>
              </w:rPr>
            </w:r>
            <w:r w:rsidR="004A26E7" w:rsidRPr="004452B5">
              <w:rPr>
                <w:rFonts w:cs="Times New Roman"/>
                <w:noProof/>
                <w:webHidden/>
              </w:rPr>
              <w:fldChar w:fldCharType="separate"/>
            </w:r>
            <w:r w:rsidR="004A26E7" w:rsidRPr="004452B5">
              <w:rPr>
                <w:rFonts w:cs="Times New Roman"/>
                <w:noProof/>
                <w:webHidden/>
              </w:rPr>
              <w:t>11</w:t>
            </w:r>
            <w:r w:rsidR="004A26E7" w:rsidRPr="004452B5">
              <w:rPr>
                <w:rFonts w:cs="Times New Roman"/>
                <w:noProof/>
                <w:webHidden/>
              </w:rPr>
              <w:fldChar w:fldCharType="end"/>
            </w:r>
          </w:hyperlink>
        </w:p>
        <w:p w14:paraId="5894A8A1" w14:textId="2700184E" w:rsidR="004A26E7" w:rsidRPr="004452B5" w:rsidRDefault="00C17EE0">
          <w:pPr>
            <w:pStyle w:val="TOC2"/>
            <w:tabs>
              <w:tab w:val="left" w:pos="880"/>
              <w:tab w:val="right" w:leader="dot" w:pos="10124"/>
            </w:tabs>
            <w:rPr>
              <w:rFonts w:cs="Times New Roman"/>
              <w:noProof/>
              <w:color w:val="auto"/>
              <w:sz w:val="24"/>
              <w:lang w:eastAsia="en-US"/>
            </w:rPr>
          </w:pPr>
          <w:hyperlink w:anchor="_Toc67411965" w:history="1">
            <w:r w:rsidR="004A26E7" w:rsidRPr="004452B5">
              <w:rPr>
                <w:rStyle w:val="Hyperlink"/>
                <w:rFonts w:cs="Times New Roman"/>
                <w:noProof/>
              </w:rPr>
              <w:t>4.5.</w:t>
            </w:r>
            <w:r w:rsidR="004A26E7" w:rsidRPr="004452B5">
              <w:rPr>
                <w:rFonts w:cs="Times New Roman"/>
                <w:noProof/>
                <w:color w:val="auto"/>
                <w:sz w:val="24"/>
                <w:lang w:eastAsia="en-US"/>
              </w:rPr>
              <w:tab/>
            </w:r>
            <w:r w:rsidR="004A26E7" w:rsidRPr="004452B5">
              <w:rPr>
                <w:rStyle w:val="Hyperlink"/>
                <w:rFonts w:cs="Times New Roman"/>
                <w:noProof/>
              </w:rPr>
              <w:t>REQ</w:t>
            </w:r>
            <w:r w:rsidR="004A26E7" w:rsidRPr="004452B5">
              <w:rPr>
                <w:rStyle w:val="Hyperlink"/>
                <w:rFonts w:cs="Times New Roman"/>
                <w:noProof/>
                <w:lang w:val="vi-VN"/>
              </w:rPr>
              <w:t>V1_5: Clearing and Transaction void/reversal</w:t>
            </w:r>
            <w:r w:rsidR="004A26E7" w:rsidRPr="004452B5">
              <w:rPr>
                <w:rFonts w:cs="Times New Roman"/>
                <w:noProof/>
                <w:webHidden/>
              </w:rPr>
              <w:tab/>
            </w:r>
            <w:r w:rsidR="004A26E7" w:rsidRPr="004452B5">
              <w:rPr>
                <w:rFonts w:cs="Times New Roman"/>
                <w:noProof/>
                <w:webHidden/>
              </w:rPr>
              <w:fldChar w:fldCharType="begin"/>
            </w:r>
            <w:r w:rsidR="004A26E7" w:rsidRPr="004452B5">
              <w:rPr>
                <w:rFonts w:cs="Times New Roman"/>
                <w:noProof/>
                <w:webHidden/>
              </w:rPr>
              <w:instrText xml:space="preserve"> PAGEREF _Toc67411965 \h </w:instrText>
            </w:r>
            <w:r w:rsidR="004A26E7" w:rsidRPr="004452B5">
              <w:rPr>
                <w:rFonts w:cs="Times New Roman"/>
                <w:noProof/>
                <w:webHidden/>
              </w:rPr>
            </w:r>
            <w:r w:rsidR="004A26E7" w:rsidRPr="004452B5">
              <w:rPr>
                <w:rFonts w:cs="Times New Roman"/>
                <w:noProof/>
                <w:webHidden/>
              </w:rPr>
              <w:fldChar w:fldCharType="separate"/>
            </w:r>
            <w:r w:rsidR="004A26E7" w:rsidRPr="004452B5">
              <w:rPr>
                <w:rFonts w:cs="Times New Roman"/>
                <w:noProof/>
                <w:webHidden/>
              </w:rPr>
              <w:t>11</w:t>
            </w:r>
            <w:r w:rsidR="004A26E7" w:rsidRPr="004452B5">
              <w:rPr>
                <w:rFonts w:cs="Times New Roman"/>
                <w:noProof/>
                <w:webHidden/>
              </w:rPr>
              <w:fldChar w:fldCharType="end"/>
            </w:r>
          </w:hyperlink>
        </w:p>
        <w:p w14:paraId="5A1619B4" w14:textId="06B40205" w:rsidR="004A26E7" w:rsidRPr="004452B5" w:rsidRDefault="00C17EE0">
          <w:pPr>
            <w:pStyle w:val="TOC3"/>
            <w:tabs>
              <w:tab w:val="left" w:pos="1100"/>
              <w:tab w:val="right" w:leader="dot" w:pos="10124"/>
            </w:tabs>
            <w:rPr>
              <w:rFonts w:cs="Times New Roman"/>
              <w:noProof/>
              <w:color w:val="auto"/>
              <w:sz w:val="24"/>
              <w:lang w:eastAsia="en-US"/>
            </w:rPr>
          </w:pPr>
          <w:hyperlink w:anchor="_Toc67411966" w:history="1">
            <w:r w:rsidR="004A26E7" w:rsidRPr="004452B5">
              <w:rPr>
                <w:rStyle w:val="Hyperlink"/>
                <w:rFonts w:cs="Times New Roman"/>
                <w:noProof/>
                <w14:scene3d>
                  <w14:camera w14:prst="orthographicFront"/>
                  <w14:lightRig w14:rig="threePt" w14:dir="t">
                    <w14:rot w14:lat="0" w14:lon="0" w14:rev="0"/>
                  </w14:lightRig>
                </w14:scene3d>
              </w:rPr>
              <w:t>4.5.1.</w:t>
            </w:r>
            <w:r w:rsidR="004A26E7" w:rsidRPr="004452B5">
              <w:rPr>
                <w:rFonts w:cs="Times New Roman"/>
                <w:noProof/>
                <w:color w:val="auto"/>
                <w:sz w:val="24"/>
                <w:lang w:eastAsia="en-US"/>
              </w:rPr>
              <w:tab/>
            </w:r>
            <w:r w:rsidR="004A26E7" w:rsidRPr="004452B5">
              <w:rPr>
                <w:rStyle w:val="Hyperlink"/>
                <w:rFonts w:cs="Times New Roman"/>
                <w:noProof/>
              </w:rPr>
              <w:t>Business Requirement</w:t>
            </w:r>
            <w:r w:rsidR="004A26E7" w:rsidRPr="004452B5">
              <w:rPr>
                <w:rFonts w:cs="Times New Roman"/>
                <w:noProof/>
                <w:webHidden/>
              </w:rPr>
              <w:tab/>
            </w:r>
            <w:r w:rsidR="004A26E7" w:rsidRPr="004452B5">
              <w:rPr>
                <w:rFonts w:cs="Times New Roman"/>
                <w:noProof/>
                <w:webHidden/>
              </w:rPr>
              <w:fldChar w:fldCharType="begin"/>
            </w:r>
            <w:r w:rsidR="004A26E7" w:rsidRPr="004452B5">
              <w:rPr>
                <w:rFonts w:cs="Times New Roman"/>
                <w:noProof/>
                <w:webHidden/>
              </w:rPr>
              <w:instrText xml:space="preserve"> PAGEREF _Toc67411966 \h </w:instrText>
            </w:r>
            <w:r w:rsidR="004A26E7" w:rsidRPr="004452B5">
              <w:rPr>
                <w:rFonts w:cs="Times New Roman"/>
                <w:noProof/>
                <w:webHidden/>
              </w:rPr>
            </w:r>
            <w:r w:rsidR="004A26E7" w:rsidRPr="004452B5">
              <w:rPr>
                <w:rFonts w:cs="Times New Roman"/>
                <w:noProof/>
                <w:webHidden/>
              </w:rPr>
              <w:fldChar w:fldCharType="separate"/>
            </w:r>
            <w:r w:rsidR="004A26E7" w:rsidRPr="004452B5">
              <w:rPr>
                <w:rFonts w:cs="Times New Roman"/>
                <w:noProof/>
                <w:webHidden/>
              </w:rPr>
              <w:t>11</w:t>
            </w:r>
            <w:r w:rsidR="004A26E7" w:rsidRPr="004452B5">
              <w:rPr>
                <w:rFonts w:cs="Times New Roman"/>
                <w:noProof/>
                <w:webHidden/>
              </w:rPr>
              <w:fldChar w:fldCharType="end"/>
            </w:r>
          </w:hyperlink>
        </w:p>
        <w:p w14:paraId="1CE4F9D7" w14:textId="31199713" w:rsidR="004A26E7" w:rsidRPr="004452B5" w:rsidRDefault="00C17EE0">
          <w:pPr>
            <w:pStyle w:val="TOC3"/>
            <w:tabs>
              <w:tab w:val="left" w:pos="1100"/>
              <w:tab w:val="right" w:leader="dot" w:pos="10124"/>
            </w:tabs>
            <w:rPr>
              <w:rFonts w:cs="Times New Roman"/>
              <w:noProof/>
              <w:color w:val="auto"/>
              <w:sz w:val="24"/>
              <w:lang w:eastAsia="en-US"/>
            </w:rPr>
          </w:pPr>
          <w:hyperlink w:anchor="_Toc67411967" w:history="1">
            <w:r w:rsidR="004A26E7" w:rsidRPr="004452B5">
              <w:rPr>
                <w:rStyle w:val="Hyperlink"/>
                <w:rFonts w:cs="Times New Roman"/>
                <w:noProof/>
                <w14:scene3d>
                  <w14:camera w14:prst="orthographicFront"/>
                  <w14:lightRig w14:rig="threePt" w14:dir="t">
                    <w14:rot w14:lat="0" w14:lon="0" w14:rev="0"/>
                  </w14:lightRig>
                </w14:scene3d>
              </w:rPr>
              <w:t>4.5.2.</w:t>
            </w:r>
            <w:r w:rsidR="004A26E7" w:rsidRPr="004452B5">
              <w:rPr>
                <w:rFonts w:cs="Times New Roman"/>
                <w:noProof/>
                <w:color w:val="auto"/>
                <w:sz w:val="24"/>
                <w:lang w:eastAsia="en-US"/>
              </w:rPr>
              <w:tab/>
            </w:r>
            <w:r w:rsidR="004A26E7" w:rsidRPr="004452B5">
              <w:rPr>
                <w:rStyle w:val="Hyperlink"/>
                <w:rFonts w:cs="Times New Roman"/>
                <w:noProof/>
              </w:rPr>
              <w:t>Technical Detail</w:t>
            </w:r>
            <w:r w:rsidR="004A26E7" w:rsidRPr="004452B5">
              <w:rPr>
                <w:rFonts w:cs="Times New Roman"/>
                <w:noProof/>
                <w:webHidden/>
              </w:rPr>
              <w:tab/>
            </w:r>
            <w:r w:rsidR="004A26E7" w:rsidRPr="004452B5">
              <w:rPr>
                <w:rFonts w:cs="Times New Roman"/>
                <w:noProof/>
                <w:webHidden/>
              </w:rPr>
              <w:fldChar w:fldCharType="begin"/>
            </w:r>
            <w:r w:rsidR="004A26E7" w:rsidRPr="004452B5">
              <w:rPr>
                <w:rFonts w:cs="Times New Roman"/>
                <w:noProof/>
                <w:webHidden/>
              </w:rPr>
              <w:instrText xml:space="preserve"> PAGEREF _Toc67411967 \h </w:instrText>
            </w:r>
            <w:r w:rsidR="004A26E7" w:rsidRPr="004452B5">
              <w:rPr>
                <w:rFonts w:cs="Times New Roman"/>
                <w:noProof/>
                <w:webHidden/>
              </w:rPr>
            </w:r>
            <w:r w:rsidR="004A26E7" w:rsidRPr="004452B5">
              <w:rPr>
                <w:rFonts w:cs="Times New Roman"/>
                <w:noProof/>
                <w:webHidden/>
              </w:rPr>
              <w:fldChar w:fldCharType="separate"/>
            </w:r>
            <w:r w:rsidR="004A26E7" w:rsidRPr="004452B5">
              <w:rPr>
                <w:rFonts w:cs="Times New Roman"/>
                <w:noProof/>
                <w:webHidden/>
              </w:rPr>
              <w:t>13</w:t>
            </w:r>
            <w:r w:rsidR="004A26E7" w:rsidRPr="004452B5">
              <w:rPr>
                <w:rFonts w:cs="Times New Roman"/>
                <w:noProof/>
                <w:webHidden/>
              </w:rPr>
              <w:fldChar w:fldCharType="end"/>
            </w:r>
          </w:hyperlink>
        </w:p>
        <w:p w14:paraId="175172B7" w14:textId="224B2BF1" w:rsidR="004A26E7" w:rsidRPr="004452B5" w:rsidRDefault="00C17EE0">
          <w:pPr>
            <w:pStyle w:val="TOC3"/>
            <w:tabs>
              <w:tab w:val="left" w:pos="1100"/>
              <w:tab w:val="right" w:leader="dot" w:pos="10124"/>
            </w:tabs>
            <w:rPr>
              <w:rFonts w:cs="Times New Roman"/>
              <w:noProof/>
              <w:color w:val="auto"/>
              <w:sz w:val="24"/>
              <w:lang w:eastAsia="en-US"/>
            </w:rPr>
          </w:pPr>
          <w:hyperlink w:anchor="_Toc67411968" w:history="1">
            <w:r w:rsidR="004A26E7" w:rsidRPr="004452B5">
              <w:rPr>
                <w:rStyle w:val="Hyperlink"/>
                <w:rFonts w:cs="Times New Roman"/>
                <w:noProof/>
                <w14:scene3d>
                  <w14:camera w14:prst="orthographicFront"/>
                  <w14:lightRig w14:rig="threePt" w14:dir="t">
                    <w14:rot w14:lat="0" w14:lon="0" w14:rev="0"/>
                  </w14:lightRig>
                </w14:scene3d>
              </w:rPr>
              <w:t>4.5.3.</w:t>
            </w:r>
            <w:r w:rsidR="004A26E7" w:rsidRPr="004452B5">
              <w:rPr>
                <w:rFonts w:cs="Times New Roman"/>
                <w:noProof/>
                <w:color w:val="auto"/>
                <w:sz w:val="24"/>
                <w:lang w:eastAsia="en-US"/>
              </w:rPr>
              <w:tab/>
            </w:r>
            <w:r w:rsidR="004A26E7" w:rsidRPr="004452B5">
              <w:rPr>
                <w:rStyle w:val="Hyperlink"/>
                <w:rFonts w:cs="Times New Roman"/>
                <w:noProof/>
              </w:rPr>
              <w:t>Testing and Sample</w:t>
            </w:r>
            <w:r w:rsidR="004A26E7" w:rsidRPr="004452B5">
              <w:rPr>
                <w:rFonts w:cs="Times New Roman"/>
                <w:noProof/>
                <w:webHidden/>
              </w:rPr>
              <w:tab/>
            </w:r>
            <w:r w:rsidR="004A26E7" w:rsidRPr="004452B5">
              <w:rPr>
                <w:rFonts w:cs="Times New Roman"/>
                <w:noProof/>
                <w:webHidden/>
              </w:rPr>
              <w:fldChar w:fldCharType="begin"/>
            </w:r>
            <w:r w:rsidR="004A26E7" w:rsidRPr="004452B5">
              <w:rPr>
                <w:rFonts w:cs="Times New Roman"/>
                <w:noProof/>
                <w:webHidden/>
              </w:rPr>
              <w:instrText xml:space="preserve"> PAGEREF _Toc67411968 \h </w:instrText>
            </w:r>
            <w:r w:rsidR="004A26E7" w:rsidRPr="004452B5">
              <w:rPr>
                <w:rFonts w:cs="Times New Roman"/>
                <w:noProof/>
                <w:webHidden/>
              </w:rPr>
            </w:r>
            <w:r w:rsidR="004A26E7" w:rsidRPr="004452B5">
              <w:rPr>
                <w:rFonts w:cs="Times New Roman"/>
                <w:noProof/>
                <w:webHidden/>
              </w:rPr>
              <w:fldChar w:fldCharType="separate"/>
            </w:r>
            <w:r w:rsidR="004A26E7" w:rsidRPr="004452B5">
              <w:rPr>
                <w:rFonts w:cs="Times New Roman"/>
                <w:noProof/>
                <w:webHidden/>
              </w:rPr>
              <w:t>13</w:t>
            </w:r>
            <w:r w:rsidR="004A26E7" w:rsidRPr="004452B5">
              <w:rPr>
                <w:rFonts w:cs="Times New Roman"/>
                <w:noProof/>
                <w:webHidden/>
              </w:rPr>
              <w:fldChar w:fldCharType="end"/>
            </w:r>
          </w:hyperlink>
        </w:p>
        <w:p w14:paraId="2AAAA681" w14:textId="59B29E21" w:rsidR="004A26E7" w:rsidRPr="004452B5" w:rsidRDefault="00C17EE0">
          <w:pPr>
            <w:pStyle w:val="TOC3"/>
            <w:tabs>
              <w:tab w:val="left" w:pos="1100"/>
              <w:tab w:val="right" w:leader="dot" w:pos="10124"/>
            </w:tabs>
            <w:rPr>
              <w:rFonts w:cs="Times New Roman"/>
              <w:noProof/>
              <w:color w:val="auto"/>
              <w:sz w:val="24"/>
              <w:lang w:eastAsia="en-US"/>
            </w:rPr>
          </w:pPr>
          <w:hyperlink w:anchor="_Toc67411969" w:history="1">
            <w:r w:rsidR="004A26E7" w:rsidRPr="004452B5">
              <w:rPr>
                <w:rStyle w:val="Hyperlink"/>
                <w:rFonts w:cs="Times New Roman"/>
                <w:noProof/>
                <w14:scene3d>
                  <w14:camera w14:prst="orthographicFront"/>
                  <w14:lightRig w14:rig="threePt" w14:dir="t">
                    <w14:rot w14:lat="0" w14:lon="0" w14:rev="0"/>
                  </w14:lightRig>
                </w14:scene3d>
              </w:rPr>
              <w:t>4.5.4.</w:t>
            </w:r>
            <w:r w:rsidR="004A26E7" w:rsidRPr="004452B5">
              <w:rPr>
                <w:rFonts w:cs="Times New Roman"/>
                <w:noProof/>
                <w:color w:val="auto"/>
                <w:sz w:val="24"/>
                <w:lang w:eastAsia="en-US"/>
              </w:rPr>
              <w:tab/>
            </w:r>
            <w:r w:rsidR="004A26E7" w:rsidRPr="004452B5">
              <w:rPr>
                <w:rStyle w:val="Hyperlink"/>
                <w:rFonts w:cs="Times New Roman"/>
                <w:noProof/>
              </w:rPr>
              <w:t>Limitation</w:t>
            </w:r>
            <w:r w:rsidR="004A26E7" w:rsidRPr="004452B5">
              <w:rPr>
                <w:rFonts w:cs="Times New Roman"/>
                <w:noProof/>
                <w:webHidden/>
              </w:rPr>
              <w:tab/>
            </w:r>
            <w:r w:rsidR="004A26E7" w:rsidRPr="004452B5">
              <w:rPr>
                <w:rFonts w:cs="Times New Roman"/>
                <w:noProof/>
                <w:webHidden/>
              </w:rPr>
              <w:fldChar w:fldCharType="begin"/>
            </w:r>
            <w:r w:rsidR="004A26E7" w:rsidRPr="004452B5">
              <w:rPr>
                <w:rFonts w:cs="Times New Roman"/>
                <w:noProof/>
                <w:webHidden/>
              </w:rPr>
              <w:instrText xml:space="preserve"> PAGEREF _Toc67411969 \h </w:instrText>
            </w:r>
            <w:r w:rsidR="004A26E7" w:rsidRPr="004452B5">
              <w:rPr>
                <w:rFonts w:cs="Times New Roman"/>
                <w:noProof/>
                <w:webHidden/>
              </w:rPr>
            </w:r>
            <w:r w:rsidR="004A26E7" w:rsidRPr="004452B5">
              <w:rPr>
                <w:rFonts w:cs="Times New Roman"/>
                <w:noProof/>
                <w:webHidden/>
              </w:rPr>
              <w:fldChar w:fldCharType="separate"/>
            </w:r>
            <w:r w:rsidR="004A26E7" w:rsidRPr="004452B5">
              <w:rPr>
                <w:rFonts w:cs="Times New Roman"/>
                <w:noProof/>
                <w:webHidden/>
              </w:rPr>
              <w:t>13</w:t>
            </w:r>
            <w:r w:rsidR="004A26E7" w:rsidRPr="004452B5">
              <w:rPr>
                <w:rFonts w:cs="Times New Roman"/>
                <w:noProof/>
                <w:webHidden/>
              </w:rPr>
              <w:fldChar w:fldCharType="end"/>
            </w:r>
          </w:hyperlink>
        </w:p>
        <w:p w14:paraId="79474233" w14:textId="6FC27C66" w:rsidR="00CB5A77" w:rsidRPr="004452B5" w:rsidRDefault="00DC12FC" w:rsidP="00CB5A77">
          <w:pPr>
            <w:rPr>
              <w:rFonts w:cs="Times New Roman"/>
            </w:rPr>
          </w:pPr>
          <w:r w:rsidRPr="004452B5">
            <w:rPr>
              <w:rFonts w:cs="Times New Roman"/>
            </w:rPr>
            <w:fldChar w:fldCharType="end"/>
          </w:r>
        </w:p>
      </w:sdtContent>
    </w:sdt>
    <w:p w14:paraId="3DC396F0" w14:textId="38CA4B4E" w:rsidR="00AA4896" w:rsidRPr="004452B5" w:rsidRDefault="00EB3E62" w:rsidP="00B23BE6">
      <w:pPr>
        <w:pStyle w:val="Heading1Numbered"/>
      </w:pPr>
      <w:bookmarkStart w:id="3" w:name="_Toc67411942"/>
      <w:r w:rsidRPr="004452B5">
        <w:lastRenderedPageBreak/>
        <w:t>History of changes</w:t>
      </w:r>
      <w:bookmarkEnd w:id="2"/>
      <w:bookmarkEnd w:id="3"/>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9"/>
        <w:gridCol w:w="1414"/>
        <w:gridCol w:w="3935"/>
        <w:gridCol w:w="3104"/>
      </w:tblGrid>
      <w:tr w:rsidR="00657D55" w:rsidRPr="004452B5" w14:paraId="2F36E53A" w14:textId="77777777" w:rsidTr="008D5FF6">
        <w:trPr>
          <w:trHeight w:val="370"/>
        </w:trPr>
        <w:tc>
          <w:tcPr>
            <w:tcW w:w="1161" w:type="dxa"/>
            <w:tcBorders>
              <w:top w:val="single" w:sz="8" w:space="0" w:color="auto"/>
              <w:left w:val="nil"/>
              <w:bottom w:val="single" w:sz="8" w:space="0" w:color="auto"/>
              <w:right w:val="nil"/>
            </w:tcBorders>
            <w:shd w:val="clear" w:color="auto" w:fill="E7F1F9"/>
            <w:vAlign w:val="center"/>
          </w:tcPr>
          <w:p w14:paraId="13824B22" w14:textId="77777777" w:rsidR="00AA4896" w:rsidRPr="004452B5" w:rsidRDefault="00EB3E62" w:rsidP="006275C5">
            <w:pPr>
              <w:pStyle w:val="TableHeading"/>
              <w:rPr>
                <w:rFonts w:cs="Times New Roman"/>
              </w:rPr>
            </w:pPr>
            <w:r w:rsidRPr="004452B5">
              <w:rPr>
                <w:rFonts w:cs="Times New Roman"/>
              </w:rPr>
              <w:t>version</w:t>
            </w:r>
          </w:p>
        </w:tc>
        <w:tc>
          <w:tcPr>
            <w:tcW w:w="1418" w:type="dxa"/>
            <w:tcBorders>
              <w:top w:val="single" w:sz="8" w:space="0" w:color="auto"/>
              <w:left w:val="nil"/>
              <w:bottom w:val="single" w:sz="8" w:space="0" w:color="auto"/>
              <w:right w:val="nil"/>
            </w:tcBorders>
            <w:shd w:val="clear" w:color="auto" w:fill="E7F1F9"/>
            <w:vAlign w:val="center"/>
          </w:tcPr>
          <w:p w14:paraId="088917F2" w14:textId="77777777" w:rsidR="00AA4896" w:rsidRPr="004452B5" w:rsidRDefault="00EB3E62" w:rsidP="006275C5">
            <w:pPr>
              <w:pStyle w:val="TableHeading"/>
              <w:rPr>
                <w:rFonts w:cs="Times New Roman"/>
              </w:rPr>
            </w:pPr>
            <w:r w:rsidRPr="004452B5">
              <w:rPr>
                <w:rFonts w:cs="Times New Roman"/>
              </w:rPr>
              <w:t>date</w:t>
            </w:r>
          </w:p>
        </w:tc>
        <w:tc>
          <w:tcPr>
            <w:tcW w:w="3953" w:type="dxa"/>
            <w:tcBorders>
              <w:top w:val="single" w:sz="8" w:space="0" w:color="auto"/>
              <w:left w:val="nil"/>
              <w:bottom w:val="single" w:sz="8" w:space="0" w:color="auto"/>
              <w:right w:val="nil"/>
            </w:tcBorders>
            <w:shd w:val="clear" w:color="auto" w:fill="E7F1F9"/>
            <w:vAlign w:val="center"/>
          </w:tcPr>
          <w:p w14:paraId="0E68420F" w14:textId="77777777" w:rsidR="00AA4896" w:rsidRPr="004452B5" w:rsidRDefault="00EB3E62" w:rsidP="006275C5">
            <w:pPr>
              <w:pStyle w:val="TableHeading"/>
              <w:rPr>
                <w:rFonts w:cs="Times New Roman"/>
              </w:rPr>
            </w:pPr>
            <w:r w:rsidRPr="004452B5">
              <w:rPr>
                <w:rFonts w:cs="Times New Roman"/>
              </w:rPr>
              <w:t>Description</w:t>
            </w:r>
          </w:p>
        </w:tc>
        <w:tc>
          <w:tcPr>
            <w:tcW w:w="3119" w:type="dxa"/>
            <w:tcBorders>
              <w:top w:val="single" w:sz="8" w:space="0" w:color="auto"/>
              <w:left w:val="nil"/>
              <w:bottom w:val="single" w:sz="8" w:space="0" w:color="auto"/>
              <w:right w:val="nil"/>
            </w:tcBorders>
            <w:shd w:val="clear" w:color="auto" w:fill="E7F1F9"/>
            <w:vAlign w:val="center"/>
          </w:tcPr>
          <w:p w14:paraId="50BAF431" w14:textId="77777777" w:rsidR="00AA4896" w:rsidRPr="004452B5" w:rsidRDefault="00EB3E62" w:rsidP="006275C5">
            <w:pPr>
              <w:pStyle w:val="TableHeading"/>
              <w:rPr>
                <w:rFonts w:cs="Times New Roman"/>
              </w:rPr>
            </w:pPr>
            <w:r w:rsidRPr="004452B5">
              <w:rPr>
                <w:rFonts w:cs="Times New Roman"/>
              </w:rPr>
              <w:t>author</w:t>
            </w:r>
          </w:p>
        </w:tc>
      </w:tr>
      <w:tr w:rsidR="00657D55" w:rsidRPr="004452B5" w14:paraId="04928A60" w14:textId="77777777" w:rsidTr="008D5FF6">
        <w:trPr>
          <w:trHeight w:val="252"/>
        </w:trPr>
        <w:tc>
          <w:tcPr>
            <w:tcW w:w="1161" w:type="dxa"/>
            <w:tcBorders>
              <w:top w:val="single" w:sz="8" w:space="0" w:color="auto"/>
              <w:left w:val="nil"/>
              <w:bottom w:val="single" w:sz="8" w:space="0" w:color="auto"/>
              <w:right w:val="nil"/>
            </w:tcBorders>
          </w:tcPr>
          <w:p w14:paraId="6804AB59" w14:textId="77777777" w:rsidR="00AA4896" w:rsidRPr="004452B5" w:rsidRDefault="00132B12" w:rsidP="006275C5">
            <w:pPr>
              <w:pStyle w:val="TabText"/>
              <w:rPr>
                <w:rFonts w:cs="Times New Roman"/>
              </w:rPr>
            </w:pPr>
            <w:r w:rsidRPr="004452B5">
              <w:rPr>
                <w:rFonts w:cs="Times New Roman"/>
              </w:rPr>
              <w:t>0.1</w:t>
            </w:r>
          </w:p>
        </w:tc>
        <w:tc>
          <w:tcPr>
            <w:tcW w:w="1418" w:type="dxa"/>
            <w:tcBorders>
              <w:top w:val="single" w:sz="8" w:space="0" w:color="auto"/>
              <w:left w:val="nil"/>
              <w:bottom w:val="single" w:sz="8" w:space="0" w:color="auto"/>
              <w:right w:val="nil"/>
            </w:tcBorders>
          </w:tcPr>
          <w:p w14:paraId="162E67E6" w14:textId="1F7284F9" w:rsidR="00AA4896" w:rsidRPr="004452B5" w:rsidRDefault="00E34CBF" w:rsidP="00F25719">
            <w:pPr>
              <w:pStyle w:val="TabText"/>
              <w:rPr>
                <w:rFonts w:cs="Times New Roman"/>
              </w:rPr>
            </w:pPr>
            <w:r w:rsidRPr="004452B5">
              <w:rPr>
                <w:rFonts w:cs="Times New Roman"/>
                <w:lang w:val="vi-VN"/>
              </w:rPr>
              <w:t>19th</w:t>
            </w:r>
            <w:r w:rsidR="00B11669" w:rsidRPr="004452B5">
              <w:rPr>
                <w:rFonts w:cs="Times New Roman"/>
              </w:rPr>
              <w:t xml:space="preserve"> March 2021</w:t>
            </w:r>
          </w:p>
        </w:tc>
        <w:tc>
          <w:tcPr>
            <w:tcW w:w="3953" w:type="dxa"/>
            <w:tcBorders>
              <w:top w:val="single" w:sz="8" w:space="0" w:color="auto"/>
              <w:left w:val="nil"/>
              <w:bottom w:val="single" w:sz="8" w:space="0" w:color="auto"/>
              <w:right w:val="nil"/>
            </w:tcBorders>
          </w:tcPr>
          <w:p w14:paraId="0D54B1FB" w14:textId="7B9E53E5" w:rsidR="00AA4896" w:rsidRPr="004452B5" w:rsidRDefault="00B11669" w:rsidP="006275C5">
            <w:pPr>
              <w:pStyle w:val="TabText"/>
              <w:rPr>
                <w:rFonts w:cs="Times New Roman"/>
              </w:rPr>
            </w:pPr>
            <w:r w:rsidRPr="004452B5">
              <w:rPr>
                <w:rFonts w:cs="Times New Roman"/>
              </w:rPr>
              <w:t>Document creating</w:t>
            </w:r>
          </w:p>
        </w:tc>
        <w:tc>
          <w:tcPr>
            <w:tcW w:w="3119" w:type="dxa"/>
            <w:tcBorders>
              <w:top w:val="single" w:sz="8" w:space="0" w:color="auto"/>
              <w:left w:val="nil"/>
              <w:bottom w:val="single" w:sz="8" w:space="0" w:color="auto"/>
              <w:right w:val="nil"/>
            </w:tcBorders>
          </w:tcPr>
          <w:p w14:paraId="053CB258" w14:textId="476F346C" w:rsidR="00AA4896" w:rsidRPr="004452B5" w:rsidRDefault="00B11669" w:rsidP="008D5FF6">
            <w:pPr>
              <w:pStyle w:val="TabText"/>
              <w:rPr>
                <w:rFonts w:cs="Times New Roman"/>
              </w:rPr>
            </w:pPr>
            <w:r w:rsidRPr="004452B5">
              <w:rPr>
                <w:rFonts w:cs="Times New Roman"/>
              </w:rPr>
              <w:t>Thach Anh, Tran</w:t>
            </w:r>
          </w:p>
        </w:tc>
      </w:tr>
      <w:tr w:rsidR="00A45E89" w:rsidRPr="004452B5" w14:paraId="7F3472F6" w14:textId="77777777" w:rsidTr="008D5FF6">
        <w:trPr>
          <w:trHeight w:val="252"/>
        </w:trPr>
        <w:tc>
          <w:tcPr>
            <w:tcW w:w="1161" w:type="dxa"/>
            <w:tcBorders>
              <w:top w:val="single" w:sz="8" w:space="0" w:color="auto"/>
              <w:left w:val="nil"/>
              <w:bottom w:val="single" w:sz="8" w:space="0" w:color="auto"/>
              <w:right w:val="nil"/>
            </w:tcBorders>
          </w:tcPr>
          <w:p w14:paraId="28144906" w14:textId="01E91214" w:rsidR="00A45E89" w:rsidRPr="004452B5" w:rsidRDefault="00E34CBF" w:rsidP="006275C5">
            <w:pPr>
              <w:pStyle w:val="TabText"/>
              <w:rPr>
                <w:rFonts w:cs="Times New Roman"/>
                <w:lang w:val="vi-VN"/>
              </w:rPr>
            </w:pPr>
            <w:r w:rsidRPr="004452B5">
              <w:rPr>
                <w:rFonts w:cs="Times New Roman"/>
                <w:lang w:val="vi-VN"/>
              </w:rPr>
              <w:t>0.2</w:t>
            </w:r>
          </w:p>
        </w:tc>
        <w:tc>
          <w:tcPr>
            <w:tcW w:w="1418" w:type="dxa"/>
            <w:tcBorders>
              <w:top w:val="single" w:sz="8" w:space="0" w:color="auto"/>
              <w:left w:val="nil"/>
              <w:bottom w:val="single" w:sz="8" w:space="0" w:color="auto"/>
              <w:right w:val="nil"/>
            </w:tcBorders>
          </w:tcPr>
          <w:p w14:paraId="2D42416C" w14:textId="18341BEA" w:rsidR="00A45E89" w:rsidRPr="004452B5" w:rsidRDefault="00E34CBF" w:rsidP="00EC466C">
            <w:pPr>
              <w:pStyle w:val="TabText"/>
              <w:rPr>
                <w:rFonts w:cs="Times New Roman"/>
                <w:lang w:val="vi-VN"/>
              </w:rPr>
            </w:pPr>
            <w:r w:rsidRPr="004452B5">
              <w:rPr>
                <w:rFonts w:cs="Times New Roman"/>
                <w:lang w:val="vi-VN"/>
              </w:rPr>
              <w:t>23th</w:t>
            </w:r>
          </w:p>
        </w:tc>
        <w:tc>
          <w:tcPr>
            <w:tcW w:w="3953" w:type="dxa"/>
            <w:tcBorders>
              <w:top w:val="single" w:sz="8" w:space="0" w:color="auto"/>
              <w:left w:val="nil"/>
              <w:bottom w:val="single" w:sz="8" w:space="0" w:color="auto"/>
              <w:right w:val="nil"/>
            </w:tcBorders>
          </w:tcPr>
          <w:p w14:paraId="61D4A8B2" w14:textId="2D5C3742" w:rsidR="00A45E89" w:rsidRPr="004452B5" w:rsidRDefault="00E34CBF" w:rsidP="006275C5">
            <w:pPr>
              <w:pStyle w:val="TabText"/>
              <w:rPr>
                <w:rFonts w:cs="Times New Roman"/>
                <w:lang w:val="vi-VN"/>
              </w:rPr>
            </w:pPr>
            <w:r w:rsidRPr="004452B5">
              <w:rPr>
                <w:rFonts w:cs="Times New Roman"/>
              </w:rPr>
              <w:t>Document</w:t>
            </w:r>
            <w:r w:rsidRPr="004452B5">
              <w:rPr>
                <w:rFonts w:cs="Times New Roman"/>
                <w:lang w:val="vi-VN"/>
              </w:rPr>
              <w:t xml:space="preserve"> updated</w:t>
            </w:r>
          </w:p>
        </w:tc>
        <w:tc>
          <w:tcPr>
            <w:tcW w:w="3119" w:type="dxa"/>
            <w:tcBorders>
              <w:top w:val="single" w:sz="8" w:space="0" w:color="auto"/>
              <w:left w:val="nil"/>
              <w:bottom w:val="single" w:sz="8" w:space="0" w:color="auto"/>
              <w:right w:val="nil"/>
            </w:tcBorders>
          </w:tcPr>
          <w:p w14:paraId="3658940C" w14:textId="7A91958C" w:rsidR="00A45E89" w:rsidRPr="004452B5" w:rsidRDefault="00E34CBF" w:rsidP="008D5FF6">
            <w:pPr>
              <w:pStyle w:val="TabText"/>
              <w:rPr>
                <w:rFonts w:cs="Times New Roman"/>
                <w:lang w:val="vi-VN"/>
              </w:rPr>
            </w:pPr>
            <w:r w:rsidRPr="004452B5">
              <w:rPr>
                <w:rFonts w:cs="Times New Roman"/>
              </w:rPr>
              <w:t>Thach</w:t>
            </w:r>
            <w:r w:rsidRPr="004452B5">
              <w:rPr>
                <w:rFonts w:cs="Times New Roman"/>
                <w:lang w:val="vi-VN"/>
              </w:rPr>
              <w:t xml:space="preserve"> Anh, Tran</w:t>
            </w:r>
          </w:p>
        </w:tc>
      </w:tr>
      <w:tr w:rsidR="000E71F6" w:rsidRPr="004452B5" w14:paraId="3603E861" w14:textId="77777777" w:rsidTr="008D5FF6">
        <w:trPr>
          <w:trHeight w:val="252"/>
        </w:trPr>
        <w:tc>
          <w:tcPr>
            <w:tcW w:w="1161" w:type="dxa"/>
            <w:tcBorders>
              <w:top w:val="single" w:sz="8" w:space="0" w:color="auto"/>
              <w:left w:val="nil"/>
              <w:bottom w:val="single" w:sz="8" w:space="0" w:color="auto"/>
              <w:right w:val="nil"/>
            </w:tcBorders>
          </w:tcPr>
          <w:p w14:paraId="04D34564" w14:textId="24930F21" w:rsidR="000E71F6" w:rsidRPr="004452B5" w:rsidRDefault="000E71F6" w:rsidP="006275C5">
            <w:pPr>
              <w:pStyle w:val="TabText"/>
              <w:rPr>
                <w:rFonts w:cs="Times New Roman"/>
              </w:rPr>
            </w:pPr>
          </w:p>
        </w:tc>
        <w:tc>
          <w:tcPr>
            <w:tcW w:w="1418" w:type="dxa"/>
            <w:tcBorders>
              <w:top w:val="single" w:sz="8" w:space="0" w:color="auto"/>
              <w:left w:val="nil"/>
              <w:bottom w:val="single" w:sz="8" w:space="0" w:color="auto"/>
              <w:right w:val="nil"/>
            </w:tcBorders>
          </w:tcPr>
          <w:p w14:paraId="3819CFDE" w14:textId="6998C38E" w:rsidR="000E71F6" w:rsidRPr="004452B5" w:rsidRDefault="000E71F6" w:rsidP="00EC466C">
            <w:pPr>
              <w:pStyle w:val="TabText"/>
              <w:rPr>
                <w:rFonts w:cs="Times New Roman"/>
              </w:rPr>
            </w:pPr>
          </w:p>
        </w:tc>
        <w:tc>
          <w:tcPr>
            <w:tcW w:w="3953" w:type="dxa"/>
            <w:tcBorders>
              <w:top w:val="single" w:sz="8" w:space="0" w:color="auto"/>
              <w:left w:val="nil"/>
              <w:bottom w:val="single" w:sz="8" w:space="0" w:color="auto"/>
              <w:right w:val="nil"/>
            </w:tcBorders>
          </w:tcPr>
          <w:p w14:paraId="51483683" w14:textId="2BED55C6" w:rsidR="000E71F6" w:rsidRPr="004452B5" w:rsidRDefault="000E71F6" w:rsidP="000D754A">
            <w:pPr>
              <w:pStyle w:val="TabText"/>
              <w:rPr>
                <w:rFonts w:cs="Times New Roman"/>
              </w:rPr>
            </w:pPr>
          </w:p>
        </w:tc>
        <w:tc>
          <w:tcPr>
            <w:tcW w:w="3119" w:type="dxa"/>
            <w:tcBorders>
              <w:top w:val="single" w:sz="8" w:space="0" w:color="auto"/>
              <w:left w:val="nil"/>
              <w:bottom w:val="single" w:sz="8" w:space="0" w:color="auto"/>
              <w:right w:val="nil"/>
            </w:tcBorders>
          </w:tcPr>
          <w:p w14:paraId="5A6028A3" w14:textId="2B621E60" w:rsidR="000E71F6" w:rsidRPr="004452B5" w:rsidRDefault="000E71F6" w:rsidP="006275C5">
            <w:pPr>
              <w:pStyle w:val="TabText"/>
              <w:rPr>
                <w:rFonts w:cs="Times New Roman"/>
              </w:rPr>
            </w:pPr>
          </w:p>
        </w:tc>
      </w:tr>
      <w:tr w:rsidR="000D754A" w:rsidRPr="004452B5" w14:paraId="1312735C" w14:textId="77777777" w:rsidTr="008D5FF6">
        <w:trPr>
          <w:trHeight w:val="252"/>
        </w:trPr>
        <w:tc>
          <w:tcPr>
            <w:tcW w:w="1161" w:type="dxa"/>
            <w:tcBorders>
              <w:top w:val="single" w:sz="8" w:space="0" w:color="auto"/>
              <w:left w:val="nil"/>
              <w:bottom w:val="single" w:sz="8" w:space="0" w:color="auto"/>
              <w:right w:val="nil"/>
            </w:tcBorders>
          </w:tcPr>
          <w:p w14:paraId="7A0C0C33" w14:textId="172FAFAC" w:rsidR="000D754A" w:rsidRPr="004452B5" w:rsidRDefault="000D754A" w:rsidP="006275C5">
            <w:pPr>
              <w:pStyle w:val="TabText"/>
              <w:rPr>
                <w:rFonts w:cs="Times New Roman"/>
              </w:rPr>
            </w:pPr>
          </w:p>
        </w:tc>
        <w:tc>
          <w:tcPr>
            <w:tcW w:w="1418" w:type="dxa"/>
            <w:tcBorders>
              <w:top w:val="single" w:sz="8" w:space="0" w:color="auto"/>
              <w:left w:val="nil"/>
              <w:bottom w:val="single" w:sz="8" w:space="0" w:color="auto"/>
              <w:right w:val="nil"/>
            </w:tcBorders>
          </w:tcPr>
          <w:p w14:paraId="3B3CFBA3" w14:textId="7CCB1D4B" w:rsidR="000D754A" w:rsidRPr="004452B5" w:rsidRDefault="000D754A" w:rsidP="00EC466C">
            <w:pPr>
              <w:pStyle w:val="TabText"/>
              <w:rPr>
                <w:rFonts w:cs="Times New Roman"/>
              </w:rPr>
            </w:pPr>
          </w:p>
        </w:tc>
        <w:tc>
          <w:tcPr>
            <w:tcW w:w="3953" w:type="dxa"/>
            <w:tcBorders>
              <w:top w:val="single" w:sz="8" w:space="0" w:color="auto"/>
              <w:left w:val="nil"/>
              <w:bottom w:val="single" w:sz="8" w:space="0" w:color="auto"/>
              <w:right w:val="nil"/>
            </w:tcBorders>
          </w:tcPr>
          <w:p w14:paraId="2D8E607A" w14:textId="3B3509F0" w:rsidR="000D754A" w:rsidRPr="004452B5" w:rsidRDefault="000D754A" w:rsidP="000D754A">
            <w:pPr>
              <w:pStyle w:val="TabText"/>
              <w:rPr>
                <w:rFonts w:cs="Times New Roman"/>
              </w:rPr>
            </w:pPr>
          </w:p>
        </w:tc>
        <w:tc>
          <w:tcPr>
            <w:tcW w:w="3119" w:type="dxa"/>
            <w:tcBorders>
              <w:top w:val="single" w:sz="8" w:space="0" w:color="auto"/>
              <w:left w:val="nil"/>
              <w:bottom w:val="single" w:sz="8" w:space="0" w:color="auto"/>
              <w:right w:val="nil"/>
            </w:tcBorders>
          </w:tcPr>
          <w:p w14:paraId="4A17EE01" w14:textId="24B47D3B" w:rsidR="000D754A" w:rsidRPr="004452B5" w:rsidRDefault="000D754A" w:rsidP="006275C5">
            <w:pPr>
              <w:pStyle w:val="TabText"/>
              <w:rPr>
                <w:rFonts w:cs="Times New Roman"/>
              </w:rPr>
            </w:pPr>
          </w:p>
        </w:tc>
      </w:tr>
      <w:tr w:rsidR="00BB5D51" w:rsidRPr="004452B5" w14:paraId="1D577ABF" w14:textId="77777777" w:rsidTr="008D5FF6">
        <w:trPr>
          <w:trHeight w:val="252"/>
        </w:trPr>
        <w:tc>
          <w:tcPr>
            <w:tcW w:w="1161" w:type="dxa"/>
            <w:tcBorders>
              <w:top w:val="single" w:sz="8" w:space="0" w:color="auto"/>
              <w:left w:val="nil"/>
              <w:bottom w:val="single" w:sz="8" w:space="0" w:color="auto"/>
              <w:right w:val="nil"/>
            </w:tcBorders>
          </w:tcPr>
          <w:p w14:paraId="0EBF6F60" w14:textId="4408558C" w:rsidR="00BB5D51" w:rsidRPr="004452B5" w:rsidRDefault="00BB5D51" w:rsidP="006275C5">
            <w:pPr>
              <w:pStyle w:val="TabText"/>
              <w:rPr>
                <w:rFonts w:cs="Times New Roman"/>
              </w:rPr>
            </w:pPr>
          </w:p>
        </w:tc>
        <w:tc>
          <w:tcPr>
            <w:tcW w:w="1418" w:type="dxa"/>
            <w:tcBorders>
              <w:top w:val="single" w:sz="8" w:space="0" w:color="auto"/>
              <w:left w:val="nil"/>
              <w:bottom w:val="single" w:sz="8" w:space="0" w:color="auto"/>
              <w:right w:val="nil"/>
            </w:tcBorders>
          </w:tcPr>
          <w:p w14:paraId="61206394" w14:textId="16C2A388" w:rsidR="00BB5D51" w:rsidRPr="004452B5" w:rsidRDefault="00BB5D51" w:rsidP="00EC466C">
            <w:pPr>
              <w:pStyle w:val="TabText"/>
              <w:rPr>
                <w:rFonts w:cs="Times New Roman"/>
              </w:rPr>
            </w:pPr>
          </w:p>
        </w:tc>
        <w:tc>
          <w:tcPr>
            <w:tcW w:w="3953" w:type="dxa"/>
            <w:tcBorders>
              <w:top w:val="single" w:sz="8" w:space="0" w:color="auto"/>
              <w:left w:val="nil"/>
              <w:bottom w:val="single" w:sz="8" w:space="0" w:color="auto"/>
              <w:right w:val="nil"/>
            </w:tcBorders>
          </w:tcPr>
          <w:p w14:paraId="32991D54" w14:textId="58C4F39D" w:rsidR="00BB5D51" w:rsidRPr="004452B5" w:rsidRDefault="00BB5D51" w:rsidP="00CA42FB">
            <w:pPr>
              <w:pStyle w:val="TabText"/>
              <w:tabs>
                <w:tab w:val="left" w:pos="2765"/>
              </w:tabs>
              <w:rPr>
                <w:rFonts w:cs="Times New Roman"/>
              </w:rPr>
            </w:pPr>
          </w:p>
        </w:tc>
        <w:tc>
          <w:tcPr>
            <w:tcW w:w="3119" w:type="dxa"/>
            <w:tcBorders>
              <w:top w:val="single" w:sz="8" w:space="0" w:color="auto"/>
              <w:left w:val="nil"/>
              <w:bottom w:val="single" w:sz="8" w:space="0" w:color="auto"/>
              <w:right w:val="nil"/>
            </w:tcBorders>
          </w:tcPr>
          <w:p w14:paraId="3706DCF5" w14:textId="59D1981A" w:rsidR="00BB5D51" w:rsidRPr="004452B5" w:rsidRDefault="00BB5D51" w:rsidP="006275C5">
            <w:pPr>
              <w:pStyle w:val="TabText"/>
              <w:rPr>
                <w:rFonts w:cs="Times New Roman"/>
              </w:rPr>
            </w:pPr>
          </w:p>
        </w:tc>
      </w:tr>
    </w:tbl>
    <w:p w14:paraId="4EF6B20C" w14:textId="3B7287D3" w:rsidR="00AA4896" w:rsidRPr="004452B5" w:rsidRDefault="00AA4896" w:rsidP="00AA4896">
      <w:pPr>
        <w:rPr>
          <w:rFonts w:cs="Times New Roman"/>
          <w:b/>
          <w:sz w:val="32"/>
          <w:szCs w:val="32"/>
        </w:rPr>
      </w:pPr>
    </w:p>
    <w:p w14:paraId="691943E8" w14:textId="77777777" w:rsidR="00187ABE" w:rsidRPr="004452B5" w:rsidRDefault="00187ABE" w:rsidP="00EB292B">
      <w:pPr>
        <w:rPr>
          <w:rFonts w:cs="Times New Roman"/>
          <w:b/>
          <w:bCs/>
        </w:rPr>
      </w:pPr>
      <w:r w:rsidRPr="004452B5">
        <w:rPr>
          <w:rFonts w:cs="Times New Roman"/>
          <w:b/>
          <w:bCs/>
        </w:rPr>
        <w:t>Copyright</w:t>
      </w:r>
    </w:p>
    <w:p w14:paraId="094F1B6A" w14:textId="1A8296C6" w:rsidR="00187ABE" w:rsidRPr="004452B5" w:rsidRDefault="00187ABE" w:rsidP="00EB292B">
      <w:pPr>
        <w:rPr>
          <w:rFonts w:cs="Times New Roman"/>
        </w:rPr>
      </w:pPr>
      <w:r w:rsidRPr="004452B5">
        <w:rPr>
          <w:rFonts w:cs="Times New Roman"/>
        </w:rPr>
        <w:t xml:space="preserve">© </w:t>
      </w:r>
      <w:r w:rsidR="005273AC" w:rsidRPr="004452B5">
        <w:rPr>
          <w:rFonts w:cs="Times New Roman"/>
        </w:rPr>
        <w:t>OpenWay Asia</w:t>
      </w:r>
      <w:r w:rsidRPr="004452B5">
        <w:rPr>
          <w:rFonts w:cs="Times New Roman"/>
        </w:rPr>
        <w:t xml:space="preserve"> Limited </w:t>
      </w:r>
      <w:r w:rsidR="00DC12FC" w:rsidRPr="004452B5">
        <w:rPr>
          <w:rFonts w:cs="Times New Roman"/>
        </w:rPr>
        <w:fldChar w:fldCharType="begin"/>
      </w:r>
      <w:r w:rsidRPr="004452B5">
        <w:rPr>
          <w:rFonts w:cs="Times New Roman"/>
        </w:rPr>
        <w:instrText xml:space="preserve"> DATE  \@ "YYYY"  \* MERGEFORMAT </w:instrText>
      </w:r>
      <w:r w:rsidR="00DC12FC" w:rsidRPr="004452B5">
        <w:rPr>
          <w:rFonts w:cs="Times New Roman"/>
        </w:rPr>
        <w:fldChar w:fldCharType="separate"/>
      </w:r>
      <w:r w:rsidR="0048067A">
        <w:rPr>
          <w:rFonts w:cs="Times New Roman"/>
          <w:noProof/>
        </w:rPr>
        <w:t>2021</w:t>
      </w:r>
      <w:r w:rsidR="00DC12FC" w:rsidRPr="004452B5">
        <w:rPr>
          <w:rFonts w:cs="Times New Roman"/>
        </w:rPr>
        <w:fldChar w:fldCharType="end"/>
      </w:r>
      <w:r w:rsidRPr="004452B5">
        <w:rPr>
          <w:rFonts w:cs="Times New Roman"/>
        </w:rPr>
        <w:t>. All rights reserved.</w:t>
      </w:r>
      <w:r w:rsidRPr="004452B5">
        <w:rPr>
          <w:rFonts w:cs="Times New Roman"/>
        </w:rPr>
        <w:tab/>
      </w:r>
    </w:p>
    <w:p w14:paraId="3ADB55D9" w14:textId="02895FBD" w:rsidR="00187ABE" w:rsidRPr="004452B5" w:rsidRDefault="00187ABE" w:rsidP="006E67CC">
      <w:pPr>
        <w:jc w:val="both"/>
        <w:rPr>
          <w:rFonts w:cs="Times New Roman"/>
        </w:rPr>
      </w:pPr>
      <w:r w:rsidRPr="004452B5">
        <w:rPr>
          <w:rFonts w:cs="Times New Roman"/>
        </w:rPr>
        <w:t xml:space="preserve">The Copyright of this complete document and every part it belongs to </w:t>
      </w:r>
      <w:r w:rsidR="005273AC" w:rsidRPr="004452B5">
        <w:rPr>
          <w:rFonts w:cs="Times New Roman"/>
        </w:rPr>
        <w:t>OpenWay Asia</w:t>
      </w:r>
      <w:r w:rsidRPr="004452B5">
        <w:rPr>
          <w:rFonts w:cs="Times New Roman"/>
        </w:rPr>
        <w:t xml:space="preserve"> Limited.  Proprietary material, brand or product names of other parties or trademarks remain with their respective owners. You may not, except with our express written permission, distribute or commercially exploit the content. Nor may you transmit it or store it in any other website or other form of electronic retrieval system. Any sample data used in examples below are completely fictitious unless otherwise noted.</w:t>
      </w:r>
    </w:p>
    <w:p w14:paraId="0B794359" w14:textId="77777777" w:rsidR="00187ABE" w:rsidRPr="004452B5" w:rsidRDefault="00187ABE" w:rsidP="00EB292B">
      <w:pPr>
        <w:rPr>
          <w:rFonts w:cs="Times New Roman"/>
          <w:b/>
          <w:bCs/>
        </w:rPr>
      </w:pPr>
      <w:r w:rsidRPr="004452B5">
        <w:rPr>
          <w:rFonts w:cs="Times New Roman"/>
          <w:b/>
          <w:bCs/>
        </w:rPr>
        <w:t>Disclaimer</w:t>
      </w:r>
    </w:p>
    <w:p w14:paraId="461954D2" w14:textId="6758700B" w:rsidR="00187ABE" w:rsidRPr="004452B5" w:rsidRDefault="00187ABE" w:rsidP="006E67CC">
      <w:pPr>
        <w:jc w:val="both"/>
        <w:rPr>
          <w:rFonts w:cs="Times New Roman"/>
        </w:rPr>
      </w:pPr>
      <w:r w:rsidRPr="004452B5">
        <w:rPr>
          <w:rFonts w:cs="Times New Roman"/>
        </w:rPr>
        <w:t xml:space="preserve">This document and the </w:t>
      </w:r>
      <w:r w:rsidR="005273AC" w:rsidRPr="004452B5">
        <w:rPr>
          <w:rFonts w:cs="Times New Roman"/>
        </w:rPr>
        <w:t>OpenWay Asia</w:t>
      </w:r>
      <w:r w:rsidRPr="004452B5">
        <w:rPr>
          <w:rFonts w:cs="Times New Roman"/>
        </w:rPr>
        <w:t xml:space="preserve"> software it describes are furnished by </w:t>
      </w:r>
      <w:r w:rsidR="005273AC" w:rsidRPr="004452B5">
        <w:rPr>
          <w:rFonts w:cs="Times New Roman"/>
        </w:rPr>
        <w:t>OpenWay Asia</w:t>
      </w:r>
      <w:r w:rsidRPr="004452B5">
        <w:rPr>
          <w:rFonts w:cs="Times New Roman"/>
        </w:rPr>
        <w:t xml:space="preserve"> Limited under a Software Licensing Agreement, Consultancy Agreement, Variation Request or Confidentiality Agreement, and may be used or copied only in accordance with the terms of such Agreement. Neither this document nor the </w:t>
      </w:r>
      <w:r w:rsidR="005273AC" w:rsidRPr="004452B5">
        <w:rPr>
          <w:rFonts w:cs="Times New Roman"/>
        </w:rPr>
        <w:t>OpenWay Asia</w:t>
      </w:r>
      <w:r w:rsidRPr="004452B5">
        <w:rPr>
          <w:rFonts w:cs="Times New Roman"/>
        </w:rPr>
        <w:t xml:space="preserve"> software it describes may be used, sold, transferred, copied, translated, </w:t>
      </w:r>
      <w:r w:rsidR="00636230" w:rsidRPr="004452B5">
        <w:rPr>
          <w:rFonts w:cs="Times New Roman"/>
        </w:rPr>
        <w:t>reproduced,</w:t>
      </w:r>
      <w:r w:rsidRPr="004452B5">
        <w:rPr>
          <w:rFonts w:cs="Times New Roman"/>
        </w:rPr>
        <w:t xml:space="preserve"> or transmitted in any form or by any means, electronic or mechanical, for any purpose, in whole or in part, other than in accordance with the terms of such Agreement, or otherwise without prior written consent of </w:t>
      </w:r>
      <w:r w:rsidR="005273AC" w:rsidRPr="004452B5">
        <w:rPr>
          <w:rFonts w:cs="Times New Roman"/>
        </w:rPr>
        <w:t>OpenWay Asia</w:t>
      </w:r>
      <w:r w:rsidRPr="004452B5">
        <w:rPr>
          <w:rFonts w:cs="Times New Roman"/>
        </w:rPr>
        <w:t xml:space="preserve"> Limited.  </w:t>
      </w:r>
    </w:p>
    <w:p w14:paraId="54D7CB90" w14:textId="3EE5FCC0" w:rsidR="00187ABE" w:rsidRPr="004452B5" w:rsidRDefault="00187ABE" w:rsidP="00C2757D">
      <w:pPr>
        <w:jc w:val="both"/>
        <w:rPr>
          <w:rFonts w:cs="Times New Roman"/>
        </w:rPr>
      </w:pPr>
      <w:r w:rsidRPr="004452B5">
        <w:rPr>
          <w:rFonts w:cs="Times New Roman"/>
        </w:rPr>
        <w:t xml:space="preserve">This document describes a generic product or service and should be read in conjunction with other documents relevant to the configuration of any specific system. The licensee of OpenWay software or user of </w:t>
      </w:r>
      <w:r w:rsidR="005273AC" w:rsidRPr="004452B5">
        <w:rPr>
          <w:rFonts w:cs="Times New Roman"/>
        </w:rPr>
        <w:t>OpenWay Asia</w:t>
      </w:r>
      <w:r w:rsidRPr="004452B5">
        <w:rPr>
          <w:rFonts w:cs="Times New Roman"/>
        </w:rPr>
        <w:t xml:space="preserve"> services is responsible for ensuring that the product or service described herein meets its own requirements</w:t>
      </w:r>
      <w:r w:rsidR="00636230" w:rsidRPr="004452B5">
        <w:rPr>
          <w:rFonts w:cs="Times New Roman"/>
        </w:rPr>
        <w:t>.</w:t>
      </w:r>
    </w:p>
    <w:p w14:paraId="75A933E4" w14:textId="77777777" w:rsidR="00187ABE" w:rsidRPr="004452B5" w:rsidRDefault="00187ABE" w:rsidP="00EB292B">
      <w:pPr>
        <w:rPr>
          <w:rFonts w:cs="Times New Roman"/>
          <w:b/>
          <w:bCs/>
        </w:rPr>
      </w:pPr>
      <w:r w:rsidRPr="004452B5">
        <w:rPr>
          <w:rFonts w:cs="Times New Roman"/>
          <w:b/>
          <w:bCs/>
        </w:rPr>
        <w:t>Confidentiality</w:t>
      </w:r>
    </w:p>
    <w:p w14:paraId="7738B733" w14:textId="211605FF" w:rsidR="00187ABE" w:rsidRPr="004452B5" w:rsidRDefault="00187ABE" w:rsidP="00823EB3">
      <w:pPr>
        <w:jc w:val="both"/>
        <w:rPr>
          <w:rFonts w:cs="Times New Roman"/>
        </w:rPr>
      </w:pPr>
      <w:r w:rsidRPr="004452B5">
        <w:rPr>
          <w:rFonts w:cs="Times New Roman"/>
        </w:rPr>
        <w:t xml:space="preserve">The information contained in this Document is the property of </w:t>
      </w:r>
      <w:r w:rsidR="005273AC" w:rsidRPr="004452B5">
        <w:rPr>
          <w:rFonts w:cs="Times New Roman"/>
        </w:rPr>
        <w:t>OpenWay Asia</w:t>
      </w:r>
      <w:r w:rsidRPr="004452B5">
        <w:rPr>
          <w:rFonts w:cs="Times New Roman"/>
        </w:rPr>
        <w:t xml:space="preserve"> Ltd and contains CONFIDENTIAL information that is produced solely for the benefit of the receiving party named on the front page of this document</w:t>
      </w:r>
      <w:r w:rsidR="00DC12FC" w:rsidRPr="004452B5">
        <w:rPr>
          <w:rFonts w:cs="Times New Roman"/>
        </w:rPr>
        <w:fldChar w:fldCharType="begin"/>
      </w:r>
      <w:r w:rsidRPr="004452B5">
        <w:rPr>
          <w:rFonts w:cs="Times New Roman"/>
        </w:rPr>
        <w:instrText xml:space="preserve"> ASK  client " "  \* MERGEFORMAT </w:instrText>
      </w:r>
      <w:r w:rsidR="00DC12FC" w:rsidRPr="004452B5">
        <w:rPr>
          <w:rFonts w:cs="Times New Roman"/>
        </w:rPr>
        <w:fldChar w:fldCharType="end"/>
      </w:r>
      <w:r w:rsidRPr="004452B5">
        <w:rPr>
          <w:rFonts w:cs="Times New Roman"/>
        </w:rPr>
        <w:t xml:space="preserve">.  The recipient should keep this document and all its information confidential. On no account should this document, in whole or in part, be used, sold, transferred, copied, translated, </w:t>
      </w:r>
      <w:r w:rsidR="00636230" w:rsidRPr="004452B5">
        <w:rPr>
          <w:rFonts w:cs="Times New Roman"/>
        </w:rPr>
        <w:t>reproduced,</w:t>
      </w:r>
      <w:r w:rsidRPr="004452B5">
        <w:rPr>
          <w:rFonts w:cs="Times New Roman"/>
        </w:rPr>
        <w:t xml:space="preserve"> or transmitted in any form or by any means, electronic or mechanical, or disclosed or disseminated to any third party, without the express written permission of </w:t>
      </w:r>
      <w:r w:rsidR="005273AC" w:rsidRPr="004452B5">
        <w:rPr>
          <w:rFonts w:cs="Times New Roman"/>
        </w:rPr>
        <w:t>OpenWay Asia</w:t>
      </w:r>
      <w:r w:rsidRPr="004452B5">
        <w:rPr>
          <w:rFonts w:cs="Times New Roman"/>
        </w:rPr>
        <w:t xml:space="preserve"> Ltd.</w:t>
      </w:r>
    </w:p>
    <w:p w14:paraId="01BAC7B1" w14:textId="6AF566A6" w:rsidR="00AA4896" w:rsidRPr="004452B5" w:rsidRDefault="00EB3E62" w:rsidP="00B23BE6">
      <w:pPr>
        <w:pStyle w:val="Heading1Numbered"/>
      </w:pPr>
      <w:bookmarkStart w:id="4" w:name="_Toc355640568"/>
      <w:bookmarkStart w:id="5" w:name="_Toc375807281"/>
      <w:bookmarkStart w:id="6" w:name="_Toc67411943"/>
      <w:r w:rsidRPr="004452B5">
        <w:lastRenderedPageBreak/>
        <w:t>Introduction</w:t>
      </w:r>
      <w:bookmarkEnd w:id="4"/>
      <w:bookmarkEnd w:id="5"/>
      <w:bookmarkEnd w:id="6"/>
    </w:p>
    <w:p w14:paraId="6EEB403B" w14:textId="77777777" w:rsidR="002F7D0F" w:rsidRPr="004452B5" w:rsidRDefault="002F7D0F" w:rsidP="008D1CBA">
      <w:pPr>
        <w:pStyle w:val="Heading2Numbered"/>
        <w:rPr>
          <w:rFonts w:ascii="Times New Roman" w:hAnsi="Times New Roman"/>
        </w:rPr>
      </w:pPr>
      <w:bookmarkStart w:id="7" w:name="_Toc519181116"/>
      <w:bookmarkStart w:id="8" w:name="_Toc67411944"/>
      <w:r w:rsidRPr="004452B5">
        <w:rPr>
          <w:rFonts w:ascii="Times New Roman" w:hAnsi="Times New Roman"/>
        </w:rPr>
        <w:t>Notations</w:t>
      </w:r>
      <w:bookmarkEnd w:id="7"/>
      <w:bookmarkEnd w:id="8"/>
    </w:p>
    <w:p w14:paraId="520C13BD" w14:textId="77777777" w:rsidR="002F7D0F" w:rsidRPr="004452B5" w:rsidRDefault="002F7D0F" w:rsidP="002F7D0F">
      <w:pPr>
        <w:rPr>
          <w:rFonts w:cs="Times New Roman"/>
          <w:strike/>
          <w:lang w:val="en-GB"/>
        </w:rPr>
      </w:pPr>
      <w:r w:rsidRPr="004452B5">
        <w:rPr>
          <w:rFonts w:cs="Times New Roman"/>
          <w:lang w:val="en-GB"/>
        </w:rPr>
        <w:t>Notations used in this document are listed in the table below.</w:t>
      </w:r>
    </w:p>
    <w:p w14:paraId="345E20B0" w14:textId="77777777" w:rsidR="002F7D0F" w:rsidRPr="004452B5" w:rsidRDefault="002F7D0F" w:rsidP="002F7D0F">
      <w:pPr>
        <w:rPr>
          <w:rFonts w:cs="Times New Roman"/>
          <w:b/>
          <w:i/>
          <w:lang w:val="en-GB"/>
        </w:rPr>
      </w:pPr>
      <w:r w:rsidRPr="004452B5">
        <w:rPr>
          <w:rFonts w:cs="Times New Roman"/>
          <w:b/>
          <w:i/>
          <w:lang w:val="en-GB"/>
        </w:rPr>
        <w:t xml:space="preserve">Table </w:t>
      </w:r>
      <w:r w:rsidRPr="004452B5">
        <w:rPr>
          <w:rFonts w:cs="Times New Roman"/>
          <w:b/>
          <w:i/>
          <w:lang w:val="en-GB"/>
        </w:rPr>
        <w:fldChar w:fldCharType="begin"/>
      </w:r>
      <w:r w:rsidRPr="004452B5">
        <w:rPr>
          <w:rFonts w:cs="Times New Roman"/>
          <w:b/>
          <w:i/>
          <w:lang w:val="en-GB"/>
        </w:rPr>
        <w:instrText xml:space="preserve"> SEQ Таблица \* ARABIC </w:instrText>
      </w:r>
      <w:r w:rsidRPr="004452B5">
        <w:rPr>
          <w:rFonts w:cs="Times New Roman"/>
          <w:b/>
          <w:i/>
          <w:lang w:val="en-GB"/>
        </w:rPr>
        <w:fldChar w:fldCharType="separate"/>
      </w:r>
      <w:r w:rsidRPr="004452B5">
        <w:rPr>
          <w:rFonts w:cs="Times New Roman"/>
          <w:b/>
          <w:i/>
          <w:noProof/>
          <w:lang w:val="en-GB"/>
        </w:rPr>
        <w:t>1</w:t>
      </w:r>
      <w:r w:rsidRPr="004452B5">
        <w:rPr>
          <w:rFonts w:cs="Times New Roman"/>
          <w:b/>
          <w:i/>
          <w:lang w:val="en-GB"/>
        </w:rPr>
        <w:fldChar w:fldCharType="end"/>
      </w:r>
      <w:r w:rsidRPr="004452B5">
        <w:rPr>
          <w:rFonts w:cs="Times New Roman"/>
          <w:b/>
          <w:i/>
          <w:lang w:val="en-GB"/>
        </w:rPr>
        <w:t>. Notations</w:t>
      </w:r>
    </w:p>
    <w:tbl>
      <w:tblPr>
        <w:tblW w:w="9498"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080"/>
      </w:tblGrid>
      <w:tr w:rsidR="002F7D0F" w:rsidRPr="004452B5" w14:paraId="3236C0CA" w14:textId="77777777" w:rsidTr="00C74BD0">
        <w:trPr>
          <w:tblHeader/>
        </w:trPr>
        <w:tc>
          <w:tcPr>
            <w:tcW w:w="1418" w:type="dxa"/>
            <w:tcBorders>
              <w:top w:val="single" w:sz="8" w:space="0" w:color="auto"/>
              <w:left w:val="nil"/>
              <w:bottom w:val="single" w:sz="8" w:space="0" w:color="auto"/>
              <w:right w:val="nil"/>
            </w:tcBorders>
            <w:shd w:val="clear" w:color="auto" w:fill="E7F1F9"/>
          </w:tcPr>
          <w:p w14:paraId="1A18D06A" w14:textId="77777777" w:rsidR="002F7D0F" w:rsidRPr="004452B5" w:rsidRDefault="002F7D0F" w:rsidP="00C74BD0">
            <w:pPr>
              <w:pStyle w:val="TableHeading"/>
              <w:rPr>
                <w:rFonts w:cs="Times New Roman"/>
                <w:lang w:val="en-GB"/>
              </w:rPr>
            </w:pPr>
            <w:r w:rsidRPr="004452B5">
              <w:rPr>
                <w:rFonts w:cs="Times New Roman"/>
                <w:lang w:val="en-GB"/>
              </w:rPr>
              <w:t>Notation</w:t>
            </w:r>
          </w:p>
        </w:tc>
        <w:tc>
          <w:tcPr>
            <w:tcW w:w="8080" w:type="dxa"/>
            <w:tcBorders>
              <w:top w:val="single" w:sz="8" w:space="0" w:color="auto"/>
              <w:left w:val="nil"/>
              <w:bottom w:val="single" w:sz="8" w:space="0" w:color="auto"/>
              <w:right w:val="nil"/>
            </w:tcBorders>
            <w:shd w:val="clear" w:color="auto" w:fill="E7F1F9"/>
          </w:tcPr>
          <w:p w14:paraId="45002921" w14:textId="77777777" w:rsidR="002F7D0F" w:rsidRPr="004452B5" w:rsidRDefault="002F7D0F" w:rsidP="00C74BD0">
            <w:pPr>
              <w:pStyle w:val="TableHeading"/>
              <w:rPr>
                <w:rFonts w:cs="Times New Roman"/>
                <w:lang w:val="en-GB"/>
              </w:rPr>
            </w:pPr>
            <w:r w:rsidRPr="004452B5">
              <w:rPr>
                <w:rFonts w:cs="Times New Roman"/>
                <w:lang w:val="en-GB"/>
              </w:rPr>
              <w:t>Description</w:t>
            </w:r>
          </w:p>
        </w:tc>
      </w:tr>
      <w:tr w:rsidR="002F7D0F" w:rsidRPr="004452B5" w14:paraId="789F0B14" w14:textId="77777777" w:rsidTr="00C74BD0">
        <w:trPr>
          <w:trHeight w:val="252"/>
        </w:trPr>
        <w:tc>
          <w:tcPr>
            <w:tcW w:w="1418" w:type="dxa"/>
            <w:tcBorders>
              <w:top w:val="single" w:sz="8" w:space="0" w:color="auto"/>
              <w:left w:val="nil"/>
              <w:bottom w:val="single" w:sz="8" w:space="0" w:color="auto"/>
              <w:right w:val="nil"/>
            </w:tcBorders>
          </w:tcPr>
          <w:p w14:paraId="798ECB23" w14:textId="7478028C" w:rsidR="002F7D0F" w:rsidRPr="004452B5" w:rsidRDefault="002F7D0F" w:rsidP="00C74BD0">
            <w:pPr>
              <w:pStyle w:val="TabText"/>
              <w:rPr>
                <w:rFonts w:cs="Times New Roman"/>
                <w:lang w:val="en-GB"/>
              </w:rPr>
            </w:pPr>
          </w:p>
        </w:tc>
        <w:tc>
          <w:tcPr>
            <w:tcW w:w="8080" w:type="dxa"/>
            <w:tcBorders>
              <w:top w:val="single" w:sz="8" w:space="0" w:color="auto"/>
              <w:left w:val="nil"/>
              <w:bottom w:val="single" w:sz="8" w:space="0" w:color="auto"/>
              <w:right w:val="nil"/>
            </w:tcBorders>
          </w:tcPr>
          <w:p w14:paraId="76140209" w14:textId="327603AE" w:rsidR="002F7D0F" w:rsidRPr="004452B5" w:rsidRDefault="002F7D0F" w:rsidP="00C74BD0">
            <w:pPr>
              <w:pStyle w:val="TabText"/>
              <w:rPr>
                <w:rFonts w:cs="Times New Roman"/>
                <w:lang w:val="en-GB"/>
              </w:rPr>
            </w:pPr>
          </w:p>
        </w:tc>
      </w:tr>
      <w:tr w:rsidR="002F7D0F" w:rsidRPr="004452B5" w14:paraId="2E205804" w14:textId="77777777" w:rsidTr="00C74BD0">
        <w:trPr>
          <w:trHeight w:val="252"/>
        </w:trPr>
        <w:tc>
          <w:tcPr>
            <w:tcW w:w="1418" w:type="dxa"/>
            <w:tcBorders>
              <w:top w:val="single" w:sz="8" w:space="0" w:color="auto"/>
              <w:left w:val="nil"/>
              <w:bottom w:val="single" w:sz="8" w:space="0" w:color="auto"/>
              <w:right w:val="nil"/>
            </w:tcBorders>
          </w:tcPr>
          <w:p w14:paraId="0878E931" w14:textId="0C400E6C" w:rsidR="002F7D0F" w:rsidRPr="004452B5" w:rsidRDefault="002F7D0F" w:rsidP="00C74BD0">
            <w:pPr>
              <w:pStyle w:val="TabText"/>
              <w:rPr>
                <w:rFonts w:cs="Times New Roman"/>
                <w:lang w:val="en-GB"/>
              </w:rPr>
            </w:pPr>
          </w:p>
        </w:tc>
        <w:tc>
          <w:tcPr>
            <w:tcW w:w="8080" w:type="dxa"/>
            <w:tcBorders>
              <w:top w:val="single" w:sz="8" w:space="0" w:color="auto"/>
              <w:left w:val="nil"/>
              <w:bottom w:val="single" w:sz="8" w:space="0" w:color="auto"/>
              <w:right w:val="nil"/>
            </w:tcBorders>
          </w:tcPr>
          <w:p w14:paraId="2196B812" w14:textId="3B06BAFB" w:rsidR="002F7D0F" w:rsidRPr="004452B5" w:rsidRDefault="002F7D0F" w:rsidP="00C74BD0">
            <w:pPr>
              <w:pStyle w:val="TabText"/>
              <w:rPr>
                <w:rFonts w:cs="Times New Roman"/>
                <w:lang w:val="en-GB"/>
              </w:rPr>
            </w:pPr>
          </w:p>
        </w:tc>
      </w:tr>
      <w:tr w:rsidR="002F7D0F" w:rsidRPr="004452B5" w14:paraId="32FE480A" w14:textId="77777777" w:rsidTr="00C74BD0">
        <w:trPr>
          <w:trHeight w:val="252"/>
        </w:trPr>
        <w:tc>
          <w:tcPr>
            <w:tcW w:w="1418" w:type="dxa"/>
            <w:tcBorders>
              <w:top w:val="single" w:sz="8" w:space="0" w:color="auto"/>
              <w:left w:val="nil"/>
              <w:bottom w:val="single" w:sz="8" w:space="0" w:color="auto"/>
              <w:right w:val="nil"/>
            </w:tcBorders>
          </w:tcPr>
          <w:p w14:paraId="29DD6440" w14:textId="180CD8B7" w:rsidR="002F7D0F" w:rsidRPr="004452B5" w:rsidRDefault="002F7D0F" w:rsidP="00C74BD0">
            <w:pPr>
              <w:pStyle w:val="TabText"/>
              <w:rPr>
                <w:rFonts w:cs="Times New Roman"/>
                <w:lang w:val="en-GB"/>
              </w:rPr>
            </w:pPr>
          </w:p>
        </w:tc>
        <w:tc>
          <w:tcPr>
            <w:tcW w:w="8080" w:type="dxa"/>
            <w:tcBorders>
              <w:top w:val="single" w:sz="8" w:space="0" w:color="auto"/>
              <w:left w:val="nil"/>
              <w:bottom w:val="single" w:sz="8" w:space="0" w:color="auto"/>
              <w:right w:val="nil"/>
            </w:tcBorders>
          </w:tcPr>
          <w:p w14:paraId="2D5BBA13" w14:textId="1075F38B" w:rsidR="002F7D0F" w:rsidRPr="004452B5" w:rsidRDefault="002F7D0F" w:rsidP="00C74BD0">
            <w:pPr>
              <w:pStyle w:val="TabText"/>
              <w:rPr>
                <w:rFonts w:cs="Times New Roman"/>
                <w:lang w:val="en-GB"/>
              </w:rPr>
            </w:pPr>
          </w:p>
        </w:tc>
      </w:tr>
      <w:tr w:rsidR="002F7D0F" w:rsidRPr="004452B5" w14:paraId="1C90CC3C" w14:textId="77777777" w:rsidTr="00C74BD0">
        <w:trPr>
          <w:trHeight w:val="252"/>
        </w:trPr>
        <w:tc>
          <w:tcPr>
            <w:tcW w:w="1418" w:type="dxa"/>
            <w:tcBorders>
              <w:top w:val="single" w:sz="8" w:space="0" w:color="auto"/>
              <w:left w:val="nil"/>
              <w:bottom w:val="single" w:sz="8" w:space="0" w:color="auto"/>
              <w:right w:val="nil"/>
            </w:tcBorders>
          </w:tcPr>
          <w:p w14:paraId="601E7901" w14:textId="7539A929" w:rsidR="002F7D0F" w:rsidRPr="004452B5" w:rsidRDefault="002F7D0F" w:rsidP="00C74BD0">
            <w:pPr>
              <w:pStyle w:val="TabText"/>
              <w:rPr>
                <w:rFonts w:cs="Times New Roman"/>
                <w:lang w:val="en-GB"/>
              </w:rPr>
            </w:pPr>
          </w:p>
        </w:tc>
        <w:tc>
          <w:tcPr>
            <w:tcW w:w="8080" w:type="dxa"/>
            <w:tcBorders>
              <w:top w:val="single" w:sz="8" w:space="0" w:color="auto"/>
              <w:left w:val="nil"/>
              <w:bottom w:val="single" w:sz="8" w:space="0" w:color="auto"/>
              <w:right w:val="nil"/>
            </w:tcBorders>
          </w:tcPr>
          <w:p w14:paraId="0C14FF3F" w14:textId="3FE2A751" w:rsidR="002F7D0F" w:rsidRPr="004452B5" w:rsidRDefault="002F7D0F" w:rsidP="00C74BD0">
            <w:pPr>
              <w:pStyle w:val="TabText"/>
              <w:rPr>
                <w:rFonts w:cs="Times New Roman"/>
                <w:lang w:val="en-GB"/>
              </w:rPr>
            </w:pPr>
          </w:p>
        </w:tc>
      </w:tr>
      <w:tr w:rsidR="002F7D0F" w:rsidRPr="004452B5" w14:paraId="04C925C0" w14:textId="77777777" w:rsidTr="00C74BD0">
        <w:trPr>
          <w:trHeight w:val="252"/>
        </w:trPr>
        <w:tc>
          <w:tcPr>
            <w:tcW w:w="1418" w:type="dxa"/>
            <w:tcBorders>
              <w:top w:val="single" w:sz="8" w:space="0" w:color="auto"/>
              <w:left w:val="nil"/>
              <w:bottom w:val="single" w:sz="8" w:space="0" w:color="auto"/>
              <w:right w:val="nil"/>
            </w:tcBorders>
          </w:tcPr>
          <w:p w14:paraId="79F7E40C" w14:textId="7B5CD519" w:rsidR="002F7D0F" w:rsidRPr="004452B5" w:rsidRDefault="002F7D0F" w:rsidP="00C74BD0">
            <w:pPr>
              <w:pStyle w:val="TabText"/>
              <w:rPr>
                <w:rFonts w:cs="Times New Roman"/>
                <w:lang w:val="en-GB"/>
              </w:rPr>
            </w:pPr>
          </w:p>
        </w:tc>
        <w:tc>
          <w:tcPr>
            <w:tcW w:w="8080" w:type="dxa"/>
            <w:tcBorders>
              <w:top w:val="single" w:sz="8" w:space="0" w:color="auto"/>
              <w:left w:val="nil"/>
              <w:bottom w:val="single" w:sz="8" w:space="0" w:color="auto"/>
              <w:right w:val="nil"/>
            </w:tcBorders>
          </w:tcPr>
          <w:p w14:paraId="35F4A0CA" w14:textId="401B88D3" w:rsidR="002F7D0F" w:rsidRPr="004452B5" w:rsidRDefault="002F7D0F" w:rsidP="00C74BD0">
            <w:pPr>
              <w:pStyle w:val="TabText"/>
              <w:rPr>
                <w:rFonts w:cs="Times New Roman"/>
                <w:lang w:val="en-GB"/>
              </w:rPr>
            </w:pPr>
          </w:p>
        </w:tc>
      </w:tr>
      <w:tr w:rsidR="002F7D0F" w:rsidRPr="004452B5" w14:paraId="0E207AC7" w14:textId="77777777" w:rsidTr="00C74BD0">
        <w:trPr>
          <w:trHeight w:val="252"/>
        </w:trPr>
        <w:tc>
          <w:tcPr>
            <w:tcW w:w="1418" w:type="dxa"/>
            <w:tcBorders>
              <w:top w:val="single" w:sz="8" w:space="0" w:color="auto"/>
              <w:left w:val="nil"/>
              <w:bottom w:val="single" w:sz="8" w:space="0" w:color="auto"/>
              <w:right w:val="nil"/>
            </w:tcBorders>
          </w:tcPr>
          <w:p w14:paraId="33B9EB5A" w14:textId="3DB0F693" w:rsidR="002F7D0F" w:rsidRPr="004452B5" w:rsidRDefault="002F7D0F" w:rsidP="00C74BD0">
            <w:pPr>
              <w:pStyle w:val="TabText"/>
              <w:rPr>
                <w:rFonts w:cs="Times New Roman"/>
                <w:lang w:val="en-GB"/>
              </w:rPr>
            </w:pPr>
          </w:p>
        </w:tc>
        <w:tc>
          <w:tcPr>
            <w:tcW w:w="8080" w:type="dxa"/>
            <w:tcBorders>
              <w:top w:val="single" w:sz="8" w:space="0" w:color="auto"/>
              <w:left w:val="nil"/>
              <w:bottom w:val="single" w:sz="8" w:space="0" w:color="auto"/>
              <w:right w:val="nil"/>
            </w:tcBorders>
          </w:tcPr>
          <w:p w14:paraId="7E86A2CC" w14:textId="3368271B" w:rsidR="002F7D0F" w:rsidRPr="004452B5" w:rsidRDefault="002F7D0F" w:rsidP="00C74BD0">
            <w:pPr>
              <w:pStyle w:val="TabText"/>
              <w:rPr>
                <w:rFonts w:cs="Times New Roman"/>
                <w:lang w:val="en-GB"/>
              </w:rPr>
            </w:pPr>
          </w:p>
        </w:tc>
      </w:tr>
      <w:tr w:rsidR="002F7D0F" w:rsidRPr="004452B5" w14:paraId="73E6504B" w14:textId="77777777" w:rsidTr="00C74BD0">
        <w:trPr>
          <w:trHeight w:val="252"/>
        </w:trPr>
        <w:tc>
          <w:tcPr>
            <w:tcW w:w="1418" w:type="dxa"/>
            <w:tcBorders>
              <w:top w:val="single" w:sz="8" w:space="0" w:color="auto"/>
              <w:left w:val="nil"/>
              <w:bottom w:val="single" w:sz="8" w:space="0" w:color="auto"/>
              <w:right w:val="nil"/>
            </w:tcBorders>
          </w:tcPr>
          <w:p w14:paraId="0F12D1C7" w14:textId="41473B42" w:rsidR="002F7D0F" w:rsidRPr="004452B5" w:rsidRDefault="002F7D0F" w:rsidP="00C74BD0">
            <w:pPr>
              <w:pStyle w:val="TabText"/>
              <w:rPr>
                <w:rFonts w:cs="Times New Roman"/>
                <w:lang w:val="en-GB"/>
              </w:rPr>
            </w:pPr>
          </w:p>
        </w:tc>
        <w:tc>
          <w:tcPr>
            <w:tcW w:w="8080" w:type="dxa"/>
            <w:tcBorders>
              <w:top w:val="single" w:sz="8" w:space="0" w:color="auto"/>
              <w:left w:val="nil"/>
              <w:bottom w:val="single" w:sz="8" w:space="0" w:color="auto"/>
              <w:right w:val="nil"/>
            </w:tcBorders>
          </w:tcPr>
          <w:p w14:paraId="60067C95" w14:textId="48F02EFB" w:rsidR="002F7D0F" w:rsidRPr="004452B5" w:rsidRDefault="002F7D0F" w:rsidP="00C74BD0">
            <w:pPr>
              <w:pStyle w:val="TabText"/>
              <w:rPr>
                <w:rFonts w:cs="Times New Roman"/>
                <w:lang w:val="en-GB"/>
              </w:rPr>
            </w:pPr>
          </w:p>
        </w:tc>
      </w:tr>
      <w:tr w:rsidR="002F7D0F" w:rsidRPr="004452B5" w14:paraId="353379DF" w14:textId="77777777" w:rsidTr="00C74BD0">
        <w:trPr>
          <w:trHeight w:val="252"/>
        </w:trPr>
        <w:tc>
          <w:tcPr>
            <w:tcW w:w="1418" w:type="dxa"/>
            <w:tcBorders>
              <w:top w:val="single" w:sz="8" w:space="0" w:color="auto"/>
              <w:left w:val="nil"/>
              <w:bottom w:val="single" w:sz="8" w:space="0" w:color="auto"/>
              <w:right w:val="nil"/>
            </w:tcBorders>
          </w:tcPr>
          <w:p w14:paraId="65A34A39" w14:textId="30B0EBD0" w:rsidR="002F7D0F" w:rsidRPr="004452B5" w:rsidRDefault="002F7D0F" w:rsidP="00C74BD0">
            <w:pPr>
              <w:pStyle w:val="TabText"/>
              <w:rPr>
                <w:rFonts w:cs="Times New Roman"/>
                <w:lang w:val="en-GB"/>
              </w:rPr>
            </w:pPr>
          </w:p>
        </w:tc>
        <w:tc>
          <w:tcPr>
            <w:tcW w:w="8080" w:type="dxa"/>
            <w:tcBorders>
              <w:top w:val="single" w:sz="8" w:space="0" w:color="auto"/>
              <w:left w:val="nil"/>
              <w:bottom w:val="single" w:sz="8" w:space="0" w:color="auto"/>
              <w:right w:val="nil"/>
            </w:tcBorders>
          </w:tcPr>
          <w:p w14:paraId="44636C03" w14:textId="64B93847" w:rsidR="002F7D0F" w:rsidRPr="004452B5" w:rsidRDefault="002F7D0F" w:rsidP="00C74BD0">
            <w:pPr>
              <w:pStyle w:val="TabText"/>
              <w:rPr>
                <w:rFonts w:cs="Times New Roman"/>
                <w:lang w:val="en-GB"/>
              </w:rPr>
            </w:pPr>
          </w:p>
        </w:tc>
      </w:tr>
      <w:tr w:rsidR="005A7A58" w:rsidRPr="004452B5" w14:paraId="04D0B140" w14:textId="77777777" w:rsidTr="00C74BD0">
        <w:trPr>
          <w:trHeight w:val="252"/>
        </w:trPr>
        <w:tc>
          <w:tcPr>
            <w:tcW w:w="1418" w:type="dxa"/>
            <w:tcBorders>
              <w:top w:val="single" w:sz="8" w:space="0" w:color="auto"/>
              <w:left w:val="nil"/>
              <w:bottom w:val="single" w:sz="8" w:space="0" w:color="auto"/>
              <w:right w:val="nil"/>
            </w:tcBorders>
          </w:tcPr>
          <w:p w14:paraId="5E6818EC" w14:textId="2DAD52B5" w:rsidR="005A7A58" w:rsidRPr="004452B5" w:rsidRDefault="005A7A58" w:rsidP="00C74BD0">
            <w:pPr>
              <w:pStyle w:val="TabText"/>
              <w:rPr>
                <w:rFonts w:cs="Times New Roman"/>
                <w:lang w:val="en-GB"/>
              </w:rPr>
            </w:pPr>
          </w:p>
        </w:tc>
        <w:tc>
          <w:tcPr>
            <w:tcW w:w="8080" w:type="dxa"/>
            <w:tcBorders>
              <w:top w:val="single" w:sz="8" w:space="0" w:color="auto"/>
              <w:left w:val="nil"/>
              <w:bottom w:val="single" w:sz="8" w:space="0" w:color="auto"/>
              <w:right w:val="nil"/>
            </w:tcBorders>
          </w:tcPr>
          <w:p w14:paraId="5A90EC93" w14:textId="0E53533F" w:rsidR="005A7A58" w:rsidRPr="004452B5" w:rsidRDefault="005A7A58" w:rsidP="00C74BD0">
            <w:pPr>
              <w:pStyle w:val="TabText"/>
              <w:rPr>
                <w:rFonts w:cs="Times New Roman"/>
                <w:lang w:val="en-GB"/>
              </w:rPr>
            </w:pPr>
          </w:p>
        </w:tc>
      </w:tr>
      <w:tr w:rsidR="00BA026A" w:rsidRPr="004452B5" w14:paraId="2AFDF2CA" w14:textId="77777777" w:rsidTr="00C74BD0">
        <w:trPr>
          <w:trHeight w:val="252"/>
        </w:trPr>
        <w:tc>
          <w:tcPr>
            <w:tcW w:w="1418" w:type="dxa"/>
            <w:tcBorders>
              <w:top w:val="single" w:sz="8" w:space="0" w:color="auto"/>
              <w:left w:val="nil"/>
              <w:bottom w:val="single" w:sz="8" w:space="0" w:color="auto"/>
              <w:right w:val="nil"/>
            </w:tcBorders>
          </w:tcPr>
          <w:p w14:paraId="15F45272" w14:textId="65DFEB2D" w:rsidR="00BA026A" w:rsidRPr="004452B5" w:rsidRDefault="00BA026A" w:rsidP="00C74BD0">
            <w:pPr>
              <w:pStyle w:val="TabText"/>
              <w:rPr>
                <w:rFonts w:cs="Times New Roman"/>
                <w:lang w:val="en-GB"/>
              </w:rPr>
            </w:pPr>
          </w:p>
        </w:tc>
        <w:tc>
          <w:tcPr>
            <w:tcW w:w="8080" w:type="dxa"/>
            <w:tcBorders>
              <w:top w:val="single" w:sz="8" w:space="0" w:color="auto"/>
              <w:left w:val="nil"/>
              <w:bottom w:val="single" w:sz="8" w:space="0" w:color="auto"/>
              <w:right w:val="nil"/>
            </w:tcBorders>
          </w:tcPr>
          <w:p w14:paraId="590B8BC5" w14:textId="6D4AB3C8" w:rsidR="00BA026A" w:rsidRPr="004452B5" w:rsidRDefault="00BA026A" w:rsidP="00C74BD0">
            <w:pPr>
              <w:pStyle w:val="TabText"/>
              <w:rPr>
                <w:rFonts w:cs="Times New Roman"/>
                <w:lang w:val="en-GB"/>
              </w:rPr>
            </w:pPr>
          </w:p>
        </w:tc>
      </w:tr>
      <w:tr w:rsidR="006244BD" w:rsidRPr="004452B5" w14:paraId="170BE9C9" w14:textId="77777777" w:rsidTr="00C74BD0">
        <w:trPr>
          <w:trHeight w:val="252"/>
        </w:trPr>
        <w:tc>
          <w:tcPr>
            <w:tcW w:w="1418" w:type="dxa"/>
            <w:tcBorders>
              <w:top w:val="single" w:sz="8" w:space="0" w:color="auto"/>
              <w:left w:val="nil"/>
              <w:bottom w:val="single" w:sz="8" w:space="0" w:color="auto"/>
              <w:right w:val="nil"/>
            </w:tcBorders>
          </w:tcPr>
          <w:p w14:paraId="74441986" w14:textId="7FD692A7" w:rsidR="006244BD" w:rsidRPr="004452B5" w:rsidRDefault="006244BD" w:rsidP="00C74BD0">
            <w:pPr>
              <w:pStyle w:val="TabText"/>
              <w:rPr>
                <w:rFonts w:cs="Times New Roman"/>
                <w:lang w:val="en-GB"/>
              </w:rPr>
            </w:pPr>
          </w:p>
        </w:tc>
        <w:tc>
          <w:tcPr>
            <w:tcW w:w="8080" w:type="dxa"/>
            <w:tcBorders>
              <w:top w:val="single" w:sz="8" w:space="0" w:color="auto"/>
              <w:left w:val="nil"/>
              <w:bottom w:val="single" w:sz="8" w:space="0" w:color="auto"/>
              <w:right w:val="nil"/>
            </w:tcBorders>
          </w:tcPr>
          <w:p w14:paraId="73943040" w14:textId="5A4E105C" w:rsidR="006244BD" w:rsidRPr="004452B5" w:rsidRDefault="006244BD" w:rsidP="00C74BD0">
            <w:pPr>
              <w:pStyle w:val="TabText"/>
              <w:rPr>
                <w:rFonts w:cs="Times New Roman"/>
                <w:lang w:val="en-GB"/>
              </w:rPr>
            </w:pPr>
          </w:p>
        </w:tc>
      </w:tr>
    </w:tbl>
    <w:p w14:paraId="12D71E21" w14:textId="45F0F296" w:rsidR="002F7D0F" w:rsidRPr="004452B5" w:rsidRDefault="002F7D0F" w:rsidP="001A0A8C">
      <w:pPr>
        <w:pStyle w:val="Body"/>
      </w:pPr>
    </w:p>
    <w:p w14:paraId="53FF6627" w14:textId="0C39C14E" w:rsidR="00637BB3" w:rsidRPr="004452B5" w:rsidRDefault="00A73A3C" w:rsidP="00B23BE6">
      <w:pPr>
        <w:pStyle w:val="Heading1Numbered"/>
      </w:pPr>
      <w:bookmarkStart w:id="9" w:name="_Toc67411945"/>
      <w:r w:rsidRPr="004452B5">
        <w:lastRenderedPageBreak/>
        <w:t>Requirement List</w:t>
      </w:r>
      <w:bookmarkEnd w:id="9"/>
    </w:p>
    <w:p w14:paraId="07FEBC90" w14:textId="1380DDAC" w:rsidR="0072608C" w:rsidRPr="004452B5" w:rsidRDefault="00F77BC9" w:rsidP="008D1CBA">
      <w:pPr>
        <w:pStyle w:val="Heading2Numbered"/>
        <w:rPr>
          <w:rFonts w:ascii="Times New Roman" w:hAnsi="Times New Roman"/>
        </w:rPr>
      </w:pPr>
      <w:bookmarkStart w:id="10" w:name="_Toc67411946"/>
      <w:r w:rsidRPr="004452B5">
        <w:rPr>
          <w:rFonts w:ascii="Times New Roman" w:hAnsi="Times New Roman"/>
          <w:lang w:val="en-US"/>
        </w:rPr>
        <w:t xml:space="preserve">REQV1_1: </w:t>
      </w:r>
      <w:r w:rsidR="00B43439" w:rsidRPr="004452B5">
        <w:rPr>
          <w:rFonts w:ascii="Times New Roman" w:hAnsi="Times New Roman"/>
          <w:lang w:val="vi-VN"/>
        </w:rPr>
        <w:t>Onboarding data integration</w:t>
      </w:r>
      <w:r w:rsidR="004A5204" w:rsidRPr="004452B5">
        <w:rPr>
          <w:rFonts w:ascii="Times New Roman" w:hAnsi="Times New Roman"/>
          <w:lang w:val="vi-VN"/>
        </w:rPr>
        <w:t xml:space="preserve"> scheme</w:t>
      </w:r>
      <w:bookmarkEnd w:id="10"/>
    </w:p>
    <w:p w14:paraId="0AEE51CB" w14:textId="6DF5EE82" w:rsidR="00101D4D" w:rsidRPr="004452B5" w:rsidRDefault="00B23BE6" w:rsidP="00A73A3C">
      <w:pPr>
        <w:pStyle w:val="Heading3"/>
        <w:rPr>
          <w:rFonts w:ascii="Times New Roman" w:hAnsi="Times New Roman"/>
        </w:rPr>
      </w:pPr>
      <w:bookmarkStart w:id="11" w:name="_Toc64472190"/>
      <w:bookmarkStart w:id="12" w:name="_Toc67411947"/>
      <w:r w:rsidRPr="004452B5">
        <w:rPr>
          <w:rFonts w:ascii="Times New Roman" w:hAnsi="Times New Roman"/>
        </w:rPr>
        <w:t>Business Requirement</w:t>
      </w:r>
      <w:bookmarkEnd w:id="11"/>
      <w:bookmarkEnd w:id="12"/>
    </w:p>
    <w:p w14:paraId="2E7D86FE" w14:textId="29358B77" w:rsidR="00961FA7" w:rsidRPr="004452B5" w:rsidRDefault="00961FA7" w:rsidP="00B43439">
      <w:pPr>
        <w:rPr>
          <w:rFonts w:cs="Times New Roman"/>
          <w:lang w:val="vi-VN"/>
        </w:rPr>
      </w:pPr>
      <w:r w:rsidRPr="004452B5">
        <w:rPr>
          <w:rFonts w:cs="Times New Roman"/>
          <w:lang w:val="vi-VN"/>
        </w:rPr>
        <w:t>T</w:t>
      </w:r>
      <w:r w:rsidR="00464932" w:rsidRPr="004452B5">
        <w:rPr>
          <w:rFonts w:cs="Times New Roman"/>
          <w:lang w:val="vi-VN"/>
        </w:rPr>
        <w:t>rích t</w:t>
      </w:r>
      <w:r w:rsidRPr="004452B5">
        <w:rPr>
          <w:rFonts w:cs="Times New Roman"/>
          <w:lang w:val="vi-VN"/>
        </w:rPr>
        <w:t>ừ nội dung BRD:</w:t>
      </w:r>
    </w:p>
    <w:tbl>
      <w:tblPr>
        <w:tblW w:w="5000" w:type="pct"/>
        <w:jc w:val="center"/>
        <w:tblLook w:val="04A0" w:firstRow="1" w:lastRow="0" w:firstColumn="1" w:lastColumn="0" w:noHBand="0" w:noVBand="1"/>
      </w:tblPr>
      <w:tblGrid>
        <w:gridCol w:w="10124"/>
      </w:tblGrid>
      <w:tr w:rsidR="00464932" w:rsidRPr="004452B5" w14:paraId="4E860035" w14:textId="77777777" w:rsidTr="00FA777B">
        <w:trPr>
          <w:trHeight w:val="2040"/>
          <w:jc w:val="center"/>
        </w:trPr>
        <w:tc>
          <w:tcPr>
            <w:tcW w:w="13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C8FC5B" w14:textId="77777777" w:rsidR="00464932" w:rsidRPr="004452B5" w:rsidRDefault="00464932" w:rsidP="00464932">
            <w:pPr>
              <w:spacing w:after="0" w:line="240" w:lineRule="auto"/>
              <w:ind w:left="0"/>
              <w:rPr>
                <w:rFonts w:eastAsia="Times New Roman" w:cs="Times New Roman"/>
                <w:color w:val="000000"/>
                <w:sz w:val="24"/>
                <w:lang w:eastAsia="en-US"/>
              </w:rPr>
            </w:pPr>
            <w:r w:rsidRPr="0048067A">
              <w:rPr>
                <w:rFonts w:eastAsia="Times New Roman" w:cs="Times New Roman"/>
                <w:color w:val="000000"/>
                <w:sz w:val="24"/>
                <w:lang w:val="vi-VN" w:eastAsia="en-US"/>
              </w:rPr>
              <w:t>Khách hàng chọn hàng hóa từ trang thương mại điện tử và chọn phương thức thanh toán bằng Pay later LFVN.</w:t>
            </w:r>
            <w:r w:rsidRPr="0048067A">
              <w:rPr>
                <w:rFonts w:eastAsia="Times New Roman" w:cs="Times New Roman"/>
                <w:color w:val="000000"/>
                <w:sz w:val="24"/>
                <w:lang w:val="vi-VN" w:eastAsia="en-US"/>
              </w:rPr>
              <w:br/>
            </w:r>
            <w:r w:rsidRPr="004452B5">
              <w:rPr>
                <w:rFonts w:eastAsia="Times New Roman" w:cs="Times New Roman"/>
                <w:color w:val="000000"/>
                <w:sz w:val="24"/>
                <w:lang w:eastAsia="en-US"/>
              </w:rPr>
              <w:t>Tại lựa chọn thanh toán bằng Paylater LFVN hiển thị mặc định thêm nội dung "Tôi đồng ý cho chuyển một số thông tin tài khoản E-Commerce của tôi về Lotte Finance"</w:t>
            </w:r>
            <w:r w:rsidRPr="004452B5">
              <w:rPr>
                <w:rFonts w:eastAsia="Times New Roman" w:cs="Times New Roman"/>
                <w:color w:val="000000"/>
                <w:sz w:val="24"/>
                <w:lang w:eastAsia="en-US"/>
              </w:rPr>
              <w:br/>
            </w:r>
            <w:r w:rsidRPr="004452B5">
              <w:rPr>
                <w:rFonts w:eastAsia="Times New Roman" w:cs="Times New Roman"/>
                <w:color w:val="000000"/>
                <w:sz w:val="24"/>
                <w:lang w:eastAsia="en-US"/>
              </w:rPr>
              <w:br/>
            </w:r>
            <w:r w:rsidRPr="004452B5">
              <w:rPr>
                <w:rFonts w:eastAsia="Times New Roman" w:cs="Times New Roman"/>
                <w:i/>
                <w:iCs/>
                <w:color w:val="000000"/>
                <w:sz w:val="24"/>
                <w:lang w:eastAsia="en-US"/>
              </w:rPr>
              <w:t>Customer choose goods on E-com &amp;  Paylater LFVN to make payment</w:t>
            </w:r>
            <w:r w:rsidRPr="004452B5">
              <w:rPr>
                <w:rFonts w:eastAsia="Times New Roman" w:cs="Times New Roman"/>
                <w:i/>
                <w:iCs/>
                <w:color w:val="000000"/>
                <w:sz w:val="24"/>
                <w:lang w:eastAsia="en-US"/>
              </w:rPr>
              <w:br/>
              <w:t xml:space="preserve">Note: System shows default content "I agree to send E-commerce user information to LOTTE Finance" </w:t>
            </w:r>
          </w:p>
        </w:tc>
      </w:tr>
      <w:tr w:rsidR="00464932" w:rsidRPr="004452B5" w14:paraId="1B555C25" w14:textId="77777777" w:rsidTr="00FA777B">
        <w:trPr>
          <w:trHeight w:val="1360"/>
          <w:jc w:val="center"/>
        </w:trPr>
        <w:tc>
          <w:tcPr>
            <w:tcW w:w="13080" w:type="dxa"/>
            <w:tcBorders>
              <w:top w:val="nil"/>
              <w:left w:val="single" w:sz="4" w:space="0" w:color="auto"/>
              <w:bottom w:val="single" w:sz="4" w:space="0" w:color="auto"/>
              <w:right w:val="single" w:sz="4" w:space="0" w:color="auto"/>
            </w:tcBorders>
            <w:shd w:val="clear" w:color="auto" w:fill="auto"/>
            <w:vAlign w:val="center"/>
            <w:hideMark/>
          </w:tcPr>
          <w:p w14:paraId="05C2C03B" w14:textId="77777777" w:rsidR="00464932" w:rsidRPr="004452B5" w:rsidRDefault="00464932" w:rsidP="00464932">
            <w:pPr>
              <w:spacing w:after="0" w:line="240" w:lineRule="auto"/>
              <w:ind w:left="0"/>
              <w:rPr>
                <w:rFonts w:eastAsia="Times New Roman" w:cs="Times New Roman"/>
                <w:color w:val="000000"/>
                <w:sz w:val="24"/>
                <w:lang w:eastAsia="en-US"/>
              </w:rPr>
            </w:pPr>
            <w:r w:rsidRPr="004452B5">
              <w:rPr>
                <w:rFonts w:eastAsia="Times New Roman" w:cs="Times New Roman"/>
                <w:color w:val="000000"/>
                <w:sz w:val="24"/>
                <w:lang w:eastAsia="en-US"/>
              </w:rPr>
              <w:t>Hệ thống gửi yêu cầu cung cấp thông tin tài khoản E-Com</w:t>
            </w:r>
            <w:r w:rsidRPr="004452B5">
              <w:rPr>
                <w:rFonts w:eastAsia="Times New Roman" w:cs="Times New Roman"/>
                <w:color w:val="000000"/>
                <w:sz w:val="24"/>
                <w:lang w:eastAsia="en-US"/>
              </w:rPr>
              <w:br/>
            </w:r>
            <w:r w:rsidRPr="004452B5">
              <w:rPr>
                <w:rFonts w:eastAsia="Times New Roman" w:cs="Times New Roman"/>
                <w:i/>
                <w:iCs/>
                <w:color w:val="000000"/>
                <w:sz w:val="24"/>
                <w:lang w:eastAsia="en-US"/>
              </w:rPr>
              <w:t xml:space="preserve">System send request to provide E-com user information </w:t>
            </w:r>
          </w:p>
        </w:tc>
      </w:tr>
      <w:tr w:rsidR="00464932" w:rsidRPr="004452B5" w14:paraId="483485AB" w14:textId="77777777" w:rsidTr="00FA777B">
        <w:trPr>
          <w:trHeight w:val="680"/>
          <w:jc w:val="center"/>
        </w:trPr>
        <w:tc>
          <w:tcPr>
            <w:tcW w:w="13080" w:type="dxa"/>
            <w:tcBorders>
              <w:top w:val="nil"/>
              <w:left w:val="single" w:sz="4" w:space="0" w:color="auto"/>
              <w:bottom w:val="single" w:sz="4" w:space="0" w:color="auto"/>
              <w:right w:val="single" w:sz="4" w:space="0" w:color="auto"/>
            </w:tcBorders>
            <w:shd w:val="clear" w:color="auto" w:fill="auto"/>
            <w:vAlign w:val="center"/>
            <w:hideMark/>
          </w:tcPr>
          <w:p w14:paraId="34BCC093" w14:textId="77777777" w:rsidR="00464932" w:rsidRPr="004452B5" w:rsidRDefault="00464932" w:rsidP="00464932">
            <w:pPr>
              <w:spacing w:after="0" w:line="240" w:lineRule="auto"/>
              <w:ind w:left="0"/>
              <w:rPr>
                <w:rFonts w:eastAsia="Times New Roman" w:cs="Times New Roman"/>
                <w:color w:val="000000"/>
                <w:sz w:val="24"/>
                <w:lang w:eastAsia="en-US"/>
              </w:rPr>
            </w:pPr>
            <w:r w:rsidRPr="004452B5">
              <w:rPr>
                <w:rFonts w:eastAsia="Times New Roman" w:cs="Times New Roman"/>
                <w:color w:val="000000"/>
                <w:sz w:val="24"/>
                <w:lang w:eastAsia="en-US"/>
              </w:rPr>
              <w:t>Đối tác cung cấp các thông tin cho LFVN:</w:t>
            </w:r>
            <w:r w:rsidRPr="004452B5">
              <w:rPr>
                <w:rFonts w:eastAsia="Times New Roman" w:cs="Times New Roman"/>
                <w:color w:val="000000"/>
                <w:sz w:val="24"/>
                <w:lang w:eastAsia="en-US"/>
              </w:rPr>
              <w:br/>
            </w:r>
            <w:r w:rsidRPr="004452B5">
              <w:rPr>
                <w:rFonts w:eastAsia="Times New Roman" w:cs="Times New Roman"/>
                <w:i/>
                <w:iCs/>
                <w:color w:val="000000"/>
                <w:sz w:val="24"/>
                <w:lang w:eastAsia="en-US"/>
              </w:rPr>
              <w:t>E-com provide information to LFVN:</w:t>
            </w:r>
          </w:p>
        </w:tc>
      </w:tr>
      <w:tr w:rsidR="00464932" w:rsidRPr="004452B5" w14:paraId="603BB4CA" w14:textId="77777777" w:rsidTr="00FA777B">
        <w:trPr>
          <w:trHeight w:val="680"/>
          <w:jc w:val="center"/>
        </w:trPr>
        <w:tc>
          <w:tcPr>
            <w:tcW w:w="13080" w:type="dxa"/>
            <w:tcBorders>
              <w:top w:val="nil"/>
              <w:left w:val="single" w:sz="4" w:space="0" w:color="auto"/>
              <w:bottom w:val="single" w:sz="4" w:space="0" w:color="auto"/>
              <w:right w:val="single" w:sz="4" w:space="0" w:color="auto"/>
            </w:tcBorders>
            <w:shd w:val="clear" w:color="auto" w:fill="auto"/>
            <w:vAlign w:val="center"/>
            <w:hideMark/>
          </w:tcPr>
          <w:p w14:paraId="21F8C8CA" w14:textId="77777777" w:rsidR="00464932" w:rsidRPr="004452B5" w:rsidRDefault="00464932" w:rsidP="00464932">
            <w:pPr>
              <w:spacing w:after="0" w:line="240" w:lineRule="auto"/>
              <w:ind w:left="0"/>
              <w:rPr>
                <w:rFonts w:eastAsia="Times New Roman" w:cs="Times New Roman"/>
                <w:color w:val="000000"/>
                <w:sz w:val="24"/>
                <w:lang w:eastAsia="en-US"/>
              </w:rPr>
            </w:pPr>
            <w:r w:rsidRPr="004452B5">
              <w:rPr>
                <w:rFonts w:eastAsia="Times New Roman" w:cs="Times New Roman"/>
                <w:color w:val="000000"/>
                <w:sz w:val="24"/>
                <w:lang w:eastAsia="en-US"/>
              </w:rPr>
              <w:t>- Thông tin tài khoản E-com: Account, Giới tính, ĐT, CMND/CCCD đăng ký tài khoản E-Com, ngày kích hoạt</w:t>
            </w:r>
            <w:r w:rsidRPr="004452B5">
              <w:rPr>
                <w:rFonts w:eastAsia="Times New Roman" w:cs="Times New Roman"/>
                <w:color w:val="000000"/>
                <w:sz w:val="24"/>
                <w:lang w:eastAsia="en-US"/>
              </w:rPr>
              <w:br/>
            </w:r>
            <w:r w:rsidRPr="004452B5">
              <w:rPr>
                <w:rFonts w:eastAsia="Times New Roman" w:cs="Times New Roman"/>
                <w:i/>
                <w:iCs/>
                <w:color w:val="000000"/>
                <w:sz w:val="24"/>
                <w:lang w:eastAsia="en-US"/>
              </w:rPr>
              <w:t>- E-com user information: Account, Gender, Mobile number, ID number, active date of account</w:t>
            </w:r>
          </w:p>
        </w:tc>
      </w:tr>
      <w:tr w:rsidR="00464932" w:rsidRPr="004452B5" w14:paraId="4FB64C86" w14:textId="77777777" w:rsidTr="00FA777B">
        <w:trPr>
          <w:trHeight w:val="680"/>
          <w:jc w:val="center"/>
        </w:trPr>
        <w:tc>
          <w:tcPr>
            <w:tcW w:w="13080" w:type="dxa"/>
            <w:tcBorders>
              <w:top w:val="nil"/>
              <w:left w:val="single" w:sz="4" w:space="0" w:color="auto"/>
              <w:bottom w:val="single" w:sz="4" w:space="0" w:color="auto"/>
              <w:right w:val="single" w:sz="4" w:space="0" w:color="auto"/>
            </w:tcBorders>
            <w:shd w:val="clear" w:color="auto" w:fill="auto"/>
            <w:vAlign w:val="center"/>
            <w:hideMark/>
          </w:tcPr>
          <w:p w14:paraId="6D938731" w14:textId="666521DE" w:rsidR="00464932" w:rsidRPr="004452B5" w:rsidRDefault="00464932" w:rsidP="00464932">
            <w:pPr>
              <w:spacing w:after="0" w:line="240" w:lineRule="auto"/>
              <w:ind w:left="0"/>
              <w:rPr>
                <w:rFonts w:eastAsia="Times New Roman" w:cs="Times New Roman"/>
                <w:color w:val="000000"/>
                <w:sz w:val="24"/>
                <w:lang w:eastAsia="en-US"/>
              </w:rPr>
            </w:pPr>
            <w:r w:rsidRPr="004452B5">
              <w:rPr>
                <w:rFonts w:eastAsia="Times New Roman" w:cs="Times New Roman"/>
                <w:color w:val="000000"/>
                <w:sz w:val="24"/>
                <w:lang w:eastAsia="en-US"/>
              </w:rPr>
              <w:t>- Lịch sử mua hàng của tài khoản E-Com: Lịch sử mua hàng 6 tháng gần nhất.</w:t>
            </w:r>
            <w:r w:rsidRPr="004452B5">
              <w:rPr>
                <w:rFonts w:eastAsia="Times New Roman" w:cs="Times New Roman"/>
                <w:color w:val="000000"/>
                <w:sz w:val="24"/>
                <w:lang w:eastAsia="en-US"/>
              </w:rPr>
              <w:br/>
            </w:r>
            <w:r w:rsidRPr="004452B5">
              <w:rPr>
                <w:rFonts w:eastAsia="Times New Roman" w:cs="Times New Roman"/>
                <w:i/>
                <w:iCs/>
                <w:color w:val="000000"/>
                <w:sz w:val="24"/>
                <w:lang w:eastAsia="en-US"/>
              </w:rPr>
              <w:t>Purchase history of E-com user in recent 6 months</w:t>
            </w:r>
          </w:p>
        </w:tc>
      </w:tr>
      <w:tr w:rsidR="00464932" w:rsidRPr="004452B5" w14:paraId="3B5DCE55" w14:textId="77777777" w:rsidTr="00FA777B">
        <w:trPr>
          <w:trHeight w:val="1020"/>
          <w:jc w:val="center"/>
        </w:trPr>
        <w:tc>
          <w:tcPr>
            <w:tcW w:w="13080" w:type="dxa"/>
            <w:tcBorders>
              <w:top w:val="nil"/>
              <w:left w:val="single" w:sz="4" w:space="0" w:color="auto"/>
              <w:bottom w:val="single" w:sz="4" w:space="0" w:color="auto"/>
              <w:right w:val="single" w:sz="4" w:space="0" w:color="auto"/>
            </w:tcBorders>
            <w:shd w:val="clear" w:color="auto" w:fill="auto"/>
            <w:vAlign w:val="center"/>
            <w:hideMark/>
          </w:tcPr>
          <w:p w14:paraId="1FA295E9" w14:textId="77777777" w:rsidR="00464932" w:rsidRPr="004452B5" w:rsidRDefault="00464932" w:rsidP="00464932">
            <w:pPr>
              <w:spacing w:after="0" w:line="240" w:lineRule="auto"/>
              <w:ind w:left="0"/>
              <w:rPr>
                <w:rFonts w:eastAsia="Times New Roman" w:cs="Times New Roman"/>
                <w:color w:val="000000"/>
                <w:sz w:val="24"/>
                <w:lang w:eastAsia="en-US"/>
              </w:rPr>
            </w:pPr>
            <w:r w:rsidRPr="004452B5">
              <w:rPr>
                <w:rFonts w:eastAsia="Times New Roman" w:cs="Times New Roman"/>
                <w:color w:val="000000"/>
                <w:sz w:val="24"/>
                <w:lang w:eastAsia="en-US"/>
              </w:rPr>
              <w:t>- Thông tin đơn hàng đang lựa chọn: Chủng loại hàng hóa (Combo/ Ticket/ hàng hóa khác), Địa chỉ giao hàng (Phường, Quận, Thành phố)</w:t>
            </w:r>
            <w:r w:rsidRPr="004452B5">
              <w:rPr>
                <w:rFonts w:eastAsia="Times New Roman" w:cs="Times New Roman"/>
                <w:color w:val="000000"/>
                <w:sz w:val="24"/>
                <w:lang w:eastAsia="en-US"/>
              </w:rPr>
              <w:br/>
            </w:r>
            <w:r w:rsidRPr="004452B5">
              <w:rPr>
                <w:rFonts w:eastAsia="Times New Roman" w:cs="Times New Roman"/>
                <w:i/>
                <w:iCs/>
                <w:color w:val="000000"/>
                <w:sz w:val="24"/>
                <w:lang w:eastAsia="en-US"/>
              </w:rPr>
              <w:t>Order information: Goods type (Combo/Ticker/other), delivery address (ward, district, province/city)</w:t>
            </w:r>
          </w:p>
        </w:tc>
      </w:tr>
      <w:tr w:rsidR="00464932" w:rsidRPr="004452B5" w14:paraId="4D807705" w14:textId="77777777" w:rsidTr="00FA777B">
        <w:trPr>
          <w:trHeight w:val="680"/>
          <w:jc w:val="center"/>
        </w:trPr>
        <w:tc>
          <w:tcPr>
            <w:tcW w:w="13080" w:type="dxa"/>
            <w:tcBorders>
              <w:top w:val="nil"/>
              <w:left w:val="single" w:sz="4" w:space="0" w:color="auto"/>
              <w:bottom w:val="single" w:sz="4" w:space="0" w:color="auto"/>
              <w:right w:val="single" w:sz="4" w:space="0" w:color="auto"/>
            </w:tcBorders>
            <w:shd w:val="clear" w:color="auto" w:fill="auto"/>
            <w:vAlign w:val="center"/>
            <w:hideMark/>
          </w:tcPr>
          <w:p w14:paraId="18C15FAF" w14:textId="77777777" w:rsidR="00464932" w:rsidRPr="004452B5" w:rsidRDefault="00464932" w:rsidP="00464932">
            <w:pPr>
              <w:spacing w:after="0" w:line="240" w:lineRule="auto"/>
              <w:ind w:left="0"/>
              <w:rPr>
                <w:rFonts w:eastAsia="Times New Roman" w:cs="Times New Roman"/>
                <w:color w:val="000000"/>
                <w:sz w:val="24"/>
                <w:lang w:eastAsia="en-US"/>
              </w:rPr>
            </w:pPr>
            <w:r w:rsidRPr="004452B5">
              <w:rPr>
                <w:rFonts w:eastAsia="Times New Roman" w:cs="Times New Roman"/>
                <w:color w:val="000000"/>
                <w:sz w:val="24"/>
                <w:lang w:eastAsia="en-US"/>
              </w:rPr>
              <w:t>Hệ thống nhận và lưu trữ các thông tin tài khoản E-Com vào kho dữ liệu của hệ thống Paylater:</w:t>
            </w:r>
            <w:r w:rsidRPr="004452B5">
              <w:rPr>
                <w:rFonts w:eastAsia="Times New Roman" w:cs="Times New Roman"/>
                <w:color w:val="000000"/>
                <w:sz w:val="24"/>
                <w:lang w:eastAsia="en-US"/>
              </w:rPr>
              <w:br/>
            </w:r>
            <w:r w:rsidRPr="004452B5">
              <w:rPr>
                <w:rFonts w:eastAsia="Times New Roman" w:cs="Times New Roman"/>
                <w:i/>
                <w:iCs/>
                <w:color w:val="000000"/>
                <w:sz w:val="24"/>
                <w:lang w:eastAsia="en-US"/>
              </w:rPr>
              <w:t xml:space="preserve">System receive &amp; save E-com user information </w:t>
            </w:r>
          </w:p>
        </w:tc>
      </w:tr>
      <w:tr w:rsidR="00464932" w:rsidRPr="004452B5" w14:paraId="6CAD97E9" w14:textId="77777777" w:rsidTr="00FA777B">
        <w:trPr>
          <w:trHeight w:val="680"/>
          <w:jc w:val="center"/>
        </w:trPr>
        <w:tc>
          <w:tcPr>
            <w:tcW w:w="13080" w:type="dxa"/>
            <w:tcBorders>
              <w:top w:val="nil"/>
              <w:left w:val="single" w:sz="4" w:space="0" w:color="auto"/>
              <w:bottom w:val="single" w:sz="4" w:space="0" w:color="auto"/>
              <w:right w:val="single" w:sz="4" w:space="0" w:color="auto"/>
            </w:tcBorders>
            <w:shd w:val="clear" w:color="auto" w:fill="auto"/>
            <w:vAlign w:val="center"/>
            <w:hideMark/>
          </w:tcPr>
          <w:p w14:paraId="5462C85E" w14:textId="77777777" w:rsidR="00464932" w:rsidRPr="004452B5" w:rsidRDefault="00464932" w:rsidP="00464932">
            <w:pPr>
              <w:spacing w:after="0" w:line="240" w:lineRule="auto"/>
              <w:ind w:left="0"/>
              <w:rPr>
                <w:rFonts w:eastAsia="Times New Roman" w:cs="Times New Roman"/>
                <w:color w:val="000000"/>
                <w:sz w:val="24"/>
                <w:lang w:eastAsia="en-US"/>
              </w:rPr>
            </w:pPr>
            <w:r w:rsidRPr="004452B5">
              <w:rPr>
                <w:rFonts w:eastAsia="Times New Roman" w:cs="Times New Roman"/>
                <w:color w:val="000000"/>
                <w:sz w:val="24"/>
                <w:lang w:eastAsia="en-US"/>
              </w:rPr>
              <w:t>- Nếu hệ thống Paylater chưa có thông tin tài khoản E-com: tạo mới và insert thông tin</w:t>
            </w:r>
            <w:r w:rsidRPr="004452B5">
              <w:rPr>
                <w:rFonts w:eastAsia="Times New Roman" w:cs="Times New Roman"/>
                <w:color w:val="000000"/>
                <w:sz w:val="24"/>
                <w:lang w:eastAsia="en-US"/>
              </w:rPr>
              <w:br/>
            </w:r>
            <w:r w:rsidRPr="004452B5">
              <w:rPr>
                <w:rFonts w:eastAsia="Times New Roman" w:cs="Times New Roman"/>
                <w:i/>
                <w:iCs/>
                <w:color w:val="000000"/>
                <w:sz w:val="24"/>
                <w:lang w:eastAsia="en-US"/>
              </w:rPr>
              <w:t>-If not have E-com user information on Paylater system: create new &amp; insert information</w:t>
            </w:r>
          </w:p>
        </w:tc>
      </w:tr>
      <w:tr w:rsidR="00464932" w:rsidRPr="004452B5" w14:paraId="3BD341B4" w14:textId="77777777" w:rsidTr="00FA777B">
        <w:trPr>
          <w:trHeight w:val="680"/>
          <w:jc w:val="center"/>
        </w:trPr>
        <w:tc>
          <w:tcPr>
            <w:tcW w:w="13080" w:type="dxa"/>
            <w:tcBorders>
              <w:top w:val="nil"/>
              <w:left w:val="single" w:sz="4" w:space="0" w:color="auto"/>
              <w:bottom w:val="single" w:sz="4" w:space="0" w:color="auto"/>
              <w:right w:val="single" w:sz="4" w:space="0" w:color="auto"/>
            </w:tcBorders>
            <w:shd w:val="clear" w:color="auto" w:fill="auto"/>
            <w:vAlign w:val="center"/>
            <w:hideMark/>
          </w:tcPr>
          <w:p w14:paraId="5AA9B6B6" w14:textId="77777777" w:rsidR="00464932" w:rsidRPr="004452B5" w:rsidRDefault="00464932" w:rsidP="00464932">
            <w:pPr>
              <w:spacing w:after="0" w:line="240" w:lineRule="auto"/>
              <w:ind w:left="0"/>
              <w:rPr>
                <w:rFonts w:eastAsia="Times New Roman" w:cs="Times New Roman"/>
                <w:color w:val="000000"/>
                <w:sz w:val="24"/>
                <w:lang w:eastAsia="en-US"/>
              </w:rPr>
            </w:pPr>
            <w:r w:rsidRPr="004452B5">
              <w:rPr>
                <w:rFonts w:eastAsia="Times New Roman" w:cs="Times New Roman"/>
                <w:color w:val="000000"/>
                <w:sz w:val="24"/>
                <w:lang w:eastAsia="en-US"/>
              </w:rPr>
              <w:t>- Nếu hệ thống Paylater đã có thông tin tài khoản E-Com: update thêm thông tin từ đối tác</w:t>
            </w:r>
            <w:r w:rsidRPr="004452B5">
              <w:rPr>
                <w:rFonts w:eastAsia="Times New Roman" w:cs="Times New Roman"/>
                <w:color w:val="000000"/>
                <w:sz w:val="24"/>
                <w:lang w:eastAsia="en-US"/>
              </w:rPr>
              <w:br/>
            </w:r>
            <w:r w:rsidRPr="004452B5">
              <w:rPr>
                <w:rFonts w:eastAsia="Times New Roman" w:cs="Times New Roman"/>
                <w:i/>
                <w:iCs/>
                <w:color w:val="000000"/>
                <w:sz w:val="24"/>
                <w:lang w:eastAsia="en-US"/>
              </w:rPr>
              <w:t>-If having E-com user information on Paylater system: update new information from partner</w:t>
            </w:r>
          </w:p>
        </w:tc>
      </w:tr>
    </w:tbl>
    <w:p w14:paraId="69F20672" w14:textId="0EEACA6C" w:rsidR="005A7F0D" w:rsidRPr="004452B5" w:rsidRDefault="00A37CDD" w:rsidP="00B43439">
      <w:pPr>
        <w:rPr>
          <w:rFonts w:cs="Times New Roman"/>
          <w:lang w:val="vi-VN"/>
        </w:rPr>
      </w:pPr>
      <w:r w:rsidRPr="004452B5">
        <w:rPr>
          <w:rFonts w:cs="Times New Roman"/>
          <w:noProof/>
          <w:lang w:eastAsia="ko-KR"/>
        </w:rPr>
        <w:lastRenderedPageBreak/>
        <w:drawing>
          <wp:anchor distT="0" distB="0" distL="114300" distR="114300" simplePos="0" relativeHeight="251658240" behindDoc="1" locked="0" layoutInCell="1" allowOverlap="0" wp14:anchorId="4CD8B21A" wp14:editId="47DE511C">
            <wp:simplePos x="0" y="0"/>
            <wp:positionH relativeFrom="column">
              <wp:posOffset>38058</wp:posOffset>
            </wp:positionH>
            <wp:positionV relativeFrom="paragraph">
              <wp:posOffset>-36195</wp:posOffset>
            </wp:positionV>
            <wp:extent cx="6436800" cy="2444400"/>
            <wp:effectExtent l="12700" t="12700" r="15240" b="6985"/>
            <wp:wrapTight wrapText="bothSides">
              <wp:wrapPolygon edited="0">
                <wp:start x="-43" y="-112"/>
                <wp:lineTo x="-43" y="21549"/>
                <wp:lineTo x="21609" y="21549"/>
                <wp:lineTo x="21609" y="-112"/>
                <wp:lineTo x="-43" y="-112"/>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6436800" cy="24444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BE746F" w:rsidRPr="004452B5">
        <w:rPr>
          <w:rFonts w:cs="Times New Roman"/>
          <w:lang w:val="vi-VN"/>
        </w:rPr>
        <w:t>Kết hợp thông tin trên và s</w:t>
      </w:r>
      <w:r w:rsidR="00637B71" w:rsidRPr="004452B5">
        <w:rPr>
          <w:rFonts w:cs="Times New Roman"/>
          <w:lang w:val="vi-VN"/>
        </w:rPr>
        <w:t>au quá trình trao đổi</w:t>
      </w:r>
      <w:r w:rsidR="00FA777B" w:rsidRPr="004452B5">
        <w:rPr>
          <w:rFonts w:cs="Times New Roman"/>
          <w:lang w:val="vi-VN"/>
        </w:rPr>
        <w:t xml:space="preserve"> giữa ESI, LFVN và Vntrip</w:t>
      </w:r>
      <w:r w:rsidR="00637B71" w:rsidRPr="004452B5">
        <w:rPr>
          <w:rFonts w:cs="Times New Roman"/>
          <w:lang w:val="vi-VN"/>
        </w:rPr>
        <w:t xml:space="preserve">, thống nhất </w:t>
      </w:r>
      <w:r w:rsidR="006A4226" w:rsidRPr="004452B5">
        <w:rPr>
          <w:rFonts w:cs="Times New Roman"/>
          <w:lang w:val="vi-VN"/>
        </w:rPr>
        <w:t>t</w:t>
      </w:r>
      <w:r w:rsidR="005A7F0D" w:rsidRPr="004452B5">
        <w:rPr>
          <w:rFonts w:cs="Times New Roman"/>
        </w:rPr>
        <w:t>hực</w:t>
      </w:r>
      <w:r w:rsidR="005A7F0D" w:rsidRPr="004452B5">
        <w:rPr>
          <w:rFonts w:cs="Times New Roman"/>
          <w:lang w:val="vi-VN"/>
        </w:rPr>
        <w:t xml:space="preserve"> hiện xử lý đơn hàng và onboarding,</w:t>
      </w:r>
      <w:r w:rsidR="00637B71" w:rsidRPr="004452B5">
        <w:rPr>
          <w:rFonts w:cs="Times New Roman"/>
          <w:lang w:val="vi-VN"/>
        </w:rPr>
        <w:t xml:space="preserve"> với kết quả cuối tạo ra </w:t>
      </w:r>
      <w:r w:rsidR="00BD1DB6" w:rsidRPr="004452B5">
        <w:rPr>
          <w:rFonts w:cs="Times New Roman"/>
          <w:lang w:val="vi-VN"/>
        </w:rPr>
        <w:t>bảng ghi thông tin khách hàng (CIF), thực hiện quá trình underwriting và cuối cùng là tạo</w:t>
      </w:r>
      <w:r w:rsidR="005A7F0D" w:rsidRPr="004452B5">
        <w:rPr>
          <w:rFonts w:cs="Times New Roman"/>
          <w:lang w:val="vi-VN"/>
        </w:rPr>
        <w:t xml:space="preserve"> giao dịch Auth</w:t>
      </w:r>
      <w:r w:rsidR="004F6DF6" w:rsidRPr="004452B5">
        <w:rPr>
          <w:rFonts w:cs="Times New Roman"/>
          <w:lang w:val="vi-VN"/>
        </w:rPr>
        <w:t xml:space="preserve"> được mô tả bởi lưu đồ</w:t>
      </w:r>
      <w:r w:rsidR="00C66DDF" w:rsidRPr="004452B5">
        <w:rPr>
          <w:rFonts w:cs="Times New Roman"/>
          <w:lang w:val="vi-VN"/>
        </w:rPr>
        <w:t xml:space="preserve"> kèm theo</w:t>
      </w:r>
      <w:r w:rsidR="005A7F0D" w:rsidRPr="004452B5">
        <w:rPr>
          <w:rFonts w:cs="Times New Roman"/>
          <w:lang w:val="vi-VN"/>
        </w:rPr>
        <w:t>:</w:t>
      </w:r>
    </w:p>
    <w:p w14:paraId="3B800380" w14:textId="52E8BECE" w:rsidR="00670244" w:rsidRPr="004452B5" w:rsidRDefault="00670244" w:rsidP="00CB2BBE">
      <w:pPr>
        <w:ind w:left="0"/>
        <w:rPr>
          <w:rFonts w:cs="Times New Roman"/>
          <w:lang w:val="vi-VN"/>
        </w:rPr>
      </w:pPr>
      <w:r w:rsidRPr="004452B5">
        <w:rPr>
          <w:rFonts w:cs="Times New Roman"/>
          <w:lang w:val="vi-VN"/>
        </w:rPr>
        <w:t xml:space="preserve">Lưu đồ gồm </w:t>
      </w:r>
      <w:r w:rsidR="00A95B96" w:rsidRPr="004452B5">
        <w:rPr>
          <w:rFonts w:cs="Times New Roman"/>
          <w:lang w:val="vi-VN"/>
        </w:rPr>
        <w:t>4</w:t>
      </w:r>
      <w:r w:rsidRPr="004452B5">
        <w:rPr>
          <w:rFonts w:cs="Times New Roman"/>
          <w:lang w:val="vi-VN"/>
        </w:rPr>
        <w:t xml:space="preserve"> bước cơ bản gồm:</w:t>
      </w:r>
    </w:p>
    <w:p w14:paraId="688C06D4" w14:textId="3003D914" w:rsidR="00670244" w:rsidRPr="004452B5" w:rsidRDefault="00670244" w:rsidP="00F22433">
      <w:pPr>
        <w:pStyle w:val="ListParagraph"/>
        <w:numPr>
          <w:ilvl w:val="0"/>
          <w:numId w:val="19"/>
        </w:numPr>
        <w:rPr>
          <w:rFonts w:cs="Times New Roman"/>
          <w:lang w:val="vi-VN"/>
        </w:rPr>
      </w:pPr>
      <w:r w:rsidRPr="004452B5">
        <w:rPr>
          <w:rFonts w:cs="Times New Roman"/>
          <w:lang w:val="vi-VN"/>
        </w:rPr>
        <w:t xml:space="preserve">Kiểm tra khả năng </w:t>
      </w:r>
      <w:r w:rsidR="00C939DB" w:rsidRPr="004452B5">
        <w:rPr>
          <w:rFonts w:cs="Times New Roman"/>
          <w:lang w:val="vi-VN"/>
        </w:rPr>
        <w:t>sử dụng phương thức thanh toán PayLater</w:t>
      </w:r>
      <w:r w:rsidR="00991E86" w:rsidRPr="004452B5">
        <w:rPr>
          <w:rFonts w:cs="Times New Roman"/>
          <w:lang w:val="vi-VN"/>
        </w:rPr>
        <w:t xml:space="preserve"> (</w:t>
      </w:r>
      <w:r w:rsidR="00C939DB" w:rsidRPr="004452B5">
        <w:rPr>
          <w:rFonts w:cs="Times New Roman"/>
          <w:lang w:val="vi-VN"/>
        </w:rPr>
        <w:t>sử dụng hàm JSONP PLEnable API</w:t>
      </w:r>
      <w:r w:rsidR="00991E86" w:rsidRPr="004452B5">
        <w:rPr>
          <w:rFonts w:cs="Times New Roman"/>
          <w:lang w:val="vi-VN"/>
        </w:rPr>
        <w:t>)</w:t>
      </w:r>
      <w:r w:rsidR="00573D82" w:rsidRPr="004452B5">
        <w:rPr>
          <w:rFonts w:cs="Times New Roman"/>
          <w:lang w:val="vi-VN"/>
        </w:rPr>
        <w:t>.</w:t>
      </w:r>
    </w:p>
    <w:p w14:paraId="1AA52ECF" w14:textId="656551B6" w:rsidR="00573D82" w:rsidRPr="004452B5" w:rsidRDefault="00CD7757" w:rsidP="00F22433">
      <w:pPr>
        <w:pStyle w:val="ListParagraph"/>
        <w:numPr>
          <w:ilvl w:val="0"/>
          <w:numId w:val="19"/>
        </w:numPr>
        <w:rPr>
          <w:rFonts w:cs="Times New Roman"/>
          <w:lang w:val="vi-VN"/>
        </w:rPr>
      </w:pPr>
      <w:r w:rsidRPr="004452B5">
        <w:rPr>
          <w:rFonts w:cs="Times New Roman"/>
          <w:lang w:val="vi-VN"/>
        </w:rPr>
        <w:t>Thực hiện thanh toán, bằng cách gửi dữ liệu và chuyển trang sang LFVN.</w:t>
      </w:r>
    </w:p>
    <w:p w14:paraId="162D6B60" w14:textId="72864670" w:rsidR="00632F91" w:rsidRPr="004452B5" w:rsidRDefault="00632F91" w:rsidP="00F22433">
      <w:pPr>
        <w:pStyle w:val="ListParagraph"/>
        <w:numPr>
          <w:ilvl w:val="0"/>
          <w:numId w:val="19"/>
        </w:numPr>
        <w:rPr>
          <w:rFonts w:cs="Times New Roman"/>
          <w:lang w:val="vi-VN"/>
        </w:rPr>
      </w:pPr>
      <w:r w:rsidRPr="004452B5">
        <w:rPr>
          <w:rFonts w:cs="Times New Roman"/>
          <w:lang w:val="vi-VN"/>
        </w:rPr>
        <w:t>Sau quá trình kiểm tra cũ mới, onboarding, internal check thì xác nhận giao dịch, trước khi tạo giao dịch (dạng auth) thì gọi API của đối tác kiểm tra đơn hàng có sẵn sàng để thanh toán hay không.</w:t>
      </w:r>
      <w:r w:rsidR="00226E63" w:rsidRPr="004452B5">
        <w:rPr>
          <w:rFonts w:cs="Times New Roman"/>
          <w:lang w:val="vi-VN"/>
        </w:rPr>
        <w:t xml:space="preserve"> Nếu có thì thực hiện, nếu không báo kết quả sai.</w:t>
      </w:r>
    </w:p>
    <w:p w14:paraId="5DB84956" w14:textId="37355A19" w:rsidR="00226E63" w:rsidRPr="004452B5" w:rsidRDefault="00226E63" w:rsidP="00F22433">
      <w:pPr>
        <w:pStyle w:val="ListParagraph"/>
        <w:numPr>
          <w:ilvl w:val="0"/>
          <w:numId w:val="19"/>
        </w:numPr>
        <w:rPr>
          <w:rFonts w:cs="Times New Roman"/>
          <w:lang w:val="vi-VN"/>
        </w:rPr>
      </w:pPr>
      <w:r w:rsidRPr="004452B5">
        <w:rPr>
          <w:rFonts w:cs="Times New Roman"/>
          <w:lang w:val="vi-VN"/>
        </w:rPr>
        <w:t xml:space="preserve">Gửi trả thông tin cập nhật trở lại cho </w:t>
      </w:r>
      <w:r w:rsidR="00CC1A53" w:rsidRPr="004452B5">
        <w:rPr>
          <w:rFonts w:cs="Times New Roman"/>
          <w:lang w:val="vi-VN"/>
        </w:rPr>
        <w:t>đối tác và chuyển trang trở lại trang báo kết quả thành công, thất bại.</w:t>
      </w:r>
    </w:p>
    <w:p w14:paraId="7F9A52D2" w14:textId="2506B18A" w:rsidR="00E22EFE" w:rsidRPr="004452B5" w:rsidRDefault="00E22EFE" w:rsidP="00267481">
      <w:pPr>
        <w:rPr>
          <w:rFonts w:cs="Times New Roman"/>
          <w:lang w:val="vi-VN"/>
        </w:rPr>
      </w:pPr>
      <w:r w:rsidRPr="004452B5">
        <w:rPr>
          <w:rFonts w:cs="Times New Roman"/>
          <w:lang w:val="vi-VN"/>
        </w:rPr>
        <w:t xml:space="preserve">Thông tin kỹ thuật cần thiết cho </w:t>
      </w:r>
      <w:r w:rsidR="00CE67BF" w:rsidRPr="004452B5">
        <w:rPr>
          <w:rFonts w:cs="Times New Roman"/>
          <w:lang w:val="vi-VN"/>
        </w:rPr>
        <w:t>quá trình trao đổi thông tin bao gồm:</w:t>
      </w:r>
    </w:p>
    <w:p w14:paraId="0CD5CB16" w14:textId="4EF0ABEB" w:rsidR="00CE67BF" w:rsidRPr="004452B5" w:rsidRDefault="00CE67BF" w:rsidP="001A0A8C">
      <w:pPr>
        <w:pStyle w:val="Body"/>
        <w:numPr>
          <w:ilvl w:val="0"/>
          <w:numId w:val="29"/>
        </w:numPr>
      </w:pPr>
      <w:r w:rsidRPr="004452B5">
        <w:t>Thông tin mã đ</w:t>
      </w:r>
      <w:r w:rsidRPr="001A0A8C">
        <w:rPr>
          <w:rFonts w:ascii="Calibri" w:hAnsi="Calibri" w:cs="Calibri"/>
        </w:rPr>
        <w:t>ơ</w:t>
      </w:r>
      <w:r w:rsidRPr="004452B5">
        <w:t>n hàng: order_id (chi ti</w:t>
      </w:r>
      <w:r w:rsidRPr="001A0A8C">
        <w:rPr>
          <w:rFonts w:ascii="Calibri" w:hAnsi="Calibri" w:cs="Calibri"/>
        </w:rPr>
        <w:t>ế</w:t>
      </w:r>
      <w:r w:rsidRPr="004452B5">
        <w:t>t v</w:t>
      </w:r>
      <w:r w:rsidRPr="001A0A8C">
        <w:rPr>
          <w:rFonts w:ascii="Calibri" w:hAnsi="Calibri" w:cs="Calibri"/>
        </w:rPr>
        <w:t>ề</w:t>
      </w:r>
      <w:r w:rsidRPr="004452B5">
        <w:t xml:space="preserve"> các field khác xem REQV1_2).</w:t>
      </w:r>
    </w:p>
    <w:p w14:paraId="33D88288" w14:textId="732B8B7F" w:rsidR="00CE67BF" w:rsidRPr="004452B5" w:rsidRDefault="00B54297" w:rsidP="001A0A8C">
      <w:pPr>
        <w:pStyle w:val="Body"/>
      </w:pPr>
      <w:r w:rsidRPr="004452B5">
        <w:t xml:space="preserve">LFVN </w:t>
      </w:r>
      <w:r w:rsidR="00CE67BF" w:rsidRPr="004452B5">
        <w:t>Token: chu</w:t>
      </w:r>
      <w:r w:rsidR="00CE67BF" w:rsidRPr="004452B5">
        <w:rPr>
          <w:rFonts w:ascii="Calibri" w:hAnsi="Calibri" w:cs="Calibri"/>
        </w:rPr>
        <w:t>ỗ</w:t>
      </w:r>
      <w:r w:rsidR="00CE67BF" w:rsidRPr="004452B5">
        <w:t>i đ</w:t>
      </w:r>
      <w:r w:rsidR="00CE67BF" w:rsidRPr="004452B5">
        <w:rPr>
          <w:rFonts w:ascii="Calibri" w:hAnsi="Calibri" w:cs="Calibri"/>
        </w:rPr>
        <w:t>ị</w:t>
      </w:r>
      <w:r w:rsidR="00CE67BF" w:rsidRPr="004452B5">
        <w:t>nh danh</w:t>
      </w:r>
      <w:r w:rsidR="00D400F8" w:rsidRPr="004452B5">
        <w:t xml:space="preserve"> an toàn</w:t>
      </w:r>
      <w:r w:rsidR="00CE67BF" w:rsidRPr="004452B5">
        <w:t xml:space="preserve"> </w:t>
      </w:r>
      <w:r w:rsidR="00D400F8" w:rsidRPr="004452B5">
        <w:t>(đ</w:t>
      </w:r>
      <w:r w:rsidR="00D400F8" w:rsidRPr="004452B5">
        <w:rPr>
          <w:rFonts w:ascii="Calibri" w:hAnsi="Calibri" w:cs="Calibri"/>
        </w:rPr>
        <w:t>ể</w:t>
      </w:r>
      <w:r w:rsidR="00D400F8" w:rsidRPr="004452B5">
        <w:t xml:space="preserve"> xác đ</w:t>
      </w:r>
      <w:r w:rsidR="00D400F8" w:rsidRPr="004452B5">
        <w:rPr>
          <w:rFonts w:ascii="Calibri" w:hAnsi="Calibri" w:cs="Calibri"/>
        </w:rPr>
        <w:t>ị</w:t>
      </w:r>
      <w:r w:rsidR="00D400F8" w:rsidRPr="004452B5">
        <w:t>nh order liên quan)</w:t>
      </w:r>
      <w:r w:rsidR="00CE67BF" w:rsidRPr="004452B5">
        <w:t xml:space="preserve"> do PLEnable</w:t>
      </w:r>
      <w:r w:rsidR="00D400F8" w:rsidRPr="004452B5">
        <w:t xml:space="preserve"> t</w:t>
      </w:r>
      <w:r w:rsidR="00D400F8" w:rsidRPr="004452B5">
        <w:rPr>
          <w:rFonts w:ascii="Calibri" w:hAnsi="Calibri" w:cs="Calibri"/>
        </w:rPr>
        <w:t>ạ</w:t>
      </w:r>
      <w:r w:rsidR="00D400F8" w:rsidRPr="004452B5">
        <w:t>o ra theo quy t</w:t>
      </w:r>
      <w:r w:rsidR="00D400F8" w:rsidRPr="004452B5">
        <w:rPr>
          <w:rFonts w:ascii="Calibri" w:hAnsi="Calibri" w:cs="Calibri"/>
        </w:rPr>
        <w:t>ắ</w:t>
      </w:r>
      <w:r w:rsidR="00D400F8" w:rsidRPr="004452B5">
        <w:t>c riêng (mô t</w:t>
      </w:r>
      <w:r w:rsidR="00D400F8" w:rsidRPr="004452B5">
        <w:rPr>
          <w:rFonts w:ascii="Calibri" w:hAnsi="Calibri" w:cs="Calibri"/>
        </w:rPr>
        <w:t>ả</w:t>
      </w:r>
      <w:r w:rsidR="00D400F8" w:rsidRPr="004452B5">
        <w:t xml:space="preserve"> b</w:t>
      </w:r>
      <w:r w:rsidR="00D400F8" w:rsidRPr="004452B5">
        <w:rPr>
          <w:rFonts w:ascii="Calibri" w:hAnsi="Calibri" w:cs="Calibri"/>
        </w:rPr>
        <w:t>ở</w:t>
      </w:r>
      <w:r w:rsidR="00D400F8" w:rsidRPr="004452B5">
        <w:t>i tài li</w:t>
      </w:r>
      <w:r w:rsidR="00D400F8" w:rsidRPr="004452B5">
        <w:rPr>
          <w:rFonts w:ascii="Calibri" w:hAnsi="Calibri" w:cs="Calibri"/>
        </w:rPr>
        <w:t>ệ</w:t>
      </w:r>
      <w:r w:rsidR="00D400F8" w:rsidRPr="004452B5">
        <w:t>u k</w:t>
      </w:r>
      <w:r w:rsidR="00D400F8" w:rsidRPr="004452B5">
        <w:rPr>
          <w:rFonts w:ascii="Calibri" w:hAnsi="Calibri" w:cs="Calibri"/>
        </w:rPr>
        <w:t>ỹ</w:t>
      </w:r>
      <w:r w:rsidR="00D400F8" w:rsidRPr="004452B5">
        <w:t xml:space="preserve"> thu</w:t>
      </w:r>
      <w:r w:rsidR="00D400F8" w:rsidRPr="004452B5">
        <w:rPr>
          <w:rFonts w:ascii="Calibri" w:hAnsi="Calibri" w:cs="Calibri"/>
        </w:rPr>
        <w:t>ậ</w:t>
      </w:r>
      <w:r w:rsidR="00D400F8" w:rsidRPr="004452B5">
        <w:t>t riêng).</w:t>
      </w:r>
    </w:p>
    <w:p w14:paraId="01C1034C" w14:textId="215D7208" w:rsidR="00D400F8" w:rsidRPr="004452B5" w:rsidRDefault="00D400F8" w:rsidP="001A0A8C">
      <w:pPr>
        <w:pStyle w:val="Body"/>
      </w:pPr>
      <w:r w:rsidRPr="004452B5">
        <w:t>Ref_id: mã s</w:t>
      </w:r>
      <w:r w:rsidRPr="004452B5">
        <w:rPr>
          <w:rFonts w:ascii="Calibri" w:hAnsi="Calibri" w:cs="Calibri"/>
        </w:rPr>
        <w:t>ố</w:t>
      </w:r>
      <w:r w:rsidRPr="004452B5">
        <w:t xml:space="preserve"> liên k</w:t>
      </w:r>
      <w:r w:rsidRPr="004452B5">
        <w:rPr>
          <w:rFonts w:ascii="Calibri" w:hAnsi="Calibri" w:cs="Calibri"/>
        </w:rPr>
        <w:t>ế</w:t>
      </w:r>
      <w:r w:rsidRPr="004452B5">
        <w:t>t gi</w:t>
      </w:r>
      <w:r w:rsidRPr="004452B5">
        <w:rPr>
          <w:rFonts w:ascii="Calibri" w:hAnsi="Calibri" w:cs="Calibri"/>
        </w:rPr>
        <w:t>ữ</w:t>
      </w:r>
      <w:r w:rsidRPr="004452B5">
        <w:t>a</w:t>
      </w:r>
      <w:r w:rsidR="00A0294C" w:rsidRPr="004452B5">
        <w:t xml:space="preserve"> m</w:t>
      </w:r>
      <w:r w:rsidR="00A0294C" w:rsidRPr="004452B5">
        <w:rPr>
          <w:rFonts w:ascii="Calibri" w:hAnsi="Calibri" w:cs="Calibri"/>
        </w:rPr>
        <w:t>ộ</w:t>
      </w:r>
      <w:r w:rsidR="00A0294C" w:rsidRPr="004452B5">
        <w:t>t mã</w:t>
      </w:r>
      <w:r w:rsidRPr="004452B5">
        <w:t xml:space="preserve"> khách hàng </w:t>
      </w:r>
      <w:r w:rsidR="001F11EF" w:rsidRPr="004452B5">
        <w:t>c</w:t>
      </w:r>
      <w:r w:rsidR="001F11EF" w:rsidRPr="004452B5">
        <w:rPr>
          <w:rFonts w:ascii="Calibri" w:hAnsi="Calibri" w:cs="Calibri"/>
        </w:rPr>
        <w:t>ủ</w:t>
      </w:r>
      <w:r w:rsidR="001F11EF" w:rsidRPr="004452B5">
        <w:t>a đ</w:t>
      </w:r>
      <w:r w:rsidR="001F11EF" w:rsidRPr="004452B5">
        <w:rPr>
          <w:rFonts w:ascii="Calibri" w:hAnsi="Calibri" w:cs="Calibri"/>
        </w:rPr>
        <w:t>ố</w:t>
      </w:r>
      <w:r w:rsidR="001F11EF" w:rsidRPr="004452B5">
        <w:t>i tác v</w:t>
      </w:r>
      <w:r w:rsidR="001F11EF" w:rsidRPr="004452B5">
        <w:rPr>
          <w:rFonts w:ascii="Calibri" w:hAnsi="Calibri" w:cs="Calibri"/>
        </w:rPr>
        <w:t>ớ</w:t>
      </w:r>
      <w:r w:rsidR="001F11EF" w:rsidRPr="004452B5">
        <w:t>i mã khách hàng CIF c</w:t>
      </w:r>
      <w:r w:rsidR="001F11EF" w:rsidRPr="004452B5">
        <w:rPr>
          <w:rFonts w:ascii="Calibri" w:hAnsi="Calibri" w:cs="Calibri"/>
        </w:rPr>
        <w:t>ủ</w:t>
      </w:r>
      <w:r w:rsidR="001F11EF" w:rsidRPr="004452B5">
        <w:t xml:space="preserve">a </w:t>
      </w:r>
      <w:r w:rsidR="00A0294C" w:rsidRPr="004452B5">
        <w:t>LFVN (m</w:t>
      </w:r>
      <w:r w:rsidR="00A0294C" w:rsidRPr="004452B5">
        <w:rPr>
          <w:rFonts w:ascii="Calibri" w:hAnsi="Calibri" w:cs="Calibri"/>
        </w:rPr>
        <w:t>ỗ</w:t>
      </w:r>
      <w:r w:rsidR="00A0294C" w:rsidRPr="004452B5">
        <w:t>i merchant s</w:t>
      </w:r>
      <w:r w:rsidR="00A0294C" w:rsidRPr="004452B5">
        <w:rPr>
          <w:rFonts w:ascii="Calibri" w:hAnsi="Calibri" w:cs="Calibri"/>
        </w:rPr>
        <w:t>ẽ</w:t>
      </w:r>
      <w:r w:rsidR="00A0294C" w:rsidRPr="004452B5">
        <w:t xml:space="preserve"> có mã ref_id khác nhau dù cùng tham chi</w:t>
      </w:r>
      <w:r w:rsidR="00A0294C" w:rsidRPr="004452B5">
        <w:rPr>
          <w:rFonts w:ascii="Calibri" w:hAnsi="Calibri" w:cs="Calibri"/>
        </w:rPr>
        <w:t>ế</w:t>
      </w:r>
      <w:r w:rsidR="00A0294C" w:rsidRPr="004452B5">
        <w:t>u m</w:t>
      </w:r>
      <w:r w:rsidR="00A0294C" w:rsidRPr="004452B5">
        <w:rPr>
          <w:rFonts w:ascii="Calibri" w:hAnsi="Calibri" w:cs="Calibri"/>
        </w:rPr>
        <w:t>ộ</w:t>
      </w:r>
      <w:r w:rsidR="00A0294C" w:rsidRPr="004452B5">
        <w:t>t CIF c</w:t>
      </w:r>
      <w:r w:rsidR="00A0294C" w:rsidRPr="004452B5">
        <w:rPr>
          <w:rFonts w:ascii="Calibri" w:hAnsi="Calibri" w:cs="Calibri"/>
        </w:rPr>
        <w:t>ủ</w:t>
      </w:r>
      <w:r w:rsidR="00A0294C" w:rsidRPr="004452B5">
        <w:t>a LFVN).</w:t>
      </w:r>
    </w:p>
    <w:p w14:paraId="22242A25" w14:textId="2A5B72E8" w:rsidR="00267481" w:rsidRPr="004452B5" w:rsidRDefault="00A0294C" w:rsidP="001A0A8C">
      <w:pPr>
        <w:pStyle w:val="Body"/>
      </w:pPr>
      <w:r w:rsidRPr="004452B5">
        <w:t>Thông tin s</w:t>
      </w:r>
      <w:r w:rsidRPr="004452B5">
        <w:rPr>
          <w:rFonts w:ascii="Calibri" w:hAnsi="Calibri" w:cs="Calibri"/>
        </w:rPr>
        <w:t>ố</w:t>
      </w:r>
      <w:r w:rsidRPr="004452B5">
        <w:t xml:space="preserve"> đi</w:t>
      </w:r>
      <w:r w:rsidRPr="004452B5">
        <w:rPr>
          <w:rFonts w:ascii="Calibri" w:hAnsi="Calibri" w:cs="Calibri"/>
        </w:rPr>
        <w:t>ệ</w:t>
      </w:r>
      <w:r w:rsidRPr="004452B5">
        <w:t>n tho</w:t>
      </w:r>
      <w:r w:rsidRPr="004452B5">
        <w:rPr>
          <w:rFonts w:ascii="Calibri" w:hAnsi="Calibri" w:cs="Calibri"/>
        </w:rPr>
        <w:t>ạ</w:t>
      </w:r>
      <w:r w:rsidRPr="004452B5">
        <w:t>i và email: đ</w:t>
      </w:r>
      <w:r w:rsidRPr="004452B5">
        <w:rPr>
          <w:rFonts w:ascii="Calibri" w:hAnsi="Calibri" w:cs="Calibri"/>
        </w:rPr>
        <w:t>ể</w:t>
      </w:r>
      <w:r w:rsidRPr="004452B5">
        <w:t xml:space="preserve"> ki</w:t>
      </w:r>
      <w:r w:rsidRPr="004452B5">
        <w:rPr>
          <w:rFonts w:ascii="Calibri" w:hAnsi="Calibri" w:cs="Calibri"/>
        </w:rPr>
        <w:t>ể</w:t>
      </w:r>
      <w:r w:rsidRPr="004452B5">
        <w:t>m tra khách hàng cũ m</w:t>
      </w:r>
      <w:r w:rsidRPr="004452B5">
        <w:rPr>
          <w:rFonts w:ascii="Calibri" w:hAnsi="Calibri" w:cs="Calibri"/>
        </w:rPr>
        <w:t>ớ</w:t>
      </w:r>
      <w:r w:rsidRPr="004452B5">
        <w:t>i, g</w:t>
      </w:r>
      <w:r w:rsidRPr="004452B5">
        <w:rPr>
          <w:rFonts w:ascii="Calibri" w:hAnsi="Calibri" w:cs="Calibri"/>
        </w:rPr>
        <w:t>ắ</w:t>
      </w:r>
      <w:r w:rsidRPr="004452B5">
        <w:t>n k</w:t>
      </w:r>
      <w:r w:rsidRPr="004452B5">
        <w:rPr>
          <w:rFonts w:ascii="Calibri" w:hAnsi="Calibri" w:cs="Calibri"/>
        </w:rPr>
        <w:t>ế</w:t>
      </w:r>
      <w:r w:rsidRPr="004452B5">
        <w:t>t</w:t>
      </w:r>
      <w:r w:rsidR="00961595" w:rsidRPr="004452B5">
        <w:t xml:space="preserve"> thông tin v</w:t>
      </w:r>
      <w:r w:rsidR="00961595" w:rsidRPr="004452B5">
        <w:rPr>
          <w:rFonts w:ascii="Calibri" w:hAnsi="Calibri" w:cs="Calibri"/>
        </w:rPr>
        <w:t>ớ</w:t>
      </w:r>
      <w:r w:rsidR="00961595" w:rsidRPr="004452B5">
        <w:t>i CIF hi</w:t>
      </w:r>
      <w:r w:rsidR="00961595" w:rsidRPr="004452B5">
        <w:rPr>
          <w:rFonts w:ascii="Calibri" w:hAnsi="Calibri" w:cs="Calibri"/>
        </w:rPr>
        <w:t>ệ</w:t>
      </w:r>
      <w:r w:rsidR="00961595" w:rsidRPr="004452B5">
        <w:t>n có c</w:t>
      </w:r>
      <w:r w:rsidR="00961595" w:rsidRPr="004452B5">
        <w:rPr>
          <w:rFonts w:ascii="Calibri" w:hAnsi="Calibri" w:cs="Calibri"/>
        </w:rPr>
        <w:t>ủ</w:t>
      </w:r>
      <w:r w:rsidR="00961595" w:rsidRPr="004452B5">
        <w:t>a LFVN.</w:t>
      </w:r>
      <w:r w:rsidR="00267481" w:rsidRPr="004452B5">
        <w:t xml:space="preserve"> </w:t>
      </w:r>
    </w:p>
    <w:p w14:paraId="450A49F9" w14:textId="088DFD39" w:rsidR="00961595" w:rsidRPr="004452B5" w:rsidRDefault="00F8276B" w:rsidP="001A0A8C">
      <w:pPr>
        <w:pStyle w:val="Body"/>
      </w:pPr>
      <w:r w:rsidRPr="004452B5">
        <w:t>Thông tin đ</w:t>
      </w:r>
      <w:r w:rsidRPr="004452B5">
        <w:rPr>
          <w:rFonts w:ascii="Calibri" w:hAnsi="Calibri" w:cs="Calibri"/>
        </w:rPr>
        <w:t>ả</w:t>
      </w:r>
      <w:r w:rsidRPr="004452B5">
        <w:t>m b</w:t>
      </w:r>
      <w:r w:rsidRPr="004452B5">
        <w:rPr>
          <w:rFonts w:ascii="Calibri" w:hAnsi="Calibri" w:cs="Calibri"/>
        </w:rPr>
        <w:t>ả</w:t>
      </w:r>
      <w:r w:rsidRPr="004452B5">
        <w:t>o b</w:t>
      </w:r>
      <w:r w:rsidRPr="004452B5">
        <w:rPr>
          <w:rFonts w:ascii="Calibri" w:hAnsi="Calibri" w:cs="Calibri"/>
        </w:rPr>
        <w:t>ả</w:t>
      </w:r>
      <w:r w:rsidRPr="004452B5">
        <w:t>o m</w:t>
      </w:r>
      <w:r w:rsidRPr="004452B5">
        <w:rPr>
          <w:rFonts w:ascii="Calibri" w:hAnsi="Calibri" w:cs="Calibri"/>
        </w:rPr>
        <w:t>ậ</w:t>
      </w:r>
      <w:r w:rsidRPr="004452B5">
        <w:t>t khác</w:t>
      </w:r>
      <w:r w:rsidR="00923335" w:rsidRPr="004452B5">
        <w:t xml:space="preserve"> ho</w:t>
      </w:r>
      <w:r w:rsidR="00923335" w:rsidRPr="004452B5">
        <w:rPr>
          <w:rFonts w:ascii="Calibri" w:hAnsi="Calibri" w:cs="Calibri"/>
        </w:rPr>
        <w:t>ặ</w:t>
      </w:r>
      <w:r w:rsidR="00923335" w:rsidRPr="004452B5">
        <w:t>c xác th</w:t>
      </w:r>
      <w:r w:rsidR="00923335" w:rsidRPr="004452B5">
        <w:rPr>
          <w:rFonts w:ascii="Calibri" w:hAnsi="Calibri" w:cs="Calibri"/>
        </w:rPr>
        <w:t>ự</w:t>
      </w:r>
      <w:r w:rsidR="00923335" w:rsidRPr="004452B5">
        <w:t>c</w:t>
      </w:r>
      <w:r w:rsidRPr="004452B5">
        <w:t xml:space="preserve"> (HMAC ho</w:t>
      </w:r>
      <w:r w:rsidRPr="004452B5">
        <w:rPr>
          <w:rFonts w:ascii="Calibri" w:hAnsi="Calibri" w:cs="Calibri"/>
        </w:rPr>
        <w:t>ặ</w:t>
      </w:r>
      <w:r w:rsidRPr="004452B5">
        <w:t>c encryption</w:t>
      </w:r>
      <w:r w:rsidR="00923335" w:rsidRPr="004452B5">
        <w:t>, token</w:t>
      </w:r>
      <w:r w:rsidRPr="004452B5">
        <w:t>): s</w:t>
      </w:r>
      <w:r w:rsidRPr="004452B5">
        <w:rPr>
          <w:rFonts w:ascii="Calibri" w:hAnsi="Calibri" w:cs="Calibri"/>
        </w:rPr>
        <w:t>ẽ</w:t>
      </w:r>
      <w:r w:rsidRPr="004452B5">
        <w:t xml:space="preserve"> đ</w:t>
      </w:r>
      <w:r w:rsidRPr="004452B5">
        <w:rPr>
          <w:rFonts w:ascii="Calibri" w:hAnsi="Calibri" w:cs="Calibri"/>
        </w:rPr>
        <w:t>ị</w:t>
      </w:r>
      <w:r w:rsidRPr="004452B5">
        <w:t xml:space="preserve">nh nghĩa </w:t>
      </w:r>
      <w:r w:rsidRPr="004452B5">
        <w:rPr>
          <w:rFonts w:ascii="Calibri" w:hAnsi="Calibri" w:cs="Calibri"/>
        </w:rPr>
        <w:t>ở</w:t>
      </w:r>
      <w:r w:rsidRPr="004452B5">
        <w:t xml:space="preserve"> tài li</w:t>
      </w:r>
      <w:r w:rsidRPr="004452B5">
        <w:rPr>
          <w:rFonts w:ascii="Calibri" w:hAnsi="Calibri" w:cs="Calibri"/>
        </w:rPr>
        <w:t>ệ</w:t>
      </w:r>
      <w:r w:rsidRPr="004452B5">
        <w:t>u riêng</w:t>
      </w:r>
      <w:r w:rsidR="00923335" w:rsidRPr="004452B5">
        <w:t xml:space="preserve"> c</w:t>
      </w:r>
      <w:r w:rsidR="00923335" w:rsidRPr="004452B5">
        <w:rPr>
          <w:rFonts w:ascii="Calibri" w:hAnsi="Calibri" w:cs="Calibri"/>
        </w:rPr>
        <w:t>ụ</w:t>
      </w:r>
      <w:r w:rsidR="00923335" w:rsidRPr="004452B5">
        <w:t xml:space="preserve"> th</w:t>
      </w:r>
      <w:r w:rsidR="00923335" w:rsidRPr="004452B5">
        <w:rPr>
          <w:rFonts w:ascii="Calibri" w:hAnsi="Calibri" w:cs="Calibri"/>
        </w:rPr>
        <w:t>ể</w:t>
      </w:r>
      <w:r w:rsidR="00923335" w:rsidRPr="004452B5">
        <w:t xml:space="preserve"> khi làm vi</w:t>
      </w:r>
      <w:r w:rsidR="00923335" w:rsidRPr="004452B5">
        <w:rPr>
          <w:rFonts w:ascii="Calibri" w:hAnsi="Calibri" w:cs="Calibri"/>
        </w:rPr>
        <w:t>ệ</w:t>
      </w:r>
      <w:r w:rsidR="00923335" w:rsidRPr="004452B5">
        <w:t>c v</w:t>
      </w:r>
      <w:r w:rsidR="00923335" w:rsidRPr="004452B5">
        <w:rPr>
          <w:rFonts w:ascii="Calibri" w:hAnsi="Calibri" w:cs="Calibri"/>
        </w:rPr>
        <w:t>ớ</w:t>
      </w:r>
      <w:r w:rsidR="00923335" w:rsidRPr="004452B5">
        <w:t>i đ</w:t>
      </w:r>
      <w:r w:rsidR="00923335" w:rsidRPr="004452B5">
        <w:rPr>
          <w:rFonts w:ascii="Calibri" w:hAnsi="Calibri" w:cs="Calibri"/>
        </w:rPr>
        <w:t>ố</w:t>
      </w:r>
      <w:r w:rsidR="00923335" w:rsidRPr="004452B5">
        <w:t>i tác merchant.</w:t>
      </w:r>
    </w:p>
    <w:p w14:paraId="7F5221F0" w14:textId="145520D9" w:rsidR="00A95B96" w:rsidRPr="004452B5" w:rsidRDefault="00E829B1" w:rsidP="001A0A8C">
      <w:pPr>
        <w:pStyle w:val="Body"/>
        <w:numPr>
          <w:ilvl w:val="0"/>
          <w:numId w:val="0"/>
        </w:numPr>
      </w:pPr>
      <w:r w:rsidRPr="004452B5">
        <w:t>Trong l</w:t>
      </w:r>
      <w:r w:rsidRPr="004452B5">
        <w:rPr>
          <w:rFonts w:ascii="Calibri" w:hAnsi="Calibri" w:cs="Calibri"/>
        </w:rPr>
        <w:t>ư</w:t>
      </w:r>
      <w:r w:rsidRPr="004452B5">
        <w:t>u đ</w:t>
      </w:r>
      <w:r w:rsidRPr="004452B5">
        <w:rPr>
          <w:rFonts w:ascii="Calibri" w:hAnsi="Calibri" w:cs="Calibri"/>
        </w:rPr>
        <w:t>ồ</w:t>
      </w:r>
      <w:r w:rsidRPr="004452B5">
        <w:t>, thì h</w:t>
      </w:r>
      <w:r w:rsidR="00A95B96" w:rsidRPr="004452B5">
        <w:t>àm ki</w:t>
      </w:r>
      <w:r w:rsidR="00A95B96" w:rsidRPr="004452B5">
        <w:rPr>
          <w:rFonts w:ascii="Calibri" w:hAnsi="Calibri" w:cs="Calibri"/>
        </w:rPr>
        <w:t>ể</w:t>
      </w:r>
      <w:r w:rsidR="00A95B96" w:rsidRPr="004452B5">
        <w:t>m tra h</w:t>
      </w:r>
      <w:r w:rsidR="00A95B96" w:rsidRPr="004452B5">
        <w:rPr>
          <w:rFonts w:ascii="Calibri" w:hAnsi="Calibri" w:cs="Calibri"/>
        </w:rPr>
        <w:t>ạ</w:t>
      </w:r>
      <w:r w:rsidR="00A95B96" w:rsidRPr="004452B5">
        <w:t>n m</w:t>
      </w:r>
      <w:r w:rsidR="00A95B96" w:rsidRPr="004452B5">
        <w:rPr>
          <w:rFonts w:ascii="Calibri" w:hAnsi="Calibri" w:cs="Calibri"/>
        </w:rPr>
        <w:t>ứ</w:t>
      </w:r>
      <w:r w:rsidR="00A95B96" w:rsidRPr="004452B5">
        <w:t>c kh</w:t>
      </w:r>
      <w:r w:rsidR="00A95B96" w:rsidRPr="004452B5">
        <w:rPr>
          <w:rFonts w:ascii="Calibri" w:hAnsi="Calibri" w:cs="Calibri"/>
        </w:rPr>
        <w:t>ả</w:t>
      </w:r>
      <w:r w:rsidR="00A95B96" w:rsidRPr="004452B5">
        <w:t xml:space="preserve"> d</w:t>
      </w:r>
      <w:r w:rsidR="00A95B96" w:rsidRPr="004452B5">
        <w:rPr>
          <w:rFonts w:ascii="Calibri" w:hAnsi="Calibri" w:cs="Calibri"/>
        </w:rPr>
        <w:t>ụ</w:t>
      </w:r>
      <w:r w:rsidR="00A95B96" w:rsidRPr="004452B5">
        <w:t>ng là hàm do PayLater cung c</w:t>
      </w:r>
      <w:r w:rsidR="00A95B96" w:rsidRPr="004452B5">
        <w:rPr>
          <w:rFonts w:ascii="Calibri" w:hAnsi="Calibri" w:cs="Calibri"/>
        </w:rPr>
        <w:t>ấ</w:t>
      </w:r>
      <w:r w:rsidR="00A95B96" w:rsidRPr="004452B5">
        <w:t>p giúp đ</w:t>
      </w:r>
      <w:r w:rsidR="00A95B96" w:rsidRPr="004452B5">
        <w:rPr>
          <w:rFonts w:ascii="Calibri" w:hAnsi="Calibri" w:cs="Calibri"/>
        </w:rPr>
        <w:t>ố</w:t>
      </w:r>
      <w:r w:rsidR="00A95B96" w:rsidRPr="004452B5">
        <w:t>i tác xác đ</w:t>
      </w:r>
      <w:r w:rsidR="00A95B96" w:rsidRPr="004452B5">
        <w:rPr>
          <w:rFonts w:ascii="Calibri" w:hAnsi="Calibri" w:cs="Calibri"/>
        </w:rPr>
        <w:t>ị</w:t>
      </w:r>
      <w:r w:rsidR="00A95B96" w:rsidRPr="004452B5">
        <w:t>nh h</w:t>
      </w:r>
      <w:r w:rsidR="00A95B96" w:rsidRPr="004452B5">
        <w:rPr>
          <w:rFonts w:ascii="Calibri" w:hAnsi="Calibri" w:cs="Calibri"/>
        </w:rPr>
        <w:t>ạ</w:t>
      </w:r>
      <w:r w:rsidR="00A95B96" w:rsidRPr="004452B5">
        <w:t>n m</w:t>
      </w:r>
      <w:r w:rsidR="00A95B96" w:rsidRPr="004452B5">
        <w:rPr>
          <w:rFonts w:ascii="Calibri" w:hAnsi="Calibri" w:cs="Calibri"/>
        </w:rPr>
        <w:t>ứ</w:t>
      </w:r>
      <w:r w:rsidR="00A95B96" w:rsidRPr="004452B5">
        <w:t xml:space="preserve">c </w:t>
      </w:r>
      <w:r w:rsidR="00A37CDD" w:rsidRPr="004452B5">
        <w:t>còn l</w:t>
      </w:r>
      <w:r w:rsidR="00A37CDD" w:rsidRPr="004452B5">
        <w:rPr>
          <w:rFonts w:ascii="Calibri" w:hAnsi="Calibri" w:cs="Calibri"/>
        </w:rPr>
        <w:t>ạ</w:t>
      </w:r>
      <w:r w:rsidR="00A37CDD" w:rsidRPr="004452B5">
        <w:t>i ho</w:t>
      </w:r>
      <w:r w:rsidR="00A37CDD" w:rsidRPr="004452B5">
        <w:rPr>
          <w:rFonts w:ascii="Calibri" w:hAnsi="Calibri" w:cs="Calibri"/>
        </w:rPr>
        <w:t>ặ</w:t>
      </w:r>
      <w:r w:rsidR="00A37CDD" w:rsidRPr="004452B5">
        <w:t>c tr</w:t>
      </w:r>
      <w:r w:rsidR="00A37CDD" w:rsidRPr="004452B5">
        <w:rPr>
          <w:rFonts w:ascii="Calibri" w:hAnsi="Calibri" w:cs="Calibri"/>
        </w:rPr>
        <w:t>ạ</w:t>
      </w:r>
      <w:r w:rsidR="00A37CDD" w:rsidRPr="004452B5">
        <w:t>ng thái h</w:t>
      </w:r>
      <w:r w:rsidR="00A37CDD" w:rsidRPr="004452B5">
        <w:rPr>
          <w:rFonts w:ascii="Calibri" w:hAnsi="Calibri" w:cs="Calibri"/>
        </w:rPr>
        <w:t>ợ</w:t>
      </w:r>
      <w:r w:rsidR="00A37CDD" w:rsidRPr="004452B5">
        <w:t>p đ</w:t>
      </w:r>
      <w:r w:rsidR="00A37CDD" w:rsidRPr="004452B5">
        <w:rPr>
          <w:rFonts w:ascii="Calibri" w:hAnsi="Calibri" w:cs="Calibri"/>
        </w:rPr>
        <w:t>ồ</w:t>
      </w:r>
      <w:r w:rsidR="00A37CDD" w:rsidRPr="004452B5">
        <w:t>ng cho phép thanh toán PayLater. Hàm này</w:t>
      </w:r>
      <w:r w:rsidR="00E22EFE" w:rsidRPr="004452B5">
        <w:t xml:space="preserve"> yêu c</w:t>
      </w:r>
      <w:r w:rsidR="00E22EFE" w:rsidRPr="004452B5">
        <w:rPr>
          <w:rFonts w:ascii="Calibri" w:hAnsi="Calibri" w:cs="Calibri"/>
        </w:rPr>
        <w:t>ầ</w:t>
      </w:r>
      <w:r w:rsidR="00E22EFE" w:rsidRPr="004452B5">
        <w:t>u và</w:t>
      </w:r>
      <w:r w:rsidR="00A37CDD" w:rsidRPr="004452B5">
        <w:t xml:space="preserve"> tr</w:t>
      </w:r>
      <w:r w:rsidR="00A37CDD" w:rsidRPr="004452B5">
        <w:rPr>
          <w:rFonts w:ascii="Calibri" w:hAnsi="Calibri" w:cs="Calibri"/>
        </w:rPr>
        <w:t>ả</w:t>
      </w:r>
      <w:r w:rsidR="00A37CDD" w:rsidRPr="004452B5">
        <w:t xml:space="preserve"> các thông tin sau:</w:t>
      </w:r>
    </w:p>
    <w:p w14:paraId="4C1A986A" w14:textId="3BF4CDE2" w:rsidR="00E22EFE" w:rsidRPr="004452B5" w:rsidRDefault="004309BC" w:rsidP="001A0A8C">
      <w:pPr>
        <w:pStyle w:val="Body"/>
      </w:pPr>
      <w:r w:rsidRPr="004452B5">
        <w:t>Đ</w:t>
      </w:r>
      <w:r w:rsidRPr="004452B5">
        <w:rPr>
          <w:rFonts w:ascii="Calibri" w:hAnsi="Calibri" w:cs="Calibri"/>
        </w:rPr>
        <w:t>ầ</w:t>
      </w:r>
      <w:r w:rsidRPr="004452B5">
        <w:t xml:space="preserve">u vào: </w:t>
      </w:r>
      <w:r w:rsidR="00E22EFE" w:rsidRPr="004452B5">
        <w:t>Ref_id và merchant đ</w:t>
      </w:r>
      <w:r w:rsidR="00E22EFE" w:rsidRPr="004452B5">
        <w:rPr>
          <w:rFonts w:ascii="Calibri" w:hAnsi="Calibri" w:cs="Calibri"/>
        </w:rPr>
        <w:t>ượ</w:t>
      </w:r>
      <w:r w:rsidR="00E22EFE" w:rsidRPr="004452B5">
        <w:t>c xác th</w:t>
      </w:r>
      <w:r w:rsidR="00E22EFE" w:rsidRPr="004452B5">
        <w:rPr>
          <w:rFonts w:ascii="Calibri" w:hAnsi="Calibri" w:cs="Calibri"/>
        </w:rPr>
        <w:t>ự</w:t>
      </w:r>
      <w:r w:rsidR="00E22EFE" w:rsidRPr="004452B5">
        <w:t>c t</w:t>
      </w:r>
      <w:r w:rsidR="00E22EFE" w:rsidRPr="004452B5">
        <w:rPr>
          <w:rFonts w:ascii="Calibri" w:hAnsi="Calibri" w:cs="Calibri"/>
        </w:rPr>
        <w:t>ươ</w:t>
      </w:r>
      <w:r w:rsidR="00E22EFE" w:rsidRPr="004452B5">
        <w:t xml:space="preserve">ng </w:t>
      </w:r>
      <w:r w:rsidR="00E22EFE" w:rsidRPr="004452B5">
        <w:rPr>
          <w:rFonts w:ascii="Calibri" w:hAnsi="Calibri" w:cs="Calibri"/>
        </w:rPr>
        <w:t>ứ</w:t>
      </w:r>
      <w:r w:rsidR="00E22EFE" w:rsidRPr="004452B5">
        <w:t>ng.</w:t>
      </w:r>
    </w:p>
    <w:p w14:paraId="71045C72" w14:textId="398B288D" w:rsidR="00E22EFE" w:rsidRPr="004452B5" w:rsidRDefault="00E22EFE" w:rsidP="001A0A8C">
      <w:pPr>
        <w:pStyle w:val="Body"/>
      </w:pPr>
      <w:r w:rsidRPr="004452B5">
        <w:t>Tr</w:t>
      </w:r>
      <w:r w:rsidRPr="004452B5">
        <w:rPr>
          <w:rFonts w:ascii="Calibri" w:hAnsi="Calibri" w:cs="Calibri"/>
        </w:rPr>
        <w:t>ạ</w:t>
      </w:r>
      <w:r w:rsidRPr="004452B5">
        <w:t>ng thái h</w:t>
      </w:r>
      <w:r w:rsidRPr="004452B5">
        <w:rPr>
          <w:rFonts w:ascii="Calibri" w:hAnsi="Calibri" w:cs="Calibri"/>
        </w:rPr>
        <w:t>ợ</w:t>
      </w:r>
      <w:r w:rsidRPr="004452B5">
        <w:t>p đ</w:t>
      </w:r>
      <w:r w:rsidRPr="004452B5">
        <w:rPr>
          <w:rFonts w:ascii="Calibri" w:hAnsi="Calibri" w:cs="Calibri"/>
        </w:rPr>
        <w:t>ồ</w:t>
      </w:r>
      <w:r w:rsidRPr="004452B5">
        <w:t>ng</w:t>
      </w:r>
      <w:r w:rsidR="004309BC" w:rsidRPr="004452B5">
        <w:t>: h</w:t>
      </w:r>
      <w:r w:rsidR="004309BC" w:rsidRPr="004452B5">
        <w:rPr>
          <w:rFonts w:ascii="Calibri" w:hAnsi="Calibri" w:cs="Calibri"/>
        </w:rPr>
        <w:t>ợ</w:t>
      </w:r>
      <w:r w:rsidR="004309BC" w:rsidRPr="004452B5">
        <w:t>p l</w:t>
      </w:r>
      <w:r w:rsidR="004309BC" w:rsidRPr="004452B5">
        <w:rPr>
          <w:rFonts w:ascii="Calibri" w:hAnsi="Calibri" w:cs="Calibri"/>
        </w:rPr>
        <w:t>ệ</w:t>
      </w:r>
      <w:r w:rsidR="004309BC" w:rsidRPr="004452B5">
        <w:t xml:space="preserve"> ho</w:t>
      </w:r>
      <w:r w:rsidR="004309BC" w:rsidRPr="004452B5">
        <w:rPr>
          <w:rFonts w:ascii="Calibri" w:hAnsi="Calibri" w:cs="Calibri"/>
        </w:rPr>
        <w:t>ặ</w:t>
      </w:r>
      <w:r w:rsidR="004309BC" w:rsidRPr="004452B5">
        <w:t>c h</w:t>
      </w:r>
      <w:r w:rsidR="004309BC" w:rsidRPr="004452B5">
        <w:rPr>
          <w:rFonts w:ascii="Calibri" w:hAnsi="Calibri" w:cs="Calibri"/>
        </w:rPr>
        <w:t>ế</w:t>
      </w:r>
      <w:r w:rsidR="004309BC" w:rsidRPr="004452B5">
        <w:t>t h</w:t>
      </w:r>
      <w:r w:rsidR="004309BC" w:rsidRPr="004452B5">
        <w:rPr>
          <w:rFonts w:ascii="Calibri" w:hAnsi="Calibri" w:cs="Calibri"/>
        </w:rPr>
        <w:t>ạ</w:t>
      </w:r>
      <w:r w:rsidR="004309BC" w:rsidRPr="004452B5">
        <w:t>n ho</w:t>
      </w:r>
      <w:r w:rsidR="004309BC" w:rsidRPr="004452B5">
        <w:rPr>
          <w:rFonts w:ascii="Calibri" w:hAnsi="Calibri" w:cs="Calibri"/>
        </w:rPr>
        <w:t>ặ</w:t>
      </w:r>
      <w:r w:rsidR="004309BC" w:rsidRPr="004452B5">
        <w:t>c không t</w:t>
      </w:r>
      <w:r w:rsidR="004309BC" w:rsidRPr="004452B5">
        <w:rPr>
          <w:rFonts w:ascii="Calibri" w:hAnsi="Calibri" w:cs="Calibri"/>
        </w:rPr>
        <w:t>ồ</w:t>
      </w:r>
      <w:r w:rsidR="004309BC" w:rsidRPr="004452B5">
        <w:t>n t</w:t>
      </w:r>
      <w:r w:rsidR="004309BC" w:rsidRPr="004452B5">
        <w:rPr>
          <w:rFonts w:ascii="Calibri" w:hAnsi="Calibri" w:cs="Calibri"/>
        </w:rPr>
        <w:t>ạ</w:t>
      </w:r>
      <w:r w:rsidR="004309BC" w:rsidRPr="004452B5">
        <w:t>i (tr</w:t>
      </w:r>
      <w:r w:rsidR="004309BC" w:rsidRPr="004452B5">
        <w:rPr>
          <w:rFonts w:ascii="Calibri" w:hAnsi="Calibri" w:cs="Calibri"/>
        </w:rPr>
        <w:t>ườ</w:t>
      </w:r>
      <w:r w:rsidR="004309BC" w:rsidRPr="004452B5">
        <w:t>ng h</w:t>
      </w:r>
      <w:r w:rsidR="004309BC" w:rsidRPr="004452B5">
        <w:rPr>
          <w:rFonts w:ascii="Calibri" w:hAnsi="Calibri" w:cs="Calibri"/>
        </w:rPr>
        <w:t>ợ</w:t>
      </w:r>
      <w:r w:rsidR="004309BC" w:rsidRPr="004452B5">
        <w:t>p ref_id sai).</w:t>
      </w:r>
    </w:p>
    <w:p w14:paraId="2DE71F0D" w14:textId="55EFCC68" w:rsidR="00EA062E" w:rsidRPr="004452B5" w:rsidRDefault="00EA062E" w:rsidP="001A0A8C">
      <w:pPr>
        <w:pStyle w:val="Body"/>
      </w:pPr>
      <w:r w:rsidRPr="004452B5">
        <w:t>Giá tr</w:t>
      </w:r>
      <w:r w:rsidRPr="004452B5">
        <w:rPr>
          <w:rFonts w:ascii="Calibri" w:hAnsi="Calibri" w:cs="Calibri"/>
        </w:rPr>
        <w:t>ị</w:t>
      </w:r>
      <w:r w:rsidRPr="004452B5">
        <w:t xml:space="preserve"> s</w:t>
      </w:r>
      <w:r w:rsidRPr="004452B5">
        <w:rPr>
          <w:rFonts w:ascii="Calibri" w:hAnsi="Calibri" w:cs="Calibri"/>
        </w:rPr>
        <w:t>ố</w:t>
      </w:r>
      <w:r w:rsidRPr="004452B5">
        <w:t xml:space="preserve"> d</w:t>
      </w:r>
      <w:r w:rsidRPr="004452B5">
        <w:rPr>
          <w:rFonts w:ascii="Calibri" w:hAnsi="Calibri" w:cs="Calibri"/>
        </w:rPr>
        <w:t>ư</w:t>
      </w:r>
      <w:r w:rsidRPr="004452B5">
        <w:t xml:space="preserve"> kh</w:t>
      </w:r>
      <w:r w:rsidRPr="004452B5">
        <w:rPr>
          <w:rFonts w:ascii="Calibri" w:hAnsi="Calibri" w:cs="Calibri"/>
        </w:rPr>
        <w:t>ả</w:t>
      </w:r>
      <w:r w:rsidRPr="004452B5">
        <w:t xml:space="preserve"> d</w:t>
      </w:r>
      <w:r w:rsidRPr="004452B5">
        <w:rPr>
          <w:rFonts w:ascii="Calibri" w:hAnsi="Calibri" w:cs="Calibri"/>
        </w:rPr>
        <w:t>ụ</w:t>
      </w:r>
      <w:r w:rsidRPr="004452B5">
        <w:t xml:space="preserve">ng </w:t>
      </w:r>
      <w:r w:rsidRPr="004452B5">
        <w:rPr>
          <w:rFonts w:ascii="Calibri" w:hAnsi="Calibri" w:cs="Calibri"/>
        </w:rPr>
        <w:t>ở</w:t>
      </w:r>
      <w:r w:rsidRPr="004452B5">
        <w:t xml:space="preserve"> th</w:t>
      </w:r>
      <w:r w:rsidRPr="004452B5">
        <w:rPr>
          <w:rFonts w:ascii="Calibri" w:hAnsi="Calibri" w:cs="Calibri"/>
        </w:rPr>
        <w:t>ờ</w:t>
      </w:r>
      <w:r w:rsidRPr="004452B5">
        <w:t>i đi</w:t>
      </w:r>
      <w:r w:rsidRPr="004452B5">
        <w:rPr>
          <w:rFonts w:ascii="Calibri" w:hAnsi="Calibri" w:cs="Calibri"/>
        </w:rPr>
        <w:t>ể</w:t>
      </w:r>
      <w:r w:rsidRPr="004452B5">
        <w:t>m truy v</w:t>
      </w:r>
      <w:r w:rsidRPr="004452B5">
        <w:rPr>
          <w:rFonts w:ascii="Calibri" w:hAnsi="Calibri" w:cs="Calibri"/>
        </w:rPr>
        <w:t>ấ</w:t>
      </w:r>
      <w:r w:rsidRPr="004452B5">
        <w:t>n.</w:t>
      </w:r>
    </w:p>
    <w:p w14:paraId="1E256F6A" w14:textId="1171A75E" w:rsidR="004A5204" w:rsidRPr="004452B5" w:rsidRDefault="00464932" w:rsidP="00CB2BBE">
      <w:pPr>
        <w:ind w:left="0"/>
        <w:rPr>
          <w:rFonts w:cs="Times New Roman"/>
          <w:lang w:val="vi-VN"/>
        </w:rPr>
      </w:pPr>
      <w:r w:rsidRPr="004452B5">
        <w:rPr>
          <w:rFonts w:cs="Times New Roman"/>
          <w:lang w:val="vi-VN"/>
        </w:rPr>
        <w:t>Ngoài ra</w:t>
      </w:r>
      <w:r w:rsidR="00EB3ADD" w:rsidRPr="004452B5">
        <w:rPr>
          <w:rFonts w:cs="Times New Roman"/>
          <w:lang w:val="vi-VN"/>
        </w:rPr>
        <w:t>,</w:t>
      </w:r>
      <w:r w:rsidR="00D31BCD" w:rsidRPr="004452B5">
        <w:rPr>
          <w:rFonts w:cs="Times New Roman"/>
          <w:lang w:val="vi-VN"/>
        </w:rPr>
        <w:t xml:space="preserve"> chi tiết</w:t>
      </w:r>
      <w:r w:rsidR="00EB3ADD" w:rsidRPr="004452B5">
        <w:rPr>
          <w:rFonts w:cs="Times New Roman"/>
          <w:lang w:val="vi-VN"/>
        </w:rPr>
        <w:t xml:space="preserve"> các hạng mục</w:t>
      </w:r>
      <w:r w:rsidR="00D31BCD" w:rsidRPr="004452B5">
        <w:rPr>
          <w:rFonts w:cs="Times New Roman"/>
          <w:lang w:val="vi-VN"/>
        </w:rPr>
        <w:t xml:space="preserve"> tương ứng</w:t>
      </w:r>
      <w:r w:rsidR="00EB3ADD" w:rsidRPr="004452B5">
        <w:rPr>
          <w:rFonts w:cs="Times New Roman"/>
          <w:lang w:val="vi-VN"/>
        </w:rPr>
        <w:t xml:space="preserve"> </w:t>
      </w:r>
      <w:r w:rsidR="00805DF1" w:rsidRPr="004452B5">
        <w:rPr>
          <w:rFonts w:cs="Times New Roman"/>
          <w:lang w:val="vi-VN"/>
        </w:rPr>
        <w:t xml:space="preserve">khác </w:t>
      </w:r>
      <w:r w:rsidR="00EB3ADD" w:rsidRPr="004452B5">
        <w:rPr>
          <w:rFonts w:cs="Times New Roman"/>
          <w:lang w:val="vi-VN"/>
        </w:rPr>
        <w:t>cần thực hiện bao gồm</w:t>
      </w:r>
      <w:r w:rsidR="009D0459" w:rsidRPr="004452B5">
        <w:rPr>
          <w:rFonts w:cs="Times New Roman"/>
          <w:lang w:val="vi-VN"/>
        </w:rPr>
        <w:t xml:space="preserve"> sẽ tham chiếu yêu cầu như sau</w:t>
      </w:r>
      <w:r w:rsidR="00EB3ADD" w:rsidRPr="004452B5">
        <w:rPr>
          <w:rFonts w:cs="Times New Roman"/>
          <w:lang w:val="vi-VN"/>
        </w:rPr>
        <w:t>:</w:t>
      </w:r>
    </w:p>
    <w:p w14:paraId="18D6B240" w14:textId="351818CE" w:rsidR="00A94BCE" w:rsidRPr="004452B5" w:rsidRDefault="00E829B1" w:rsidP="00F22433">
      <w:pPr>
        <w:pStyle w:val="ListParagraph"/>
        <w:numPr>
          <w:ilvl w:val="0"/>
          <w:numId w:val="18"/>
        </w:numPr>
        <w:rPr>
          <w:rFonts w:cs="Times New Roman"/>
          <w:lang w:val="vi-VN"/>
        </w:rPr>
      </w:pPr>
      <w:r w:rsidRPr="004452B5">
        <w:rPr>
          <w:rFonts w:cs="Times New Roman"/>
          <w:lang w:val="vi-VN"/>
        </w:rPr>
        <w:lastRenderedPageBreak/>
        <w:t xml:space="preserve">Data cần trao đổi khi thực hiện onboarding/underwriting </w:t>
      </w:r>
      <w:r w:rsidR="00A94BCE" w:rsidRPr="004452B5">
        <w:rPr>
          <w:rFonts w:cs="Times New Roman"/>
          <w:lang w:val="vi-VN"/>
        </w:rPr>
        <w:t xml:space="preserve">khi chuyển trang sang LFVN </w:t>
      </w:r>
      <w:r w:rsidR="00464932" w:rsidRPr="004452B5">
        <w:rPr>
          <w:rFonts w:cs="Times New Roman"/>
          <w:lang w:val="vi-VN"/>
        </w:rPr>
        <w:t>(</w:t>
      </w:r>
      <w:r w:rsidRPr="004452B5">
        <w:rPr>
          <w:rFonts w:cs="Times New Roman"/>
          <w:lang w:val="vi-VN"/>
        </w:rPr>
        <w:t xml:space="preserve">tương ứng </w:t>
      </w:r>
      <w:r w:rsidR="00464932" w:rsidRPr="004452B5">
        <w:rPr>
          <w:rFonts w:cs="Times New Roman"/>
          <w:lang w:val="vi-VN"/>
        </w:rPr>
        <w:t>Đối tác cần cung cấp thông tin cho LFVN)</w:t>
      </w:r>
      <w:r w:rsidR="00A94BCE" w:rsidRPr="004452B5">
        <w:rPr>
          <w:rFonts w:cs="Times New Roman"/>
          <w:lang w:val="vi-VN"/>
        </w:rPr>
        <w:t xml:space="preserve"> trong quá trình Onboarding, xác thực và bảo mật. REQV1_2</w:t>
      </w:r>
      <w:r w:rsidR="009F1B1F" w:rsidRPr="004452B5">
        <w:rPr>
          <w:rFonts w:cs="Times New Roman"/>
          <w:lang w:val="vi-VN"/>
        </w:rPr>
        <w:t>.</w:t>
      </w:r>
    </w:p>
    <w:p w14:paraId="30BAB6F1" w14:textId="2D9A69DD" w:rsidR="00EB3ADD" w:rsidRPr="004452B5" w:rsidRDefault="00EB3ADD" w:rsidP="00F22433">
      <w:pPr>
        <w:pStyle w:val="ListParagraph"/>
        <w:numPr>
          <w:ilvl w:val="0"/>
          <w:numId w:val="18"/>
        </w:numPr>
        <w:rPr>
          <w:rFonts w:cs="Times New Roman"/>
          <w:lang w:val="vi-VN"/>
        </w:rPr>
      </w:pPr>
      <w:r w:rsidRPr="004452B5">
        <w:rPr>
          <w:rFonts w:cs="Times New Roman"/>
          <w:lang w:val="vi-VN"/>
        </w:rPr>
        <w:t>JSONP PLEnable API: dùng để kiểm tra sơ bộ khả năng được sử dụng PL, chi tiết mô tả ở mục REQV1_3.</w:t>
      </w:r>
    </w:p>
    <w:p w14:paraId="143EADB6" w14:textId="4E141248" w:rsidR="000F55C2" w:rsidRPr="004452B5" w:rsidRDefault="00D4473E" w:rsidP="00F22433">
      <w:pPr>
        <w:pStyle w:val="ListParagraph"/>
        <w:numPr>
          <w:ilvl w:val="0"/>
          <w:numId w:val="18"/>
        </w:numPr>
        <w:rPr>
          <w:rFonts w:cs="Times New Roman"/>
          <w:lang w:val="vi-VN"/>
        </w:rPr>
      </w:pPr>
      <w:r w:rsidRPr="004452B5">
        <w:rPr>
          <w:rFonts w:cs="Times New Roman"/>
          <w:lang w:val="vi-VN"/>
        </w:rPr>
        <w:t>Báo lại kết quả thanh toán</w:t>
      </w:r>
      <w:r w:rsidR="00567109" w:rsidRPr="004452B5">
        <w:rPr>
          <w:rFonts w:cs="Times New Roman"/>
          <w:lang w:val="vi-VN"/>
        </w:rPr>
        <w:t xml:space="preserve"> (thành công, thất bại) và chuyển trang trở lại VNTrip.</w:t>
      </w:r>
      <w:r w:rsidR="003F4E7A" w:rsidRPr="004452B5">
        <w:rPr>
          <w:rFonts w:cs="Times New Roman"/>
          <w:lang w:val="vi-VN"/>
        </w:rPr>
        <w:t xml:space="preserve"> REQV1_4</w:t>
      </w:r>
    </w:p>
    <w:p w14:paraId="7F567AD0" w14:textId="4BA9DF15" w:rsidR="00D4473E" w:rsidRPr="004452B5" w:rsidRDefault="00D4473E" w:rsidP="00F22433">
      <w:pPr>
        <w:pStyle w:val="ListParagraph"/>
        <w:numPr>
          <w:ilvl w:val="0"/>
          <w:numId w:val="18"/>
        </w:numPr>
        <w:rPr>
          <w:rFonts w:cs="Times New Roman"/>
          <w:lang w:val="vi-VN"/>
        </w:rPr>
      </w:pPr>
      <w:r w:rsidRPr="004452B5">
        <w:rPr>
          <w:rFonts w:cs="Times New Roman"/>
          <w:lang w:val="vi-VN"/>
        </w:rPr>
        <w:t>Đồng bộ trạng tháng thái đơn hàng, thanh toán và xử lý hoàn huỷ giao dịch.</w:t>
      </w:r>
      <w:r w:rsidR="003F4E7A" w:rsidRPr="004452B5">
        <w:rPr>
          <w:rFonts w:cs="Times New Roman"/>
          <w:lang w:val="vi-VN"/>
        </w:rPr>
        <w:t xml:space="preserve"> REQV1_5</w:t>
      </w:r>
    </w:p>
    <w:p w14:paraId="724D0354" w14:textId="68B85D92" w:rsidR="000150C8" w:rsidRPr="004452B5" w:rsidRDefault="007A4B64" w:rsidP="008D1CBA">
      <w:pPr>
        <w:pStyle w:val="Heading3"/>
        <w:rPr>
          <w:rFonts w:ascii="Times New Roman" w:hAnsi="Times New Roman"/>
        </w:rPr>
      </w:pPr>
      <w:bookmarkStart w:id="13" w:name="_Toc67411948"/>
      <w:r w:rsidRPr="004452B5">
        <w:rPr>
          <w:rFonts w:ascii="Times New Roman" w:hAnsi="Times New Roman"/>
        </w:rPr>
        <w:t>Technical Detail</w:t>
      </w:r>
      <w:bookmarkEnd w:id="13"/>
    </w:p>
    <w:p w14:paraId="6202B7EB" w14:textId="6CDB3B31" w:rsidR="0044582B" w:rsidRDefault="00EB5A82" w:rsidP="00833BE7">
      <w:pPr>
        <w:rPr>
          <w:ins w:id="14" w:author="Tran Thach Anh" w:date="2021-03-31T10:12:00Z"/>
          <w:rFonts w:cs="Times New Roman"/>
          <w:lang w:val="vi-VN"/>
        </w:rPr>
      </w:pPr>
      <w:ins w:id="15" w:author="Tran Thach Anh" w:date="2021-03-31T10:12:00Z">
        <w:r>
          <w:rPr>
            <w:rFonts w:cs="Times New Roman"/>
            <w:lang w:val="vi-VN"/>
          </w:rPr>
          <w:t>Các chi tiết kỹ thuật sau đây áp dụng cho phần</w:t>
        </w:r>
      </w:ins>
      <w:ins w:id="16" w:author="Tran Thach Anh" w:date="2021-03-31T10:18:00Z">
        <w:r w:rsidR="00810FD1">
          <w:rPr>
            <w:rFonts w:cs="Times New Roman"/>
            <w:lang w:val="vi-VN"/>
          </w:rPr>
          <w:t xml:space="preserve"> này</w:t>
        </w:r>
      </w:ins>
      <w:ins w:id="17" w:author="Tran Thach Anh" w:date="2021-03-31T10:12:00Z">
        <w:r>
          <w:rPr>
            <w:rFonts w:cs="Times New Roman"/>
            <w:lang w:val="vi-VN"/>
          </w:rPr>
          <w:t>:</w:t>
        </w:r>
      </w:ins>
      <w:del w:id="18" w:author="Tran Thach Anh" w:date="2021-03-31T10:12:00Z">
        <w:r w:rsidR="000D4529" w:rsidRPr="004452B5" w:rsidDel="00EB5A82">
          <w:rPr>
            <w:rFonts w:cs="Times New Roman"/>
            <w:lang w:val="vi-VN"/>
          </w:rPr>
          <w:delText>NA</w:delText>
        </w:r>
      </w:del>
    </w:p>
    <w:p w14:paraId="276D440A" w14:textId="1399B099" w:rsidR="00EB5A82" w:rsidRDefault="00EB5A82" w:rsidP="00EB5A82">
      <w:pPr>
        <w:pStyle w:val="ListParagraph"/>
        <w:numPr>
          <w:ilvl w:val="0"/>
          <w:numId w:val="35"/>
        </w:numPr>
        <w:rPr>
          <w:ins w:id="19" w:author="Tran Thach Anh" w:date="2021-03-31T10:12:00Z"/>
          <w:rFonts w:cs="Times New Roman"/>
          <w:lang w:val="vi-VN"/>
        </w:rPr>
      </w:pPr>
      <w:ins w:id="20" w:author="Tran Thach Anh" w:date="2021-03-31T10:12:00Z">
        <w:r>
          <w:rPr>
            <w:rFonts w:cs="Times New Roman"/>
            <w:lang w:val="vi-VN"/>
          </w:rPr>
          <w:t xml:space="preserve">Đặc tả API sẽ được cung cấp dạng </w:t>
        </w:r>
        <w:r w:rsidR="00DD6EC4">
          <w:rPr>
            <w:rFonts w:cs="Times New Roman"/>
            <w:lang w:val="vi-VN"/>
          </w:rPr>
          <w:t>Swagger 2.0 hoặc OAS 3.0.</w:t>
        </w:r>
      </w:ins>
    </w:p>
    <w:p w14:paraId="0A18897E" w14:textId="45354088" w:rsidR="00DD6EC4" w:rsidRDefault="00DD6EC4" w:rsidP="00EB5A82">
      <w:pPr>
        <w:pStyle w:val="ListParagraph"/>
        <w:numPr>
          <w:ilvl w:val="0"/>
          <w:numId w:val="35"/>
        </w:numPr>
        <w:rPr>
          <w:ins w:id="21" w:author="Tran Thach Anh" w:date="2021-03-31T10:13:00Z"/>
          <w:rFonts w:cs="Times New Roman"/>
          <w:lang w:val="vi-VN"/>
        </w:rPr>
      </w:pPr>
      <w:ins w:id="22" w:author="Tran Thach Anh" w:date="2021-03-31T10:12:00Z">
        <w:r>
          <w:rPr>
            <w:rFonts w:cs="Times New Roman"/>
            <w:lang w:val="vi-VN"/>
          </w:rPr>
          <w:t>Tài liệu mô tả</w:t>
        </w:r>
      </w:ins>
      <w:ins w:id="23" w:author="Tran Thach Anh" w:date="2021-03-31T10:13:00Z">
        <w:r>
          <w:rPr>
            <w:rFonts w:cs="Times New Roman"/>
            <w:lang w:val="vi-VN"/>
          </w:rPr>
          <w:t xml:space="preserve"> cách thức tích hợp</w:t>
        </w:r>
      </w:ins>
      <w:ins w:id="24" w:author="Tran Thach Anh" w:date="2021-03-31T10:12:00Z">
        <w:r>
          <w:rPr>
            <w:rFonts w:cs="Times New Roman"/>
            <w:lang w:val="vi-VN"/>
          </w:rPr>
          <w:t xml:space="preserve"> sẽ </w:t>
        </w:r>
      </w:ins>
      <w:ins w:id="25" w:author="Tran Thach Anh" w:date="2021-03-31T10:13:00Z">
        <w:r>
          <w:rPr>
            <w:rFonts w:cs="Times New Roman"/>
            <w:lang w:val="vi-VN"/>
          </w:rPr>
          <w:t>được viết chọn lọc luồng cho Vntrip</w:t>
        </w:r>
      </w:ins>
      <w:ins w:id="26" w:author="Tran Thach Anh" w:date="2021-03-31T10:18:00Z">
        <w:r w:rsidR="002F30DA">
          <w:rPr>
            <w:rFonts w:cs="Times New Roman"/>
            <w:lang w:val="vi-VN"/>
          </w:rPr>
          <w:t xml:space="preserve"> ở giai đoạn này</w:t>
        </w:r>
      </w:ins>
      <w:ins w:id="27" w:author="Tran Thach Anh" w:date="2021-03-31T10:13:00Z">
        <w:r>
          <w:rPr>
            <w:rFonts w:cs="Times New Roman"/>
            <w:lang w:val="vi-VN"/>
          </w:rPr>
          <w:t>.</w:t>
        </w:r>
      </w:ins>
    </w:p>
    <w:p w14:paraId="3F9125D8" w14:textId="1AD83F27" w:rsidR="00DD6EC4" w:rsidRPr="00EB5A82" w:rsidRDefault="00DD6EC4" w:rsidP="00EB5A82">
      <w:pPr>
        <w:pStyle w:val="ListParagraph"/>
        <w:numPr>
          <w:ilvl w:val="0"/>
          <w:numId w:val="35"/>
        </w:numPr>
        <w:rPr>
          <w:rFonts w:cs="Times New Roman"/>
          <w:lang w:val="vi-VN"/>
        </w:rPr>
      </w:pPr>
      <w:ins w:id="28" w:author="Tran Thach Anh" w:date="2021-03-31T10:13:00Z">
        <w:r>
          <w:rPr>
            <w:rFonts w:cs="Times New Roman"/>
            <w:lang w:val="vi-VN"/>
          </w:rPr>
          <w:t xml:space="preserve">Các field dữ liệu đặc tả trong API có thể nhiều hơn mô tả nghiệp vụ ở trên, </w:t>
        </w:r>
        <w:r w:rsidR="002C3BA3">
          <w:rPr>
            <w:rFonts w:cs="Times New Roman"/>
            <w:lang w:val="vi-VN"/>
          </w:rPr>
          <w:t>nhằm phục vụ các dự tính</w:t>
        </w:r>
      </w:ins>
      <w:ins w:id="29" w:author="Tran Thach Anh" w:date="2021-03-31T10:14:00Z">
        <w:r w:rsidR="002C3BA3">
          <w:rPr>
            <w:rFonts w:cs="Times New Roman"/>
            <w:lang w:val="vi-VN"/>
          </w:rPr>
          <w:t xml:space="preserve"> của ESI dự phòng</w:t>
        </w:r>
      </w:ins>
      <w:ins w:id="30" w:author="Tran Thach Anh" w:date="2021-03-31T10:13:00Z">
        <w:r w:rsidR="002C3BA3">
          <w:rPr>
            <w:rFonts w:cs="Times New Roman"/>
            <w:lang w:val="vi-VN"/>
          </w:rPr>
          <w:t xml:space="preserve"> tương lai về trao đổi dữ liệu</w:t>
        </w:r>
      </w:ins>
      <w:ins w:id="31" w:author="Tran Thach Anh" w:date="2021-03-31T10:18:00Z">
        <w:r w:rsidR="00172D7E">
          <w:rPr>
            <w:rFonts w:cs="Times New Roman"/>
            <w:lang w:val="vi-VN"/>
          </w:rPr>
          <w:t xml:space="preserve"> và tránh phải </w:t>
        </w:r>
      </w:ins>
      <w:ins w:id="32" w:author="Tran Thach Anh" w:date="2021-03-31T10:19:00Z">
        <w:r w:rsidR="00172D7E">
          <w:rPr>
            <w:rFonts w:cs="Times New Roman"/>
            <w:lang w:val="vi-VN"/>
          </w:rPr>
          <w:t>viết thêm vào đặc tả API.</w:t>
        </w:r>
      </w:ins>
    </w:p>
    <w:p w14:paraId="5834BFB5" w14:textId="5B148765" w:rsidR="004B317C" w:rsidRPr="004452B5" w:rsidRDefault="00100DBB" w:rsidP="008D1CBA">
      <w:pPr>
        <w:pStyle w:val="Heading3"/>
        <w:rPr>
          <w:rFonts w:ascii="Times New Roman" w:hAnsi="Times New Roman"/>
        </w:rPr>
      </w:pPr>
      <w:bookmarkStart w:id="33" w:name="_Toc67411949"/>
      <w:r w:rsidRPr="004452B5">
        <w:rPr>
          <w:rFonts w:ascii="Times New Roman" w:hAnsi="Times New Roman"/>
        </w:rPr>
        <w:t>Limitation</w:t>
      </w:r>
      <w:bookmarkEnd w:id="33"/>
    </w:p>
    <w:p w14:paraId="3D9B1372" w14:textId="2642BA24" w:rsidR="00CD4BE2" w:rsidRPr="004452B5" w:rsidRDefault="00CD4BE2" w:rsidP="00CD4BE2">
      <w:pPr>
        <w:rPr>
          <w:rFonts w:cs="Times New Roman"/>
        </w:rPr>
      </w:pPr>
      <w:r w:rsidRPr="004452B5">
        <w:rPr>
          <w:rFonts w:cs="Times New Roman"/>
        </w:rPr>
        <w:t>NA</w:t>
      </w:r>
      <w:r w:rsidRPr="004452B5">
        <w:rPr>
          <w:rFonts w:cs="Times New Roman"/>
          <w:lang w:val="vi-VN"/>
        </w:rPr>
        <w:t>.</w:t>
      </w:r>
    </w:p>
    <w:p w14:paraId="26E92B5C" w14:textId="04EF4859" w:rsidR="0072608C" w:rsidRPr="004452B5" w:rsidRDefault="00485D32" w:rsidP="008D1CBA">
      <w:pPr>
        <w:pStyle w:val="Heading2Numbered"/>
        <w:rPr>
          <w:rFonts w:ascii="Times New Roman" w:hAnsi="Times New Roman"/>
        </w:rPr>
      </w:pPr>
      <w:bookmarkStart w:id="34" w:name="_Toc67411950"/>
      <w:r w:rsidRPr="004452B5">
        <w:rPr>
          <w:rFonts w:ascii="Times New Roman" w:hAnsi="Times New Roman"/>
          <w:lang w:val="vi-VN"/>
        </w:rPr>
        <w:t xml:space="preserve">REQV1_2: </w:t>
      </w:r>
      <w:r w:rsidR="004A5204" w:rsidRPr="004452B5">
        <w:rPr>
          <w:rFonts w:ascii="Times New Roman" w:hAnsi="Times New Roman"/>
          <w:lang w:val="vi-VN"/>
        </w:rPr>
        <w:t>Onboarding E-Com data model/requirement</w:t>
      </w:r>
      <w:bookmarkEnd w:id="34"/>
    </w:p>
    <w:p w14:paraId="5DA0D6C2" w14:textId="0A99F58B" w:rsidR="009F1B1F" w:rsidRPr="004452B5" w:rsidRDefault="00F44091" w:rsidP="00F22433">
      <w:pPr>
        <w:pStyle w:val="Heading3"/>
        <w:numPr>
          <w:ilvl w:val="2"/>
          <w:numId w:val="12"/>
        </w:numPr>
        <w:rPr>
          <w:rFonts w:ascii="Times New Roman" w:hAnsi="Times New Roman"/>
        </w:rPr>
      </w:pPr>
      <w:bookmarkStart w:id="35" w:name="_Toc67411951"/>
      <w:r w:rsidRPr="004452B5">
        <w:rPr>
          <w:rFonts w:ascii="Times New Roman" w:hAnsi="Times New Roman"/>
        </w:rPr>
        <w:t>Business Requirement</w:t>
      </w:r>
      <w:bookmarkEnd w:id="35"/>
    </w:p>
    <w:p w14:paraId="5C8A588F" w14:textId="76C423DD" w:rsidR="004819A7" w:rsidRPr="004452B5" w:rsidRDefault="004819A7" w:rsidP="004819A7">
      <w:pPr>
        <w:rPr>
          <w:rFonts w:cs="Times New Roman"/>
          <w:lang w:val="vi-VN" w:eastAsia="en-US"/>
        </w:rPr>
      </w:pPr>
      <w:r w:rsidRPr="004452B5">
        <w:rPr>
          <w:rFonts w:cs="Times New Roman"/>
          <w:lang w:val="vi-VN" w:eastAsia="en-US"/>
        </w:rPr>
        <w:t>Tham chiếu</w:t>
      </w:r>
      <w:r w:rsidR="00AA2254" w:rsidRPr="004452B5">
        <w:rPr>
          <w:rFonts w:cs="Times New Roman"/>
          <w:lang w:val="vi-VN" w:eastAsia="en-US"/>
        </w:rPr>
        <w:t xml:space="preserve"> BRD</w:t>
      </w:r>
      <w:r w:rsidRPr="004452B5">
        <w:rPr>
          <w:rFonts w:cs="Times New Roman"/>
          <w:lang w:val="vi-VN" w:eastAsia="en-US"/>
        </w:rPr>
        <w:t>:</w:t>
      </w:r>
    </w:p>
    <w:tbl>
      <w:tblPr>
        <w:tblStyle w:val="TableGrid"/>
        <w:tblW w:w="0" w:type="auto"/>
        <w:tblLook w:val="04A0" w:firstRow="1" w:lastRow="0" w:firstColumn="1" w:lastColumn="0" w:noHBand="0" w:noVBand="1"/>
      </w:tblPr>
      <w:tblGrid>
        <w:gridCol w:w="10124"/>
      </w:tblGrid>
      <w:tr w:rsidR="00AA2254" w:rsidRPr="004452B5" w14:paraId="0C87F17C" w14:textId="77777777" w:rsidTr="00AA2254">
        <w:trPr>
          <w:trHeight w:val="680"/>
        </w:trPr>
        <w:tc>
          <w:tcPr>
            <w:tcW w:w="10350" w:type="dxa"/>
            <w:hideMark/>
          </w:tcPr>
          <w:p w14:paraId="666A067E" w14:textId="77777777" w:rsidR="00AA2254" w:rsidRPr="004452B5" w:rsidRDefault="00AA2254" w:rsidP="00AA2254">
            <w:pPr>
              <w:rPr>
                <w:rFonts w:cs="Times New Roman"/>
                <w:lang w:eastAsia="en-US"/>
              </w:rPr>
            </w:pPr>
            <w:r w:rsidRPr="004452B5">
              <w:rPr>
                <w:rFonts w:cs="Times New Roman"/>
                <w:lang w:eastAsia="en-US"/>
              </w:rPr>
              <w:t>Đối tác cung cấp các thông tin cho LFVN:</w:t>
            </w:r>
            <w:r w:rsidRPr="004452B5">
              <w:rPr>
                <w:rFonts w:cs="Times New Roman"/>
                <w:lang w:eastAsia="en-US"/>
              </w:rPr>
              <w:br/>
            </w:r>
            <w:r w:rsidRPr="004452B5">
              <w:rPr>
                <w:rFonts w:cs="Times New Roman"/>
                <w:i/>
                <w:iCs/>
                <w:lang w:eastAsia="en-US"/>
              </w:rPr>
              <w:t>E-com provide information to LFVN:</w:t>
            </w:r>
          </w:p>
        </w:tc>
      </w:tr>
      <w:tr w:rsidR="00AA2254" w:rsidRPr="004452B5" w14:paraId="1C0850AA" w14:textId="77777777" w:rsidTr="00AA2254">
        <w:trPr>
          <w:trHeight w:val="680"/>
        </w:trPr>
        <w:tc>
          <w:tcPr>
            <w:tcW w:w="10350" w:type="dxa"/>
            <w:hideMark/>
          </w:tcPr>
          <w:p w14:paraId="5647D020" w14:textId="77777777" w:rsidR="00AA2254" w:rsidRPr="004452B5" w:rsidRDefault="00AA2254">
            <w:pPr>
              <w:rPr>
                <w:rFonts w:cs="Times New Roman"/>
                <w:lang w:eastAsia="en-US"/>
              </w:rPr>
            </w:pPr>
            <w:r w:rsidRPr="004452B5">
              <w:rPr>
                <w:rFonts w:cs="Times New Roman"/>
                <w:lang w:eastAsia="en-US"/>
              </w:rPr>
              <w:t>- Thông tin tài khoản E-com: Account, Giới tính, ĐT, CMND/CCCD đăng ký tài khoản E-Com, ngày kích hoạt</w:t>
            </w:r>
            <w:r w:rsidRPr="004452B5">
              <w:rPr>
                <w:rFonts w:cs="Times New Roman"/>
                <w:lang w:eastAsia="en-US"/>
              </w:rPr>
              <w:br/>
            </w:r>
            <w:r w:rsidRPr="004452B5">
              <w:rPr>
                <w:rFonts w:cs="Times New Roman"/>
                <w:i/>
                <w:iCs/>
                <w:lang w:eastAsia="en-US"/>
              </w:rPr>
              <w:t>- E-com user information: Account, Gender, Mobile number, ID number, active date of account</w:t>
            </w:r>
          </w:p>
        </w:tc>
      </w:tr>
      <w:tr w:rsidR="00AA2254" w:rsidRPr="004452B5" w14:paraId="7C60889D" w14:textId="77777777" w:rsidTr="00AA2254">
        <w:trPr>
          <w:trHeight w:val="680"/>
        </w:trPr>
        <w:tc>
          <w:tcPr>
            <w:tcW w:w="10350" w:type="dxa"/>
            <w:hideMark/>
          </w:tcPr>
          <w:p w14:paraId="060B58F6" w14:textId="77777777" w:rsidR="00AA2254" w:rsidRPr="004452B5" w:rsidRDefault="00AA2254">
            <w:pPr>
              <w:rPr>
                <w:rFonts w:cs="Times New Roman"/>
                <w:lang w:eastAsia="en-US"/>
              </w:rPr>
            </w:pPr>
            <w:r w:rsidRPr="004452B5">
              <w:rPr>
                <w:rFonts w:cs="Times New Roman"/>
                <w:lang w:eastAsia="en-US"/>
              </w:rPr>
              <w:t>- Lịch sử mua hàng của tài khoản E-Com: Lịch sử mua hàng 6 tháng gần nhất.</w:t>
            </w:r>
            <w:r w:rsidRPr="004452B5">
              <w:rPr>
                <w:rFonts w:cs="Times New Roman"/>
                <w:lang w:eastAsia="en-US"/>
              </w:rPr>
              <w:br/>
            </w:r>
            <w:r w:rsidRPr="004452B5">
              <w:rPr>
                <w:rFonts w:cs="Times New Roman"/>
                <w:i/>
                <w:iCs/>
                <w:lang w:eastAsia="en-US"/>
              </w:rPr>
              <w:t>Purchase history of E-com user in recent 6 months</w:t>
            </w:r>
          </w:p>
        </w:tc>
      </w:tr>
      <w:tr w:rsidR="00AA2254" w:rsidRPr="004452B5" w14:paraId="48FC38DF" w14:textId="77777777" w:rsidTr="00AA2254">
        <w:trPr>
          <w:trHeight w:val="1020"/>
        </w:trPr>
        <w:tc>
          <w:tcPr>
            <w:tcW w:w="10350" w:type="dxa"/>
            <w:hideMark/>
          </w:tcPr>
          <w:p w14:paraId="1E65F888" w14:textId="77777777" w:rsidR="00AA2254" w:rsidRPr="004452B5" w:rsidRDefault="00AA2254">
            <w:pPr>
              <w:rPr>
                <w:rFonts w:cs="Times New Roman"/>
                <w:lang w:eastAsia="en-US"/>
              </w:rPr>
            </w:pPr>
            <w:r w:rsidRPr="004452B5">
              <w:rPr>
                <w:rFonts w:cs="Times New Roman"/>
                <w:lang w:eastAsia="en-US"/>
              </w:rPr>
              <w:t>- Thông tin đơn hàng đang lựa chọn: Chủng loại hàng hóa (Combo/ Ticket/ hàng hóa khác), Địa chỉ giao hàng (Phường, Quận, Thành phố)</w:t>
            </w:r>
            <w:r w:rsidRPr="004452B5">
              <w:rPr>
                <w:rFonts w:cs="Times New Roman"/>
                <w:lang w:eastAsia="en-US"/>
              </w:rPr>
              <w:br/>
            </w:r>
            <w:r w:rsidRPr="004452B5">
              <w:rPr>
                <w:rFonts w:cs="Times New Roman"/>
                <w:i/>
                <w:iCs/>
                <w:lang w:eastAsia="en-US"/>
              </w:rPr>
              <w:t>Order information: Goods type (Combo/Ticker/other), delivery address (ward, district, province/city)</w:t>
            </w:r>
          </w:p>
        </w:tc>
      </w:tr>
    </w:tbl>
    <w:p w14:paraId="32F6CC7F" w14:textId="5139A01B" w:rsidR="00AA2254" w:rsidRPr="004452B5" w:rsidRDefault="00AA2254" w:rsidP="00AA2254">
      <w:pPr>
        <w:rPr>
          <w:rFonts w:cs="Times New Roman"/>
          <w:lang w:val="vi-VN"/>
        </w:rPr>
      </w:pPr>
      <w:r w:rsidRPr="004452B5">
        <w:rPr>
          <w:rFonts w:cs="Times New Roman"/>
          <w:lang w:val="vi-VN"/>
        </w:rPr>
        <w:t>Kết luận các nhóm thông tin trao đổi khi tích hợp giữa merchant và PayLater như sau:</w:t>
      </w:r>
    </w:p>
    <w:p w14:paraId="165CFDF8" w14:textId="2643DF9B" w:rsidR="004819A7" w:rsidRPr="004452B5" w:rsidRDefault="00AA2254" w:rsidP="00AA2254">
      <w:pPr>
        <w:rPr>
          <w:rFonts w:cs="Times New Roman"/>
          <w:lang w:val="vi-VN" w:eastAsia="en-US"/>
        </w:rPr>
      </w:pPr>
      <w:commentRangeStart w:id="36"/>
      <w:commentRangeStart w:id="37"/>
      <w:r w:rsidRPr="004452B5">
        <w:rPr>
          <w:rFonts w:cs="Times New Roman"/>
          <w:lang w:val="vi-VN"/>
        </w:rPr>
        <w:t xml:space="preserve">Nhóm thông tin định danh tài khoản E-Com </w:t>
      </w:r>
      <w:ins w:id="38" w:author="Tran Thach Anh" w:date="2021-03-26T21:59:00Z">
        <w:r w:rsidR="00DC525C">
          <w:rPr>
            <w:rFonts w:cs="Times New Roman"/>
            <w:lang w:val="vi-VN"/>
          </w:rPr>
          <w:t>từ</w:t>
        </w:r>
      </w:ins>
      <w:del w:id="39" w:author="Tran Thach Anh" w:date="2021-03-26T21:59:00Z">
        <w:r w:rsidRPr="004452B5" w:rsidDel="00DC525C">
          <w:rPr>
            <w:rFonts w:cs="Times New Roman"/>
            <w:lang w:val="vi-VN"/>
          </w:rPr>
          <w:delText>lưu tại</w:delText>
        </w:r>
      </w:del>
      <w:r w:rsidRPr="004452B5">
        <w:rPr>
          <w:rFonts w:cs="Times New Roman"/>
          <w:lang w:val="vi-VN"/>
        </w:rPr>
        <w:t xml:space="preserve"> merchant</w:t>
      </w:r>
      <w:ins w:id="40" w:author="Tran Thach Anh" w:date="2021-03-26T21:59:00Z">
        <w:r w:rsidR="00DC525C">
          <w:rPr>
            <w:rFonts w:cs="Times New Roman"/>
            <w:lang w:val="vi-VN"/>
          </w:rPr>
          <w:t xml:space="preserve"> gửi cho PayLater để thực hiện</w:t>
        </w:r>
      </w:ins>
      <w:r w:rsidRPr="004452B5">
        <w:rPr>
          <w:rFonts w:cs="Times New Roman"/>
          <w:lang w:val="vi-VN"/>
        </w:rPr>
        <w:t>:</w:t>
      </w:r>
      <w:commentRangeEnd w:id="36"/>
      <w:r w:rsidR="004452B5" w:rsidRPr="004452B5">
        <w:rPr>
          <w:rStyle w:val="CommentReference"/>
          <w:rFonts w:cs="Times New Roman"/>
        </w:rPr>
        <w:commentReference w:id="36"/>
      </w:r>
      <w:commentRangeEnd w:id="37"/>
      <w:r w:rsidR="00DC525C">
        <w:rPr>
          <w:rStyle w:val="CommentReference"/>
        </w:rPr>
        <w:commentReference w:id="37"/>
      </w:r>
    </w:p>
    <w:p w14:paraId="37979C99" w14:textId="77777777" w:rsidR="004A5204" w:rsidRPr="004452B5" w:rsidRDefault="004A5204" w:rsidP="00F22433">
      <w:pPr>
        <w:pStyle w:val="ListParagraph"/>
        <w:numPr>
          <w:ilvl w:val="0"/>
          <w:numId w:val="13"/>
        </w:numPr>
        <w:rPr>
          <w:rFonts w:cs="Times New Roman"/>
          <w:lang w:val="vi-VN" w:eastAsia="en-US"/>
        </w:rPr>
      </w:pPr>
      <w:r w:rsidRPr="004452B5">
        <w:rPr>
          <w:rFonts w:cs="Times New Roman"/>
          <w:lang w:val="vi-VN" w:eastAsia="en-US"/>
        </w:rPr>
        <w:t>Mã số tài khoản (E-Com Account/ID)</w:t>
      </w:r>
    </w:p>
    <w:p w14:paraId="08F0312A" w14:textId="4E5F68B5" w:rsidR="004A5204" w:rsidRPr="004452B5" w:rsidRDefault="004A5204" w:rsidP="00F22433">
      <w:pPr>
        <w:pStyle w:val="ListParagraph"/>
        <w:numPr>
          <w:ilvl w:val="0"/>
          <w:numId w:val="13"/>
        </w:numPr>
        <w:rPr>
          <w:rFonts w:cs="Times New Roman"/>
          <w:lang w:val="vi-VN" w:eastAsia="en-US"/>
        </w:rPr>
      </w:pPr>
      <w:r w:rsidRPr="004452B5">
        <w:rPr>
          <w:rFonts w:cs="Times New Roman"/>
          <w:lang w:val="vi-VN" w:eastAsia="en-US"/>
        </w:rPr>
        <w:t>Họ và tên</w:t>
      </w:r>
    </w:p>
    <w:p w14:paraId="5E1EEAF0" w14:textId="2C9A5808" w:rsidR="004A5204" w:rsidRPr="004452B5" w:rsidRDefault="004A5204" w:rsidP="00F22433">
      <w:pPr>
        <w:pStyle w:val="ListParagraph"/>
        <w:numPr>
          <w:ilvl w:val="0"/>
          <w:numId w:val="13"/>
        </w:numPr>
        <w:rPr>
          <w:rFonts w:cs="Times New Roman"/>
          <w:lang w:val="vi-VN" w:eastAsia="en-US"/>
        </w:rPr>
      </w:pPr>
      <w:r w:rsidRPr="004452B5">
        <w:rPr>
          <w:rFonts w:cs="Times New Roman"/>
          <w:lang w:val="vi-VN" w:eastAsia="en-US"/>
        </w:rPr>
        <w:t>Giới tính</w:t>
      </w:r>
      <w:r w:rsidR="00FA30E7" w:rsidRPr="004452B5">
        <w:rPr>
          <w:rFonts w:cs="Times New Roman"/>
          <w:lang w:val="vi-VN" w:eastAsia="en-US"/>
        </w:rPr>
        <w:t xml:space="preserve"> – optional</w:t>
      </w:r>
      <w:ins w:id="41" w:author="Tran Thach Anh" w:date="2021-03-26T21:59:00Z">
        <w:r w:rsidR="00DC525C">
          <w:rPr>
            <w:rFonts w:cs="Times New Roman"/>
            <w:lang w:val="vi-VN" w:eastAsia="en-US"/>
          </w:rPr>
          <w:t xml:space="preserve"> đối với Vntrip.</w:t>
        </w:r>
      </w:ins>
    </w:p>
    <w:p w14:paraId="432C87D0" w14:textId="1CD1BA40" w:rsidR="00C32FA4" w:rsidRPr="004452B5" w:rsidRDefault="00C32FA4" w:rsidP="00F22433">
      <w:pPr>
        <w:pStyle w:val="ListParagraph"/>
        <w:numPr>
          <w:ilvl w:val="0"/>
          <w:numId w:val="13"/>
        </w:numPr>
        <w:rPr>
          <w:rFonts w:cs="Times New Roman"/>
          <w:lang w:val="vi-VN" w:eastAsia="en-US"/>
        </w:rPr>
      </w:pPr>
      <w:r w:rsidRPr="004452B5">
        <w:rPr>
          <w:rFonts w:cs="Times New Roman"/>
          <w:lang w:val="vi-VN" w:eastAsia="en-US"/>
        </w:rPr>
        <w:t>Tuổi</w:t>
      </w:r>
      <w:r w:rsidR="00FA30E7" w:rsidRPr="004452B5">
        <w:rPr>
          <w:rFonts w:cs="Times New Roman"/>
          <w:lang w:val="vi-VN" w:eastAsia="en-US"/>
        </w:rPr>
        <w:t xml:space="preserve"> – optional</w:t>
      </w:r>
      <w:ins w:id="42" w:author="Tran Thach Anh" w:date="2021-03-26T21:59:00Z">
        <w:r w:rsidR="00DC525C">
          <w:rPr>
            <w:rFonts w:cs="Times New Roman"/>
            <w:lang w:val="vi-VN" w:eastAsia="en-US"/>
          </w:rPr>
          <w:t xml:space="preserve"> đối với Vntrip.</w:t>
        </w:r>
      </w:ins>
    </w:p>
    <w:p w14:paraId="1F4B8AB0" w14:textId="0E0A3B75" w:rsidR="004A5204" w:rsidRPr="004452B5" w:rsidRDefault="004A5204" w:rsidP="00F22433">
      <w:pPr>
        <w:pStyle w:val="ListParagraph"/>
        <w:numPr>
          <w:ilvl w:val="0"/>
          <w:numId w:val="13"/>
        </w:numPr>
        <w:rPr>
          <w:rFonts w:cs="Times New Roman"/>
          <w:lang w:val="vi-VN" w:eastAsia="en-US"/>
        </w:rPr>
      </w:pPr>
      <w:r w:rsidRPr="004452B5">
        <w:rPr>
          <w:rFonts w:cs="Times New Roman"/>
          <w:lang w:val="vi-VN" w:eastAsia="en-US"/>
        </w:rPr>
        <w:lastRenderedPageBreak/>
        <w:t>Điện thoại (di động/cố định)</w:t>
      </w:r>
      <w:r w:rsidR="00FA30E7" w:rsidRPr="004452B5">
        <w:rPr>
          <w:rFonts w:cs="Times New Roman"/>
          <w:lang w:val="vi-VN" w:eastAsia="en-US"/>
        </w:rPr>
        <w:t>: có</w:t>
      </w:r>
    </w:p>
    <w:p w14:paraId="3997B758" w14:textId="735B30D8" w:rsidR="00FA30E7" w:rsidRPr="004452B5" w:rsidRDefault="00FA30E7" w:rsidP="00F22433">
      <w:pPr>
        <w:pStyle w:val="ListParagraph"/>
        <w:numPr>
          <w:ilvl w:val="0"/>
          <w:numId w:val="13"/>
        </w:numPr>
        <w:rPr>
          <w:rFonts w:cs="Times New Roman"/>
          <w:lang w:val="vi-VN" w:eastAsia="en-US"/>
        </w:rPr>
      </w:pPr>
      <w:r w:rsidRPr="004452B5">
        <w:rPr>
          <w:rFonts w:cs="Times New Roman"/>
          <w:lang w:val="vi-VN" w:eastAsia="en-US"/>
        </w:rPr>
        <w:t>Email: optional</w:t>
      </w:r>
      <w:ins w:id="43" w:author="Tran Thach Anh" w:date="2021-03-26T21:59:00Z">
        <w:r w:rsidR="00DC525C">
          <w:rPr>
            <w:rFonts w:cs="Times New Roman"/>
            <w:lang w:val="vi-VN" w:eastAsia="en-US"/>
          </w:rPr>
          <w:t xml:space="preserve"> đối với </w:t>
        </w:r>
      </w:ins>
      <w:ins w:id="44" w:author="Tran Thach Anh" w:date="2021-03-26T22:00:00Z">
        <w:r w:rsidR="00DC525C">
          <w:rPr>
            <w:rFonts w:cs="Times New Roman"/>
            <w:lang w:val="vi-VN" w:eastAsia="en-US"/>
          </w:rPr>
          <w:t>Vntrip.</w:t>
        </w:r>
      </w:ins>
      <w:del w:id="45" w:author="Tran Thach Anh" w:date="2021-03-26T21:59:00Z">
        <w:r w:rsidRPr="004452B5" w:rsidDel="00DC525C">
          <w:rPr>
            <w:rFonts w:cs="Times New Roman"/>
            <w:lang w:val="vi-VN" w:eastAsia="en-US"/>
          </w:rPr>
          <w:delText>.</w:delText>
        </w:r>
      </w:del>
    </w:p>
    <w:p w14:paraId="588AFA5B" w14:textId="1A4919CC" w:rsidR="004A5204" w:rsidRDefault="004A5204" w:rsidP="00F22433">
      <w:pPr>
        <w:pStyle w:val="ListParagraph"/>
        <w:numPr>
          <w:ilvl w:val="0"/>
          <w:numId w:val="13"/>
        </w:numPr>
        <w:rPr>
          <w:ins w:id="46" w:author="Hang Vu Thi (BSD-ITP)" w:date="2021-03-26T20:03:00Z"/>
          <w:rFonts w:cs="Times New Roman"/>
          <w:lang w:val="vi-VN" w:eastAsia="en-US"/>
        </w:rPr>
      </w:pPr>
      <w:r w:rsidRPr="004452B5">
        <w:rPr>
          <w:rFonts w:cs="Times New Roman"/>
          <w:lang w:val="vi-VN" w:eastAsia="en-US"/>
        </w:rPr>
        <w:t>Mã ID cá nhân và liên quan: Số CMND, CCCD hoặc hộ chiếu, ngày cấp, nơi cấp, ngày hết hạn.</w:t>
      </w:r>
      <w:r w:rsidR="00FA30E7" w:rsidRPr="004452B5">
        <w:rPr>
          <w:rFonts w:cs="Times New Roman"/>
          <w:lang w:val="vi-VN" w:eastAsia="en-US"/>
        </w:rPr>
        <w:t xml:space="preserve"> – không có</w:t>
      </w:r>
      <w:ins w:id="47" w:author="Tran Thach Anh" w:date="2021-03-26T22:00:00Z">
        <w:r w:rsidR="00DC525C">
          <w:rPr>
            <w:rFonts w:cs="Times New Roman"/>
            <w:lang w:val="vi-VN" w:eastAsia="en-US"/>
          </w:rPr>
          <w:t xml:space="preserve"> Vntrip</w:t>
        </w:r>
      </w:ins>
      <w:r w:rsidR="00FA30E7" w:rsidRPr="004452B5">
        <w:rPr>
          <w:rFonts w:cs="Times New Roman"/>
          <w:lang w:val="vi-VN" w:eastAsia="en-US"/>
        </w:rPr>
        <w:t>.</w:t>
      </w:r>
    </w:p>
    <w:p w14:paraId="606DB313" w14:textId="77777777" w:rsidR="0014563D" w:rsidRPr="0014563D" w:rsidRDefault="0014563D" w:rsidP="0014563D">
      <w:pPr>
        <w:pStyle w:val="ListParagraph"/>
        <w:numPr>
          <w:ilvl w:val="0"/>
          <w:numId w:val="13"/>
        </w:numPr>
        <w:rPr>
          <w:ins w:id="48" w:author="Hang Vu Thi (BSD-ITP)" w:date="2021-03-26T20:03:00Z"/>
          <w:rFonts w:cs="Times New Roman"/>
          <w:lang w:val="vi-VN" w:eastAsia="en-US"/>
        </w:rPr>
      </w:pPr>
      <w:ins w:id="49" w:author="Hang Vu Thi (BSD-ITP)" w:date="2021-03-26T20:03:00Z">
        <w:r>
          <w:rPr>
            <w:rFonts w:cs="Times New Roman"/>
            <w:lang w:val="en-US" w:eastAsia="en-US"/>
          </w:rPr>
          <w:t>Loại ID: CMND/CCCD/Passport</w:t>
        </w:r>
      </w:ins>
    </w:p>
    <w:p w14:paraId="6B7BCF18" w14:textId="6326C241" w:rsidR="0014563D" w:rsidRDefault="0014563D" w:rsidP="0014563D">
      <w:pPr>
        <w:pStyle w:val="ListParagraph"/>
        <w:numPr>
          <w:ilvl w:val="0"/>
          <w:numId w:val="13"/>
        </w:numPr>
        <w:rPr>
          <w:ins w:id="50" w:author="Hang Vu Thi (BSD-ITP)" w:date="2021-03-26T20:03:00Z"/>
          <w:rFonts w:cs="Times New Roman"/>
          <w:lang w:val="vi-VN" w:eastAsia="en-US"/>
        </w:rPr>
      </w:pPr>
      <w:ins w:id="51" w:author="Hang Vu Thi (BSD-ITP)" w:date="2021-03-26T20:03:00Z">
        <w:r w:rsidRPr="0014563D">
          <w:rPr>
            <w:rFonts w:cs="Times New Roman"/>
            <w:lang w:val="vi-VN" w:eastAsia="en-US"/>
          </w:rPr>
          <w:t>Mã ID: Số CMND/ CCCD/ P</w:t>
        </w:r>
        <w:r>
          <w:rPr>
            <w:rFonts w:cs="Times New Roman"/>
            <w:lang w:val="vi-VN" w:eastAsia="en-US"/>
          </w:rPr>
          <w:t>as</w:t>
        </w:r>
        <w:r>
          <w:rPr>
            <w:rFonts w:cs="Times New Roman"/>
            <w:lang w:val="en-US" w:eastAsia="en-US"/>
          </w:rPr>
          <w:t>sport</w:t>
        </w:r>
      </w:ins>
    </w:p>
    <w:p w14:paraId="4D2B5692" w14:textId="0F6E9C0E" w:rsidR="0014563D" w:rsidRPr="0014563D" w:rsidRDefault="0014563D" w:rsidP="00F22433">
      <w:pPr>
        <w:pStyle w:val="ListParagraph"/>
        <w:numPr>
          <w:ilvl w:val="0"/>
          <w:numId w:val="13"/>
        </w:numPr>
        <w:rPr>
          <w:ins w:id="52" w:author="Hang Vu Thi (BSD-ITP)" w:date="2021-03-26T20:03:00Z"/>
          <w:rFonts w:cs="Times New Roman"/>
          <w:lang w:val="vi-VN" w:eastAsia="en-US"/>
        </w:rPr>
      </w:pPr>
      <w:ins w:id="53" w:author="Hang Vu Thi (BSD-ITP)" w:date="2021-03-26T20:03:00Z">
        <w:r>
          <w:rPr>
            <w:rFonts w:cs="Times New Roman"/>
            <w:lang w:val="en-US" w:eastAsia="en-US"/>
          </w:rPr>
          <w:t>Ngày cấp</w:t>
        </w:r>
      </w:ins>
    </w:p>
    <w:p w14:paraId="21658BE5" w14:textId="6E62D844" w:rsidR="0014563D" w:rsidRPr="0014563D" w:rsidRDefault="0014563D" w:rsidP="00F22433">
      <w:pPr>
        <w:pStyle w:val="ListParagraph"/>
        <w:numPr>
          <w:ilvl w:val="0"/>
          <w:numId w:val="13"/>
        </w:numPr>
        <w:rPr>
          <w:ins w:id="54" w:author="Hang Vu Thi (BSD-ITP)" w:date="2021-03-26T20:03:00Z"/>
          <w:rFonts w:cs="Times New Roman"/>
          <w:lang w:val="vi-VN" w:eastAsia="en-US"/>
        </w:rPr>
      </w:pPr>
      <w:ins w:id="55" w:author="Hang Vu Thi (BSD-ITP)" w:date="2021-03-26T20:03:00Z">
        <w:r>
          <w:rPr>
            <w:rFonts w:cs="Times New Roman"/>
            <w:lang w:val="en-US" w:eastAsia="en-US"/>
          </w:rPr>
          <w:t>Nơi cấp</w:t>
        </w:r>
      </w:ins>
    </w:p>
    <w:p w14:paraId="610F9546" w14:textId="51199DD6" w:rsidR="0014563D" w:rsidRPr="004452B5" w:rsidRDefault="0014563D" w:rsidP="00F22433">
      <w:pPr>
        <w:pStyle w:val="ListParagraph"/>
        <w:numPr>
          <w:ilvl w:val="0"/>
          <w:numId w:val="13"/>
        </w:numPr>
        <w:rPr>
          <w:rFonts w:cs="Times New Roman"/>
          <w:lang w:val="vi-VN" w:eastAsia="en-US"/>
        </w:rPr>
      </w:pPr>
      <w:ins w:id="56" w:author="Hang Vu Thi (BSD-ITP)" w:date="2021-03-26T20:03:00Z">
        <w:r>
          <w:rPr>
            <w:rFonts w:cs="Times New Roman"/>
            <w:lang w:val="en-US" w:eastAsia="en-US"/>
          </w:rPr>
          <w:t>Nơi cấp</w:t>
        </w:r>
      </w:ins>
    </w:p>
    <w:p w14:paraId="033777D9" w14:textId="48106F38" w:rsidR="004A5204" w:rsidRPr="004452B5" w:rsidRDefault="004A5204" w:rsidP="00F22433">
      <w:pPr>
        <w:pStyle w:val="ListParagraph"/>
        <w:numPr>
          <w:ilvl w:val="0"/>
          <w:numId w:val="13"/>
        </w:numPr>
        <w:rPr>
          <w:rFonts w:cs="Times New Roman"/>
          <w:lang w:val="vi-VN" w:eastAsia="en-US"/>
        </w:rPr>
      </w:pPr>
      <w:r w:rsidRPr="004452B5">
        <w:rPr>
          <w:rFonts w:cs="Times New Roman"/>
          <w:lang w:val="vi-VN" w:eastAsia="en-US"/>
        </w:rPr>
        <w:t>Ngày kích hoạt hoặc ngày mở mã số tài khoản E-Com.</w:t>
      </w:r>
    </w:p>
    <w:p w14:paraId="398798D4" w14:textId="7868293E" w:rsidR="00D76534" w:rsidRPr="004452B5" w:rsidRDefault="00D76534" w:rsidP="00F22433">
      <w:pPr>
        <w:pStyle w:val="ListParagraph"/>
        <w:numPr>
          <w:ilvl w:val="0"/>
          <w:numId w:val="13"/>
        </w:numPr>
        <w:jc w:val="both"/>
        <w:rPr>
          <w:rFonts w:cs="Times New Roman"/>
          <w:lang w:val="vi-VN" w:eastAsia="en-US"/>
        </w:rPr>
      </w:pPr>
      <w:r w:rsidRPr="004452B5">
        <w:rPr>
          <w:rFonts w:cs="Times New Roman"/>
          <w:lang w:val="vi-VN" w:eastAsia="en-US"/>
        </w:rPr>
        <w:t xml:space="preserve">Điểm loyalty và hạn sử dụng: </w:t>
      </w:r>
      <w:ins w:id="57" w:author="Tran Thach Anh" w:date="2021-03-26T22:00:00Z">
        <w:r w:rsidR="00DC525C">
          <w:rPr>
            <w:rFonts w:cs="Times New Roman"/>
            <w:lang w:val="vi-VN" w:eastAsia="en-US"/>
          </w:rPr>
          <w:t>optional với Vntrip.</w:t>
        </w:r>
      </w:ins>
      <w:del w:id="58" w:author="Tran Thach Anh" w:date="2021-03-26T22:00:00Z">
        <w:r w:rsidRPr="004452B5" w:rsidDel="00DC525C">
          <w:rPr>
            <w:rFonts w:cs="Times New Roman"/>
            <w:lang w:val="vi-VN" w:eastAsia="en-US"/>
          </w:rPr>
          <w:delText>chưa confirm.</w:delText>
        </w:r>
      </w:del>
    </w:p>
    <w:p w14:paraId="081BF88D" w14:textId="6DC38FB0" w:rsidR="004819A7" w:rsidRPr="004452B5" w:rsidRDefault="00AA2254" w:rsidP="004819A7">
      <w:pPr>
        <w:rPr>
          <w:rFonts w:cs="Times New Roman"/>
          <w:lang w:val="vi-VN" w:eastAsia="en-US"/>
        </w:rPr>
      </w:pPr>
      <w:commentRangeStart w:id="59"/>
      <w:r w:rsidRPr="004452B5">
        <w:rPr>
          <w:rFonts w:cs="Times New Roman"/>
          <w:lang w:val="vi-VN" w:eastAsia="en-US"/>
        </w:rPr>
        <w:t xml:space="preserve">Nhóm thông tin lịch sử mua hàng trong vòng </w:t>
      </w:r>
      <w:ins w:id="60" w:author="Tran Thach Anh" w:date="2021-03-30T15:15:00Z">
        <w:r w:rsidR="00F44C67" w:rsidRPr="0048067A">
          <w:rPr>
            <w:rFonts w:cs="Times New Roman"/>
            <w:lang w:val="vi-VN" w:eastAsia="en-US"/>
          </w:rPr>
          <w:t>6-</w:t>
        </w:r>
      </w:ins>
      <w:r w:rsidR="006A13BF" w:rsidRPr="004452B5">
        <w:rPr>
          <w:rFonts w:cs="Times New Roman"/>
          <w:lang w:val="vi-VN" w:eastAsia="en-US"/>
        </w:rPr>
        <w:t>12</w:t>
      </w:r>
      <w:r w:rsidRPr="004452B5">
        <w:rPr>
          <w:rFonts w:cs="Times New Roman"/>
          <w:lang w:val="vi-VN" w:eastAsia="en-US"/>
        </w:rPr>
        <w:t xml:space="preserve"> tháng</w:t>
      </w:r>
      <w:r w:rsidR="00276220" w:rsidRPr="004452B5">
        <w:rPr>
          <w:rFonts w:cs="Times New Roman"/>
          <w:lang w:val="vi-VN" w:eastAsia="en-US"/>
        </w:rPr>
        <w:t xml:space="preserve"> (tham số hoá</w:t>
      </w:r>
      <w:r w:rsidR="000C3A8A" w:rsidRPr="004452B5">
        <w:rPr>
          <w:rFonts w:cs="Times New Roman"/>
          <w:lang w:val="vi-VN" w:eastAsia="en-US"/>
        </w:rPr>
        <w:t xml:space="preserve"> và có thể filter</w:t>
      </w:r>
      <w:r w:rsidR="00276220" w:rsidRPr="004452B5">
        <w:rPr>
          <w:rFonts w:cs="Times New Roman"/>
          <w:lang w:val="vi-VN" w:eastAsia="en-US"/>
        </w:rPr>
        <w:t>)</w:t>
      </w:r>
      <w:r w:rsidRPr="004452B5">
        <w:rPr>
          <w:rFonts w:cs="Times New Roman"/>
          <w:lang w:val="vi-VN" w:eastAsia="en-US"/>
        </w:rPr>
        <w:t xml:space="preserve"> gần nhất:</w:t>
      </w:r>
      <w:commentRangeEnd w:id="59"/>
      <w:r w:rsidR="004452B5">
        <w:rPr>
          <w:rStyle w:val="CommentReference"/>
        </w:rPr>
        <w:commentReference w:id="59"/>
      </w:r>
    </w:p>
    <w:p w14:paraId="41FF8E19" w14:textId="73D3E4BE" w:rsidR="00AA2254" w:rsidRPr="004452B5" w:rsidRDefault="00AA2254" w:rsidP="00F22433">
      <w:pPr>
        <w:pStyle w:val="ListParagraph"/>
        <w:numPr>
          <w:ilvl w:val="0"/>
          <w:numId w:val="14"/>
        </w:numPr>
        <w:rPr>
          <w:rFonts w:cs="Times New Roman"/>
          <w:lang w:val="vi-VN" w:eastAsia="en-US"/>
        </w:rPr>
      </w:pPr>
      <w:r w:rsidRPr="004452B5">
        <w:rPr>
          <w:rFonts w:cs="Times New Roman"/>
          <w:lang w:val="vi-VN" w:eastAsia="en-US"/>
        </w:rPr>
        <w:t>Mã đơn hàng</w:t>
      </w:r>
    </w:p>
    <w:p w14:paraId="22FB48F5" w14:textId="6D3C86A1" w:rsidR="00AA2254" w:rsidRPr="004452B5" w:rsidRDefault="00AA2254" w:rsidP="00F22433">
      <w:pPr>
        <w:pStyle w:val="ListParagraph"/>
        <w:numPr>
          <w:ilvl w:val="0"/>
          <w:numId w:val="14"/>
        </w:numPr>
        <w:rPr>
          <w:rFonts w:cs="Times New Roman"/>
          <w:lang w:val="vi-VN" w:eastAsia="en-US"/>
        </w:rPr>
      </w:pPr>
      <w:r w:rsidRPr="004452B5">
        <w:rPr>
          <w:rFonts w:cs="Times New Roman"/>
          <w:lang w:val="vi-VN" w:eastAsia="en-US"/>
        </w:rPr>
        <w:t>Thời điểm mua hàng</w:t>
      </w:r>
      <w:r w:rsidR="00EA668A" w:rsidRPr="004452B5">
        <w:rPr>
          <w:rFonts w:cs="Times New Roman"/>
          <w:lang w:val="vi-VN" w:eastAsia="en-US"/>
        </w:rPr>
        <w:t xml:space="preserve"> (tạo đơn)</w:t>
      </w:r>
    </w:p>
    <w:p w14:paraId="75C631CD" w14:textId="53DFE71E" w:rsidR="00AA2254" w:rsidRPr="004452B5" w:rsidRDefault="00AA2254" w:rsidP="00F22433">
      <w:pPr>
        <w:pStyle w:val="ListParagraph"/>
        <w:numPr>
          <w:ilvl w:val="0"/>
          <w:numId w:val="14"/>
        </w:numPr>
        <w:rPr>
          <w:rFonts w:cs="Times New Roman"/>
          <w:lang w:val="vi-VN" w:eastAsia="en-US"/>
        </w:rPr>
      </w:pPr>
      <w:r w:rsidRPr="004452B5">
        <w:rPr>
          <w:rFonts w:cs="Times New Roman"/>
          <w:lang w:val="vi-VN" w:eastAsia="en-US"/>
        </w:rPr>
        <w:t>Loại hàng hoá</w:t>
      </w:r>
      <w:r w:rsidR="00606E17" w:rsidRPr="004452B5">
        <w:rPr>
          <w:rFonts w:cs="Times New Roman"/>
          <w:lang w:val="vi-VN" w:eastAsia="en-US"/>
        </w:rPr>
        <w:t>: bảng mã.</w:t>
      </w:r>
    </w:p>
    <w:p w14:paraId="50C78EC0" w14:textId="6AE5C8FD" w:rsidR="00AA2254" w:rsidRPr="004452B5" w:rsidRDefault="00AA2254" w:rsidP="00F22433">
      <w:pPr>
        <w:pStyle w:val="ListParagraph"/>
        <w:numPr>
          <w:ilvl w:val="0"/>
          <w:numId w:val="14"/>
        </w:numPr>
        <w:rPr>
          <w:rFonts w:cs="Times New Roman"/>
          <w:lang w:val="vi-VN" w:eastAsia="en-US"/>
        </w:rPr>
      </w:pPr>
      <w:r w:rsidRPr="004452B5">
        <w:rPr>
          <w:rFonts w:cs="Times New Roman"/>
          <w:lang w:val="vi-VN" w:eastAsia="en-US"/>
        </w:rPr>
        <w:t>Địa chỉ giao hàng</w:t>
      </w:r>
      <w:r w:rsidR="005C26B3" w:rsidRPr="004452B5">
        <w:rPr>
          <w:rFonts w:cs="Times New Roman"/>
          <w:lang w:val="vi-VN" w:eastAsia="en-US"/>
        </w:rPr>
        <w:t xml:space="preserve"> </w:t>
      </w:r>
      <w:ins w:id="61" w:author="Tran Thach Anh" w:date="2021-03-26T22:01:00Z">
        <w:r w:rsidR="00DC525C">
          <w:rPr>
            <w:rFonts w:cs="Times New Roman"/>
            <w:lang w:val="vi-VN" w:eastAsia="en-US"/>
          </w:rPr>
          <w:t>và</w:t>
        </w:r>
      </w:ins>
      <w:del w:id="62" w:author="Tran Thach Anh" w:date="2021-03-26T22:01:00Z">
        <w:r w:rsidR="005C26B3" w:rsidRPr="004452B5" w:rsidDel="00DC525C">
          <w:rPr>
            <w:rFonts w:cs="Times New Roman"/>
            <w:lang w:val="vi-VN" w:eastAsia="en-US"/>
          </w:rPr>
          <w:delText>(có</w:delText>
        </w:r>
      </w:del>
      <w:r w:rsidR="005C26B3" w:rsidRPr="004452B5">
        <w:rPr>
          <w:rFonts w:cs="Times New Roman"/>
          <w:lang w:val="vi-VN" w:eastAsia="en-US"/>
        </w:rPr>
        <w:t xml:space="preserve"> thời điểm giao hàng</w:t>
      </w:r>
      <w:del w:id="63" w:author="Tran Thach Anh" w:date="2021-03-26T22:01:00Z">
        <w:r w:rsidR="005C26B3" w:rsidRPr="004452B5" w:rsidDel="00DC525C">
          <w:rPr>
            <w:rFonts w:cs="Times New Roman"/>
            <w:lang w:val="vi-VN" w:eastAsia="en-US"/>
          </w:rPr>
          <w:delText xml:space="preserve"> không?)</w:delText>
        </w:r>
      </w:del>
      <w:r w:rsidR="004A42A5" w:rsidRPr="004452B5">
        <w:rPr>
          <w:rFonts w:cs="Times New Roman"/>
          <w:lang w:val="vi-VN" w:eastAsia="en-US"/>
        </w:rPr>
        <w:t>: không có</w:t>
      </w:r>
      <w:ins w:id="64" w:author="Tran Thach Anh" w:date="2021-03-26T22:00:00Z">
        <w:r w:rsidR="00DC525C">
          <w:rPr>
            <w:rFonts w:cs="Times New Roman"/>
            <w:lang w:val="vi-VN" w:eastAsia="en-US"/>
          </w:rPr>
          <w:t xml:space="preserve"> ở Vntrip.</w:t>
        </w:r>
      </w:ins>
    </w:p>
    <w:p w14:paraId="42FF06B2" w14:textId="3B91B31C" w:rsidR="004A42A5" w:rsidRPr="004452B5" w:rsidRDefault="004A42A5" w:rsidP="00F22433">
      <w:pPr>
        <w:pStyle w:val="ListParagraph"/>
        <w:numPr>
          <w:ilvl w:val="0"/>
          <w:numId w:val="14"/>
        </w:numPr>
        <w:rPr>
          <w:rFonts w:cs="Times New Roman"/>
          <w:lang w:val="vi-VN" w:eastAsia="en-US"/>
        </w:rPr>
      </w:pPr>
      <w:r w:rsidRPr="004452B5">
        <w:rPr>
          <w:rFonts w:cs="Times New Roman"/>
          <w:lang w:val="vi-VN" w:eastAsia="en-US"/>
        </w:rPr>
        <w:t>Email: giao hàng điện tử.</w:t>
      </w:r>
    </w:p>
    <w:p w14:paraId="5F911CD3" w14:textId="4FB24B28" w:rsidR="004A42A5" w:rsidRPr="004452B5" w:rsidRDefault="004A42A5" w:rsidP="00F22433">
      <w:pPr>
        <w:pStyle w:val="ListParagraph"/>
        <w:numPr>
          <w:ilvl w:val="0"/>
          <w:numId w:val="14"/>
        </w:numPr>
        <w:rPr>
          <w:rFonts w:cs="Times New Roman"/>
          <w:lang w:val="vi-VN" w:eastAsia="en-US"/>
        </w:rPr>
      </w:pPr>
      <w:r w:rsidRPr="004452B5">
        <w:rPr>
          <w:rFonts w:cs="Times New Roman"/>
          <w:lang w:val="vi-VN" w:eastAsia="en-US"/>
        </w:rPr>
        <w:t>Giá trị đơn hàng.</w:t>
      </w:r>
    </w:p>
    <w:p w14:paraId="7704926E" w14:textId="77777777" w:rsidR="0014563D" w:rsidRDefault="00606E17" w:rsidP="00F22433">
      <w:pPr>
        <w:pStyle w:val="ListParagraph"/>
        <w:numPr>
          <w:ilvl w:val="0"/>
          <w:numId w:val="14"/>
        </w:numPr>
        <w:rPr>
          <w:ins w:id="65" w:author="Hang Vu Thi (BSD-ITP)" w:date="2021-03-26T20:03:00Z"/>
          <w:rFonts w:cs="Times New Roman"/>
          <w:lang w:val="vi-VN" w:eastAsia="en-US"/>
        </w:rPr>
      </w:pPr>
      <w:r w:rsidRPr="004452B5">
        <w:rPr>
          <w:rFonts w:cs="Times New Roman"/>
          <w:lang w:val="vi-VN" w:eastAsia="en-US"/>
        </w:rPr>
        <w:t xml:space="preserve">Phương thức thanh toán đã sử dụng: bảng mã. </w:t>
      </w:r>
    </w:p>
    <w:p w14:paraId="3B2332E4" w14:textId="087476F7" w:rsidR="00AA2254" w:rsidRPr="004452B5" w:rsidRDefault="00EA668A" w:rsidP="00F22433">
      <w:pPr>
        <w:pStyle w:val="ListParagraph"/>
        <w:numPr>
          <w:ilvl w:val="0"/>
          <w:numId w:val="14"/>
        </w:numPr>
        <w:rPr>
          <w:rFonts w:cs="Times New Roman"/>
          <w:lang w:val="vi-VN" w:eastAsia="en-US"/>
        </w:rPr>
      </w:pPr>
      <w:r w:rsidRPr="004452B5">
        <w:rPr>
          <w:rFonts w:cs="Times New Roman"/>
          <w:lang w:val="vi-VN" w:eastAsia="en-US"/>
        </w:rPr>
        <w:t>Thời điểm thanh toán thành công.</w:t>
      </w:r>
    </w:p>
    <w:p w14:paraId="34E5999F" w14:textId="318DBD77" w:rsidR="00AA2254" w:rsidRPr="004452B5" w:rsidRDefault="00AA2254" w:rsidP="00AA2254">
      <w:pPr>
        <w:rPr>
          <w:rFonts w:cs="Times New Roman"/>
          <w:lang w:val="vi-VN" w:eastAsia="en-US"/>
        </w:rPr>
      </w:pPr>
      <w:commentRangeStart w:id="66"/>
      <w:r w:rsidRPr="004452B5">
        <w:rPr>
          <w:rFonts w:cs="Times New Roman"/>
          <w:lang w:val="vi-VN" w:eastAsia="en-US"/>
        </w:rPr>
        <w:t>Thông tin đơn hàng sắp mua:</w:t>
      </w:r>
      <w:commentRangeEnd w:id="66"/>
      <w:r w:rsidR="004452B5">
        <w:rPr>
          <w:rStyle w:val="CommentReference"/>
        </w:rPr>
        <w:commentReference w:id="66"/>
      </w:r>
    </w:p>
    <w:p w14:paraId="25AA5899" w14:textId="4DF5BACE" w:rsidR="00AA2254" w:rsidRPr="004452B5" w:rsidRDefault="00AA2254" w:rsidP="00F22433">
      <w:pPr>
        <w:pStyle w:val="ListParagraph"/>
        <w:numPr>
          <w:ilvl w:val="0"/>
          <w:numId w:val="15"/>
        </w:numPr>
        <w:rPr>
          <w:rFonts w:cs="Times New Roman"/>
          <w:lang w:val="vi-VN" w:eastAsia="en-US"/>
        </w:rPr>
      </w:pPr>
      <w:r w:rsidRPr="004452B5">
        <w:rPr>
          <w:rFonts w:cs="Times New Roman"/>
          <w:lang w:val="vi-VN" w:eastAsia="en-US"/>
        </w:rPr>
        <w:t>Mã đơn hàng</w:t>
      </w:r>
    </w:p>
    <w:p w14:paraId="670C443B" w14:textId="4BA9369A" w:rsidR="00AA2254" w:rsidRPr="004452B5" w:rsidRDefault="00AA2254" w:rsidP="00F22433">
      <w:pPr>
        <w:pStyle w:val="ListParagraph"/>
        <w:numPr>
          <w:ilvl w:val="0"/>
          <w:numId w:val="15"/>
        </w:numPr>
        <w:rPr>
          <w:rFonts w:cs="Times New Roman"/>
          <w:lang w:val="vi-VN" w:eastAsia="en-US"/>
        </w:rPr>
      </w:pPr>
      <w:r w:rsidRPr="004452B5">
        <w:rPr>
          <w:rFonts w:cs="Times New Roman"/>
          <w:lang w:val="vi-VN" w:eastAsia="en-US"/>
        </w:rPr>
        <w:t>Loại hàng hoá</w:t>
      </w:r>
      <w:r w:rsidR="005C26B3" w:rsidRPr="004452B5">
        <w:rPr>
          <w:rFonts w:cs="Times New Roman"/>
          <w:lang w:val="vi-VN" w:eastAsia="en-US"/>
        </w:rPr>
        <w:t xml:space="preserve"> (</w:t>
      </w:r>
      <w:r w:rsidR="00B07C9B" w:rsidRPr="004452B5">
        <w:rPr>
          <w:rFonts w:cs="Times New Roman"/>
          <w:lang w:val="vi-VN" w:eastAsia="en-US"/>
        </w:rPr>
        <w:t>Value là</w:t>
      </w:r>
      <w:r w:rsidR="005C26B3" w:rsidRPr="004452B5">
        <w:rPr>
          <w:rFonts w:cs="Times New Roman"/>
          <w:lang w:val="vi-VN" w:eastAsia="en-US"/>
        </w:rPr>
        <w:t xml:space="preserve"> combo/Ticket/hàng hoá khác </w:t>
      </w:r>
      <w:r w:rsidR="00B07C9B" w:rsidRPr="004452B5">
        <w:rPr>
          <w:rFonts w:cs="Times New Roman"/>
          <w:lang w:val="vi-VN" w:eastAsia="en-US"/>
        </w:rPr>
        <w:t xml:space="preserve">đúng </w:t>
      </w:r>
      <w:r w:rsidR="005C26B3" w:rsidRPr="004452B5">
        <w:rPr>
          <w:rFonts w:cs="Times New Roman"/>
          <w:lang w:val="vi-VN" w:eastAsia="en-US"/>
        </w:rPr>
        <w:t>không</w:t>
      </w:r>
      <w:r w:rsidR="00B07C9B" w:rsidRPr="004452B5">
        <w:rPr>
          <w:rFonts w:cs="Times New Roman"/>
          <w:lang w:val="vi-VN" w:eastAsia="en-US"/>
        </w:rPr>
        <w:t>?</w:t>
      </w:r>
      <w:r w:rsidR="005C26B3" w:rsidRPr="004452B5">
        <w:rPr>
          <w:rFonts w:cs="Times New Roman"/>
          <w:lang w:val="vi-VN" w:eastAsia="en-US"/>
        </w:rPr>
        <w:t>)</w:t>
      </w:r>
    </w:p>
    <w:p w14:paraId="4C8013A4" w14:textId="710FA41F" w:rsidR="00AA2254" w:rsidRPr="004452B5" w:rsidRDefault="005C26B3" w:rsidP="00F22433">
      <w:pPr>
        <w:pStyle w:val="ListParagraph"/>
        <w:numPr>
          <w:ilvl w:val="0"/>
          <w:numId w:val="15"/>
        </w:numPr>
        <w:rPr>
          <w:rFonts w:cs="Times New Roman"/>
          <w:lang w:val="vi-VN" w:eastAsia="en-US"/>
        </w:rPr>
      </w:pPr>
      <w:r w:rsidRPr="004452B5">
        <w:rPr>
          <w:rFonts w:cs="Times New Roman"/>
          <w:lang w:val="vi-VN" w:eastAsia="en-US"/>
        </w:rPr>
        <w:t>Địa chỉ giao hàng: Phường, Quận, Thành phố</w:t>
      </w:r>
      <w:r w:rsidR="009F5DA8" w:rsidRPr="004452B5">
        <w:rPr>
          <w:rFonts w:cs="Times New Roman"/>
          <w:lang w:val="vi-VN" w:eastAsia="en-US"/>
        </w:rPr>
        <w:t>: không có.</w:t>
      </w:r>
    </w:p>
    <w:p w14:paraId="00183858" w14:textId="7C384C51" w:rsidR="009F5DA8" w:rsidRPr="004452B5" w:rsidRDefault="009F5DA8" w:rsidP="00F22433">
      <w:pPr>
        <w:pStyle w:val="ListParagraph"/>
        <w:numPr>
          <w:ilvl w:val="0"/>
          <w:numId w:val="15"/>
        </w:numPr>
        <w:rPr>
          <w:rFonts w:cs="Times New Roman"/>
          <w:lang w:val="vi-VN" w:eastAsia="en-US"/>
        </w:rPr>
      </w:pPr>
      <w:r w:rsidRPr="004452B5">
        <w:rPr>
          <w:rFonts w:cs="Times New Roman"/>
          <w:lang w:val="vi-VN" w:eastAsia="en-US"/>
        </w:rPr>
        <w:t>Email giao hàng điện tử.</w:t>
      </w:r>
    </w:p>
    <w:p w14:paraId="640BF589" w14:textId="0C5C7F4F" w:rsidR="005C26B3" w:rsidRDefault="005C26B3" w:rsidP="00897DCD">
      <w:pPr>
        <w:pStyle w:val="ListParagraph"/>
        <w:numPr>
          <w:ilvl w:val="0"/>
          <w:numId w:val="15"/>
        </w:numPr>
        <w:rPr>
          <w:ins w:id="67" w:author="Tran Thach Anh" w:date="2021-03-26T22:01:00Z"/>
          <w:rFonts w:cs="Times New Roman"/>
          <w:lang w:val="vi-VN" w:eastAsia="en-US"/>
        </w:rPr>
      </w:pPr>
      <w:r w:rsidRPr="004452B5">
        <w:rPr>
          <w:rFonts w:cs="Times New Roman"/>
          <w:lang w:val="vi-VN" w:eastAsia="en-US"/>
        </w:rPr>
        <w:t>Giá trị đơn hàng</w:t>
      </w:r>
      <w:r w:rsidR="00673C49" w:rsidRPr="004452B5">
        <w:rPr>
          <w:rFonts w:cs="Times New Roman"/>
          <w:lang w:val="vi-VN" w:eastAsia="en-US"/>
        </w:rPr>
        <w:t xml:space="preserve"> (số tổng tiền của đơn = số tiền giải ngân</w:t>
      </w:r>
      <w:r w:rsidRPr="004452B5">
        <w:rPr>
          <w:rFonts w:cs="Times New Roman"/>
          <w:lang w:val="vi-VN" w:eastAsia="en-US"/>
        </w:rPr>
        <w:t>).</w:t>
      </w:r>
    </w:p>
    <w:p w14:paraId="538CB4AB" w14:textId="584ECF3A" w:rsidR="00DC525C" w:rsidRPr="00DC525C" w:rsidRDefault="00DC525C" w:rsidP="00DC525C">
      <w:pPr>
        <w:rPr>
          <w:rFonts w:cs="Times New Roman"/>
          <w:lang w:val="vi-VN" w:eastAsia="en-US"/>
        </w:rPr>
      </w:pPr>
      <w:ins w:id="68" w:author="Tran Thach Anh" w:date="2021-03-26T22:01:00Z">
        <w:r>
          <w:rPr>
            <w:rFonts w:cs="Times New Roman"/>
            <w:lang w:val="vi-VN" w:eastAsia="en-US"/>
          </w:rPr>
          <w:t>Lưu ý bổ sung: các field dữ liệu không có, hoặc optional đối với Vntrip</w:t>
        </w:r>
      </w:ins>
      <w:ins w:id="69" w:author="Tran Thach Anh" w:date="2021-03-30T17:21:00Z">
        <w:r w:rsidR="00890E47" w:rsidRPr="0048067A">
          <w:rPr>
            <w:rFonts w:cs="Times New Roman"/>
            <w:lang w:val="vi-VN" w:eastAsia="en-US"/>
          </w:rPr>
          <w:t xml:space="preserve"> thì</w:t>
        </w:r>
      </w:ins>
      <w:ins w:id="70" w:author="Tran Thach Anh" w:date="2021-03-26T22:01:00Z">
        <w:r>
          <w:rPr>
            <w:rFonts w:cs="Times New Roman"/>
            <w:lang w:val="vi-VN" w:eastAsia="en-US"/>
          </w:rPr>
          <w:t xml:space="preserve"> vẫn cần định nghĩa lưu trữ trong </w:t>
        </w:r>
      </w:ins>
      <w:ins w:id="71" w:author="Tran Thach Anh" w:date="2021-03-26T22:02:00Z">
        <w:r>
          <w:rPr>
            <w:rFonts w:cs="Times New Roman"/>
            <w:lang w:val="vi-VN" w:eastAsia="en-US"/>
          </w:rPr>
          <w:t>CSDL, để sử dụng được đối với các Merchant khác trong tương lai (nếu họ có).</w:t>
        </w:r>
      </w:ins>
    </w:p>
    <w:p w14:paraId="059E6C69" w14:textId="06FBF9B9" w:rsidR="00F44091" w:rsidRPr="004452B5" w:rsidRDefault="007A4B64" w:rsidP="008D1CBA">
      <w:pPr>
        <w:pStyle w:val="Heading3"/>
        <w:rPr>
          <w:rFonts w:ascii="Times New Roman" w:hAnsi="Times New Roman"/>
        </w:rPr>
      </w:pPr>
      <w:bookmarkStart w:id="72" w:name="_Toc67411952"/>
      <w:r w:rsidRPr="004452B5">
        <w:rPr>
          <w:rFonts w:ascii="Times New Roman" w:hAnsi="Times New Roman"/>
        </w:rPr>
        <w:lastRenderedPageBreak/>
        <w:t>Technical Detail</w:t>
      </w:r>
      <w:bookmarkEnd w:id="72"/>
    </w:p>
    <w:p w14:paraId="0BA7DE64" w14:textId="0C1B4B9B" w:rsidR="00B07C9B" w:rsidRPr="004452B5" w:rsidRDefault="00D87841" w:rsidP="00797B96">
      <w:pPr>
        <w:rPr>
          <w:rFonts w:cs="Times New Roman"/>
          <w:lang w:val="vi-VN"/>
        </w:rPr>
      </w:pPr>
      <w:r w:rsidRPr="004452B5">
        <w:rPr>
          <w:rFonts w:cs="Times New Roman"/>
        </w:rPr>
        <w:t>Các</w:t>
      </w:r>
      <w:r w:rsidRPr="004452B5">
        <w:rPr>
          <w:rFonts w:cs="Times New Roman"/>
          <w:lang w:val="vi-VN"/>
        </w:rPr>
        <w:t xml:space="preserve"> thông tin tương ứng trên sẽ được </w:t>
      </w:r>
      <w:r w:rsidR="00A850D4" w:rsidRPr="004452B5">
        <w:rPr>
          <w:rFonts w:cs="Times New Roman"/>
          <w:lang w:val="vi-VN"/>
        </w:rPr>
        <w:t>trao đổi về mặt kỹ thuật</w:t>
      </w:r>
      <w:r w:rsidRPr="004452B5">
        <w:rPr>
          <w:rFonts w:cs="Times New Roman"/>
          <w:lang w:val="vi-VN"/>
        </w:rPr>
        <w:t>, với quy ước sau:</w:t>
      </w:r>
    </w:p>
    <w:p w14:paraId="6A805DB0" w14:textId="2313B144" w:rsidR="00A850D4" w:rsidRPr="004452B5" w:rsidRDefault="00A850D4" w:rsidP="00F22433">
      <w:pPr>
        <w:pStyle w:val="ListParagraph"/>
        <w:numPr>
          <w:ilvl w:val="0"/>
          <w:numId w:val="21"/>
        </w:numPr>
        <w:rPr>
          <w:rFonts w:cs="Times New Roman"/>
          <w:lang w:val="vi-VN"/>
        </w:rPr>
      </w:pPr>
      <w:r w:rsidRPr="004452B5">
        <w:rPr>
          <w:rFonts w:cs="Times New Roman"/>
          <w:lang w:val="vi-VN"/>
        </w:rPr>
        <w:t>Đóng gói dữ liệu: dạng JSON và thông qua REST API (đặc tả bởi swagger được cung cấp bởi đối tác cung cấp API).</w:t>
      </w:r>
    </w:p>
    <w:p w14:paraId="26981F26" w14:textId="0E30357B" w:rsidR="00D87841" w:rsidRPr="004452B5" w:rsidRDefault="00D87841" w:rsidP="00F22433">
      <w:pPr>
        <w:pStyle w:val="ListParagraph"/>
        <w:numPr>
          <w:ilvl w:val="0"/>
          <w:numId w:val="21"/>
        </w:numPr>
        <w:rPr>
          <w:rFonts w:cs="Times New Roman"/>
          <w:lang w:val="vi-VN"/>
        </w:rPr>
      </w:pPr>
      <w:r w:rsidRPr="004452B5">
        <w:rPr>
          <w:rFonts w:cs="Times New Roman"/>
          <w:lang w:val="vi-VN"/>
        </w:rPr>
        <w:t>Các field thông tin thời gian như: ngày tháng năm, giờ phút giây – được yêu cầu sử dụng format dạng ISO8601.</w:t>
      </w:r>
    </w:p>
    <w:p w14:paraId="612C1FD9" w14:textId="1598D6CC" w:rsidR="00D87841" w:rsidRPr="004452B5" w:rsidRDefault="00D87841" w:rsidP="00F22433">
      <w:pPr>
        <w:pStyle w:val="ListParagraph"/>
        <w:numPr>
          <w:ilvl w:val="0"/>
          <w:numId w:val="21"/>
        </w:numPr>
        <w:rPr>
          <w:rFonts w:cs="Times New Roman"/>
          <w:lang w:val="vi-VN"/>
        </w:rPr>
      </w:pPr>
      <w:r w:rsidRPr="004452B5">
        <w:rPr>
          <w:rFonts w:cs="Times New Roman"/>
          <w:lang w:val="vi-VN"/>
        </w:rPr>
        <w:t xml:space="preserve">Các thông tin bảng mã: ánh xạ </w:t>
      </w:r>
      <w:r w:rsidR="00A11B00" w:rsidRPr="004452B5">
        <w:rPr>
          <w:rFonts w:cs="Times New Roman"/>
          <w:lang w:val="vi-VN"/>
        </w:rPr>
        <w:t>theo mỗi merchant</w:t>
      </w:r>
      <w:r w:rsidR="00EA3552" w:rsidRPr="004452B5">
        <w:rPr>
          <w:rFonts w:cs="Times New Roman"/>
          <w:lang w:val="vi-VN"/>
        </w:rPr>
        <w:t xml:space="preserve"> tương ứng mã nội bộ quản lý bởi LFVN (trừ trường hợp sử dụng mã theo chuẩn ISO khác nhau)</w:t>
      </w:r>
      <w:r w:rsidR="00A11B00" w:rsidRPr="004452B5">
        <w:rPr>
          <w:rFonts w:cs="Times New Roman"/>
          <w:lang w:val="vi-VN"/>
        </w:rPr>
        <w:t>.</w:t>
      </w:r>
    </w:p>
    <w:p w14:paraId="709FEEA6" w14:textId="160A99FE" w:rsidR="00A11B00" w:rsidRPr="004452B5" w:rsidRDefault="00A11B00" w:rsidP="00F22433">
      <w:pPr>
        <w:pStyle w:val="ListParagraph"/>
        <w:numPr>
          <w:ilvl w:val="0"/>
          <w:numId w:val="21"/>
        </w:numPr>
        <w:rPr>
          <w:rFonts w:cs="Times New Roman"/>
          <w:lang w:val="vi-VN"/>
        </w:rPr>
      </w:pPr>
      <w:r w:rsidRPr="004452B5">
        <w:rPr>
          <w:rFonts w:cs="Times New Roman"/>
          <w:lang w:val="vi-VN"/>
        </w:rPr>
        <w:t>Các loại mã số: đều được chuyển thành chữ hoa, trim (cắt bỏ) các dấu trống, các ký tự đặc biệt, chỉ giữ các ký tự từ A-Z, 0-9</w:t>
      </w:r>
      <w:r w:rsidR="00F22433" w:rsidRPr="004452B5">
        <w:rPr>
          <w:rFonts w:cs="Times New Roman"/>
          <w:lang w:val="vi-VN"/>
        </w:rPr>
        <w:t xml:space="preserve"> và dấu #.</w:t>
      </w:r>
    </w:p>
    <w:p w14:paraId="2FC2711A" w14:textId="4A488721" w:rsidR="00F22433" w:rsidRPr="004452B5" w:rsidRDefault="00F22433" w:rsidP="00F22433">
      <w:pPr>
        <w:pStyle w:val="ListParagraph"/>
        <w:numPr>
          <w:ilvl w:val="0"/>
          <w:numId w:val="21"/>
        </w:numPr>
        <w:rPr>
          <w:rFonts w:cs="Times New Roman"/>
          <w:lang w:val="vi-VN"/>
        </w:rPr>
      </w:pPr>
      <w:r w:rsidRPr="004452B5">
        <w:rPr>
          <w:rFonts w:cs="Times New Roman"/>
          <w:lang w:val="vi-VN"/>
        </w:rPr>
        <w:t>Encoding khi chuyển trang với data dạng binary: Base64URL.</w:t>
      </w:r>
    </w:p>
    <w:p w14:paraId="5B74EC08" w14:textId="11DFF5A3" w:rsidR="00485CF7" w:rsidRPr="004452B5" w:rsidRDefault="00485CF7" w:rsidP="00F22433">
      <w:pPr>
        <w:pStyle w:val="ListParagraph"/>
        <w:numPr>
          <w:ilvl w:val="0"/>
          <w:numId w:val="21"/>
        </w:numPr>
        <w:rPr>
          <w:rFonts w:cs="Times New Roman"/>
          <w:lang w:val="vi-VN"/>
        </w:rPr>
      </w:pPr>
      <w:r w:rsidRPr="004452B5">
        <w:rPr>
          <w:rFonts w:cs="Times New Roman"/>
          <w:lang w:val="vi-VN"/>
        </w:rPr>
        <w:t xml:space="preserve">Các thông tin trên được </w:t>
      </w:r>
      <w:r w:rsidR="000C3A8A" w:rsidRPr="004452B5">
        <w:rPr>
          <w:rFonts w:cs="Times New Roman"/>
          <w:lang w:val="vi-VN"/>
        </w:rPr>
        <w:t>PayLater Pull về từ đối tác Vntrip (API do Vntrip cung cấp), kèm cơ chế xác thực cần thiết.</w:t>
      </w:r>
    </w:p>
    <w:p w14:paraId="57DF2B94" w14:textId="4C30799D" w:rsidR="000C3A8A" w:rsidRPr="004452B5" w:rsidRDefault="000C3A8A" w:rsidP="00F22433">
      <w:pPr>
        <w:pStyle w:val="ListParagraph"/>
        <w:numPr>
          <w:ilvl w:val="0"/>
          <w:numId w:val="21"/>
        </w:numPr>
        <w:rPr>
          <w:rFonts w:cs="Times New Roman"/>
          <w:lang w:val="vi-VN"/>
        </w:rPr>
      </w:pPr>
      <w:r w:rsidRPr="004452B5">
        <w:rPr>
          <w:rFonts w:cs="Times New Roman"/>
          <w:lang w:val="vi-VN"/>
        </w:rPr>
        <w:t xml:space="preserve">Thông tin Lịch sử </w:t>
      </w:r>
      <w:r w:rsidR="001E54D7" w:rsidRPr="004452B5">
        <w:rPr>
          <w:rFonts w:cs="Times New Roman"/>
          <w:lang w:val="vi-VN"/>
        </w:rPr>
        <w:t>giao dịch gần nhất sẽ có trường đầu vào cho phép lọc “từ ngày” và “đến ngày”.</w:t>
      </w:r>
    </w:p>
    <w:p w14:paraId="3DA27DCC" w14:textId="1EDE6C2D" w:rsidR="00F71685" w:rsidRDefault="000651B4" w:rsidP="000651B4">
      <w:pPr>
        <w:pStyle w:val="Heading3"/>
        <w:rPr>
          <w:ins w:id="73" w:author="Tran Thach Anh" w:date="2021-03-30T15:15:00Z"/>
          <w:rFonts w:ascii="Times New Roman" w:hAnsi="Times New Roman"/>
        </w:rPr>
      </w:pPr>
      <w:bookmarkStart w:id="74" w:name="_Toc67411953"/>
      <w:r w:rsidRPr="004452B5">
        <w:rPr>
          <w:rFonts w:ascii="Times New Roman" w:hAnsi="Times New Roman"/>
        </w:rPr>
        <w:t>Testing and Sample</w:t>
      </w:r>
      <w:bookmarkEnd w:id="74"/>
    </w:p>
    <w:p w14:paraId="55E8C354" w14:textId="3B6B8FDD" w:rsidR="001D2379" w:rsidRPr="004452B5" w:rsidRDefault="001D2379" w:rsidP="001D2379">
      <w:ins w:id="75" w:author="Tran Thach Anh" w:date="2021-03-30T15:15:00Z">
        <w:r>
          <w:t>NA</w:t>
        </w:r>
      </w:ins>
    </w:p>
    <w:p w14:paraId="2F0D7798" w14:textId="287AEE7F" w:rsidR="00100DBB" w:rsidRDefault="00100DBB" w:rsidP="008D1CBA">
      <w:pPr>
        <w:pStyle w:val="Heading3"/>
        <w:rPr>
          <w:ins w:id="76" w:author="Tran Thach Anh" w:date="2021-03-30T15:15:00Z"/>
          <w:rFonts w:ascii="Times New Roman" w:hAnsi="Times New Roman"/>
        </w:rPr>
      </w:pPr>
      <w:bookmarkStart w:id="77" w:name="_Toc67411954"/>
      <w:r w:rsidRPr="004452B5">
        <w:rPr>
          <w:rFonts w:ascii="Times New Roman" w:hAnsi="Times New Roman"/>
        </w:rPr>
        <w:t>Limitation</w:t>
      </w:r>
      <w:bookmarkEnd w:id="77"/>
    </w:p>
    <w:p w14:paraId="0F1C567B" w14:textId="458CE46B" w:rsidR="001D2379" w:rsidRPr="004452B5" w:rsidRDefault="001D2379" w:rsidP="001D2379">
      <w:ins w:id="78" w:author="Tran Thach Anh" w:date="2021-03-30T15:15:00Z">
        <w:r>
          <w:t>NA</w:t>
        </w:r>
      </w:ins>
    </w:p>
    <w:p w14:paraId="5C8E8B81" w14:textId="7C286463" w:rsidR="00151B35" w:rsidRPr="004452B5" w:rsidRDefault="00580AC6" w:rsidP="00151B35">
      <w:pPr>
        <w:pStyle w:val="Heading2Numbered"/>
        <w:rPr>
          <w:rFonts w:ascii="Times New Roman" w:hAnsi="Times New Roman"/>
        </w:rPr>
      </w:pPr>
      <w:bookmarkStart w:id="79" w:name="_Toc67411955"/>
      <w:r w:rsidRPr="004452B5">
        <w:rPr>
          <w:rFonts w:ascii="Times New Roman" w:hAnsi="Times New Roman"/>
          <w:lang w:val="en-US"/>
        </w:rPr>
        <w:t>REQV</w:t>
      </w:r>
      <w:r w:rsidRPr="004452B5">
        <w:rPr>
          <w:rFonts w:ascii="Times New Roman" w:hAnsi="Times New Roman"/>
          <w:lang w:val="vi-VN"/>
        </w:rPr>
        <w:t xml:space="preserve">1_3: </w:t>
      </w:r>
      <w:r w:rsidR="00151B35" w:rsidRPr="004452B5">
        <w:rPr>
          <w:rFonts w:ascii="Times New Roman" w:hAnsi="Times New Roman"/>
          <w:lang w:val="en-US"/>
        </w:rPr>
        <w:t>PLEnable JSONP API</w:t>
      </w:r>
      <w:bookmarkEnd w:id="79"/>
    </w:p>
    <w:p w14:paraId="638AB558" w14:textId="77777777" w:rsidR="00151B35" w:rsidRPr="004452B5" w:rsidRDefault="00151B35" w:rsidP="00151B35">
      <w:pPr>
        <w:pStyle w:val="Heading3"/>
        <w:rPr>
          <w:rFonts w:ascii="Times New Roman" w:hAnsi="Times New Roman"/>
        </w:rPr>
      </w:pPr>
      <w:bookmarkStart w:id="80" w:name="_Toc67411956"/>
      <w:r w:rsidRPr="004452B5">
        <w:rPr>
          <w:rFonts w:ascii="Times New Roman" w:hAnsi="Times New Roman"/>
        </w:rPr>
        <w:t>Business Requirement</w:t>
      </w:r>
      <w:bookmarkEnd w:id="80"/>
    </w:p>
    <w:p w14:paraId="6D4F040C" w14:textId="549FC4B6" w:rsidR="00151B35" w:rsidRPr="004452B5" w:rsidRDefault="00371299" w:rsidP="00151B35">
      <w:pPr>
        <w:rPr>
          <w:rFonts w:cs="Times New Roman"/>
          <w:lang w:val="vi-VN"/>
        </w:rPr>
      </w:pPr>
      <w:r w:rsidRPr="004452B5">
        <w:rPr>
          <w:rFonts w:cs="Times New Roman"/>
        </w:rPr>
        <w:t>Theo nội</w:t>
      </w:r>
      <w:r w:rsidRPr="004452B5">
        <w:rPr>
          <w:rFonts w:cs="Times New Roman"/>
          <w:lang w:val="vi-VN"/>
        </w:rPr>
        <w:t xml:space="preserve"> dung cuộc họp ngày 18/03/2021</w:t>
      </w:r>
      <w:r w:rsidR="000625DD" w:rsidRPr="004452B5">
        <w:rPr>
          <w:rFonts w:cs="Times New Roman"/>
          <w:lang w:val="vi-VN"/>
        </w:rPr>
        <w:t xml:space="preserve"> giữa LFVN, ESI, VNTrip</w:t>
      </w:r>
      <w:r w:rsidRPr="004452B5">
        <w:rPr>
          <w:rFonts w:cs="Times New Roman"/>
          <w:lang w:val="vi-VN"/>
        </w:rPr>
        <w:t xml:space="preserve">, thì phía đối tác VNTrip cần </w:t>
      </w:r>
      <w:r w:rsidR="00233356" w:rsidRPr="004452B5">
        <w:rPr>
          <w:rFonts w:cs="Times New Roman"/>
          <w:lang w:val="vi-VN"/>
        </w:rPr>
        <w:t>biết khi nào khách hàng check out có thể sử dụng Pay Later và khi nào không</w:t>
      </w:r>
      <w:r w:rsidR="000625DD" w:rsidRPr="004452B5">
        <w:rPr>
          <w:rFonts w:cs="Times New Roman"/>
          <w:lang w:val="vi-VN"/>
        </w:rPr>
        <w:t xml:space="preserve"> (tăng trải nghiệm)</w:t>
      </w:r>
      <w:r w:rsidR="00233356" w:rsidRPr="004452B5">
        <w:rPr>
          <w:rFonts w:cs="Times New Roman"/>
          <w:lang w:val="vi-VN"/>
        </w:rPr>
        <w:t xml:space="preserve">. Do đó theo ý kiến </w:t>
      </w:r>
      <w:r w:rsidR="00794501" w:rsidRPr="004452B5">
        <w:rPr>
          <w:rFonts w:cs="Times New Roman"/>
          <w:lang w:val="vi-VN"/>
        </w:rPr>
        <w:t xml:space="preserve">các bên là cần </w:t>
      </w:r>
      <w:r w:rsidR="00233356" w:rsidRPr="004452B5">
        <w:rPr>
          <w:rFonts w:cs="Times New Roman"/>
          <w:lang w:val="vi-VN"/>
        </w:rPr>
        <w:t>có 1 API để</w:t>
      </w:r>
      <w:r w:rsidR="00267332" w:rsidRPr="004452B5">
        <w:rPr>
          <w:rFonts w:cs="Times New Roman"/>
          <w:lang w:val="vi-VN"/>
        </w:rPr>
        <w:t xml:space="preserve"> kiểm tra, dựa trên các thông tin đầu vào như </w:t>
      </w:r>
      <w:r w:rsidR="008D0325" w:rsidRPr="004452B5">
        <w:rPr>
          <w:rFonts w:cs="Times New Roman"/>
          <w:lang w:val="vi-VN"/>
        </w:rPr>
        <w:t xml:space="preserve">partner account id (id khách hàng của VNTrip), số phone và email (VNTrip chỉ có 1 trong 2 thông tin này). Ngoài ra </w:t>
      </w:r>
      <w:r w:rsidR="002245B8" w:rsidRPr="004452B5">
        <w:rPr>
          <w:rFonts w:cs="Times New Roman"/>
          <w:lang w:val="vi-VN"/>
        </w:rPr>
        <w:t>cần dựa vào thông tin thêm để xác định được khách hàng</w:t>
      </w:r>
      <w:r w:rsidR="00151B35" w:rsidRPr="004452B5">
        <w:rPr>
          <w:rFonts w:cs="Times New Roman"/>
          <w:lang w:val="vi-VN"/>
        </w:rPr>
        <w:t>:</w:t>
      </w:r>
    </w:p>
    <w:p w14:paraId="0BD52896" w14:textId="54F74A29" w:rsidR="002245B8" w:rsidRPr="004452B5" w:rsidRDefault="00C450AB" w:rsidP="00F22433">
      <w:pPr>
        <w:pStyle w:val="ListParagraph"/>
        <w:numPr>
          <w:ilvl w:val="0"/>
          <w:numId w:val="16"/>
        </w:numPr>
        <w:rPr>
          <w:rFonts w:cs="Times New Roman"/>
          <w:lang w:val="vi-VN"/>
        </w:rPr>
      </w:pPr>
      <w:r w:rsidRPr="004452B5">
        <w:rPr>
          <w:rFonts w:cs="Times New Roman"/>
          <w:lang w:val="vi-VN"/>
        </w:rPr>
        <w:t>Địa bàn phường xã, quận huyện (VNTrip không có thông tin này).</w:t>
      </w:r>
    </w:p>
    <w:p w14:paraId="7B09D616" w14:textId="65D9BABB" w:rsidR="002245B8" w:rsidRPr="004452B5" w:rsidRDefault="00C450AB" w:rsidP="00F22433">
      <w:pPr>
        <w:pStyle w:val="ListParagraph"/>
        <w:numPr>
          <w:ilvl w:val="0"/>
          <w:numId w:val="16"/>
        </w:numPr>
        <w:rPr>
          <w:rFonts w:cs="Times New Roman"/>
          <w:lang w:val="vi-VN"/>
        </w:rPr>
      </w:pPr>
      <w:r w:rsidRPr="004452B5">
        <w:rPr>
          <w:rFonts w:cs="Times New Roman"/>
          <w:lang w:val="vi-VN"/>
        </w:rPr>
        <w:t>Độ tuổi từ 20-60 (VNTrip không có thông tin này)</w:t>
      </w:r>
    </w:p>
    <w:p w14:paraId="6CDD755E" w14:textId="7CB321FA" w:rsidR="00C450AB" w:rsidRPr="004452B5" w:rsidRDefault="00C450AB" w:rsidP="00F22433">
      <w:pPr>
        <w:pStyle w:val="ListParagraph"/>
        <w:numPr>
          <w:ilvl w:val="0"/>
          <w:numId w:val="16"/>
        </w:numPr>
        <w:rPr>
          <w:rFonts w:cs="Times New Roman"/>
          <w:lang w:val="vi-VN"/>
        </w:rPr>
      </w:pPr>
      <w:r w:rsidRPr="004452B5">
        <w:rPr>
          <w:rFonts w:cs="Times New Roman"/>
          <w:lang w:val="vi-VN"/>
        </w:rPr>
        <w:t>Nghề nghiệp (VNTrip cũng không có thông tin này).</w:t>
      </w:r>
    </w:p>
    <w:p w14:paraId="7F2B66AF" w14:textId="011B0CCB" w:rsidR="00C450AB" w:rsidRPr="004452B5" w:rsidRDefault="00C450AB" w:rsidP="00C450AB">
      <w:pPr>
        <w:rPr>
          <w:rFonts w:cs="Times New Roman"/>
          <w:lang w:val="vi-VN"/>
        </w:rPr>
      </w:pPr>
      <w:r w:rsidRPr="004452B5">
        <w:rPr>
          <w:rFonts w:cs="Times New Roman"/>
          <w:lang w:val="vi-VN"/>
        </w:rPr>
        <w:t xml:space="preserve">Do đó phía ESI </w:t>
      </w:r>
      <w:r w:rsidR="00794501" w:rsidRPr="004452B5">
        <w:rPr>
          <w:rFonts w:cs="Times New Roman"/>
          <w:lang w:val="vi-VN"/>
        </w:rPr>
        <w:t>đưa ra nên sử dụng JSONP API, giúp cho thông tin 1 phần</w:t>
      </w:r>
      <w:r w:rsidR="003F5893" w:rsidRPr="004452B5">
        <w:rPr>
          <w:rFonts w:cs="Times New Roman"/>
          <w:lang w:val="vi-VN"/>
        </w:rPr>
        <w:t xml:space="preserve"> </w:t>
      </w:r>
      <w:r w:rsidR="00B82F6D" w:rsidRPr="004452B5">
        <w:rPr>
          <w:rFonts w:cs="Times New Roman"/>
          <w:lang w:val="vi-VN"/>
        </w:rPr>
        <w:t>để:</w:t>
      </w:r>
    </w:p>
    <w:p w14:paraId="05C677B5" w14:textId="73AADE1C" w:rsidR="00B82F6D" w:rsidRPr="004452B5" w:rsidRDefault="00B82F6D" w:rsidP="00F22433">
      <w:pPr>
        <w:pStyle w:val="ListParagraph"/>
        <w:numPr>
          <w:ilvl w:val="0"/>
          <w:numId w:val="17"/>
        </w:numPr>
        <w:rPr>
          <w:rFonts w:cs="Times New Roman"/>
          <w:lang w:val="vi-VN"/>
        </w:rPr>
      </w:pPr>
      <w:r w:rsidRPr="004452B5">
        <w:rPr>
          <w:rFonts w:cs="Times New Roman"/>
          <w:lang w:val="vi-VN"/>
        </w:rPr>
        <w:t>Sử dụng IP truy vấn JSONP để xác định quốc gia/địa bàn (có thể không chính xác địa bàn). Để từ chối</w:t>
      </w:r>
      <w:r w:rsidR="0004501A" w:rsidRPr="004452B5">
        <w:rPr>
          <w:rFonts w:cs="Times New Roman"/>
          <w:lang w:val="vi-VN"/>
        </w:rPr>
        <w:t xml:space="preserve"> nếu không phải ở lãnh thổ VN truy cập</w:t>
      </w:r>
      <w:r w:rsidRPr="004452B5">
        <w:rPr>
          <w:rFonts w:cs="Times New Roman"/>
          <w:lang w:val="vi-VN"/>
        </w:rPr>
        <w:t>.</w:t>
      </w:r>
      <w:r w:rsidR="00A44726" w:rsidRPr="004452B5">
        <w:rPr>
          <w:rFonts w:cs="Times New Roman"/>
          <w:lang w:val="vi-VN"/>
        </w:rPr>
        <w:t xml:space="preserve"> </w:t>
      </w:r>
      <w:r w:rsidR="00A44726" w:rsidRPr="004452B5">
        <w:rPr>
          <w:rFonts w:cs="Times New Roman"/>
          <w:lang w:val="vi-VN"/>
        </w:rPr>
        <w:sym w:font="Wingdings" w:char="F0E8"/>
      </w:r>
      <w:r w:rsidR="00A44726" w:rsidRPr="004452B5">
        <w:rPr>
          <w:rFonts w:cs="Times New Roman"/>
          <w:lang w:val="vi-VN"/>
        </w:rPr>
        <w:t>sẽ tìm 1 dịch vụ hoặc thu thập subnet IP lãnh thổ VN để kiểm tra.</w:t>
      </w:r>
    </w:p>
    <w:p w14:paraId="7C4ADB86" w14:textId="3FD9B44D" w:rsidR="00B82F6D" w:rsidRPr="004452B5" w:rsidRDefault="00A569C8" w:rsidP="00F22433">
      <w:pPr>
        <w:pStyle w:val="ListParagraph"/>
        <w:numPr>
          <w:ilvl w:val="0"/>
          <w:numId w:val="17"/>
        </w:numPr>
        <w:rPr>
          <w:rFonts w:cs="Times New Roman"/>
          <w:lang w:val="vi-VN"/>
        </w:rPr>
      </w:pPr>
      <w:r w:rsidRPr="004452B5">
        <w:rPr>
          <w:rFonts w:cs="Times New Roman"/>
          <w:lang w:val="vi-VN"/>
        </w:rPr>
        <w:t>Sử dụng số phone</w:t>
      </w:r>
      <w:r w:rsidR="001E4CCD" w:rsidRPr="004452B5">
        <w:rPr>
          <w:rFonts w:cs="Times New Roman"/>
          <w:lang w:val="vi-VN"/>
        </w:rPr>
        <w:t xml:space="preserve"> và email</w:t>
      </w:r>
      <w:r w:rsidRPr="004452B5">
        <w:rPr>
          <w:rFonts w:cs="Times New Roman"/>
          <w:lang w:val="vi-VN"/>
        </w:rPr>
        <w:t xml:space="preserve"> (nếu có</w:t>
      </w:r>
      <w:r w:rsidR="001E4CCD" w:rsidRPr="004452B5">
        <w:rPr>
          <w:rFonts w:cs="Times New Roman"/>
          <w:lang w:val="vi-VN"/>
        </w:rPr>
        <w:t xml:space="preserve"> 1 trong 2</w:t>
      </w:r>
      <w:r w:rsidRPr="004452B5">
        <w:rPr>
          <w:rFonts w:cs="Times New Roman"/>
          <w:lang w:val="vi-VN"/>
        </w:rPr>
        <w:t>) để truy vấn</w:t>
      </w:r>
      <w:r w:rsidR="001E4CCD" w:rsidRPr="004452B5">
        <w:rPr>
          <w:rFonts w:cs="Times New Roman"/>
          <w:lang w:val="vi-VN"/>
        </w:rPr>
        <w:t xml:space="preserve"> thông tin</w:t>
      </w:r>
      <w:r w:rsidRPr="004452B5">
        <w:rPr>
          <w:rFonts w:cs="Times New Roman"/>
          <w:lang w:val="vi-VN"/>
        </w:rPr>
        <w:t xml:space="preserve"> black </w:t>
      </w:r>
      <w:r w:rsidR="001E4CCD" w:rsidRPr="004452B5">
        <w:rPr>
          <w:rFonts w:cs="Times New Roman"/>
          <w:lang w:val="vi-VN"/>
        </w:rPr>
        <w:t>list (nếu dùng số phone), hoặc xác định khách hàng cũ mới (email hoặc phone).</w:t>
      </w:r>
    </w:p>
    <w:p w14:paraId="57D70F9D" w14:textId="02198605" w:rsidR="00332A3F" w:rsidRPr="004452B5" w:rsidRDefault="0004501A" w:rsidP="00A50D41">
      <w:pPr>
        <w:pStyle w:val="ListParagraph"/>
        <w:numPr>
          <w:ilvl w:val="0"/>
          <w:numId w:val="17"/>
        </w:numPr>
        <w:rPr>
          <w:rFonts w:cs="Times New Roman"/>
          <w:lang w:val="vi-VN"/>
        </w:rPr>
      </w:pPr>
      <w:r w:rsidRPr="004452B5">
        <w:rPr>
          <w:rFonts w:cs="Times New Roman"/>
          <w:lang w:val="vi-VN"/>
        </w:rPr>
        <w:t xml:space="preserve">Truy cập nhanh, quy tắc đơn giản hơn, </w:t>
      </w:r>
      <w:r w:rsidR="002716EE" w:rsidRPr="004452B5">
        <w:rPr>
          <w:rFonts w:cs="Times New Roman"/>
          <w:lang w:val="vi-VN"/>
        </w:rPr>
        <w:t>và có thêm tiện ích</w:t>
      </w:r>
      <w:r w:rsidR="00332A3F" w:rsidRPr="004452B5">
        <w:rPr>
          <w:rFonts w:cs="Times New Roman"/>
          <w:lang w:val="vi-VN"/>
        </w:rPr>
        <w:t xml:space="preserve"> thống kê khác nhau (không triển khai trong giai đoạn này)</w:t>
      </w:r>
      <w:r w:rsidR="002716EE" w:rsidRPr="004452B5">
        <w:rPr>
          <w:rFonts w:cs="Times New Roman"/>
          <w:lang w:val="vi-VN"/>
        </w:rPr>
        <w:t>.</w:t>
      </w:r>
    </w:p>
    <w:p w14:paraId="45055A70" w14:textId="77777777" w:rsidR="00151B35" w:rsidRPr="004452B5" w:rsidRDefault="00151B35" w:rsidP="00151B35">
      <w:pPr>
        <w:pStyle w:val="Heading3"/>
        <w:rPr>
          <w:rFonts w:ascii="Times New Roman" w:hAnsi="Times New Roman"/>
        </w:rPr>
      </w:pPr>
      <w:bookmarkStart w:id="81" w:name="_Toc67411957"/>
      <w:r w:rsidRPr="004452B5">
        <w:rPr>
          <w:rFonts w:ascii="Times New Roman" w:hAnsi="Times New Roman"/>
        </w:rPr>
        <w:lastRenderedPageBreak/>
        <w:t>Technical Detail</w:t>
      </w:r>
      <w:bookmarkEnd w:id="81"/>
    </w:p>
    <w:p w14:paraId="6CC27FCE" w14:textId="43A8C214" w:rsidR="00151B35" w:rsidRPr="004452B5" w:rsidRDefault="002716EE" w:rsidP="002716EE">
      <w:pPr>
        <w:rPr>
          <w:rFonts w:cs="Times New Roman"/>
          <w:lang w:val="vi-VN"/>
        </w:rPr>
      </w:pPr>
      <w:r w:rsidRPr="004452B5">
        <w:rPr>
          <w:rFonts w:cs="Times New Roman"/>
          <w:lang w:val="vi-VN"/>
        </w:rPr>
        <w:t>JSONP API: truy vấn và kiểm tra</w:t>
      </w:r>
      <w:r w:rsidR="00A00681" w:rsidRPr="004452B5">
        <w:rPr>
          <w:rFonts w:cs="Times New Roman"/>
          <w:lang w:val="vi-VN"/>
        </w:rPr>
        <w:t xml:space="preserve"> thông qua hình thức JSONP, tức là phía client sẽ </w:t>
      </w:r>
      <w:r w:rsidR="003932D0" w:rsidRPr="004452B5">
        <w:rPr>
          <w:rFonts w:cs="Times New Roman"/>
          <w:lang w:val="vi-VN"/>
        </w:rPr>
        <w:t>tham chiếu HTML thẻ &lt;script&gt; đến URL chỉ định của LFVN. Thông tin gửi trong query string cần thiết sẽ gồm có:</w:t>
      </w:r>
    </w:p>
    <w:p w14:paraId="0DE069C4" w14:textId="34125C1B" w:rsidR="003932D0" w:rsidRPr="001A0A8C" w:rsidRDefault="00D73DD5" w:rsidP="001A0A8C">
      <w:pPr>
        <w:pStyle w:val="Body"/>
        <w:numPr>
          <w:ilvl w:val="0"/>
          <w:numId w:val="34"/>
        </w:numPr>
      </w:pPr>
      <w:r w:rsidRPr="001A0A8C">
        <w:t>Thông tin đ</w:t>
      </w:r>
      <w:r w:rsidRPr="001A0A8C">
        <w:rPr>
          <w:rFonts w:ascii="Calibri" w:hAnsi="Calibri" w:cs="Calibri"/>
        </w:rPr>
        <w:t>ơ</w:t>
      </w:r>
      <w:r w:rsidRPr="001A0A8C">
        <w:t>n hàng: order_id</w:t>
      </w:r>
    </w:p>
    <w:p w14:paraId="3F643626" w14:textId="16B1CA1F" w:rsidR="00D73DD5" w:rsidRPr="004452B5" w:rsidRDefault="00D73DD5" w:rsidP="001A0A8C">
      <w:pPr>
        <w:pStyle w:val="Body"/>
      </w:pPr>
      <w:r w:rsidRPr="004452B5">
        <w:t>Thông tin mã khách hàng c</w:t>
      </w:r>
      <w:r w:rsidRPr="004452B5">
        <w:rPr>
          <w:rFonts w:ascii="Calibri" w:hAnsi="Calibri" w:cs="Calibri"/>
        </w:rPr>
        <w:t>ủ</w:t>
      </w:r>
      <w:r w:rsidRPr="004452B5">
        <w:t>a merchant: account_id.</w:t>
      </w:r>
    </w:p>
    <w:p w14:paraId="6D866CF5" w14:textId="107AC7CD" w:rsidR="00D73DD5" w:rsidRPr="004452B5" w:rsidRDefault="00D73DD5" w:rsidP="001A0A8C">
      <w:pPr>
        <w:pStyle w:val="Body"/>
      </w:pPr>
      <w:r w:rsidRPr="004452B5">
        <w:t>Thông tin s</w:t>
      </w:r>
      <w:r w:rsidRPr="004452B5">
        <w:rPr>
          <w:rFonts w:ascii="Calibri" w:hAnsi="Calibri" w:cs="Calibri"/>
        </w:rPr>
        <w:t>ố</w:t>
      </w:r>
      <w:r w:rsidRPr="004452B5">
        <w:t xml:space="preserve"> đi</w:t>
      </w:r>
      <w:r w:rsidRPr="004452B5">
        <w:rPr>
          <w:rFonts w:ascii="Calibri" w:hAnsi="Calibri" w:cs="Calibri"/>
        </w:rPr>
        <w:t>ệ</w:t>
      </w:r>
      <w:r w:rsidRPr="004452B5">
        <w:t>n tho</w:t>
      </w:r>
      <w:r w:rsidRPr="004452B5">
        <w:rPr>
          <w:rFonts w:ascii="Calibri" w:hAnsi="Calibri" w:cs="Calibri"/>
        </w:rPr>
        <w:t>ạ</w:t>
      </w:r>
      <w:r w:rsidRPr="004452B5">
        <w:t>i s</w:t>
      </w:r>
      <w:r w:rsidRPr="004452B5">
        <w:rPr>
          <w:rFonts w:ascii="Calibri" w:hAnsi="Calibri" w:cs="Calibri"/>
        </w:rPr>
        <w:t>ử</w:t>
      </w:r>
      <w:r w:rsidRPr="004452B5">
        <w:t xml:space="preserve"> d</w:t>
      </w:r>
      <w:r w:rsidRPr="004452B5">
        <w:rPr>
          <w:rFonts w:ascii="Calibri" w:hAnsi="Calibri" w:cs="Calibri"/>
        </w:rPr>
        <w:t>ụ</w:t>
      </w:r>
      <w:r w:rsidRPr="004452B5">
        <w:t>ng trong đ</w:t>
      </w:r>
      <w:r w:rsidRPr="004452B5">
        <w:rPr>
          <w:rFonts w:ascii="Calibri" w:hAnsi="Calibri" w:cs="Calibri"/>
        </w:rPr>
        <w:t>ơ</w:t>
      </w:r>
      <w:r w:rsidRPr="004452B5">
        <w:t>n hàng (n</w:t>
      </w:r>
      <w:r w:rsidRPr="004452B5">
        <w:rPr>
          <w:rFonts w:ascii="Calibri" w:hAnsi="Calibri" w:cs="Calibri"/>
        </w:rPr>
        <w:t>ế</w:t>
      </w:r>
      <w:r w:rsidRPr="004452B5">
        <w:t xml:space="preserve">u có): </w:t>
      </w:r>
      <w:r w:rsidR="00555AF8" w:rsidRPr="004452B5">
        <w:t>phone_no</w:t>
      </w:r>
    </w:p>
    <w:p w14:paraId="3DA3BB0A" w14:textId="00F56476" w:rsidR="00D73DD5" w:rsidRPr="004452B5" w:rsidRDefault="00D73DD5" w:rsidP="001A0A8C">
      <w:pPr>
        <w:pStyle w:val="Body"/>
      </w:pPr>
      <w:r w:rsidRPr="004452B5">
        <w:t>Email s</w:t>
      </w:r>
      <w:r w:rsidRPr="004452B5">
        <w:rPr>
          <w:rFonts w:ascii="Calibri" w:hAnsi="Calibri" w:cs="Calibri"/>
        </w:rPr>
        <w:t>ử</w:t>
      </w:r>
      <w:r w:rsidRPr="004452B5">
        <w:t xml:space="preserve"> d</w:t>
      </w:r>
      <w:r w:rsidRPr="004452B5">
        <w:rPr>
          <w:rFonts w:ascii="Calibri" w:hAnsi="Calibri" w:cs="Calibri"/>
        </w:rPr>
        <w:t>ụ</w:t>
      </w:r>
      <w:r w:rsidRPr="004452B5">
        <w:t>ng trong đ</w:t>
      </w:r>
      <w:r w:rsidRPr="004452B5">
        <w:rPr>
          <w:rFonts w:ascii="Calibri" w:hAnsi="Calibri" w:cs="Calibri"/>
        </w:rPr>
        <w:t>ơ</w:t>
      </w:r>
      <w:r w:rsidRPr="004452B5">
        <w:t>n hàng:</w:t>
      </w:r>
      <w:r w:rsidR="00555AF8" w:rsidRPr="004452B5">
        <w:t xml:space="preserve"> email.</w:t>
      </w:r>
    </w:p>
    <w:p w14:paraId="611BBF08" w14:textId="3861FE8E" w:rsidR="00555AF8" w:rsidRDefault="00555AF8" w:rsidP="001A0A8C">
      <w:pPr>
        <w:pStyle w:val="Body"/>
        <w:rPr>
          <w:ins w:id="82" w:author="Tran Thach Anh" w:date="2021-03-26T22:03:00Z"/>
        </w:rPr>
      </w:pPr>
      <w:r w:rsidRPr="004452B5">
        <w:t>Tham s</w:t>
      </w:r>
      <w:r w:rsidRPr="004452B5">
        <w:rPr>
          <w:rFonts w:ascii="Calibri" w:hAnsi="Calibri" w:cs="Calibri"/>
        </w:rPr>
        <w:t>ố</w:t>
      </w:r>
      <w:r w:rsidRPr="004452B5">
        <w:t xml:space="preserve"> callback=tên-Function: là tham s</w:t>
      </w:r>
      <w:r w:rsidRPr="004452B5">
        <w:rPr>
          <w:rFonts w:ascii="Calibri" w:hAnsi="Calibri" w:cs="Calibri"/>
        </w:rPr>
        <w:t>ố</w:t>
      </w:r>
      <w:r w:rsidRPr="004452B5">
        <w:t xml:space="preserve"> c</w:t>
      </w:r>
      <w:r w:rsidRPr="004452B5">
        <w:rPr>
          <w:rFonts w:ascii="Calibri" w:hAnsi="Calibri" w:cs="Calibri"/>
        </w:rPr>
        <w:t>ủ</w:t>
      </w:r>
      <w:r w:rsidRPr="004452B5">
        <w:t>a JSONP đ</w:t>
      </w:r>
      <w:r w:rsidRPr="004452B5">
        <w:rPr>
          <w:rFonts w:ascii="Calibri" w:hAnsi="Calibri" w:cs="Calibri"/>
        </w:rPr>
        <w:t>ể</w:t>
      </w:r>
      <w:r w:rsidRPr="004452B5">
        <w:t xml:space="preserve"> tr</w:t>
      </w:r>
      <w:r w:rsidRPr="004452B5">
        <w:rPr>
          <w:rFonts w:ascii="Calibri" w:hAnsi="Calibri" w:cs="Calibri"/>
        </w:rPr>
        <w:t>ả</w:t>
      </w:r>
      <w:r w:rsidRPr="004452B5">
        <w:t xml:space="preserve"> l</w:t>
      </w:r>
      <w:r w:rsidRPr="004452B5">
        <w:rPr>
          <w:rFonts w:ascii="Calibri" w:hAnsi="Calibri" w:cs="Calibri"/>
        </w:rPr>
        <w:t>ạ</w:t>
      </w:r>
      <w:r w:rsidRPr="004452B5">
        <w:t>i d</w:t>
      </w:r>
      <w:r w:rsidRPr="004452B5">
        <w:rPr>
          <w:rFonts w:ascii="Calibri" w:hAnsi="Calibri" w:cs="Calibri"/>
        </w:rPr>
        <w:t>ữ</w:t>
      </w:r>
      <w:r w:rsidRPr="004452B5">
        <w:t xml:space="preserve"> li</w:t>
      </w:r>
      <w:r w:rsidRPr="004452B5">
        <w:rPr>
          <w:rFonts w:ascii="Calibri" w:hAnsi="Calibri" w:cs="Calibri"/>
        </w:rPr>
        <w:t>ệ</w:t>
      </w:r>
      <w:r w:rsidRPr="004452B5">
        <w:t>u đúng hàm javascript c</w:t>
      </w:r>
      <w:r w:rsidRPr="004452B5">
        <w:rPr>
          <w:rFonts w:ascii="Calibri" w:hAnsi="Calibri" w:cs="Calibri"/>
        </w:rPr>
        <w:t>ủ</w:t>
      </w:r>
      <w:r w:rsidRPr="004452B5">
        <w:t>a trang web check out c</w:t>
      </w:r>
      <w:r w:rsidRPr="004452B5">
        <w:rPr>
          <w:rFonts w:ascii="Calibri" w:hAnsi="Calibri" w:cs="Calibri"/>
        </w:rPr>
        <w:t>ủ</w:t>
      </w:r>
      <w:r w:rsidRPr="004452B5">
        <w:t>a đ</w:t>
      </w:r>
      <w:r w:rsidRPr="004452B5">
        <w:rPr>
          <w:rFonts w:ascii="Calibri" w:hAnsi="Calibri" w:cs="Calibri"/>
        </w:rPr>
        <w:t>ố</w:t>
      </w:r>
      <w:r w:rsidRPr="004452B5">
        <w:t>i tác.</w:t>
      </w:r>
    </w:p>
    <w:p w14:paraId="226F6FBE" w14:textId="3D7083FA" w:rsidR="00E73635" w:rsidRPr="004452B5" w:rsidRDefault="00E73635" w:rsidP="001A0A8C">
      <w:pPr>
        <w:pStyle w:val="Body"/>
      </w:pPr>
      <w:ins w:id="83" w:author="Tran Thach Anh" w:date="2021-03-26T22:03:00Z">
        <w:r>
          <w:t>Tr</w:t>
        </w:r>
        <w:r>
          <w:rPr>
            <w:rFonts w:ascii="Calibri" w:hAnsi="Calibri" w:cs="Calibri"/>
          </w:rPr>
          <w:t>ườ</w:t>
        </w:r>
        <w:r>
          <w:t xml:space="preserve">ng </w:t>
        </w:r>
      </w:ins>
      <w:ins w:id="84" w:author="Tran Thach Anh" w:date="2021-03-26T22:04:00Z">
        <w:r>
          <w:t>xác th</w:t>
        </w:r>
        <w:r>
          <w:rPr>
            <w:rFonts w:ascii="Calibri" w:hAnsi="Calibri" w:cs="Calibri"/>
          </w:rPr>
          <w:t>ự</w:t>
        </w:r>
        <w:r>
          <w:t>c</w:t>
        </w:r>
      </w:ins>
      <w:ins w:id="85" w:author="Tran Thach Anh" w:date="2021-03-26T22:05:00Z">
        <w:r>
          <w:t xml:space="preserve"> đ</w:t>
        </w:r>
        <w:r>
          <w:rPr>
            <w:rFonts w:ascii="Calibri" w:hAnsi="Calibri" w:cs="Calibri"/>
          </w:rPr>
          <w:t>ị</w:t>
        </w:r>
        <w:r>
          <w:t>nh danh merchant và chu</w:t>
        </w:r>
        <w:r>
          <w:rPr>
            <w:rFonts w:ascii="Calibri" w:hAnsi="Calibri" w:cs="Calibri"/>
          </w:rPr>
          <w:t>ỗ</w:t>
        </w:r>
        <w:r>
          <w:t>i xác th</w:t>
        </w:r>
        <w:r>
          <w:rPr>
            <w:rFonts w:ascii="Calibri" w:hAnsi="Calibri" w:cs="Calibri"/>
          </w:rPr>
          <w:t>ự</w:t>
        </w:r>
        <w:r>
          <w:t>c</w:t>
        </w:r>
      </w:ins>
      <w:ins w:id="86" w:author="Tran Thach Anh" w:date="2021-03-26T22:04:00Z">
        <w:r>
          <w:t xml:space="preserve"> b</w:t>
        </w:r>
        <w:r>
          <w:rPr>
            <w:rFonts w:ascii="Calibri" w:hAnsi="Calibri" w:cs="Calibri"/>
          </w:rPr>
          <w:t>ằ</w:t>
        </w:r>
        <w:r>
          <w:t>ng HMAC</w:t>
        </w:r>
      </w:ins>
      <w:ins w:id="87" w:author="Tran Thach Anh" w:date="2021-03-26T22:03:00Z">
        <w:r>
          <w:t xml:space="preserve"> các thông tin order_id, </w:t>
        </w:r>
      </w:ins>
      <w:ins w:id="88" w:author="Tran Thach Anh" w:date="2021-03-26T22:04:00Z">
        <w:r>
          <w:t>account_id, phone_no, email, đ</w:t>
        </w:r>
        <w:r>
          <w:rPr>
            <w:rFonts w:ascii="Calibri" w:hAnsi="Calibri" w:cs="Calibri"/>
          </w:rPr>
          <w:t>ượ</w:t>
        </w:r>
        <w:r>
          <w:t>c áp d</w:t>
        </w:r>
        <w:r>
          <w:rPr>
            <w:rFonts w:ascii="Calibri" w:hAnsi="Calibri" w:cs="Calibri"/>
          </w:rPr>
          <w:t>ụ</w:t>
        </w:r>
        <w:r>
          <w:t>ng khoá secret chia s</w:t>
        </w:r>
        <w:r>
          <w:rPr>
            <w:rFonts w:ascii="Calibri" w:hAnsi="Calibri" w:cs="Calibri"/>
          </w:rPr>
          <w:t>ẻ</w:t>
        </w:r>
        <w:r>
          <w:t xml:space="preserve"> đ</w:t>
        </w:r>
        <w:r>
          <w:rPr>
            <w:rFonts w:ascii="Calibri" w:hAnsi="Calibri" w:cs="Calibri"/>
          </w:rPr>
          <w:t>ố</w:t>
        </w:r>
        <w:r>
          <w:t>i v</w:t>
        </w:r>
        <w:r>
          <w:rPr>
            <w:rFonts w:ascii="Calibri" w:hAnsi="Calibri" w:cs="Calibri"/>
          </w:rPr>
          <w:t>ớ</w:t>
        </w:r>
        <w:r>
          <w:t>i t</w:t>
        </w:r>
        <w:r>
          <w:rPr>
            <w:rFonts w:ascii="Calibri" w:hAnsi="Calibri" w:cs="Calibri"/>
          </w:rPr>
          <w:t>ừ</w:t>
        </w:r>
        <w:r>
          <w:t>ng merchant.</w:t>
        </w:r>
      </w:ins>
    </w:p>
    <w:p w14:paraId="47C4EE8A" w14:textId="09ED4416" w:rsidR="00555AF8" w:rsidRPr="004452B5" w:rsidRDefault="00555AF8" w:rsidP="001A0A8C">
      <w:pPr>
        <w:pStyle w:val="Body"/>
        <w:numPr>
          <w:ilvl w:val="0"/>
          <w:numId w:val="0"/>
        </w:numPr>
        <w:ind w:left="720"/>
      </w:pPr>
      <w:r w:rsidRPr="004452B5">
        <w:t>Thông tin do JSON API tr</w:t>
      </w:r>
      <w:r w:rsidRPr="004452B5">
        <w:rPr>
          <w:rFonts w:ascii="Calibri" w:hAnsi="Calibri" w:cs="Calibri"/>
        </w:rPr>
        <w:t>ả</w:t>
      </w:r>
      <w:r w:rsidRPr="004452B5">
        <w:t xml:space="preserve"> l</w:t>
      </w:r>
      <w:r w:rsidRPr="004452B5">
        <w:rPr>
          <w:rFonts w:ascii="Calibri" w:hAnsi="Calibri" w:cs="Calibri"/>
        </w:rPr>
        <w:t>ạ</w:t>
      </w:r>
      <w:r w:rsidRPr="004452B5">
        <w:t>i g</w:t>
      </w:r>
      <w:r w:rsidRPr="004452B5">
        <w:rPr>
          <w:rFonts w:ascii="Calibri" w:hAnsi="Calibri" w:cs="Calibri"/>
        </w:rPr>
        <w:t>ồ</w:t>
      </w:r>
      <w:r w:rsidRPr="004452B5">
        <w:t>m:</w:t>
      </w:r>
    </w:p>
    <w:p w14:paraId="6E59AE4C" w14:textId="099F1E95" w:rsidR="00555AF8" w:rsidRPr="004452B5" w:rsidRDefault="00555AF8" w:rsidP="001A0A8C">
      <w:pPr>
        <w:pStyle w:val="Body"/>
      </w:pPr>
      <w:r w:rsidRPr="004452B5">
        <w:t>Cho phép s</w:t>
      </w:r>
      <w:r w:rsidRPr="004452B5">
        <w:rPr>
          <w:rFonts w:ascii="Calibri" w:hAnsi="Calibri" w:cs="Calibri"/>
        </w:rPr>
        <w:t>ử</w:t>
      </w:r>
      <w:r w:rsidRPr="004452B5">
        <w:t xml:space="preserve"> d</w:t>
      </w:r>
      <w:r w:rsidRPr="004452B5">
        <w:rPr>
          <w:rFonts w:ascii="Calibri" w:hAnsi="Calibri" w:cs="Calibri"/>
        </w:rPr>
        <w:t>ụ</w:t>
      </w:r>
      <w:r w:rsidRPr="004452B5">
        <w:t>ng ph</w:t>
      </w:r>
      <w:r w:rsidRPr="004452B5">
        <w:rPr>
          <w:rFonts w:ascii="Calibri" w:hAnsi="Calibri" w:cs="Calibri"/>
        </w:rPr>
        <w:t>ươ</w:t>
      </w:r>
      <w:r w:rsidRPr="004452B5">
        <w:t>ng th</w:t>
      </w:r>
      <w:r w:rsidRPr="004452B5">
        <w:rPr>
          <w:rFonts w:ascii="Calibri" w:hAnsi="Calibri" w:cs="Calibri"/>
        </w:rPr>
        <w:t>ứ</w:t>
      </w:r>
      <w:r w:rsidRPr="004452B5">
        <w:t>c thanh toán PayLater: pl_allowed (true ho</w:t>
      </w:r>
      <w:r w:rsidRPr="004452B5">
        <w:rPr>
          <w:rFonts w:ascii="Calibri" w:hAnsi="Calibri" w:cs="Calibri"/>
        </w:rPr>
        <w:t>ặ</w:t>
      </w:r>
      <w:r w:rsidRPr="004452B5">
        <w:t>c false).</w:t>
      </w:r>
    </w:p>
    <w:p w14:paraId="3864FB51" w14:textId="1DEB4906" w:rsidR="00555AF8" w:rsidRPr="004452B5" w:rsidRDefault="002B5B47" w:rsidP="001A0A8C">
      <w:pPr>
        <w:pStyle w:val="Body"/>
      </w:pPr>
      <w:r w:rsidRPr="004452B5">
        <w:t>Token đ</w:t>
      </w:r>
      <w:r w:rsidRPr="004452B5">
        <w:rPr>
          <w:rFonts w:ascii="Calibri" w:hAnsi="Calibri" w:cs="Calibri"/>
        </w:rPr>
        <w:t>ể</w:t>
      </w:r>
      <w:r w:rsidRPr="004452B5">
        <w:t xml:space="preserve"> check-out sau đó: token (có th</w:t>
      </w:r>
      <w:r w:rsidRPr="004452B5">
        <w:rPr>
          <w:rFonts w:ascii="Calibri" w:hAnsi="Calibri" w:cs="Calibri"/>
        </w:rPr>
        <w:t>ể</w:t>
      </w:r>
      <w:r w:rsidRPr="004452B5">
        <w:t xml:space="preserve"> null n</w:t>
      </w:r>
      <w:r w:rsidRPr="004452B5">
        <w:rPr>
          <w:rFonts w:ascii="Calibri" w:hAnsi="Calibri" w:cs="Calibri"/>
        </w:rPr>
        <w:t>ế</w:t>
      </w:r>
      <w:r w:rsidRPr="004452B5">
        <w:t>u không cho phép).</w:t>
      </w:r>
    </w:p>
    <w:p w14:paraId="7CAE009C" w14:textId="77777777" w:rsidR="00151B35" w:rsidRPr="004452B5" w:rsidRDefault="00151B35" w:rsidP="00151B35">
      <w:pPr>
        <w:pStyle w:val="Heading3"/>
        <w:rPr>
          <w:rFonts w:ascii="Times New Roman" w:hAnsi="Times New Roman"/>
        </w:rPr>
      </w:pPr>
      <w:bookmarkStart w:id="89" w:name="_Toc67411958"/>
      <w:r w:rsidRPr="004452B5">
        <w:rPr>
          <w:rFonts w:ascii="Times New Roman" w:hAnsi="Times New Roman"/>
        </w:rPr>
        <w:t>Testing and Sample</w:t>
      </w:r>
      <w:bookmarkEnd w:id="89"/>
    </w:p>
    <w:p w14:paraId="3A5A6DC3" w14:textId="3758E538" w:rsidR="00151B35" w:rsidRPr="004452B5" w:rsidRDefault="00151B35" w:rsidP="00151B35">
      <w:pPr>
        <w:pStyle w:val="Heading3"/>
        <w:rPr>
          <w:rFonts w:ascii="Times New Roman" w:hAnsi="Times New Roman"/>
        </w:rPr>
      </w:pPr>
      <w:bookmarkStart w:id="90" w:name="_Toc67411959"/>
      <w:r w:rsidRPr="004452B5">
        <w:rPr>
          <w:rFonts w:ascii="Times New Roman" w:hAnsi="Times New Roman"/>
        </w:rPr>
        <w:t>Limitation</w:t>
      </w:r>
      <w:bookmarkEnd w:id="90"/>
    </w:p>
    <w:p w14:paraId="685E5B79" w14:textId="65102B82" w:rsidR="00EE069F" w:rsidRPr="004452B5" w:rsidRDefault="004C7A58" w:rsidP="00EE069F">
      <w:pPr>
        <w:rPr>
          <w:rFonts w:cs="Times New Roman"/>
          <w:lang w:val="vi-VN"/>
        </w:rPr>
      </w:pPr>
      <w:commentRangeStart w:id="91"/>
      <w:commentRangeStart w:id="92"/>
      <w:r w:rsidRPr="004452B5">
        <w:rPr>
          <w:rFonts w:cs="Times New Roman"/>
        </w:rPr>
        <w:t>D</w:t>
      </w:r>
      <w:r w:rsidR="00EE069F" w:rsidRPr="004452B5">
        <w:rPr>
          <w:rFonts w:cs="Times New Roman"/>
        </w:rPr>
        <w:t>o</w:t>
      </w:r>
      <w:r w:rsidR="00EE069F" w:rsidRPr="004452B5">
        <w:rPr>
          <w:rFonts w:cs="Times New Roman"/>
          <w:lang w:val="vi-VN"/>
        </w:rPr>
        <w:t xml:space="preserve"> sử dụng</w:t>
      </w:r>
      <w:r w:rsidRPr="004452B5">
        <w:rPr>
          <w:rFonts w:cs="Times New Roman"/>
          <w:lang w:val="vi-VN"/>
        </w:rPr>
        <w:t xml:space="preserve"> hình thức trao đổi thông tin là</w:t>
      </w:r>
      <w:r w:rsidR="00EE069F" w:rsidRPr="004452B5">
        <w:rPr>
          <w:rFonts w:cs="Times New Roman"/>
          <w:lang w:val="vi-VN"/>
        </w:rPr>
        <w:t xml:space="preserve"> JSONP, nên các thông tin </w:t>
      </w:r>
      <w:r w:rsidR="00281A87" w:rsidRPr="004452B5">
        <w:rPr>
          <w:rFonts w:cs="Times New Roman"/>
          <w:lang w:val="vi-VN"/>
        </w:rPr>
        <w:t>phải trao đổi trên query string và không nên chứa các thông tin nhạy cảm. Các thông tin đề xuất là các thông tin riêng của từng khách hàng và do khách hàng cung cấp cho đối tác</w:t>
      </w:r>
      <w:r w:rsidR="00FB7729" w:rsidRPr="004452B5">
        <w:rPr>
          <w:rFonts w:cs="Times New Roman"/>
          <w:lang w:val="vi-VN"/>
        </w:rPr>
        <w:t xml:space="preserve"> và được HMAC với chuỗi bí mật chia sẻ với từng Merchant khác nhau</w:t>
      </w:r>
      <w:r w:rsidR="00281A87" w:rsidRPr="004452B5">
        <w:rPr>
          <w:rFonts w:cs="Times New Roman"/>
          <w:lang w:val="vi-VN"/>
        </w:rPr>
        <w:t>, do đó đảm bảo mức độ an toàn</w:t>
      </w:r>
      <w:ins w:id="93" w:author="Tran Thach Anh" w:date="2021-03-26T22:02:00Z">
        <w:r w:rsidR="00E73635">
          <w:rPr>
            <w:rFonts w:cs="Times New Roman"/>
            <w:lang w:val="vi-VN"/>
          </w:rPr>
          <w:t xml:space="preserve">, chỉ có </w:t>
        </w:r>
      </w:ins>
      <w:ins w:id="94" w:author="Tran Thach Anh" w:date="2021-03-26T22:03:00Z">
        <w:r w:rsidR="00E73635">
          <w:rPr>
            <w:rFonts w:cs="Times New Roman"/>
            <w:lang w:val="vi-VN"/>
          </w:rPr>
          <w:t>Merchant mới có thể sinh chuỗi bí mật</w:t>
        </w:r>
      </w:ins>
      <w:r w:rsidR="00281A87" w:rsidRPr="004452B5">
        <w:rPr>
          <w:rFonts w:cs="Times New Roman"/>
          <w:lang w:val="vi-VN"/>
        </w:rPr>
        <w:t>.</w:t>
      </w:r>
      <w:commentRangeEnd w:id="91"/>
      <w:r w:rsidR="0045696F" w:rsidRPr="004452B5">
        <w:rPr>
          <w:rStyle w:val="CommentReference"/>
          <w:rFonts w:cs="Times New Roman"/>
        </w:rPr>
        <w:commentReference w:id="91"/>
      </w:r>
      <w:commentRangeEnd w:id="92"/>
      <w:r w:rsidR="00FB7729" w:rsidRPr="004452B5">
        <w:rPr>
          <w:rStyle w:val="CommentReference"/>
          <w:rFonts w:cs="Times New Roman"/>
        </w:rPr>
        <w:commentReference w:id="92"/>
      </w:r>
    </w:p>
    <w:p w14:paraId="2F913AD3" w14:textId="384C30F5" w:rsidR="00691340" w:rsidRPr="004452B5" w:rsidRDefault="00691340" w:rsidP="00691340">
      <w:pPr>
        <w:pStyle w:val="Heading2Numbered"/>
        <w:rPr>
          <w:rFonts w:ascii="Times New Roman" w:hAnsi="Times New Roman"/>
        </w:rPr>
      </w:pPr>
      <w:bookmarkStart w:id="95" w:name="_Toc67411960"/>
      <w:r w:rsidRPr="004452B5">
        <w:rPr>
          <w:rFonts w:ascii="Times New Roman" w:hAnsi="Times New Roman"/>
        </w:rPr>
        <w:t>REQ</w:t>
      </w:r>
      <w:r w:rsidRPr="004452B5">
        <w:rPr>
          <w:rFonts w:ascii="Times New Roman" w:hAnsi="Times New Roman"/>
          <w:lang w:val="vi-VN"/>
        </w:rPr>
        <w:t>V1_4:</w:t>
      </w:r>
      <w:bookmarkEnd w:id="95"/>
      <w:r w:rsidRPr="004452B5">
        <w:rPr>
          <w:rFonts w:ascii="Times New Roman" w:hAnsi="Times New Roman"/>
          <w:lang w:val="vi-VN"/>
        </w:rPr>
        <w:t xml:space="preserve"> </w:t>
      </w:r>
    </w:p>
    <w:p w14:paraId="718A895D" w14:textId="5DFEEC9C" w:rsidR="00691340" w:rsidRPr="004452B5" w:rsidRDefault="00691340" w:rsidP="00691340">
      <w:pPr>
        <w:pStyle w:val="Heading3"/>
        <w:numPr>
          <w:ilvl w:val="2"/>
          <w:numId w:val="12"/>
        </w:numPr>
        <w:rPr>
          <w:rFonts w:ascii="Times New Roman" w:hAnsi="Times New Roman"/>
        </w:rPr>
      </w:pPr>
      <w:bookmarkStart w:id="96" w:name="_Toc67411961"/>
      <w:r w:rsidRPr="004452B5">
        <w:rPr>
          <w:rFonts w:ascii="Times New Roman" w:hAnsi="Times New Roman"/>
        </w:rPr>
        <w:t>Business Requirement</w:t>
      </w:r>
      <w:bookmarkEnd w:id="96"/>
    </w:p>
    <w:p w14:paraId="14FBDE4D" w14:textId="5F8B5943" w:rsidR="008A20FD" w:rsidRPr="004452B5" w:rsidRDefault="008A20FD" w:rsidP="008A20FD">
      <w:pPr>
        <w:rPr>
          <w:rFonts w:cs="Times New Roman"/>
          <w:lang w:val="vi-VN"/>
        </w:rPr>
      </w:pPr>
      <w:r w:rsidRPr="004452B5">
        <w:rPr>
          <w:rFonts w:cs="Times New Roman"/>
        </w:rPr>
        <w:t>Khi</w:t>
      </w:r>
      <w:r w:rsidRPr="004452B5">
        <w:rPr>
          <w:rFonts w:cs="Times New Roman"/>
          <w:lang w:val="vi-VN"/>
        </w:rPr>
        <w:t xml:space="preserve"> giao dịch </w:t>
      </w:r>
      <w:r w:rsidR="00324DDA" w:rsidRPr="004452B5">
        <w:rPr>
          <w:rFonts w:cs="Times New Roman"/>
          <w:lang w:val="vi-VN"/>
        </w:rPr>
        <w:t xml:space="preserve">trong quá trình xác nhận, </w:t>
      </w:r>
      <w:r w:rsidRPr="004452B5">
        <w:rPr>
          <w:rFonts w:cs="Times New Roman"/>
          <w:lang w:val="vi-VN"/>
        </w:rPr>
        <w:t>được xác nhận hoặc không xác nhận, thì hệ thống PayLater sẽ báo lại cho đối tác thông tin thanh toán thành công hay thất bại</w:t>
      </w:r>
      <w:r w:rsidR="002B35C3" w:rsidRPr="004452B5">
        <w:rPr>
          <w:rFonts w:cs="Times New Roman"/>
          <w:lang w:val="vi-VN"/>
        </w:rPr>
        <w:t xml:space="preserve">, cùng lúc đó sẽ redirect khách hàng trở lại trang </w:t>
      </w:r>
      <w:r w:rsidR="00F54414" w:rsidRPr="004452B5">
        <w:rPr>
          <w:rFonts w:cs="Times New Roman"/>
          <w:lang w:val="vi-VN"/>
        </w:rPr>
        <w:t>xác nhận thanh toán đơn hàng của merchant</w:t>
      </w:r>
      <w:r w:rsidRPr="004452B5">
        <w:rPr>
          <w:rFonts w:cs="Times New Roman"/>
          <w:lang w:val="vi-VN"/>
        </w:rPr>
        <w:t xml:space="preserve">. </w:t>
      </w:r>
      <w:r w:rsidR="002B35C3" w:rsidRPr="004452B5">
        <w:rPr>
          <w:rFonts w:cs="Times New Roman"/>
          <w:lang w:val="vi-VN"/>
        </w:rPr>
        <w:t xml:space="preserve">Để đảm bảo an toàn, tin cậy thì </w:t>
      </w:r>
      <w:r w:rsidR="00F54414" w:rsidRPr="004452B5">
        <w:rPr>
          <w:rFonts w:cs="Times New Roman"/>
          <w:lang w:val="vi-VN"/>
        </w:rPr>
        <w:t>PayLater sẽ gọi API của merchant để báo kết quả giao dịch</w:t>
      </w:r>
      <w:r w:rsidR="00BB12EF" w:rsidRPr="004452B5">
        <w:rPr>
          <w:rFonts w:cs="Times New Roman"/>
          <w:lang w:val="vi-VN"/>
        </w:rPr>
        <w:t xml:space="preserve"> và không </w:t>
      </w:r>
      <w:r w:rsidR="005E206D" w:rsidRPr="004452B5">
        <w:rPr>
          <w:rFonts w:cs="Times New Roman"/>
          <w:lang w:val="vi-VN"/>
        </w:rPr>
        <w:t>cần kèm theo thông tin trạng thái giao dịch</w:t>
      </w:r>
      <w:r w:rsidR="00F54414" w:rsidRPr="004452B5">
        <w:rPr>
          <w:rFonts w:cs="Times New Roman"/>
          <w:lang w:val="vi-VN"/>
        </w:rPr>
        <w:t>.</w:t>
      </w:r>
      <w:r w:rsidR="005E206D" w:rsidRPr="004452B5">
        <w:rPr>
          <w:rFonts w:cs="Times New Roman"/>
          <w:lang w:val="vi-VN"/>
        </w:rPr>
        <w:t xml:space="preserve"> Các trao đổi thông tin gồm:</w:t>
      </w:r>
    </w:p>
    <w:p w14:paraId="645E347E" w14:textId="109C4BF6" w:rsidR="005E206D" w:rsidRPr="004452B5" w:rsidRDefault="005E206D" w:rsidP="008A20FD">
      <w:pPr>
        <w:rPr>
          <w:rFonts w:cs="Times New Roman"/>
          <w:lang w:val="vi-VN"/>
        </w:rPr>
      </w:pPr>
      <w:r w:rsidRPr="004452B5">
        <w:rPr>
          <w:rFonts w:cs="Times New Roman"/>
          <w:lang w:val="vi-VN"/>
        </w:rPr>
        <w:t xml:space="preserve">Khi khách hàng bấm xác nhận (kèm xác thực bổ sung, OTP.. nếu có), thì </w:t>
      </w:r>
      <w:r w:rsidR="00B210DC" w:rsidRPr="004452B5">
        <w:rPr>
          <w:rFonts w:cs="Times New Roman"/>
          <w:lang w:val="vi-VN"/>
        </w:rPr>
        <w:t>PayLater sẽ gọi API của đối tác với các thông tin gửi đi</w:t>
      </w:r>
      <w:r w:rsidR="003C7CA8" w:rsidRPr="004452B5">
        <w:rPr>
          <w:rFonts w:cs="Times New Roman"/>
          <w:lang w:val="vi-VN"/>
        </w:rPr>
        <w:t xml:space="preserve"> và nhận về phải</w:t>
      </w:r>
      <w:r w:rsidR="00B210DC" w:rsidRPr="004452B5">
        <w:rPr>
          <w:rFonts w:cs="Times New Roman"/>
          <w:lang w:val="vi-VN"/>
        </w:rPr>
        <w:t xml:space="preserve"> gồm:</w:t>
      </w:r>
    </w:p>
    <w:p w14:paraId="77F44B9F" w14:textId="40876EBB" w:rsidR="00B210DC" w:rsidRPr="004452B5" w:rsidRDefault="003C7CA8" w:rsidP="00B210DC">
      <w:pPr>
        <w:pStyle w:val="ListParagraph"/>
        <w:numPr>
          <w:ilvl w:val="0"/>
          <w:numId w:val="30"/>
        </w:numPr>
        <w:rPr>
          <w:rFonts w:cs="Times New Roman"/>
          <w:lang w:val="vi-VN"/>
        </w:rPr>
      </w:pPr>
      <w:r w:rsidRPr="004452B5">
        <w:rPr>
          <w:rFonts w:cs="Times New Roman"/>
          <w:lang w:val="vi-VN"/>
        </w:rPr>
        <w:t>Gửi đi m</w:t>
      </w:r>
      <w:r w:rsidR="00B210DC" w:rsidRPr="004452B5">
        <w:rPr>
          <w:rFonts w:cs="Times New Roman"/>
          <w:lang w:val="vi-VN"/>
        </w:rPr>
        <w:t>ã đơn hàng order_id</w:t>
      </w:r>
    </w:p>
    <w:p w14:paraId="653311CF" w14:textId="11D72083" w:rsidR="00B210DC" w:rsidRPr="004452B5" w:rsidRDefault="003C7CA8" w:rsidP="00B210DC">
      <w:pPr>
        <w:pStyle w:val="ListParagraph"/>
        <w:numPr>
          <w:ilvl w:val="0"/>
          <w:numId w:val="30"/>
        </w:numPr>
        <w:rPr>
          <w:rFonts w:cs="Times New Roman"/>
          <w:lang w:val="vi-VN"/>
        </w:rPr>
      </w:pPr>
      <w:r w:rsidRPr="004452B5">
        <w:rPr>
          <w:rFonts w:cs="Times New Roman"/>
          <w:lang w:val="vi-VN"/>
        </w:rPr>
        <w:t>Gửi kèm m</w:t>
      </w:r>
      <w:r w:rsidR="00B210DC" w:rsidRPr="004452B5">
        <w:rPr>
          <w:rFonts w:cs="Times New Roman"/>
          <w:lang w:val="vi-VN"/>
        </w:rPr>
        <w:t>ã xác thực</w:t>
      </w:r>
      <w:r w:rsidRPr="004452B5">
        <w:rPr>
          <w:rFonts w:cs="Times New Roman"/>
          <w:lang w:val="vi-VN"/>
        </w:rPr>
        <w:t>, chuỗi bảo mật…</w:t>
      </w:r>
      <w:r w:rsidR="00B210DC" w:rsidRPr="004452B5">
        <w:rPr>
          <w:rFonts w:cs="Times New Roman"/>
          <w:lang w:val="vi-VN"/>
        </w:rPr>
        <w:t xml:space="preserve"> mà đối tác merchant yêu cầu (nếu có).</w:t>
      </w:r>
    </w:p>
    <w:p w14:paraId="43D6A64F" w14:textId="67A0811B" w:rsidR="00B210DC" w:rsidRPr="004452B5" w:rsidRDefault="003C7CA8" w:rsidP="00B210DC">
      <w:pPr>
        <w:pStyle w:val="ListParagraph"/>
        <w:numPr>
          <w:ilvl w:val="0"/>
          <w:numId w:val="30"/>
        </w:numPr>
        <w:rPr>
          <w:rFonts w:cs="Times New Roman"/>
          <w:lang w:val="vi-VN"/>
        </w:rPr>
      </w:pPr>
      <w:r w:rsidRPr="004452B5">
        <w:rPr>
          <w:rFonts w:cs="Times New Roman"/>
          <w:lang w:val="vi-VN"/>
        </w:rPr>
        <w:t>Nhận về: lời gọi API thành công</w:t>
      </w:r>
    </w:p>
    <w:p w14:paraId="1385CABE" w14:textId="6757AF90" w:rsidR="003C7CA8" w:rsidRPr="004452B5" w:rsidRDefault="003C7CA8" w:rsidP="00B210DC">
      <w:pPr>
        <w:pStyle w:val="ListParagraph"/>
        <w:numPr>
          <w:ilvl w:val="0"/>
          <w:numId w:val="30"/>
        </w:numPr>
        <w:rPr>
          <w:rFonts w:cs="Times New Roman"/>
          <w:lang w:val="vi-VN"/>
        </w:rPr>
      </w:pPr>
      <w:r w:rsidRPr="004452B5">
        <w:rPr>
          <w:rFonts w:cs="Times New Roman"/>
          <w:lang w:val="vi-VN"/>
        </w:rPr>
        <w:t>Trạng thái cho phép đặt hàng.</w:t>
      </w:r>
    </w:p>
    <w:p w14:paraId="71349AC5" w14:textId="37E73BD9" w:rsidR="003C7CA8" w:rsidRPr="004452B5" w:rsidRDefault="003C7CA8" w:rsidP="003C7CA8">
      <w:pPr>
        <w:rPr>
          <w:rFonts w:cs="Times New Roman"/>
          <w:lang w:val="vi-VN"/>
        </w:rPr>
      </w:pPr>
      <w:r w:rsidRPr="004452B5">
        <w:rPr>
          <w:rFonts w:cs="Times New Roman"/>
          <w:lang w:val="vi-VN"/>
        </w:rPr>
        <w:t>Khi giao dịch đã được xác nhận (thành công hoặc thất bại) thì PayLater sẽ gọi API của đối tác với các thông tin gồm:</w:t>
      </w:r>
    </w:p>
    <w:p w14:paraId="1A7B86B3" w14:textId="0AFF4D17" w:rsidR="003C7CA8" w:rsidRPr="004452B5" w:rsidRDefault="003C7CA8" w:rsidP="003C7CA8">
      <w:pPr>
        <w:pStyle w:val="ListParagraph"/>
        <w:numPr>
          <w:ilvl w:val="0"/>
          <w:numId w:val="31"/>
        </w:numPr>
        <w:rPr>
          <w:rFonts w:cs="Times New Roman"/>
          <w:lang w:val="vi-VN"/>
        </w:rPr>
      </w:pPr>
      <w:r w:rsidRPr="004452B5">
        <w:rPr>
          <w:rFonts w:cs="Times New Roman"/>
          <w:lang w:val="vi-VN"/>
        </w:rPr>
        <w:t>Gửi đi mã đơn hàng order_id</w:t>
      </w:r>
      <w:r w:rsidR="00883DED" w:rsidRPr="004452B5">
        <w:rPr>
          <w:rFonts w:cs="Times New Roman"/>
          <w:lang w:val="vi-VN"/>
        </w:rPr>
        <w:t xml:space="preserve"> (do merchant sinh và gửi cho PayLater, phải là mã duy nhất)</w:t>
      </w:r>
      <w:r w:rsidRPr="004452B5">
        <w:rPr>
          <w:rFonts w:cs="Times New Roman"/>
          <w:lang w:val="vi-VN"/>
        </w:rPr>
        <w:t>.</w:t>
      </w:r>
    </w:p>
    <w:p w14:paraId="01291F0B" w14:textId="07E727A5" w:rsidR="003C7CA8" w:rsidRPr="004452B5" w:rsidRDefault="003C7CA8" w:rsidP="003C7CA8">
      <w:pPr>
        <w:pStyle w:val="ListParagraph"/>
        <w:numPr>
          <w:ilvl w:val="0"/>
          <w:numId w:val="31"/>
        </w:numPr>
        <w:rPr>
          <w:rFonts w:cs="Times New Roman"/>
          <w:lang w:val="vi-VN"/>
        </w:rPr>
      </w:pPr>
      <w:r w:rsidRPr="004452B5">
        <w:rPr>
          <w:rFonts w:cs="Times New Roman"/>
          <w:lang w:val="vi-VN"/>
        </w:rPr>
        <w:t>Trạng thái giao dịch: thành công, thất bại</w:t>
      </w:r>
      <w:r w:rsidR="00EB60E4" w:rsidRPr="004452B5">
        <w:rPr>
          <w:rFonts w:cs="Times New Roman"/>
          <w:lang w:val="vi-VN"/>
        </w:rPr>
        <w:t>.</w:t>
      </w:r>
    </w:p>
    <w:p w14:paraId="49E8927F" w14:textId="1C45C8CD" w:rsidR="00EB60E4" w:rsidRPr="004452B5" w:rsidRDefault="00EB60E4" w:rsidP="003C7CA8">
      <w:pPr>
        <w:pStyle w:val="ListParagraph"/>
        <w:numPr>
          <w:ilvl w:val="0"/>
          <w:numId w:val="31"/>
        </w:numPr>
        <w:rPr>
          <w:rFonts w:cs="Times New Roman"/>
          <w:lang w:val="vi-VN"/>
        </w:rPr>
      </w:pPr>
      <w:r w:rsidRPr="004452B5">
        <w:rPr>
          <w:rFonts w:cs="Times New Roman"/>
          <w:lang w:val="vi-VN"/>
        </w:rPr>
        <w:lastRenderedPageBreak/>
        <w:t>Mã lỗi (nếu có và là giao dịch thất bại).</w:t>
      </w:r>
    </w:p>
    <w:p w14:paraId="3C3510A7" w14:textId="48E6D471" w:rsidR="00EB60E4" w:rsidRPr="004452B5" w:rsidRDefault="00EB60E4" w:rsidP="003C7CA8">
      <w:pPr>
        <w:pStyle w:val="ListParagraph"/>
        <w:numPr>
          <w:ilvl w:val="0"/>
          <w:numId w:val="31"/>
        </w:numPr>
        <w:rPr>
          <w:rFonts w:cs="Times New Roman"/>
          <w:lang w:val="vi-VN"/>
        </w:rPr>
      </w:pPr>
      <w:commentRangeStart w:id="97"/>
      <w:r w:rsidRPr="004452B5">
        <w:rPr>
          <w:rFonts w:cs="Times New Roman"/>
          <w:lang w:val="vi-VN"/>
        </w:rPr>
        <w:t>Mã tham chiếu</w:t>
      </w:r>
      <w:r w:rsidR="00B2542C" w:rsidRPr="004452B5">
        <w:rPr>
          <w:rFonts w:cs="Times New Roman"/>
          <w:lang w:val="vi-VN"/>
        </w:rPr>
        <w:t xml:space="preserve"> do PayLater tự sinh</w:t>
      </w:r>
      <w:r w:rsidR="00883DED" w:rsidRPr="004452B5">
        <w:rPr>
          <w:rFonts w:cs="Times New Roman"/>
          <w:lang w:val="vi-VN"/>
        </w:rPr>
        <w:t>, có tính duy nhất</w:t>
      </w:r>
      <w:r w:rsidR="00B2542C" w:rsidRPr="004452B5">
        <w:rPr>
          <w:rFonts w:cs="Times New Roman"/>
          <w:lang w:val="vi-VN"/>
        </w:rPr>
        <w:t xml:space="preserve"> và quản lý</w:t>
      </w:r>
      <w:r w:rsidRPr="004452B5">
        <w:rPr>
          <w:rFonts w:cs="Times New Roman"/>
          <w:lang w:val="vi-VN"/>
        </w:rPr>
        <w:t xml:space="preserve"> (</w:t>
      </w:r>
      <w:r w:rsidR="00562756" w:rsidRPr="004452B5">
        <w:rPr>
          <w:rFonts w:cs="Times New Roman"/>
          <w:lang w:val="vi-VN"/>
        </w:rPr>
        <w:t xml:space="preserve">nếu quy trình onboarding đã </w:t>
      </w:r>
      <w:r w:rsidRPr="004452B5">
        <w:rPr>
          <w:rFonts w:cs="Times New Roman"/>
          <w:lang w:val="vi-VN"/>
        </w:rPr>
        <w:t>tạo ra</w:t>
      </w:r>
      <w:r w:rsidR="00562756" w:rsidRPr="004452B5">
        <w:rPr>
          <w:rFonts w:cs="Times New Roman"/>
          <w:lang w:val="vi-VN"/>
        </w:rPr>
        <w:t xml:space="preserve"> và gắn với account của merchant</w:t>
      </w:r>
      <w:r w:rsidRPr="004452B5">
        <w:rPr>
          <w:rFonts w:cs="Times New Roman"/>
          <w:lang w:val="vi-VN"/>
        </w:rPr>
        <w:t>): ref_id.</w:t>
      </w:r>
      <w:commentRangeEnd w:id="97"/>
      <w:r w:rsidR="0088358B" w:rsidRPr="004452B5">
        <w:rPr>
          <w:rStyle w:val="CommentReference"/>
          <w:rFonts w:cs="Times New Roman"/>
          <w:lang w:val="en-US"/>
        </w:rPr>
        <w:commentReference w:id="97"/>
      </w:r>
    </w:p>
    <w:p w14:paraId="10314C62" w14:textId="0D24B460" w:rsidR="00EB60E4" w:rsidRPr="004452B5" w:rsidRDefault="00EB60E4" w:rsidP="003C7CA8">
      <w:pPr>
        <w:pStyle w:val="ListParagraph"/>
        <w:numPr>
          <w:ilvl w:val="0"/>
          <w:numId w:val="31"/>
        </w:numPr>
        <w:rPr>
          <w:rFonts w:cs="Times New Roman"/>
          <w:lang w:val="vi-VN"/>
        </w:rPr>
      </w:pPr>
      <w:commentRangeStart w:id="98"/>
      <w:r w:rsidRPr="004452B5">
        <w:rPr>
          <w:rFonts w:cs="Times New Roman"/>
          <w:lang w:val="vi-VN"/>
        </w:rPr>
        <w:t xml:space="preserve">Mã giao dịch (nếu giao dịch </w:t>
      </w:r>
      <w:r w:rsidR="00DD5FFB" w:rsidRPr="004452B5">
        <w:rPr>
          <w:rFonts w:cs="Times New Roman"/>
          <w:lang w:val="vi-VN"/>
        </w:rPr>
        <w:t xml:space="preserve">Auth đã </w:t>
      </w:r>
      <w:r w:rsidRPr="004452B5">
        <w:rPr>
          <w:rFonts w:cs="Times New Roman"/>
          <w:lang w:val="vi-VN"/>
        </w:rPr>
        <w:t>được tạo ra): transaction_id</w:t>
      </w:r>
      <w:r w:rsidR="00883DED" w:rsidRPr="004452B5">
        <w:rPr>
          <w:rFonts w:cs="Times New Roman"/>
          <w:lang w:val="vi-VN"/>
        </w:rPr>
        <w:t>, là mã RRN của hệ thống PayLater sinh ra, duy nhất, gửi cho Way4</w:t>
      </w:r>
      <w:r w:rsidRPr="004452B5">
        <w:rPr>
          <w:rFonts w:cs="Times New Roman"/>
          <w:lang w:val="vi-VN"/>
        </w:rPr>
        <w:t>.</w:t>
      </w:r>
      <w:commentRangeEnd w:id="98"/>
      <w:r w:rsidR="0088358B" w:rsidRPr="004452B5">
        <w:rPr>
          <w:rStyle w:val="CommentReference"/>
          <w:rFonts w:cs="Times New Roman"/>
          <w:lang w:val="en-US"/>
        </w:rPr>
        <w:commentReference w:id="98"/>
      </w:r>
    </w:p>
    <w:p w14:paraId="7494EF37" w14:textId="2709D4A4" w:rsidR="003C7CA8" w:rsidRPr="004452B5" w:rsidRDefault="003C7CA8" w:rsidP="003C7CA8">
      <w:pPr>
        <w:pStyle w:val="ListParagraph"/>
        <w:numPr>
          <w:ilvl w:val="0"/>
          <w:numId w:val="31"/>
        </w:numPr>
        <w:rPr>
          <w:rFonts w:cs="Times New Roman"/>
          <w:lang w:val="vi-VN"/>
        </w:rPr>
      </w:pPr>
      <w:r w:rsidRPr="004452B5">
        <w:rPr>
          <w:rFonts w:cs="Times New Roman"/>
          <w:lang w:val="vi-VN"/>
        </w:rPr>
        <w:t>Gửi kèm mã xác thực, chuỗi bảo mật… mà đối tác merchant yêu cầu (nếu có).</w:t>
      </w:r>
    </w:p>
    <w:p w14:paraId="3F2F5E50" w14:textId="3C3A63BD" w:rsidR="003134E0" w:rsidRDefault="003134E0" w:rsidP="003C7CA8">
      <w:pPr>
        <w:pStyle w:val="ListParagraph"/>
        <w:numPr>
          <w:ilvl w:val="0"/>
          <w:numId w:val="31"/>
        </w:numPr>
        <w:rPr>
          <w:ins w:id="99" w:author="Tran Thach Anh" w:date="2021-04-08T11:37:00Z"/>
          <w:rFonts w:cs="Times New Roman"/>
          <w:lang w:val="vi-VN"/>
        </w:rPr>
      </w:pPr>
      <w:commentRangeStart w:id="100"/>
      <w:r w:rsidRPr="004452B5">
        <w:rPr>
          <w:rFonts w:cs="Times New Roman"/>
          <w:lang w:val="vi-VN"/>
        </w:rPr>
        <w:t>Kết quả nhận về: gọi API thành công (nếu lỗi thì sẽ lặp lại lời gọi 1 số lần sau một khoảng thời gian</w:t>
      </w:r>
      <w:r w:rsidR="00883DED" w:rsidRPr="004452B5">
        <w:rPr>
          <w:rFonts w:cs="Times New Roman"/>
          <w:lang w:val="vi-VN"/>
        </w:rPr>
        <w:t xml:space="preserve"> – có thể tham số hoá 2 thông số này</w:t>
      </w:r>
      <w:r w:rsidRPr="004452B5">
        <w:rPr>
          <w:rFonts w:cs="Times New Roman"/>
          <w:lang w:val="vi-VN"/>
        </w:rPr>
        <w:t>).</w:t>
      </w:r>
      <w:commentRangeEnd w:id="100"/>
      <w:r w:rsidR="0088358B" w:rsidRPr="004452B5">
        <w:rPr>
          <w:rStyle w:val="CommentReference"/>
          <w:rFonts w:cs="Times New Roman"/>
          <w:lang w:val="en-US"/>
        </w:rPr>
        <w:commentReference w:id="100"/>
      </w:r>
    </w:p>
    <w:p w14:paraId="27113004" w14:textId="04E83491" w:rsidR="009E7D1D" w:rsidRPr="004452B5" w:rsidRDefault="009E7D1D" w:rsidP="009E7D1D">
      <w:pPr>
        <w:rPr>
          <w:lang w:val="vi-VN"/>
        </w:rPr>
      </w:pPr>
      <w:ins w:id="101" w:author="Tran Thach Anh" w:date="2021-04-08T11:37:00Z">
        <w:r>
          <w:rPr>
            <w:lang w:val="vi-VN"/>
          </w:rPr>
          <w:t xml:space="preserve">Trên đây là giao tiếp giữa PayLater và API của merchant, chi tiết thông tin giao tiếp giữa PayLater và Way4 </w:t>
        </w:r>
      </w:ins>
      <w:ins w:id="102" w:author="Tran Thach Anh" w:date="2021-04-08T11:38:00Z">
        <w:r>
          <w:rPr>
            <w:lang w:val="vi-VN"/>
          </w:rPr>
          <w:t xml:space="preserve">xin </w:t>
        </w:r>
      </w:ins>
      <w:ins w:id="103" w:author="Tran Thach Anh" w:date="2021-04-08T11:37:00Z">
        <w:r>
          <w:rPr>
            <w:lang w:val="vi-VN"/>
          </w:rPr>
          <w:t>tham chiếu DR_Vol_8</w:t>
        </w:r>
      </w:ins>
      <w:ins w:id="104" w:author="Tran Thach Anh" w:date="2021-04-08T11:38:00Z">
        <w:r>
          <w:rPr>
            <w:lang w:val="vi-VN"/>
          </w:rPr>
          <w:t>.</w:t>
        </w:r>
      </w:ins>
    </w:p>
    <w:p w14:paraId="6AC4B762" w14:textId="1D5E5BF1" w:rsidR="00691340" w:rsidRPr="004452B5" w:rsidRDefault="00691340" w:rsidP="00691340">
      <w:pPr>
        <w:pStyle w:val="Heading3"/>
        <w:rPr>
          <w:rFonts w:ascii="Times New Roman" w:hAnsi="Times New Roman"/>
        </w:rPr>
      </w:pPr>
      <w:bookmarkStart w:id="105" w:name="_Toc67411962"/>
      <w:r w:rsidRPr="004452B5">
        <w:rPr>
          <w:rFonts w:ascii="Times New Roman" w:hAnsi="Times New Roman"/>
        </w:rPr>
        <w:t>Technical Detail</w:t>
      </w:r>
      <w:bookmarkEnd w:id="105"/>
    </w:p>
    <w:p w14:paraId="47F9FF20" w14:textId="41A9C580" w:rsidR="004E0223" w:rsidRPr="004452B5" w:rsidRDefault="004E0223" w:rsidP="004E0223">
      <w:pPr>
        <w:rPr>
          <w:rFonts w:cs="Times New Roman"/>
          <w:lang w:val="vi-VN"/>
        </w:rPr>
      </w:pPr>
      <w:r w:rsidRPr="004452B5">
        <w:rPr>
          <w:rFonts w:cs="Times New Roman"/>
        </w:rPr>
        <w:t>Merchant</w:t>
      </w:r>
      <w:r w:rsidRPr="004452B5">
        <w:rPr>
          <w:rFonts w:cs="Times New Roman"/>
          <w:lang w:val="vi-VN"/>
        </w:rPr>
        <w:t xml:space="preserve"> và LFVN </w:t>
      </w:r>
      <w:r w:rsidR="00690AA1" w:rsidRPr="004452B5">
        <w:rPr>
          <w:rFonts w:cs="Times New Roman"/>
          <w:lang w:val="vi-VN"/>
        </w:rPr>
        <w:t xml:space="preserve">cần </w:t>
      </w:r>
      <w:r w:rsidR="009E4815" w:rsidRPr="004452B5">
        <w:rPr>
          <w:rFonts w:cs="Times New Roman"/>
          <w:lang w:val="vi-VN"/>
        </w:rPr>
        <w:t>thống nhất giao thức trao đổi API:</w:t>
      </w:r>
    </w:p>
    <w:p w14:paraId="1842B421" w14:textId="083349C4" w:rsidR="009E4815" w:rsidRPr="004452B5" w:rsidRDefault="009E4815" w:rsidP="009E4815">
      <w:pPr>
        <w:pStyle w:val="ListParagraph"/>
        <w:numPr>
          <w:ilvl w:val="0"/>
          <w:numId w:val="32"/>
        </w:numPr>
        <w:rPr>
          <w:rFonts w:cs="Times New Roman"/>
          <w:lang w:val="vi-VN"/>
        </w:rPr>
      </w:pPr>
      <w:commentRangeStart w:id="106"/>
      <w:commentRangeStart w:id="107"/>
      <w:r w:rsidRPr="004452B5">
        <w:rPr>
          <w:rFonts w:cs="Times New Roman"/>
          <w:lang w:val="vi-VN"/>
        </w:rPr>
        <w:t>Giao thức HTTP, kiểu thực hiện REST API</w:t>
      </w:r>
      <w:r w:rsidR="00444E4C" w:rsidRPr="004452B5">
        <w:rPr>
          <w:rFonts w:cs="Times New Roman"/>
          <w:lang w:val="vi-VN"/>
        </w:rPr>
        <w:t>, kiểu xác thực hỗ trợ: API-Key và Oauth2</w:t>
      </w:r>
      <w:r w:rsidRPr="004452B5">
        <w:rPr>
          <w:rFonts w:cs="Times New Roman"/>
          <w:lang w:val="vi-VN"/>
        </w:rPr>
        <w:t>.</w:t>
      </w:r>
      <w:commentRangeEnd w:id="106"/>
      <w:r w:rsidR="0012599B" w:rsidRPr="004452B5">
        <w:rPr>
          <w:rStyle w:val="CommentReference"/>
          <w:rFonts w:cs="Times New Roman"/>
          <w:lang w:val="en-US"/>
        </w:rPr>
        <w:commentReference w:id="106"/>
      </w:r>
      <w:commentRangeEnd w:id="107"/>
      <w:r w:rsidR="00D75138" w:rsidRPr="004452B5">
        <w:rPr>
          <w:rStyle w:val="CommentReference"/>
          <w:rFonts w:cs="Times New Roman"/>
          <w:lang w:val="en-US"/>
        </w:rPr>
        <w:commentReference w:id="107"/>
      </w:r>
    </w:p>
    <w:p w14:paraId="62914E31" w14:textId="4092581F" w:rsidR="009E4815" w:rsidRPr="004452B5" w:rsidRDefault="009E4815" w:rsidP="009E4815">
      <w:pPr>
        <w:pStyle w:val="ListParagraph"/>
        <w:numPr>
          <w:ilvl w:val="0"/>
          <w:numId w:val="32"/>
        </w:numPr>
        <w:rPr>
          <w:rFonts w:cs="Times New Roman"/>
          <w:lang w:val="vi-VN"/>
        </w:rPr>
      </w:pPr>
      <w:commentRangeStart w:id="108"/>
      <w:commentRangeStart w:id="109"/>
      <w:r w:rsidRPr="004452B5">
        <w:rPr>
          <w:rFonts w:cs="Times New Roman"/>
          <w:lang w:val="vi-VN"/>
        </w:rPr>
        <w:t xml:space="preserve">Định dạng dữ liệu </w:t>
      </w:r>
      <w:r w:rsidR="00690AA1" w:rsidRPr="004452B5">
        <w:rPr>
          <w:rFonts w:cs="Times New Roman"/>
          <w:lang w:val="vi-VN"/>
        </w:rPr>
        <w:t>JSON hoặc XML.</w:t>
      </w:r>
      <w:commentRangeEnd w:id="108"/>
      <w:r w:rsidR="0012599B" w:rsidRPr="004452B5">
        <w:rPr>
          <w:rStyle w:val="CommentReference"/>
          <w:rFonts w:cs="Times New Roman"/>
          <w:lang w:val="en-US"/>
        </w:rPr>
        <w:commentReference w:id="108"/>
      </w:r>
      <w:commentRangeEnd w:id="109"/>
      <w:r w:rsidR="00CB6A0E" w:rsidRPr="004452B5">
        <w:rPr>
          <w:rStyle w:val="CommentReference"/>
          <w:rFonts w:cs="Times New Roman"/>
          <w:lang w:val="en-US"/>
        </w:rPr>
        <w:commentReference w:id="109"/>
      </w:r>
    </w:p>
    <w:p w14:paraId="494B68CA" w14:textId="03F634E9" w:rsidR="00690AA1" w:rsidRPr="004452B5" w:rsidRDefault="00690AA1" w:rsidP="009E4815">
      <w:pPr>
        <w:pStyle w:val="ListParagraph"/>
        <w:numPr>
          <w:ilvl w:val="0"/>
          <w:numId w:val="32"/>
        </w:numPr>
        <w:rPr>
          <w:rFonts w:cs="Times New Roman"/>
          <w:lang w:val="vi-VN"/>
        </w:rPr>
      </w:pPr>
      <w:r w:rsidRPr="004452B5">
        <w:rPr>
          <w:rFonts w:cs="Times New Roman"/>
          <w:lang w:val="vi-VN"/>
        </w:rPr>
        <w:t>Tên trường dữ liệu: như yêu cầu nghiệp vụ mô tả.</w:t>
      </w:r>
    </w:p>
    <w:p w14:paraId="17BC1B85" w14:textId="77777777" w:rsidR="00691340" w:rsidRPr="004452B5" w:rsidRDefault="00691340" w:rsidP="00691340">
      <w:pPr>
        <w:pStyle w:val="Heading3"/>
        <w:rPr>
          <w:rFonts w:ascii="Times New Roman" w:hAnsi="Times New Roman"/>
        </w:rPr>
      </w:pPr>
      <w:bookmarkStart w:id="110" w:name="_Toc67411963"/>
      <w:r w:rsidRPr="004452B5">
        <w:rPr>
          <w:rFonts w:ascii="Times New Roman" w:hAnsi="Times New Roman"/>
        </w:rPr>
        <w:t>Testing and Sample</w:t>
      </w:r>
      <w:bookmarkEnd w:id="110"/>
    </w:p>
    <w:p w14:paraId="26788CF8" w14:textId="77777777" w:rsidR="00691340" w:rsidRPr="004452B5" w:rsidRDefault="00691340" w:rsidP="00691340">
      <w:pPr>
        <w:pStyle w:val="Heading3"/>
        <w:rPr>
          <w:rFonts w:ascii="Times New Roman" w:hAnsi="Times New Roman"/>
        </w:rPr>
      </w:pPr>
      <w:bookmarkStart w:id="111" w:name="_Toc67411964"/>
      <w:r w:rsidRPr="004452B5">
        <w:rPr>
          <w:rFonts w:ascii="Times New Roman" w:hAnsi="Times New Roman"/>
        </w:rPr>
        <w:t>Limitation</w:t>
      </w:r>
      <w:bookmarkEnd w:id="111"/>
    </w:p>
    <w:p w14:paraId="57DA144C" w14:textId="5E395DCF" w:rsidR="00580AC6" w:rsidRPr="004452B5" w:rsidRDefault="00580AC6" w:rsidP="00580AC6">
      <w:pPr>
        <w:pStyle w:val="Heading2Numbered"/>
        <w:rPr>
          <w:rFonts w:ascii="Times New Roman" w:hAnsi="Times New Roman"/>
        </w:rPr>
      </w:pPr>
      <w:bookmarkStart w:id="112" w:name="_Toc67411965"/>
      <w:r w:rsidRPr="004452B5">
        <w:rPr>
          <w:rFonts w:ascii="Times New Roman" w:hAnsi="Times New Roman"/>
        </w:rPr>
        <w:t>REQ</w:t>
      </w:r>
      <w:r w:rsidRPr="004452B5">
        <w:rPr>
          <w:rFonts w:ascii="Times New Roman" w:hAnsi="Times New Roman"/>
          <w:lang w:val="vi-VN"/>
        </w:rPr>
        <w:t>V1_</w:t>
      </w:r>
      <w:r w:rsidR="00691340" w:rsidRPr="004452B5">
        <w:rPr>
          <w:rFonts w:ascii="Times New Roman" w:hAnsi="Times New Roman"/>
          <w:lang w:val="vi-VN"/>
        </w:rPr>
        <w:t>5</w:t>
      </w:r>
      <w:r w:rsidRPr="004452B5">
        <w:rPr>
          <w:rFonts w:ascii="Times New Roman" w:hAnsi="Times New Roman"/>
          <w:lang w:val="vi-VN"/>
        </w:rPr>
        <w:t xml:space="preserve">: </w:t>
      </w:r>
      <w:r w:rsidR="00E356C8" w:rsidRPr="004452B5">
        <w:rPr>
          <w:rFonts w:ascii="Times New Roman" w:hAnsi="Times New Roman"/>
          <w:lang w:val="vi-VN"/>
        </w:rPr>
        <w:t>Clearing and Transaction void/reversal</w:t>
      </w:r>
      <w:bookmarkEnd w:id="112"/>
    </w:p>
    <w:p w14:paraId="64499B4C" w14:textId="0883476E" w:rsidR="00580AC6" w:rsidRPr="004452B5" w:rsidRDefault="00580AC6" w:rsidP="00F22433">
      <w:pPr>
        <w:pStyle w:val="Heading3"/>
        <w:numPr>
          <w:ilvl w:val="2"/>
          <w:numId w:val="12"/>
        </w:numPr>
        <w:rPr>
          <w:rFonts w:ascii="Times New Roman" w:hAnsi="Times New Roman"/>
        </w:rPr>
      </w:pPr>
      <w:bookmarkStart w:id="113" w:name="_Toc67411966"/>
      <w:r w:rsidRPr="004452B5">
        <w:rPr>
          <w:rFonts w:ascii="Times New Roman" w:hAnsi="Times New Roman"/>
        </w:rPr>
        <w:t>Business Requirement</w:t>
      </w:r>
      <w:bookmarkEnd w:id="113"/>
    </w:p>
    <w:p w14:paraId="2F57E9F4" w14:textId="2FD8BF03" w:rsidR="00D36C43" w:rsidRPr="004452B5" w:rsidRDefault="009D0459" w:rsidP="009D0459">
      <w:pPr>
        <w:rPr>
          <w:rFonts w:cs="Times New Roman"/>
          <w:lang w:val="vi-VN"/>
        </w:rPr>
      </w:pPr>
      <w:r w:rsidRPr="004452B5">
        <w:rPr>
          <w:rFonts w:cs="Times New Roman"/>
        </w:rPr>
        <w:t>Khi</w:t>
      </w:r>
      <w:r w:rsidRPr="004452B5">
        <w:rPr>
          <w:rFonts w:cs="Times New Roman"/>
          <w:lang w:val="vi-VN"/>
        </w:rPr>
        <w:t xml:space="preserve"> giao dịch được xác nhận thanh toán và check out</w:t>
      </w:r>
      <w:r w:rsidR="003F7749" w:rsidRPr="004452B5">
        <w:rPr>
          <w:rFonts w:cs="Times New Roman"/>
          <w:lang w:val="vi-VN"/>
        </w:rPr>
        <w:t xml:space="preserve"> (thực chất là chỉ cho phép giao dịch auth)</w:t>
      </w:r>
      <w:r w:rsidRPr="004452B5">
        <w:rPr>
          <w:rFonts w:cs="Times New Roman"/>
          <w:lang w:val="vi-VN"/>
        </w:rPr>
        <w:t xml:space="preserve">, LFVN cần thực hiện quy trình </w:t>
      </w:r>
      <w:r w:rsidR="003F7749" w:rsidRPr="004452B5">
        <w:rPr>
          <w:rFonts w:cs="Times New Roman"/>
          <w:lang w:val="vi-VN"/>
        </w:rPr>
        <w:t>thanh toán giao dịch và ghi nhận nợ khách hàng (tính từ thời điểm xác nhận đã chuyển hàng). Ngoài ra quy trình cũng cho phép huỷ giao dịch (</w:t>
      </w:r>
      <w:ins w:id="114" w:author="Hang Vu Thi (BSD-ITP)" w:date="2021-03-26T20:00:00Z">
        <w:r w:rsidR="00DB59EF" w:rsidRPr="00DB59EF">
          <w:rPr>
            <w:rFonts w:cs="Times New Roman"/>
            <w:lang w:val="vi-VN"/>
          </w:rPr>
          <w:t>nếu giao dịch này merchant chưa gửi yêu cầu</w:t>
        </w:r>
      </w:ins>
      <w:ins w:id="115" w:author="Hang Vu Thi (BSD-ITP)" w:date="2021-03-26T20:01:00Z">
        <w:r w:rsidR="00DB59EF" w:rsidRPr="00DB59EF">
          <w:rPr>
            <w:rFonts w:cs="Times New Roman"/>
            <w:lang w:val="vi-VN"/>
          </w:rPr>
          <w:t xml:space="preserve"> ghi nhận</w:t>
        </w:r>
      </w:ins>
      <w:ins w:id="116" w:author="Hang Vu Thi (BSD-ITP)" w:date="2021-03-26T20:00:00Z">
        <w:r w:rsidR="00DB59EF" w:rsidRPr="00DB59EF">
          <w:rPr>
            <w:rFonts w:cs="Times New Roman"/>
            <w:lang w:val="vi-VN"/>
          </w:rPr>
          <w:t xml:space="preserve"> nợ khách hàng</w:t>
        </w:r>
      </w:ins>
      <w:del w:id="117" w:author="Hang Vu Thi (BSD-ITP)" w:date="2021-03-26T20:00:00Z">
        <w:r w:rsidR="003F7749" w:rsidRPr="004452B5" w:rsidDel="00DB59EF">
          <w:rPr>
            <w:rFonts w:cs="Times New Roman"/>
            <w:lang w:val="vi-VN"/>
          </w:rPr>
          <w:delText>nếu</w:delText>
        </w:r>
        <w:r w:rsidR="00DB59EF" w:rsidDel="00DB59EF">
          <w:rPr>
            <w:rFonts w:cs="Times New Roman"/>
            <w:lang w:val="vi-VN"/>
          </w:rPr>
          <w:delText xml:space="preserve"> </w:delText>
        </w:r>
        <w:r w:rsidR="003F7749" w:rsidRPr="004452B5" w:rsidDel="00DB59EF">
          <w:rPr>
            <w:rFonts w:cs="Times New Roman"/>
            <w:lang w:val="vi-VN"/>
          </w:rPr>
          <w:delText>chưa thanh toán giao dịch</w:delText>
        </w:r>
      </w:del>
      <w:r w:rsidR="003F7749" w:rsidRPr="004452B5">
        <w:rPr>
          <w:rFonts w:cs="Times New Roman"/>
          <w:lang w:val="vi-VN"/>
        </w:rPr>
        <w:t>) hoặc hoàn tiền nếu giao dịch</w:t>
      </w:r>
      <w:ins w:id="118" w:author="Hang Vu Thi (BSD-ITP)" w:date="2021-03-26T20:00:00Z">
        <w:r w:rsidR="00DB59EF" w:rsidRPr="00DB59EF">
          <w:rPr>
            <w:rFonts w:cs="Times New Roman"/>
            <w:lang w:val="vi-VN"/>
          </w:rPr>
          <w:t xml:space="preserve"> này merchant đã gửi yêu cầu ghi nhận nợ khách hàng</w:t>
        </w:r>
      </w:ins>
      <w:ins w:id="119" w:author="Hang Vu Thi (BSD-ITP)" w:date="2021-03-26T20:01:00Z">
        <w:r w:rsidR="00DB59EF" w:rsidRPr="0014563D">
          <w:rPr>
            <w:rFonts w:cs="Times New Roman"/>
            <w:lang w:val="vi-VN"/>
          </w:rPr>
          <w:t xml:space="preserve"> (giá trị hoàn tiền sẽ do merchant yêu cầu)</w:t>
        </w:r>
      </w:ins>
      <w:del w:id="120" w:author="Hang Vu Thi (BSD-ITP)" w:date="2021-03-26T20:01:00Z">
        <w:r w:rsidR="003F7749" w:rsidRPr="004452B5" w:rsidDel="00DB59EF">
          <w:rPr>
            <w:rFonts w:cs="Times New Roman"/>
            <w:lang w:val="vi-VN"/>
          </w:rPr>
          <w:delText xml:space="preserve"> đã thanh toán</w:delText>
        </w:r>
      </w:del>
      <w:r w:rsidR="003F7749" w:rsidRPr="004452B5">
        <w:rPr>
          <w:rFonts w:cs="Times New Roman"/>
          <w:lang w:val="vi-VN"/>
        </w:rPr>
        <w:t>.</w:t>
      </w:r>
      <w:r w:rsidR="00E72E98" w:rsidRPr="004452B5">
        <w:rPr>
          <w:rFonts w:cs="Times New Roman"/>
          <w:lang w:val="vi-VN"/>
        </w:rPr>
        <w:t xml:space="preserve"> Sau quá trình xử lý này, thì việc đối soát, thanh toán tiền.. được LFVN thực hiện bên ngoài hệ thống PayLater.</w:t>
      </w:r>
    </w:p>
    <w:p w14:paraId="799E16FC" w14:textId="069111F2" w:rsidR="003F7749" w:rsidRPr="004452B5" w:rsidRDefault="003F7749" w:rsidP="009D0459">
      <w:pPr>
        <w:rPr>
          <w:rFonts w:cs="Times New Roman"/>
          <w:lang w:val="vi-VN"/>
        </w:rPr>
      </w:pPr>
      <w:r w:rsidRPr="004452B5">
        <w:rPr>
          <w:rFonts w:cs="Times New Roman"/>
          <w:lang w:val="vi-VN"/>
        </w:rPr>
        <w:t>Phần này mô tả lưu đồ của quy trình này được thực hiện cho đối tác Vntrip, như sau:</w:t>
      </w:r>
    </w:p>
    <w:p w14:paraId="066A2598" w14:textId="42F1B9C2" w:rsidR="003F7749" w:rsidRPr="004452B5" w:rsidRDefault="00527D5C" w:rsidP="009D0459">
      <w:pPr>
        <w:rPr>
          <w:rFonts w:cs="Times New Roman"/>
          <w:lang w:val="vi-VN"/>
        </w:rPr>
      </w:pPr>
      <w:r w:rsidRPr="004452B5">
        <w:rPr>
          <w:rFonts w:cs="Times New Roman"/>
          <w:lang w:val="vi-VN"/>
        </w:rPr>
        <w:lastRenderedPageBreak/>
        <w:t>Mô</w:t>
      </w:r>
      <w:r w:rsidR="003F7749" w:rsidRPr="004452B5">
        <w:rPr>
          <w:rFonts w:cs="Times New Roman"/>
          <w:noProof/>
          <w:lang w:eastAsia="ko-KR"/>
        </w:rPr>
        <w:drawing>
          <wp:anchor distT="0" distB="0" distL="114300" distR="114300" simplePos="0" relativeHeight="251659264" behindDoc="0" locked="0" layoutInCell="1" allowOverlap="0" wp14:anchorId="45DF14CC" wp14:editId="45B27095">
            <wp:simplePos x="0" y="0"/>
            <wp:positionH relativeFrom="column">
              <wp:posOffset>333375</wp:posOffset>
            </wp:positionH>
            <wp:positionV relativeFrom="paragraph">
              <wp:posOffset>0</wp:posOffset>
            </wp:positionV>
            <wp:extent cx="6436800" cy="4798800"/>
            <wp:effectExtent l="0" t="0" r="2540" b="1905"/>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stretch>
                      <a:fillRect/>
                    </a:stretch>
                  </pic:blipFill>
                  <pic:spPr>
                    <a:xfrm>
                      <a:off x="0" y="0"/>
                      <a:ext cx="6436800" cy="4798800"/>
                    </a:xfrm>
                    <a:prstGeom prst="rect">
                      <a:avLst/>
                    </a:prstGeom>
                  </pic:spPr>
                </pic:pic>
              </a:graphicData>
            </a:graphic>
            <wp14:sizeRelH relativeFrom="page">
              <wp14:pctWidth>0</wp14:pctWidth>
            </wp14:sizeRelH>
            <wp14:sizeRelV relativeFrom="page">
              <wp14:pctHeight>0</wp14:pctHeight>
            </wp14:sizeRelV>
          </wp:anchor>
        </w:drawing>
      </w:r>
      <w:r w:rsidRPr="004452B5">
        <w:rPr>
          <w:rFonts w:cs="Times New Roman"/>
          <w:lang w:val="vi-VN"/>
        </w:rPr>
        <w:t xml:space="preserve"> tả chi tiết quá trình này, như sau:</w:t>
      </w:r>
    </w:p>
    <w:p w14:paraId="2F263EE5" w14:textId="77777777" w:rsidR="0048067A" w:rsidRPr="0048067A" w:rsidRDefault="00905BAF" w:rsidP="006A1E8E">
      <w:pPr>
        <w:rPr>
          <w:ins w:id="121" w:author="Hang Vu Thi (BSD-ITP)" w:date="2021-04-08T13:10:00Z"/>
          <w:rFonts w:cs="Times New Roman"/>
          <w:b/>
          <w:lang w:val="vi-VN"/>
        </w:rPr>
      </w:pPr>
      <w:r w:rsidRPr="0048067A">
        <w:rPr>
          <w:rFonts w:cs="Times New Roman"/>
          <w:b/>
          <w:lang w:val="vi-VN"/>
        </w:rPr>
        <w:t>REQV1_</w:t>
      </w:r>
      <w:r w:rsidR="00896E7D" w:rsidRPr="0048067A">
        <w:rPr>
          <w:rFonts w:cs="Times New Roman"/>
          <w:b/>
          <w:lang w:val="vi-VN"/>
        </w:rPr>
        <w:t>5</w:t>
      </w:r>
      <w:r w:rsidR="006A1E8E" w:rsidRPr="0048067A">
        <w:rPr>
          <w:rFonts w:cs="Times New Roman"/>
          <w:b/>
          <w:lang w:val="vi-VN"/>
        </w:rPr>
        <w:t xml:space="preserve">.1. Luồng xác nhận đơn hàng được giao/hoàn tất: </w:t>
      </w:r>
    </w:p>
    <w:p w14:paraId="5F67A909" w14:textId="30D11817" w:rsidR="006A1E8E" w:rsidRPr="0048067A" w:rsidRDefault="006A1E8E" w:rsidP="006A1E8E">
      <w:pPr>
        <w:rPr>
          <w:rFonts w:cs="Times New Roman"/>
          <w:lang w:val="vi-VN"/>
        </w:rPr>
      </w:pPr>
      <w:r w:rsidRPr="0048067A">
        <w:rPr>
          <w:rFonts w:cs="Times New Roman"/>
          <w:lang w:val="vi-VN"/>
        </w:rPr>
        <w:t>Sau khi xác nhận thanh toán - gọi là Auth Txn. Vntrip gọi API để thực hiện Fin Txn (hoàn tất giao dịch) với trạng thái thành công</w:t>
      </w:r>
      <w:del w:id="122" w:author="Hang Vu Thi (BSD-ITP)" w:date="2021-04-08T13:13:00Z">
        <w:r w:rsidRPr="0048067A" w:rsidDel="0048067A">
          <w:rPr>
            <w:rFonts w:cs="Times New Roman"/>
            <w:lang w:val="vi-VN"/>
          </w:rPr>
          <w:delText>. với thông tin sau</w:delText>
        </w:r>
      </w:del>
      <w:r w:rsidRPr="0048067A">
        <w:rPr>
          <w:rFonts w:cs="Times New Roman"/>
          <w:lang w:val="vi-VN"/>
        </w:rPr>
        <w:t>:</w:t>
      </w:r>
    </w:p>
    <w:p w14:paraId="0713C015" w14:textId="11A31B73" w:rsidR="00905BAF" w:rsidRPr="004452B5" w:rsidRDefault="006A1E8E" w:rsidP="001A0A8C">
      <w:pPr>
        <w:pStyle w:val="Body"/>
        <w:numPr>
          <w:ilvl w:val="0"/>
          <w:numId w:val="23"/>
        </w:numPr>
      </w:pPr>
      <w:commentRangeStart w:id="123"/>
      <w:r w:rsidRPr="004452B5">
        <w:t>Order ID + Transaction ID (do</w:t>
      </w:r>
      <w:r w:rsidR="006E0965" w:rsidRPr="004452B5">
        <w:t xml:space="preserve"> là</w:t>
      </w:r>
      <w:r w:rsidR="00AA5AE6" w:rsidRPr="004452B5">
        <w:t xml:space="preserve"> b</w:t>
      </w:r>
      <w:r w:rsidR="00AA5AE6" w:rsidRPr="001A0A8C">
        <w:rPr>
          <w:rFonts w:ascii="Calibri" w:hAnsi="Calibri" w:cs="Calibri"/>
        </w:rPr>
        <w:t>ộ</w:t>
      </w:r>
      <w:r w:rsidR="006E0965" w:rsidRPr="004452B5">
        <w:t xml:space="preserve"> tham s</w:t>
      </w:r>
      <w:r w:rsidR="006E0965" w:rsidRPr="001A0A8C">
        <w:rPr>
          <w:rFonts w:ascii="Calibri" w:hAnsi="Calibri" w:cs="Calibri"/>
        </w:rPr>
        <w:t>ố</w:t>
      </w:r>
      <w:r w:rsidR="006E0965" w:rsidRPr="004452B5">
        <w:t xml:space="preserve"> xác đ</w:t>
      </w:r>
      <w:r w:rsidR="006E0965" w:rsidRPr="001A0A8C">
        <w:rPr>
          <w:rFonts w:ascii="Calibri" w:hAnsi="Calibri" w:cs="Calibri"/>
        </w:rPr>
        <w:t>ị</w:t>
      </w:r>
      <w:r w:rsidR="006E0965" w:rsidRPr="004452B5">
        <w:t xml:space="preserve">nh </w:t>
      </w:r>
      <w:r w:rsidR="00AA5AE6" w:rsidRPr="004452B5">
        <w:t>duy nh</w:t>
      </w:r>
      <w:r w:rsidR="00AA5AE6" w:rsidRPr="001A0A8C">
        <w:rPr>
          <w:rFonts w:ascii="Calibri" w:hAnsi="Calibri" w:cs="Calibri"/>
        </w:rPr>
        <w:t>ấ</w:t>
      </w:r>
      <w:r w:rsidR="00AA5AE6" w:rsidRPr="004452B5">
        <w:t>t v</w:t>
      </w:r>
      <w:r w:rsidR="00AA5AE6" w:rsidRPr="001A0A8C">
        <w:rPr>
          <w:rFonts w:ascii="Calibri" w:hAnsi="Calibri" w:cs="Calibri"/>
        </w:rPr>
        <w:t>ề</w:t>
      </w:r>
      <w:r w:rsidR="00AA5AE6" w:rsidRPr="004452B5">
        <w:t xml:space="preserve"> </w:t>
      </w:r>
      <w:r w:rsidR="006E0965" w:rsidRPr="004452B5">
        <w:t>giao d</w:t>
      </w:r>
      <w:r w:rsidR="006E0965" w:rsidRPr="001A0A8C">
        <w:rPr>
          <w:rFonts w:ascii="Calibri" w:hAnsi="Calibri" w:cs="Calibri"/>
        </w:rPr>
        <w:t>ị</w:t>
      </w:r>
      <w:r w:rsidR="006E0965" w:rsidRPr="004452B5">
        <w:t>ch</w:t>
      </w:r>
      <w:r w:rsidRPr="004452B5">
        <w:t xml:space="preserve"> </w:t>
      </w:r>
      <w:r w:rsidR="006E0965" w:rsidRPr="004452B5">
        <w:t>a</w:t>
      </w:r>
      <w:r w:rsidRPr="004452B5">
        <w:t>uth tr</w:t>
      </w:r>
      <w:r w:rsidR="006E0965" w:rsidRPr="001A0A8C">
        <w:rPr>
          <w:rFonts w:ascii="Calibri" w:hAnsi="Calibri" w:cs="Calibri"/>
        </w:rPr>
        <w:t>ướ</w:t>
      </w:r>
      <w:r w:rsidR="006E0965" w:rsidRPr="004452B5">
        <w:t>c đó</w:t>
      </w:r>
      <w:r w:rsidRPr="004452B5">
        <w:t>). Đây là khoá xác đ</w:t>
      </w:r>
      <w:r w:rsidRPr="001A0A8C">
        <w:rPr>
          <w:rFonts w:ascii="Calibri" w:hAnsi="Calibri" w:cs="Calibri"/>
        </w:rPr>
        <w:t>ị</w:t>
      </w:r>
      <w:r w:rsidRPr="004452B5">
        <w:t>nh giao d</w:t>
      </w:r>
      <w:r w:rsidRPr="001A0A8C">
        <w:rPr>
          <w:rFonts w:ascii="Calibri" w:hAnsi="Calibri" w:cs="Calibri"/>
        </w:rPr>
        <w:t>ị</w:t>
      </w:r>
      <w:r w:rsidRPr="004452B5">
        <w:t>ch đã th</w:t>
      </w:r>
      <w:r w:rsidRPr="001A0A8C">
        <w:rPr>
          <w:rFonts w:ascii="Calibri" w:hAnsi="Calibri" w:cs="Calibri"/>
        </w:rPr>
        <w:t>ự</w:t>
      </w:r>
      <w:r w:rsidRPr="004452B5">
        <w:t>c hi</w:t>
      </w:r>
      <w:r w:rsidRPr="001A0A8C">
        <w:rPr>
          <w:rFonts w:ascii="Calibri" w:hAnsi="Calibri" w:cs="Calibri"/>
        </w:rPr>
        <w:t>ệ</w:t>
      </w:r>
      <w:r w:rsidRPr="004452B5">
        <w:t>n.</w:t>
      </w:r>
      <w:r w:rsidR="00905BAF" w:rsidRPr="004452B5">
        <w:t xml:space="preserve"> </w:t>
      </w:r>
      <w:commentRangeEnd w:id="123"/>
      <w:r w:rsidR="0012599B" w:rsidRPr="004452B5">
        <w:rPr>
          <w:rStyle w:val="CommentReference"/>
          <w:rFonts w:cs="Times New Roman"/>
          <w:noProof w:val="0"/>
          <w:color w:val="000000" w:themeColor="text1"/>
          <w:lang w:val="en-US"/>
        </w:rPr>
        <w:commentReference w:id="123"/>
      </w:r>
    </w:p>
    <w:p w14:paraId="1B018E94" w14:textId="77777777" w:rsidR="00437A27" w:rsidRPr="004452B5" w:rsidRDefault="00905BAF" w:rsidP="001A0A8C">
      <w:pPr>
        <w:pStyle w:val="Body"/>
      </w:pPr>
      <w:r w:rsidRPr="004452B5">
        <w:t>T</w:t>
      </w:r>
      <w:r w:rsidR="006A1E8E" w:rsidRPr="004452B5">
        <w:t>r</w:t>
      </w:r>
      <w:r w:rsidR="006A1E8E" w:rsidRPr="004452B5">
        <w:rPr>
          <w:rFonts w:ascii="Calibri" w:hAnsi="Calibri" w:cs="Calibri"/>
        </w:rPr>
        <w:t>ạ</w:t>
      </w:r>
      <w:r w:rsidR="006A1E8E" w:rsidRPr="004452B5">
        <w:t>ng thái g</w:t>
      </w:r>
      <w:r w:rsidR="006A1E8E" w:rsidRPr="004452B5">
        <w:rPr>
          <w:rFonts w:ascii="Calibri" w:hAnsi="Calibri" w:cs="Calibri"/>
        </w:rPr>
        <w:t>ử</w:t>
      </w:r>
      <w:r w:rsidR="006A1E8E" w:rsidRPr="004452B5">
        <w:t>i: hoàn t</w:t>
      </w:r>
      <w:r w:rsidR="006A1E8E" w:rsidRPr="004452B5">
        <w:rPr>
          <w:rFonts w:ascii="Calibri" w:hAnsi="Calibri" w:cs="Calibri"/>
        </w:rPr>
        <w:t>ấ</w:t>
      </w:r>
      <w:r w:rsidR="006A1E8E" w:rsidRPr="004452B5">
        <w:t>t.</w:t>
      </w:r>
    </w:p>
    <w:p w14:paraId="446A0BA2" w14:textId="77777777" w:rsidR="00437A27" w:rsidRPr="004452B5" w:rsidRDefault="00437A27" w:rsidP="001A0A8C">
      <w:pPr>
        <w:pStyle w:val="Body"/>
      </w:pPr>
      <w:r w:rsidRPr="004452B5">
        <w:t>T</w:t>
      </w:r>
      <w:r w:rsidR="006A1E8E" w:rsidRPr="004452B5">
        <w:t>h</w:t>
      </w:r>
      <w:r w:rsidR="006A1E8E" w:rsidRPr="004452B5">
        <w:rPr>
          <w:rFonts w:ascii="Calibri" w:hAnsi="Calibri" w:cs="Calibri"/>
        </w:rPr>
        <w:t>ờ</w:t>
      </w:r>
      <w:r w:rsidR="006A1E8E" w:rsidRPr="004452B5">
        <w:t>i gian x</w:t>
      </w:r>
      <w:r w:rsidR="006A1E8E" w:rsidRPr="004452B5">
        <w:rPr>
          <w:rFonts w:ascii="Calibri" w:hAnsi="Calibri" w:cs="Calibri"/>
        </w:rPr>
        <w:t>ử</w:t>
      </w:r>
      <w:r w:rsidR="006A1E8E" w:rsidRPr="004452B5">
        <w:t xml:space="preserve"> lý: ngay lúc call</w:t>
      </w:r>
      <w:r w:rsidRPr="004452B5">
        <w:t xml:space="preserve"> API.</w:t>
      </w:r>
    </w:p>
    <w:p w14:paraId="65AFDD72" w14:textId="7DC1FAC1" w:rsidR="006A1E8E" w:rsidRDefault="00437A27" w:rsidP="001A0A8C">
      <w:pPr>
        <w:pStyle w:val="Body"/>
        <w:rPr>
          <w:ins w:id="124" w:author="Hang Vu Thi (BSD-ITP)" w:date="2021-04-08T13:11:00Z"/>
        </w:rPr>
      </w:pPr>
      <w:r w:rsidRPr="004452B5">
        <w:t>C</w:t>
      </w:r>
      <w:r w:rsidR="006A1E8E" w:rsidRPr="004452B5">
        <w:t>ho phép g</w:t>
      </w:r>
      <w:r w:rsidR="006A1E8E" w:rsidRPr="004452B5">
        <w:rPr>
          <w:rFonts w:ascii="Calibri" w:hAnsi="Calibri" w:cs="Calibri"/>
        </w:rPr>
        <w:t>ọ</w:t>
      </w:r>
      <w:r w:rsidR="006A1E8E" w:rsidRPr="004452B5">
        <w:t>i l</w:t>
      </w:r>
      <w:r w:rsidR="006A1E8E" w:rsidRPr="004452B5">
        <w:rPr>
          <w:rFonts w:ascii="Calibri" w:hAnsi="Calibri" w:cs="Calibri"/>
        </w:rPr>
        <w:t>ặ</w:t>
      </w:r>
      <w:r w:rsidR="006A1E8E" w:rsidRPr="004452B5">
        <w:t>p l</w:t>
      </w:r>
      <w:r w:rsidR="006A1E8E" w:rsidRPr="004452B5">
        <w:rPr>
          <w:rFonts w:ascii="Calibri" w:hAnsi="Calibri" w:cs="Calibri"/>
        </w:rPr>
        <w:t>ạ</w:t>
      </w:r>
      <w:r w:rsidR="006A1E8E" w:rsidRPr="004452B5">
        <w:t>i và k</w:t>
      </w:r>
      <w:r w:rsidR="006A1E8E" w:rsidRPr="004452B5">
        <w:rPr>
          <w:rFonts w:ascii="Calibri" w:hAnsi="Calibri" w:cs="Calibri"/>
        </w:rPr>
        <w:t>ế</w:t>
      </w:r>
      <w:r w:rsidR="006A1E8E" w:rsidRPr="004452B5">
        <w:t>t qu</w:t>
      </w:r>
      <w:r w:rsidR="006A1E8E" w:rsidRPr="004452B5">
        <w:rPr>
          <w:rFonts w:ascii="Calibri" w:hAnsi="Calibri" w:cs="Calibri"/>
        </w:rPr>
        <w:t>ả</w:t>
      </w:r>
      <w:r w:rsidR="006A1E8E" w:rsidRPr="004452B5">
        <w:t xml:space="preserve"> là l</w:t>
      </w:r>
      <w:r w:rsidR="006A1E8E" w:rsidRPr="004452B5">
        <w:rPr>
          <w:rFonts w:ascii="Calibri" w:hAnsi="Calibri" w:cs="Calibri"/>
        </w:rPr>
        <w:t>ầ</w:t>
      </w:r>
      <w:r w:rsidR="006A1E8E" w:rsidRPr="004452B5">
        <w:t>n thành công đ</w:t>
      </w:r>
      <w:r w:rsidR="006A1E8E" w:rsidRPr="004452B5">
        <w:rPr>
          <w:rFonts w:ascii="Calibri" w:hAnsi="Calibri" w:cs="Calibri"/>
        </w:rPr>
        <w:t>ầ</w:t>
      </w:r>
      <w:r w:rsidR="006A1E8E" w:rsidRPr="004452B5">
        <w:t>u tiên.</w:t>
      </w:r>
    </w:p>
    <w:p w14:paraId="15BDBE18" w14:textId="77777777" w:rsidR="0048067A" w:rsidRPr="004452B5" w:rsidRDefault="0048067A" w:rsidP="0048067A">
      <w:pPr>
        <w:pStyle w:val="Body"/>
        <w:numPr>
          <w:ilvl w:val="0"/>
          <w:numId w:val="0"/>
        </w:numPr>
        <w:ind w:left="720"/>
      </w:pPr>
    </w:p>
    <w:p w14:paraId="40B3BCCE" w14:textId="77777777" w:rsidR="0048067A" w:rsidRPr="0048067A" w:rsidRDefault="00437A27" w:rsidP="006A1E8E">
      <w:pPr>
        <w:rPr>
          <w:ins w:id="125" w:author="Hang Vu Thi (BSD-ITP)" w:date="2021-04-08T13:11:00Z"/>
          <w:rFonts w:cs="Times New Roman"/>
          <w:b/>
          <w:lang w:val="vi-VN"/>
        </w:rPr>
      </w:pPr>
      <w:r w:rsidRPr="0048067A">
        <w:rPr>
          <w:rFonts w:cs="Times New Roman"/>
          <w:b/>
          <w:lang w:val="vi-VN"/>
        </w:rPr>
        <w:t>REQV1_</w:t>
      </w:r>
      <w:r w:rsidR="00896E7D" w:rsidRPr="0048067A">
        <w:rPr>
          <w:rFonts w:cs="Times New Roman"/>
          <w:b/>
          <w:lang w:val="vi-VN"/>
        </w:rPr>
        <w:t>5</w:t>
      </w:r>
      <w:r w:rsidRPr="0048067A">
        <w:rPr>
          <w:rFonts w:cs="Times New Roman"/>
          <w:b/>
          <w:lang w:val="vi-VN"/>
        </w:rPr>
        <w:t>.</w:t>
      </w:r>
      <w:r w:rsidR="006A1E8E" w:rsidRPr="0048067A">
        <w:rPr>
          <w:rFonts w:cs="Times New Roman"/>
          <w:b/>
          <w:lang w:val="vi-VN"/>
        </w:rPr>
        <w:t xml:space="preserve">2 Luồng huỷ giao dịch: </w:t>
      </w:r>
    </w:p>
    <w:p w14:paraId="26CF4B5D" w14:textId="21632CB2" w:rsidR="006A1E8E" w:rsidRPr="0048067A" w:rsidRDefault="006A1E8E" w:rsidP="006A1E8E">
      <w:pPr>
        <w:rPr>
          <w:rFonts w:cs="Times New Roman"/>
          <w:lang w:val="vi-VN"/>
        </w:rPr>
      </w:pPr>
      <w:del w:id="126" w:author="Hang Vu Thi (BSD-ITP)" w:date="2021-04-08T13:11:00Z">
        <w:r w:rsidRPr="0048067A" w:rsidDel="0048067A">
          <w:rPr>
            <w:rFonts w:cs="Times New Roman"/>
            <w:lang w:val="vi-VN"/>
          </w:rPr>
          <w:delText>c</w:delText>
        </w:r>
      </w:del>
      <w:del w:id="127" w:author="Hang Vu Thi (BSD-ITP)" w:date="2021-04-08T13:12:00Z">
        <w:r w:rsidRPr="0048067A" w:rsidDel="0048067A">
          <w:rPr>
            <w:rFonts w:cs="Times New Roman"/>
            <w:lang w:val="vi-VN"/>
          </w:rPr>
          <w:delText>ũng nhận yêu cầu với</w:delText>
        </w:r>
      </w:del>
      <w:r w:rsidRPr="0048067A">
        <w:rPr>
          <w:rFonts w:cs="Times New Roman"/>
          <w:lang w:val="vi-VN"/>
        </w:rPr>
        <w:t xml:space="preserve"> </w:t>
      </w:r>
      <w:ins w:id="128" w:author="Hang Vu Thi (BSD-ITP)" w:date="2021-04-08T13:13:00Z">
        <w:r w:rsidR="0048067A" w:rsidRPr="0048067A">
          <w:rPr>
            <w:rFonts w:cs="Times New Roman"/>
            <w:lang w:val="vi-VN"/>
          </w:rPr>
          <w:t xml:space="preserve">VNTrip gọi </w:t>
        </w:r>
      </w:ins>
      <w:r w:rsidRPr="0048067A">
        <w:rPr>
          <w:rFonts w:cs="Times New Roman"/>
          <w:lang w:val="vi-VN"/>
        </w:rPr>
        <w:t>API</w:t>
      </w:r>
      <w:ins w:id="129" w:author="Hang Vu Thi (BSD-ITP)" w:date="2021-04-08T13:13:00Z">
        <w:r w:rsidR="0048067A" w:rsidRPr="0048067A">
          <w:rPr>
            <w:rFonts w:cs="Times New Roman"/>
            <w:lang w:val="vi-VN"/>
          </w:rPr>
          <w:t xml:space="preserve"> để thực hiện hủy giao dịch</w:t>
        </w:r>
      </w:ins>
      <w:del w:id="130" w:author="Hang Vu Thi (BSD-ITP)" w:date="2021-04-08T13:13:00Z">
        <w:r w:rsidRPr="0048067A" w:rsidDel="0048067A">
          <w:rPr>
            <w:rFonts w:cs="Times New Roman"/>
            <w:lang w:val="vi-VN"/>
          </w:rPr>
          <w:delText>.</w:delText>
        </w:r>
      </w:del>
      <w:ins w:id="131" w:author="Hang Vu Thi (BSD-ITP)" w:date="2021-04-08T13:14:00Z">
        <w:r w:rsidR="0048067A" w:rsidRPr="0048067A">
          <w:rPr>
            <w:rFonts w:cs="Times New Roman"/>
            <w:lang w:val="vi-VN"/>
          </w:rPr>
          <w:t>:</w:t>
        </w:r>
      </w:ins>
    </w:p>
    <w:p w14:paraId="798AE64E" w14:textId="5C270F6B" w:rsidR="006A1E8E" w:rsidRPr="004452B5" w:rsidRDefault="006A1E8E" w:rsidP="001A0A8C">
      <w:pPr>
        <w:pStyle w:val="Body"/>
        <w:numPr>
          <w:ilvl w:val="0"/>
          <w:numId w:val="25"/>
        </w:numPr>
      </w:pPr>
      <w:r w:rsidRPr="004452B5">
        <w:t> </w:t>
      </w:r>
      <w:commentRangeStart w:id="132"/>
      <w:r w:rsidRPr="004452B5">
        <w:t>Order ID + Transaction ID (</w:t>
      </w:r>
      <w:r w:rsidR="00F91E49" w:rsidRPr="004452B5">
        <w:t>do là b</w:t>
      </w:r>
      <w:r w:rsidR="00F91E49" w:rsidRPr="001A0A8C">
        <w:rPr>
          <w:rFonts w:ascii="Calibri" w:hAnsi="Calibri" w:cs="Calibri"/>
        </w:rPr>
        <w:t>ộ</w:t>
      </w:r>
      <w:r w:rsidR="00F91E49" w:rsidRPr="004452B5">
        <w:t xml:space="preserve"> tham s</w:t>
      </w:r>
      <w:r w:rsidR="00F91E49" w:rsidRPr="001A0A8C">
        <w:rPr>
          <w:rFonts w:ascii="Calibri" w:hAnsi="Calibri" w:cs="Calibri"/>
        </w:rPr>
        <w:t>ố</w:t>
      </w:r>
      <w:r w:rsidR="00F91E49" w:rsidRPr="004452B5">
        <w:t xml:space="preserve"> xác đ</w:t>
      </w:r>
      <w:r w:rsidR="00F91E49" w:rsidRPr="001A0A8C">
        <w:rPr>
          <w:rFonts w:ascii="Calibri" w:hAnsi="Calibri" w:cs="Calibri"/>
        </w:rPr>
        <w:t>ị</w:t>
      </w:r>
      <w:r w:rsidR="00F91E49" w:rsidRPr="004452B5">
        <w:t>nh tính duy nh</w:t>
      </w:r>
      <w:r w:rsidR="00F91E49" w:rsidRPr="001A0A8C">
        <w:rPr>
          <w:rFonts w:ascii="Calibri" w:hAnsi="Calibri" w:cs="Calibri"/>
        </w:rPr>
        <w:t>ấ</w:t>
      </w:r>
      <w:r w:rsidR="00F91E49" w:rsidRPr="004452B5">
        <w:t>t v</w:t>
      </w:r>
      <w:r w:rsidR="00F91E49" w:rsidRPr="001A0A8C">
        <w:rPr>
          <w:rFonts w:ascii="Calibri" w:hAnsi="Calibri" w:cs="Calibri"/>
        </w:rPr>
        <w:t>ề</w:t>
      </w:r>
      <w:r w:rsidR="00F91E49" w:rsidRPr="004452B5">
        <w:t xml:space="preserve"> giao d</w:t>
      </w:r>
      <w:r w:rsidR="00F91E49" w:rsidRPr="001A0A8C">
        <w:rPr>
          <w:rFonts w:ascii="Calibri" w:hAnsi="Calibri" w:cs="Calibri"/>
        </w:rPr>
        <w:t>ị</w:t>
      </w:r>
      <w:r w:rsidR="00F91E49" w:rsidRPr="004452B5">
        <w:t>ch auth tr</w:t>
      </w:r>
      <w:r w:rsidR="00F91E49" w:rsidRPr="001A0A8C">
        <w:rPr>
          <w:rFonts w:ascii="Calibri" w:hAnsi="Calibri" w:cs="Calibri"/>
        </w:rPr>
        <w:t>ướ</w:t>
      </w:r>
      <w:r w:rsidR="00F91E49" w:rsidRPr="004452B5">
        <w:t>c đó</w:t>
      </w:r>
      <w:r w:rsidRPr="004452B5">
        <w:t>).</w:t>
      </w:r>
      <w:commentRangeEnd w:id="132"/>
      <w:r w:rsidR="0012599B" w:rsidRPr="004452B5">
        <w:rPr>
          <w:rStyle w:val="CommentReference"/>
          <w:rFonts w:cs="Times New Roman"/>
          <w:noProof w:val="0"/>
          <w:color w:val="000000" w:themeColor="text1"/>
          <w:lang w:val="en-US"/>
        </w:rPr>
        <w:commentReference w:id="132"/>
      </w:r>
    </w:p>
    <w:p w14:paraId="60B22F07" w14:textId="08783A00" w:rsidR="006A1E8E" w:rsidRPr="004452B5" w:rsidRDefault="006A1E8E" w:rsidP="001A0A8C">
      <w:pPr>
        <w:pStyle w:val="Body"/>
      </w:pPr>
      <w:r w:rsidRPr="004452B5">
        <w:t> </w:t>
      </w:r>
      <w:del w:id="133" w:author="Hang Vu Thi (BSD-ITP)" w:date="2021-04-08T13:11:00Z">
        <w:r w:rsidRPr="004452B5" w:rsidDel="0048067A">
          <w:delText>ý</w:delText>
        </w:r>
      </w:del>
      <w:ins w:id="134" w:author="Hang Vu Thi (BSD-ITP)" w:date="2021-04-08T13:11:00Z">
        <w:r w:rsidR="0048067A" w:rsidRPr="0048067A">
          <w:t>Ý</w:t>
        </w:r>
      </w:ins>
      <w:r w:rsidRPr="004452B5">
        <w:t xml:space="preserve"> nghĩa: yêu c</w:t>
      </w:r>
      <w:r w:rsidRPr="004452B5">
        <w:rPr>
          <w:rFonts w:ascii="Calibri" w:hAnsi="Calibri" w:cs="Calibri"/>
        </w:rPr>
        <w:t>ầ</w:t>
      </w:r>
      <w:r w:rsidRPr="004452B5">
        <w:t>u hu</w:t>
      </w:r>
      <w:r w:rsidRPr="004452B5">
        <w:rPr>
          <w:rFonts w:ascii="Calibri" w:hAnsi="Calibri" w:cs="Calibri"/>
        </w:rPr>
        <w:t>ỷ</w:t>
      </w:r>
      <w:r w:rsidRPr="004452B5">
        <w:t xml:space="preserve"> giao d</w:t>
      </w:r>
      <w:r w:rsidRPr="004452B5">
        <w:rPr>
          <w:rFonts w:ascii="Calibri" w:hAnsi="Calibri" w:cs="Calibri"/>
        </w:rPr>
        <w:t>ị</w:t>
      </w:r>
      <w:r w:rsidRPr="004452B5">
        <w:t>ch.</w:t>
      </w:r>
    </w:p>
    <w:p w14:paraId="2EC30094" w14:textId="285F8712" w:rsidR="006A1E8E" w:rsidRPr="004452B5" w:rsidRDefault="006A1E8E" w:rsidP="001A0A8C">
      <w:pPr>
        <w:pStyle w:val="Body"/>
      </w:pPr>
      <w:del w:id="135" w:author="Hang Vu Thi (BSD-ITP)" w:date="2021-04-08T13:12:00Z">
        <w:r w:rsidRPr="004452B5" w:rsidDel="0048067A">
          <w:lastRenderedPageBreak/>
          <w:delText> </w:delText>
        </w:r>
      </w:del>
      <w:del w:id="136" w:author="Hang Vu Thi (BSD-ITP)" w:date="2021-04-08T13:11:00Z">
        <w:r w:rsidRPr="004452B5" w:rsidDel="0048067A">
          <w:delText>đ</w:delText>
        </w:r>
      </w:del>
      <w:ins w:id="137" w:author="Hang Vu Thi (BSD-ITP)" w:date="2021-04-08T13:11:00Z">
        <w:r w:rsidR="0048067A" w:rsidRPr="0048067A">
          <w:t>Đ</w:t>
        </w:r>
      </w:ins>
      <w:r w:rsidRPr="004452B5">
        <w:t>i</w:t>
      </w:r>
      <w:r w:rsidRPr="004452B5">
        <w:rPr>
          <w:rFonts w:ascii="Calibri" w:hAnsi="Calibri" w:cs="Calibri"/>
        </w:rPr>
        <w:t>ề</w:t>
      </w:r>
      <w:r w:rsidRPr="004452B5">
        <w:t>u ki</w:t>
      </w:r>
      <w:r w:rsidRPr="004452B5">
        <w:rPr>
          <w:rFonts w:ascii="Calibri" w:hAnsi="Calibri" w:cs="Calibri"/>
        </w:rPr>
        <w:t>ệ</w:t>
      </w:r>
      <w:r w:rsidRPr="004452B5">
        <w:t>n: giao d</w:t>
      </w:r>
      <w:r w:rsidRPr="004452B5">
        <w:rPr>
          <w:rFonts w:ascii="Calibri" w:hAnsi="Calibri" w:cs="Calibri"/>
        </w:rPr>
        <w:t>ị</w:t>
      </w:r>
      <w:r w:rsidRPr="004452B5">
        <w:t>ch ch</w:t>
      </w:r>
      <w:r w:rsidRPr="004452B5">
        <w:rPr>
          <w:rFonts w:ascii="Calibri" w:hAnsi="Calibri" w:cs="Calibri"/>
        </w:rPr>
        <w:t>ư</w:t>
      </w:r>
      <w:r w:rsidRPr="004452B5">
        <w:t>a Fin (t</w:t>
      </w:r>
      <w:r w:rsidRPr="004452B5">
        <w:rPr>
          <w:rFonts w:ascii="Calibri" w:hAnsi="Calibri" w:cs="Calibri"/>
        </w:rPr>
        <w:t>ứ</w:t>
      </w:r>
      <w:r w:rsidRPr="004452B5">
        <w:t>c ch</w:t>
      </w:r>
      <w:r w:rsidRPr="004452B5">
        <w:rPr>
          <w:rFonts w:ascii="Calibri" w:hAnsi="Calibri" w:cs="Calibri"/>
        </w:rPr>
        <w:t>ư</w:t>
      </w:r>
      <w:r w:rsidRPr="004452B5">
        <w:t>a g</w:t>
      </w:r>
      <w:r w:rsidRPr="004452B5">
        <w:rPr>
          <w:rFonts w:ascii="Calibri" w:hAnsi="Calibri" w:cs="Calibri"/>
        </w:rPr>
        <w:t>ọ</w:t>
      </w:r>
      <w:r w:rsidRPr="004452B5">
        <w:t>i 3.1 bên trên).</w:t>
      </w:r>
      <w:ins w:id="138" w:author="Tran Thach Anh" w:date="2021-04-08T11:41:00Z">
        <w:r w:rsidR="00E54B84">
          <w:t xml:space="preserve"> PayLater sẽ gửi thông tin huỷ giao dịch vào Way4 (mã giao dịch RRN liên quan). Mọi hoạt động từ Way4</w:t>
        </w:r>
        <w:r w:rsidR="0002655B">
          <w:t xml:space="preserve"> về giao dịch bị huỷ</w:t>
        </w:r>
        <w:r w:rsidR="00E54B84">
          <w:t xml:space="preserve"> liên quan xin tham khảo</w:t>
        </w:r>
        <w:r w:rsidR="00850974">
          <w:t xml:space="preserve"> DR_Vol_14,</w:t>
        </w:r>
        <w:r w:rsidR="00E54B84">
          <w:t xml:space="preserve"> DR_Vol_16.</w:t>
        </w:r>
      </w:ins>
    </w:p>
    <w:p w14:paraId="09F9E9DD" w14:textId="71192A14" w:rsidR="006A1E8E" w:rsidRDefault="006A1E8E" w:rsidP="001A0A8C">
      <w:pPr>
        <w:pStyle w:val="Body"/>
        <w:rPr>
          <w:ins w:id="139" w:author="Hang Vu Thi (BSD-ITP)" w:date="2021-04-08T13:11:00Z"/>
        </w:rPr>
      </w:pPr>
      <w:r w:rsidRPr="004452B5">
        <w:t> </w:t>
      </w:r>
      <w:commentRangeStart w:id="140"/>
      <w:commentRangeStart w:id="141"/>
      <w:del w:id="142" w:author="Hang Vu Thi (BSD-ITP)" w:date="2021-04-08T13:12:00Z">
        <w:r w:rsidRPr="004452B5" w:rsidDel="0048067A">
          <w:delText>c</w:delText>
        </w:r>
      </w:del>
      <w:ins w:id="143" w:author="Hang Vu Thi (BSD-ITP)" w:date="2021-04-08T13:12:00Z">
        <w:r w:rsidR="0048067A" w:rsidRPr="0048067A">
          <w:t>C</w:t>
        </w:r>
      </w:ins>
      <w:r w:rsidRPr="004452B5">
        <w:t>ho phép g</w:t>
      </w:r>
      <w:r w:rsidRPr="004452B5">
        <w:rPr>
          <w:rFonts w:ascii="Calibri" w:hAnsi="Calibri" w:cs="Calibri"/>
        </w:rPr>
        <w:t>ọ</w:t>
      </w:r>
      <w:r w:rsidRPr="004452B5">
        <w:t>i l</w:t>
      </w:r>
      <w:r w:rsidRPr="004452B5">
        <w:rPr>
          <w:rFonts w:ascii="Calibri" w:hAnsi="Calibri" w:cs="Calibri"/>
        </w:rPr>
        <w:t>ặ</w:t>
      </w:r>
      <w:r w:rsidRPr="004452B5">
        <w:t>p l</w:t>
      </w:r>
      <w:r w:rsidRPr="004452B5">
        <w:rPr>
          <w:rFonts w:ascii="Calibri" w:hAnsi="Calibri" w:cs="Calibri"/>
        </w:rPr>
        <w:t>ạ</w:t>
      </w:r>
      <w:r w:rsidRPr="004452B5">
        <w:t>i mà k</w:t>
      </w:r>
      <w:r w:rsidRPr="004452B5">
        <w:rPr>
          <w:rFonts w:ascii="Calibri" w:hAnsi="Calibri" w:cs="Calibri"/>
        </w:rPr>
        <w:t>ế</w:t>
      </w:r>
      <w:r w:rsidRPr="004452B5">
        <w:t>t qu</w:t>
      </w:r>
      <w:r w:rsidRPr="004452B5">
        <w:rPr>
          <w:rFonts w:ascii="Calibri" w:hAnsi="Calibri" w:cs="Calibri"/>
        </w:rPr>
        <w:t>ả</w:t>
      </w:r>
      <w:r w:rsidRPr="004452B5">
        <w:t xml:space="preserve"> là l</w:t>
      </w:r>
      <w:r w:rsidRPr="004452B5">
        <w:rPr>
          <w:rFonts w:ascii="Calibri" w:hAnsi="Calibri" w:cs="Calibri"/>
        </w:rPr>
        <w:t>ầ</w:t>
      </w:r>
      <w:r w:rsidRPr="004452B5">
        <w:t>n th</w:t>
      </w:r>
      <w:r w:rsidRPr="004452B5">
        <w:rPr>
          <w:rFonts w:ascii="Calibri" w:hAnsi="Calibri" w:cs="Calibri"/>
        </w:rPr>
        <w:t>ự</w:t>
      </w:r>
      <w:r w:rsidRPr="004452B5">
        <w:t>c hi</w:t>
      </w:r>
      <w:r w:rsidRPr="004452B5">
        <w:rPr>
          <w:rFonts w:ascii="Calibri" w:hAnsi="Calibri" w:cs="Calibri"/>
        </w:rPr>
        <w:t>ệ</w:t>
      </w:r>
      <w:r w:rsidRPr="004452B5">
        <w:t>n đ</w:t>
      </w:r>
      <w:r w:rsidRPr="004452B5">
        <w:rPr>
          <w:rFonts w:ascii="Calibri" w:hAnsi="Calibri" w:cs="Calibri"/>
        </w:rPr>
        <w:t>ầ</w:t>
      </w:r>
      <w:r w:rsidRPr="004452B5">
        <w:t>u tiên.</w:t>
      </w:r>
      <w:commentRangeEnd w:id="140"/>
      <w:r w:rsidR="0012599B" w:rsidRPr="004452B5">
        <w:rPr>
          <w:rStyle w:val="CommentReference"/>
          <w:rFonts w:cs="Times New Roman"/>
          <w:noProof w:val="0"/>
          <w:color w:val="000000" w:themeColor="text1"/>
          <w:lang w:val="en-US"/>
        </w:rPr>
        <w:commentReference w:id="140"/>
      </w:r>
      <w:commentRangeEnd w:id="141"/>
      <w:r w:rsidR="00F91E49" w:rsidRPr="004452B5">
        <w:rPr>
          <w:rStyle w:val="CommentReference"/>
          <w:rFonts w:cs="Times New Roman"/>
          <w:noProof w:val="0"/>
          <w:color w:val="000000" w:themeColor="text1"/>
          <w:lang w:val="en-US"/>
        </w:rPr>
        <w:commentReference w:id="141"/>
      </w:r>
    </w:p>
    <w:p w14:paraId="43E730C4" w14:textId="77777777" w:rsidR="0048067A" w:rsidRPr="004452B5" w:rsidRDefault="0048067A" w:rsidP="0048067A">
      <w:pPr>
        <w:pStyle w:val="Body"/>
        <w:numPr>
          <w:ilvl w:val="0"/>
          <w:numId w:val="0"/>
        </w:numPr>
        <w:ind w:left="720"/>
      </w:pPr>
    </w:p>
    <w:p w14:paraId="2A6A3E74" w14:textId="77777777" w:rsidR="0048067A" w:rsidRPr="0048067A" w:rsidRDefault="00437A27" w:rsidP="006A1E8E">
      <w:pPr>
        <w:rPr>
          <w:ins w:id="144" w:author="Hang Vu Thi (BSD-ITP)" w:date="2021-04-08T13:11:00Z"/>
          <w:rFonts w:cs="Times New Roman"/>
          <w:b/>
          <w:lang w:val="vi-VN"/>
        </w:rPr>
      </w:pPr>
      <w:r w:rsidRPr="0048067A">
        <w:rPr>
          <w:rFonts w:cs="Times New Roman"/>
          <w:b/>
          <w:lang w:val="vi-VN"/>
        </w:rPr>
        <w:t>REQV1_</w:t>
      </w:r>
      <w:r w:rsidR="00896E7D" w:rsidRPr="0048067A">
        <w:rPr>
          <w:rFonts w:cs="Times New Roman"/>
          <w:b/>
          <w:lang w:val="vi-VN"/>
        </w:rPr>
        <w:t>5</w:t>
      </w:r>
      <w:r w:rsidR="006A1E8E" w:rsidRPr="0048067A">
        <w:rPr>
          <w:rFonts w:cs="Times New Roman"/>
          <w:b/>
          <w:lang w:val="vi-VN"/>
        </w:rPr>
        <w:t xml:space="preserve">.3 Luồng hoàn tiền giao dịch: </w:t>
      </w:r>
    </w:p>
    <w:p w14:paraId="7334BDFA" w14:textId="6CF54DE9" w:rsidR="006A1E8E" w:rsidRPr="0048067A" w:rsidRDefault="006A1E8E" w:rsidP="006A1E8E">
      <w:pPr>
        <w:rPr>
          <w:rFonts w:cs="Times New Roman"/>
          <w:lang w:val="vi-VN"/>
        </w:rPr>
      </w:pPr>
      <w:del w:id="145" w:author="Hang Vu Thi (BSD-ITP)" w:date="2021-04-08T13:14:00Z">
        <w:r w:rsidRPr="0048067A" w:rsidDel="0048067A">
          <w:rPr>
            <w:rFonts w:cs="Times New Roman"/>
            <w:lang w:val="vi-VN"/>
          </w:rPr>
          <w:delText>cũng nhận yêu cầu với API</w:delText>
        </w:r>
      </w:del>
      <w:ins w:id="146" w:author="Hang Vu Thi (BSD-ITP)" w:date="2021-04-08T13:14:00Z">
        <w:r w:rsidR="0048067A" w:rsidRPr="0048067A">
          <w:rPr>
            <w:rFonts w:cs="Times New Roman"/>
            <w:lang w:val="vi-VN"/>
          </w:rPr>
          <w:t xml:space="preserve"> VNtrip gọi API để thực hiện hoàn tiền giao dịch</w:t>
        </w:r>
      </w:ins>
      <w:del w:id="147" w:author="Hang Vu Thi (BSD-ITP)" w:date="2021-04-08T13:14:00Z">
        <w:r w:rsidRPr="0048067A" w:rsidDel="0048067A">
          <w:rPr>
            <w:rFonts w:cs="Times New Roman"/>
            <w:lang w:val="vi-VN"/>
          </w:rPr>
          <w:delText>.</w:delText>
        </w:r>
      </w:del>
      <w:bookmarkStart w:id="148" w:name="_GoBack"/>
      <w:bookmarkEnd w:id="148"/>
    </w:p>
    <w:p w14:paraId="49691921" w14:textId="39915874" w:rsidR="006A1E8E" w:rsidRPr="004452B5" w:rsidRDefault="006A1E8E" w:rsidP="001A0A8C">
      <w:pPr>
        <w:pStyle w:val="Body"/>
        <w:numPr>
          <w:ilvl w:val="0"/>
          <w:numId w:val="27"/>
        </w:numPr>
      </w:pPr>
      <w:r w:rsidRPr="004452B5">
        <w:t> </w:t>
      </w:r>
      <w:commentRangeStart w:id="149"/>
      <w:r w:rsidRPr="004452B5">
        <w:t>Order ID + Transaction ID (</w:t>
      </w:r>
      <w:r w:rsidR="00F91E49" w:rsidRPr="004452B5">
        <w:t>do là b</w:t>
      </w:r>
      <w:r w:rsidR="00F91E49" w:rsidRPr="001A0A8C">
        <w:rPr>
          <w:rFonts w:ascii="Calibri" w:hAnsi="Calibri" w:cs="Calibri"/>
        </w:rPr>
        <w:t>ộ</w:t>
      </w:r>
      <w:r w:rsidR="00F91E49" w:rsidRPr="004452B5">
        <w:t xml:space="preserve"> tham s</w:t>
      </w:r>
      <w:r w:rsidR="00F91E49" w:rsidRPr="001A0A8C">
        <w:rPr>
          <w:rFonts w:ascii="Calibri" w:hAnsi="Calibri" w:cs="Calibri"/>
        </w:rPr>
        <w:t>ố</w:t>
      </w:r>
      <w:r w:rsidR="00F91E49" w:rsidRPr="004452B5">
        <w:t xml:space="preserve"> xác đ</w:t>
      </w:r>
      <w:r w:rsidR="00F91E49" w:rsidRPr="001A0A8C">
        <w:rPr>
          <w:rFonts w:ascii="Calibri" w:hAnsi="Calibri" w:cs="Calibri"/>
        </w:rPr>
        <w:t>ị</w:t>
      </w:r>
      <w:r w:rsidR="00F91E49" w:rsidRPr="004452B5">
        <w:t>nh tính duy nh</w:t>
      </w:r>
      <w:r w:rsidR="00F91E49" w:rsidRPr="001A0A8C">
        <w:rPr>
          <w:rFonts w:ascii="Calibri" w:hAnsi="Calibri" w:cs="Calibri"/>
        </w:rPr>
        <w:t>ấ</w:t>
      </w:r>
      <w:r w:rsidR="00F91E49" w:rsidRPr="004452B5">
        <w:t>t v</w:t>
      </w:r>
      <w:r w:rsidR="00F91E49" w:rsidRPr="001A0A8C">
        <w:rPr>
          <w:rFonts w:ascii="Calibri" w:hAnsi="Calibri" w:cs="Calibri"/>
        </w:rPr>
        <w:t>ề</w:t>
      </w:r>
      <w:r w:rsidR="00F91E49" w:rsidRPr="004452B5">
        <w:t xml:space="preserve"> giao d</w:t>
      </w:r>
      <w:r w:rsidR="00F91E49" w:rsidRPr="001A0A8C">
        <w:rPr>
          <w:rFonts w:ascii="Calibri" w:hAnsi="Calibri" w:cs="Calibri"/>
        </w:rPr>
        <w:t>ị</w:t>
      </w:r>
      <w:r w:rsidR="00F91E49" w:rsidRPr="004452B5">
        <w:t>ch auth tr</w:t>
      </w:r>
      <w:r w:rsidR="00F91E49" w:rsidRPr="001A0A8C">
        <w:rPr>
          <w:rFonts w:ascii="Calibri" w:hAnsi="Calibri" w:cs="Calibri"/>
        </w:rPr>
        <w:t>ướ</w:t>
      </w:r>
      <w:r w:rsidR="00F91E49" w:rsidRPr="004452B5">
        <w:t>c đó</w:t>
      </w:r>
      <w:r w:rsidRPr="004452B5">
        <w:t>).</w:t>
      </w:r>
      <w:commentRangeEnd w:id="149"/>
      <w:r w:rsidR="0012599B" w:rsidRPr="004452B5">
        <w:rPr>
          <w:rStyle w:val="CommentReference"/>
          <w:rFonts w:cs="Times New Roman"/>
          <w:noProof w:val="0"/>
          <w:color w:val="000000" w:themeColor="text1"/>
          <w:lang w:val="en-US"/>
        </w:rPr>
        <w:commentReference w:id="149"/>
      </w:r>
    </w:p>
    <w:p w14:paraId="5FF5E3D3" w14:textId="3A39CFAA" w:rsidR="006A1E8E" w:rsidRPr="004452B5" w:rsidRDefault="006A1E8E" w:rsidP="001A0A8C">
      <w:pPr>
        <w:pStyle w:val="Body"/>
      </w:pPr>
      <w:del w:id="150" w:author="Hang Vu Thi (BSD-ITP)" w:date="2021-04-08T13:12:00Z">
        <w:r w:rsidRPr="004452B5" w:rsidDel="0048067A">
          <w:delText> ý</w:delText>
        </w:r>
      </w:del>
      <w:ins w:id="151" w:author="Hang Vu Thi (BSD-ITP)" w:date="2021-04-08T13:12:00Z">
        <w:r w:rsidR="0048067A" w:rsidRPr="0048067A">
          <w:t>Ý</w:t>
        </w:r>
      </w:ins>
      <w:r w:rsidRPr="004452B5">
        <w:t xml:space="preserve"> nghĩa: hoàn ti</w:t>
      </w:r>
      <w:r w:rsidRPr="004452B5">
        <w:rPr>
          <w:rFonts w:ascii="Calibri" w:hAnsi="Calibri" w:cs="Calibri"/>
        </w:rPr>
        <w:t>ề</w:t>
      </w:r>
      <w:r w:rsidRPr="004452B5">
        <w:t>n cho giao d</w:t>
      </w:r>
      <w:r w:rsidRPr="004452B5">
        <w:rPr>
          <w:rFonts w:ascii="Calibri" w:hAnsi="Calibri" w:cs="Calibri"/>
        </w:rPr>
        <w:t>ị</w:t>
      </w:r>
      <w:r w:rsidRPr="004452B5">
        <w:t>ch đã Fin.</w:t>
      </w:r>
    </w:p>
    <w:p w14:paraId="7731F183" w14:textId="3CA6DFC5" w:rsidR="006A1E8E" w:rsidRPr="004452B5" w:rsidRDefault="006A1E8E" w:rsidP="001A0A8C">
      <w:pPr>
        <w:pStyle w:val="Body"/>
      </w:pPr>
      <w:del w:id="152" w:author="Hang Vu Thi (BSD-ITP)" w:date="2021-04-08T13:12:00Z">
        <w:r w:rsidRPr="004452B5" w:rsidDel="0048067A">
          <w:delText> đ</w:delText>
        </w:r>
      </w:del>
      <w:ins w:id="153" w:author="Hang Vu Thi (BSD-ITP)" w:date="2021-04-08T13:12:00Z">
        <w:r w:rsidR="0048067A" w:rsidRPr="0048067A">
          <w:t>Đ</w:t>
        </w:r>
      </w:ins>
      <w:r w:rsidRPr="004452B5">
        <w:t>i</w:t>
      </w:r>
      <w:r w:rsidRPr="004452B5">
        <w:rPr>
          <w:rFonts w:ascii="Calibri" w:hAnsi="Calibri" w:cs="Calibri"/>
        </w:rPr>
        <w:t>ề</w:t>
      </w:r>
      <w:r w:rsidRPr="004452B5">
        <w:t>u ki</w:t>
      </w:r>
      <w:r w:rsidRPr="004452B5">
        <w:rPr>
          <w:rFonts w:ascii="Calibri" w:hAnsi="Calibri" w:cs="Calibri"/>
        </w:rPr>
        <w:t>ệ</w:t>
      </w:r>
      <w:r w:rsidRPr="004452B5">
        <w:t>n: giao d</w:t>
      </w:r>
      <w:r w:rsidRPr="004452B5">
        <w:rPr>
          <w:rFonts w:ascii="Calibri" w:hAnsi="Calibri" w:cs="Calibri"/>
        </w:rPr>
        <w:t>ị</w:t>
      </w:r>
      <w:r w:rsidRPr="004452B5">
        <w:t>ch đã Fin r</w:t>
      </w:r>
      <w:r w:rsidRPr="004452B5">
        <w:rPr>
          <w:rFonts w:ascii="Calibri" w:hAnsi="Calibri" w:cs="Calibri"/>
        </w:rPr>
        <w:t>ồ</w:t>
      </w:r>
      <w:r w:rsidRPr="004452B5">
        <w:t>i,</w:t>
      </w:r>
      <w:ins w:id="154" w:author="Tran Thach Anh" w:date="2021-04-08T11:38:00Z">
        <w:r w:rsidR="004D51DF">
          <w:t xml:space="preserve"> PayLater sẽ gửi thông tin </w:t>
        </w:r>
      </w:ins>
      <w:ins w:id="155" w:author="Tran Thach Anh" w:date="2021-04-08T11:39:00Z">
        <w:r w:rsidR="00A41BE6">
          <w:t>hoàn tiền</w:t>
        </w:r>
      </w:ins>
      <w:ins w:id="156" w:author="Tran Thach Anh" w:date="2021-04-08T11:40:00Z">
        <w:r w:rsidR="00CF48A6">
          <w:t xml:space="preserve"> vào Way4</w:t>
        </w:r>
      </w:ins>
      <w:ins w:id="157" w:author="Tran Thach Anh" w:date="2021-04-08T11:39:00Z">
        <w:r w:rsidR="00865549">
          <w:t xml:space="preserve"> (số tiền, mã giao dịch RRN liên quan)</w:t>
        </w:r>
      </w:ins>
      <w:ins w:id="158" w:author="Tran Thach Anh" w:date="2021-04-08T11:40:00Z">
        <w:r w:rsidR="00336AB1">
          <w:t>.</w:t>
        </w:r>
      </w:ins>
      <w:del w:id="159" w:author="Tran Thach Anh" w:date="2021-04-08T11:40:00Z">
        <w:r w:rsidRPr="004452B5" w:rsidDel="00336AB1">
          <w:delText xml:space="preserve"> ti</w:delText>
        </w:r>
        <w:r w:rsidRPr="004452B5" w:rsidDel="00336AB1">
          <w:rPr>
            <w:rFonts w:ascii="Calibri" w:hAnsi="Calibri" w:cs="Calibri"/>
          </w:rPr>
          <w:delText>ề</w:delText>
        </w:r>
        <w:r w:rsidRPr="004452B5" w:rsidDel="00336AB1">
          <w:delText>n s</w:delText>
        </w:r>
        <w:r w:rsidRPr="004452B5" w:rsidDel="00336AB1">
          <w:rPr>
            <w:rFonts w:ascii="Calibri" w:hAnsi="Calibri" w:cs="Calibri"/>
          </w:rPr>
          <w:delText>ẽ</w:delText>
        </w:r>
        <w:r w:rsidRPr="004452B5" w:rsidDel="00336AB1">
          <w:delText xml:space="preserve"> đ</w:delText>
        </w:r>
        <w:r w:rsidRPr="004452B5" w:rsidDel="00336AB1">
          <w:rPr>
            <w:rFonts w:ascii="Calibri" w:hAnsi="Calibri" w:cs="Calibri"/>
          </w:rPr>
          <w:delText>ượ</w:delText>
        </w:r>
        <w:r w:rsidRPr="004452B5" w:rsidDel="00336AB1">
          <w:delText>c truy thu b</w:delText>
        </w:r>
        <w:r w:rsidRPr="004452B5" w:rsidDel="00336AB1">
          <w:rPr>
            <w:rFonts w:ascii="Calibri" w:hAnsi="Calibri" w:cs="Calibri"/>
          </w:rPr>
          <w:delText>ằ</w:delText>
        </w:r>
        <w:r w:rsidRPr="004452B5" w:rsidDel="00336AB1">
          <w:delText>ng ho</w:delText>
        </w:r>
        <w:r w:rsidRPr="004452B5" w:rsidDel="00336AB1">
          <w:rPr>
            <w:rFonts w:ascii="Calibri" w:hAnsi="Calibri" w:cs="Calibri"/>
          </w:rPr>
          <w:delText>ạ</w:delText>
        </w:r>
        <w:r w:rsidRPr="004452B5" w:rsidDel="00336AB1">
          <w:delText>t đ</w:delText>
        </w:r>
        <w:r w:rsidRPr="004452B5" w:rsidDel="00336AB1">
          <w:rPr>
            <w:rFonts w:ascii="Calibri" w:hAnsi="Calibri" w:cs="Calibri"/>
          </w:rPr>
          <w:delText>ộ</w:delText>
        </w:r>
        <w:r w:rsidRPr="004452B5" w:rsidDel="00336AB1">
          <w:delText>ng back-office và không thu</w:delText>
        </w:r>
        <w:r w:rsidRPr="004452B5" w:rsidDel="00336AB1">
          <w:rPr>
            <w:rFonts w:ascii="Calibri" w:hAnsi="Calibri" w:cs="Calibri"/>
          </w:rPr>
          <w:delText>ộ</w:delText>
        </w:r>
        <w:r w:rsidRPr="004452B5" w:rsidDel="00336AB1">
          <w:delText>c ph</w:delText>
        </w:r>
        <w:r w:rsidRPr="004452B5" w:rsidDel="00336AB1">
          <w:rPr>
            <w:rFonts w:ascii="Calibri" w:hAnsi="Calibri" w:cs="Calibri"/>
          </w:rPr>
          <w:delText>ạ</w:delText>
        </w:r>
        <w:r w:rsidRPr="004452B5" w:rsidDel="00336AB1">
          <w:delText>m vi x</w:delText>
        </w:r>
        <w:r w:rsidRPr="004452B5" w:rsidDel="00336AB1">
          <w:rPr>
            <w:rFonts w:ascii="Calibri" w:hAnsi="Calibri" w:cs="Calibri"/>
          </w:rPr>
          <w:delText>ử</w:delText>
        </w:r>
        <w:r w:rsidRPr="004452B5" w:rsidDel="00336AB1">
          <w:delText xml:space="preserve"> lý c</w:delText>
        </w:r>
        <w:r w:rsidRPr="004452B5" w:rsidDel="00336AB1">
          <w:rPr>
            <w:rFonts w:ascii="Calibri" w:hAnsi="Calibri" w:cs="Calibri"/>
          </w:rPr>
          <w:delText>ủ</w:delText>
        </w:r>
        <w:r w:rsidRPr="004452B5" w:rsidDel="00336AB1">
          <w:delText>a ch</w:delText>
        </w:r>
        <w:r w:rsidRPr="004452B5" w:rsidDel="00336AB1">
          <w:rPr>
            <w:rFonts w:ascii="Calibri" w:hAnsi="Calibri" w:cs="Calibri"/>
          </w:rPr>
          <w:delText>ươ</w:delText>
        </w:r>
        <w:r w:rsidRPr="004452B5" w:rsidDel="00336AB1">
          <w:delText>ng trình</w:delText>
        </w:r>
      </w:del>
      <w:ins w:id="160" w:author="Tran Thach Anh" w:date="2021-04-08T11:40:00Z">
        <w:r w:rsidR="00336AB1">
          <w:t xml:space="preserve"> Mọi hoạt động </w:t>
        </w:r>
      </w:ins>
      <w:ins w:id="161" w:author="Tran Thach Anh" w:date="2021-04-08T11:41:00Z">
        <w:r w:rsidR="00850974">
          <w:t xml:space="preserve">về giao dịch hoàn tiền </w:t>
        </w:r>
      </w:ins>
      <w:ins w:id="162" w:author="Tran Thach Anh" w:date="2021-04-08T11:40:00Z">
        <w:r w:rsidR="00336AB1">
          <w:t>t</w:t>
        </w:r>
      </w:ins>
      <w:ins w:id="163" w:author="Tran Thach Anh" w:date="2021-04-08T11:41:00Z">
        <w:r w:rsidR="00850974">
          <w:t>rong</w:t>
        </w:r>
      </w:ins>
      <w:ins w:id="164" w:author="Tran Thach Anh" w:date="2021-04-08T11:40:00Z">
        <w:r w:rsidR="00336AB1">
          <w:t xml:space="preserve"> Way4 liên quan xin tham khảo </w:t>
        </w:r>
      </w:ins>
      <w:ins w:id="165" w:author="Tran Thach Anh" w:date="2021-04-08T11:41:00Z">
        <w:r w:rsidR="00850974">
          <w:t xml:space="preserve">DR_Vol_14, </w:t>
        </w:r>
      </w:ins>
      <w:ins w:id="166" w:author="Tran Thach Anh" w:date="2021-04-08T11:40:00Z">
        <w:r w:rsidR="00336AB1">
          <w:t>DR_Vol_16.</w:t>
        </w:r>
      </w:ins>
      <w:del w:id="167" w:author="Tran Thach Anh" w:date="2021-04-08T11:40:00Z">
        <w:r w:rsidRPr="004452B5" w:rsidDel="00336AB1">
          <w:delText>.</w:delText>
        </w:r>
      </w:del>
    </w:p>
    <w:p w14:paraId="520B22F4" w14:textId="623E403F" w:rsidR="006A1E8E" w:rsidRPr="004452B5" w:rsidRDefault="006A1E8E" w:rsidP="001A0A8C">
      <w:pPr>
        <w:pStyle w:val="Body"/>
      </w:pPr>
      <w:del w:id="168" w:author="Hang Vu Thi (BSD-ITP)" w:date="2021-04-08T13:12:00Z">
        <w:r w:rsidRPr="004452B5" w:rsidDel="0048067A">
          <w:delText> c</w:delText>
        </w:r>
      </w:del>
      <w:ins w:id="169" w:author="Hang Vu Thi (BSD-ITP)" w:date="2021-04-08T13:12:00Z">
        <w:r w:rsidR="0048067A" w:rsidRPr="0048067A">
          <w:t>C</w:t>
        </w:r>
      </w:ins>
      <w:r w:rsidRPr="004452B5">
        <w:t>ho phép g</w:t>
      </w:r>
      <w:r w:rsidRPr="004452B5">
        <w:rPr>
          <w:rFonts w:ascii="Calibri" w:hAnsi="Calibri" w:cs="Calibri"/>
        </w:rPr>
        <w:t>ọ</w:t>
      </w:r>
      <w:r w:rsidRPr="004452B5">
        <w:t>i l</w:t>
      </w:r>
      <w:r w:rsidRPr="004452B5">
        <w:rPr>
          <w:rFonts w:ascii="Calibri" w:hAnsi="Calibri" w:cs="Calibri"/>
        </w:rPr>
        <w:t>ặ</w:t>
      </w:r>
      <w:r w:rsidRPr="004452B5">
        <w:t>p l</w:t>
      </w:r>
      <w:r w:rsidRPr="004452B5">
        <w:rPr>
          <w:rFonts w:ascii="Calibri" w:hAnsi="Calibri" w:cs="Calibri"/>
        </w:rPr>
        <w:t>ạ</w:t>
      </w:r>
      <w:r w:rsidRPr="004452B5">
        <w:t>i mà k</w:t>
      </w:r>
      <w:r w:rsidRPr="004452B5">
        <w:rPr>
          <w:rFonts w:ascii="Calibri" w:hAnsi="Calibri" w:cs="Calibri"/>
        </w:rPr>
        <w:t>ế</w:t>
      </w:r>
      <w:r w:rsidRPr="004452B5">
        <w:t>t q</w:t>
      </w:r>
      <w:r w:rsidRPr="004452B5">
        <w:rPr>
          <w:rFonts w:ascii="Calibri" w:hAnsi="Calibri" w:cs="Calibri"/>
        </w:rPr>
        <w:t>ủ</w:t>
      </w:r>
      <w:r w:rsidRPr="004452B5">
        <w:t>a là l</w:t>
      </w:r>
      <w:r w:rsidRPr="004452B5">
        <w:rPr>
          <w:rFonts w:ascii="Calibri" w:hAnsi="Calibri" w:cs="Calibri"/>
        </w:rPr>
        <w:t>ầ</w:t>
      </w:r>
      <w:r w:rsidRPr="004452B5">
        <w:t>n th</w:t>
      </w:r>
      <w:r w:rsidRPr="004452B5">
        <w:rPr>
          <w:rFonts w:ascii="Calibri" w:hAnsi="Calibri" w:cs="Calibri"/>
        </w:rPr>
        <w:t>ự</w:t>
      </w:r>
      <w:r w:rsidRPr="004452B5">
        <w:t>c hi</w:t>
      </w:r>
      <w:r w:rsidRPr="004452B5">
        <w:rPr>
          <w:rFonts w:ascii="Calibri" w:hAnsi="Calibri" w:cs="Calibri"/>
        </w:rPr>
        <w:t>ệ</w:t>
      </w:r>
      <w:r w:rsidRPr="004452B5">
        <w:t>n đ</w:t>
      </w:r>
      <w:r w:rsidRPr="004452B5">
        <w:rPr>
          <w:rFonts w:ascii="Calibri" w:hAnsi="Calibri" w:cs="Calibri"/>
        </w:rPr>
        <w:t>ầ</w:t>
      </w:r>
      <w:r w:rsidRPr="004452B5">
        <w:t>u tiên.</w:t>
      </w:r>
    </w:p>
    <w:p w14:paraId="76D79DD4" w14:textId="49F31AE6" w:rsidR="00580AC6" w:rsidRPr="004452B5" w:rsidRDefault="00580AC6" w:rsidP="00580AC6">
      <w:pPr>
        <w:pStyle w:val="Heading3"/>
        <w:rPr>
          <w:rFonts w:ascii="Times New Roman" w:hAnsi="Times New Roman"/>
        </w:rPr>
      </w:pPr>
      <w:bookmarkStart w:id="170" w:name="_Toc67411967"/>
      <w:r w:rsidRPr="004452B5">
        <w:rPr>
          <w:rFonts w:ascii="Times New Roman" w:hAnsi="Times New Roman"/>
        </w:rPr>
        <w:t>Technical Detail</w:t>
      </w:r>
      <w:bookmarkEnd w:id="170"/>
    </w:p>
    <w:p w14:paraId="0E5BC01A" w14:textId="601956DE" w:rsidR="00F27655" w:rsidRPr="004452B5" w:rsidRDefault="00782482" w:rsidP="00F27655">
      <w:pPr>
        <w:rPr>
          <w:rFonts w:cs="Times New Roman"/>
          <w:lang w:val="vi-VN"/>
        </w:rPr>
      </w:pPr>
      <w:r w:rsidRPr="004452B5">
        <w:rPr>
          <w:rFonts w:cs="Times New Roman"/>
        </w:rPr>
        <w:t>Do</w:t>
      </w:r>
      <w:r w:rsidRPr="004452B5">
        <w:rPr>
          <w:rFonts w:cs="Times New Roman"/>
          <w:lang w:val="vi-VN"/>
        </w:rPr>
        <w:t xml:space="preserve"> có thể số lượng dữ liệu</w:t>
      </w:r>
      <w:r w:rsidR="00673BC5" w:rsidRPr="004452B5">
        <w:rPr>
          <w:rFonts w:cs="Times New Roman"/>
          <w:lang w:val="vi-VN"/>
        </w:rPr>
        <w:t xml:space="preserve"> giao dịch</w:t>
      </w:r>
      <w:r w:rsidRPr="004452B5">
        <w:rPr>
          <w:rFonts w:cs="Times New Roman"/>
          <w:lang w:val="vi-VN"/>
        </w:rPr>
        <w:t xml:space="preserve"> </w:t>
      </w:r>
      <w:r w:rsidR="00673BC5" w:rsidRPr="004452B5">
        <w:rPr>
          <w:rFonts w:cs="Times New Roman"/>
          <w:lang w:val="vi-VN"/>
        </w:rPr>
        <w:t xml:space="preserve">có thể </w:t>
      </w:r>
      <w:r w:rsidRPr="004452B5">
        <w:rPr>
          <w:rFonts w:cs="Times New Roman"/>
          <w:lang w:val="vi-VN"/>
        </w:rPr>
        <w:t>là nhiều,</w:t>
      </w:r>
      <w:r w:rsidR="00CE39B1" w:rsidRPr="004452B5">
        <w:rPr>
          <w:rFonts w:cs="Times New Roman"/>
          <w:lang w:val="vi-VN"/>
        </w:rPr>
        <w:t xml:space="preserve"> lại phụ thuộc vào hệ thống core và nếu xử lý không đúng lúc thích hợp có thể gây quá tải hệ thống core. Nên</w:t>
      </w:r>
      <w:r w:rsidRPr="004452B5">
        <w:rPr>
          <w:rFonts w:cs="Times New Roman"/>
          <w:lang w:val="vi-VN"/>
        </w:rPr>
        <w:t xml:space="preserve"> c</w:t>
      </w:r>
      <w:r w:rsidR="00F27655" w:rsidRPr="004452B5">
        <w:rPr>
          <w:rFonts w:cs="Times New Roman"/>
          <w:lang w:val="vi-VN"/>
        </w:rPr>
        <w:t>ác hàm trên sẽ thực hiện theo mô hình xử lý bất đồng bộ, cụ thể:</w:t>
      </w:r>
    </w:p>
    <w:p w14:paraId="223A62F3" w14:textId="0BC37DB4" w:rsidR="00F27655" w:rsidRPr="004452B5" w:rsidRDefault="00782482" w:rsidP="00782482">
      <w:pPr>
        <w:pStyle w:val="ListParagraph"/>
        <w:numPr>
          <w:ilvl w:val="0"/>
          <w:numId w:val="28"/>
        </w:numPr>
        <w:rPr>
          <w:rFonts w:cs="Times New Roman"/>
          <w:lang w:val="vi-VN"/>
        </w:rPr>
      </w:pPr>
      <w:r w:rsidRPr="004452B5">
        <w:rPr>
          <w:rFonts w:cs="Times New Roman"/>
          <w:lang w:val="vi-VN"/>
        </w:rPr>
        <w:t>Hàm sẽ tiếp nhận thông tin từ merchant, cho phép 1</w:t>
      </w:r>
      <w:r w:rsidR="006D5553" w:rsidRPr="004452B5">
        <w:rPr>
          <w:rFonts w:cs="Times New Roman"/>
          <w:lang w:val="vi-VN"/>
        </w:rPr>
        <w:t xml:space="preserve"> bản ghi mỗi lần (chưa hỗ trợ nhiều bản ghi).</w:t>
      </w:r>
    </w:p>
    <w:p w14:paraId="65BA2A8B" w14:textId="3CE71726" w:rsidR="006D5553" w:rsidRPr="004452B5" w:rsidRDefault="006D5553" w:rsidP="00782482">
      <w:pPr>
        <w:pStyle w:val="ListParagraph"/>
        <w:numPr>
          <w:ilvl w:val="0"/>
          <w:numId w:val="28"/>
        </w:numPr>
        <w:rPr>
          <w:rFonts w:cs="Times New Roman"/>
          <w:lang w:val="vi-VN"/>
        </w:rPr>
      </w:pPr>
      <w:r w:rsidRPr="004452B5">
        <w:rPr>
          <w:rFonts w:cs="Times New Roman"/>
          <w:lang w:val="vi-VN"/>
        </w:rPr>
        <w:t xml:space="preserve">Hệ thống sẽ ghi nhận bản ghi vào cơ sở dữ liệu và </w:t>
      </w:r>
      <w:r w:rsidR="00391FFC" w:rsidRPr="004452B5">
        <w:rPr>
          <w:rFonts w:cs="Times New Roman"/>
          <w:lang w:val="vi-VN"/>
        </w:rPr>
        <w:t xml:space="preserve">báo trả lại mã khoá của bản ghi vừa </w:t>
      </w:r>
      <w:r w:rsidR="00F414A5" w:rsidRPr="004452B5">
        <w:rPr>
          <w:rFonts w:cs="Times New Roman"/>
          <w:lang w:val="vi-VN"/>
        </w:rPr>
        <w:t>tạo</w:t>
      </w:r>
      <w:r w:rsidR="00391FFC" w:rsidRPr="004452B5">
        <w:rPr>
          <w:rFonts w:cs="Times New Roman"/>
          <w:lang w:val="vi-VN"/>
        </w:rPr>
        <w:t xml:space="preserve"> (để tham chiếu). Hệ thống sẽ bỏ qua không </w:t>
      </w:r>
      <w:r w:rsidR="00F414A5" w:rsidRPr="004452B5">
        <w:rPr>
          <w:rFonts w:cs="Times New Roman"/>
          <w:lang w:val="vi-VN"/>
        </w:rPr>
        <w:t>tạo bản ghi (có cảnh báo</w:t>
      </w:r>
      <w:r w:rsidR="00391FFC" w:rsidRPr="004452B5">
        <w:rPr>
          <w:rFonts w:cs="Times New Roman"/>
          <w:lang w:val="vi-VN"/>
        </w:rPr>
        <w:t xml:space="preserve"> trùng lặp</w:t>
      </w:r>
      <w:r w:rsidR="00F414A5" w:rsidRPr="004452B5">
        <w:rPr>
          <w:rFonts w:cs="Times New Roman"/>
          <w:lang w:val="vi-VN"/>
        </w:rPr>
        <w:t>)</w:t>
      </w:r>
      <w:r w:rsidR="00391FFC" w:rsidRPr="004452B5">
        <w:rPr>
          <w:rFonts w:cs="Times New Roman"/>
          <w:lang w:val="vi-VN"/>
        </w:rPr>
        <w:t xml:space="preserve"> nếu mã tham chiếu đầu vào bị lặp.</w:t>
      </w:r>
      <w:r w:rsidR="000E1AAD" w:rsidRPr="004452B5">
        <w:rPr>
          <w:rFonts w:cs="Times New Roman"/>
          <w:lang w:val="vi-VN"/>
        </w:rPr>
        <w:t xml:space="preserve"> Bản ghi sẽ được coi như vào hàng đợi xử lý.</w:t>
      </w:r>
    </w:p>
    <w:p w14:paraId="783C9592" w14:textId="41754DF4" w:rsidR="00391FFC" w:rsidRPr="004452B5" w:rsidRDefault="00F414A5" w:rsidP="00782482">
      <w:pPr>
        <w:pStyle w:val="ListParagraph"/>
        <w:numPr>
          <w:ilvl w:val="0"/>
          <w:numId w:val="28"/>
        </w:numPr>
        <w:rPr>
          <w:rFonts w:cs="Times New Roman"/>
          <w:lang w:val="vi-VN"/>
        </w:rPr>
      </w:pPr>
      <w:r w:rsidRPr="004452B5">
        <w:rPr>
          <w:rFonts w:cs="Times New Roman"/>
          <w:lang w:val="vi-VN"/>
        </w:rPr>
        <w:t xml:space="preserve">Hệ thống sẽ xử lý các bản ghi trong hàng đợi </w:t>
      </w:r>
      <w:r w:rsidR="000E1AAD" w:rsidRPr="004452B5">
        <w:rPr>
          <w:rFonts w:cs="Times New Roman"/>
          <w:lang w:val="vi-VN"/>
        </w:rPr>
        <w:t>kết thúc quá trình, cập nhật trạng thái trong cơ sở dữ liệu</w:t>
      </w:r>
      <w:r w:rsidR="008350D8" w:rsidRPr="004452B5">
        <w:rPr>
          <w:rFonts w:cs="Times New Roman"/>
          <w:lang w:val="vi-VN"/>
        </w:rPr>
        <w:t xml:space="preserve"> của PayLater</w:t>
      </w:r>
      <w:r w:rsidR="000E1AAD" w:rsidRPr="004452B5">
        <w:rPr>
          <w:rFonts w:cs="Times New Roman"/>
          <w:lang w:val="vi-VN"/>
        </w:rPr>
        <w:t>.</w:t>
      </w:r>
    </w:p>
    <w:p w14:paraId="225D14D2" w14:textId="436FCF3B" w:rsidR="000E1AAD" w:rsidRPr="004452B5" w:rsidRDefault="000E1AAD" w:rsidP="00782482">
      <w:pPr>
        <w:pStyle w:val="ListParagraph"/>
        <w:numPr>
          <w:ilvl w:val="0"/>
          <w:numId w:val="28"/>
        </w:numPr>
        <w:rPr>
          <w:rFonts w:cs="Times New Roman"/>
          <w:lang w:val="vi-VN"/>
        </w:rPr>
      </w:pPr>
      <w:r w:rsidRPr="004452B5">
        <w:rPr>
          <w:rFonts w:cs="Times New Roman"/>
          <w:lang w:val="vi-VN"/>
        </w:rPr>
        <w:t xml:space="preserve">Merchant có thể truy vấn lại thông tin </w:t>
      </w:r>
      <w:r w:rsidR="00CE39B1" w:rsidRPr="004452B5">
        <w:rPr>
          <w:rFonts w:cs="Times New Roman"/>
          <w:lang w:val="vi-VN"/>
        </w:rPr>
        <w:t>trạng thái của bản ghi sau đó, hoặc chờ kết quả đối soát ở ngoài hệ thống</w:t>
      </w:r>
      <w:r w:rsidR="00D3153B" w:rsidRPr="004452B5">
        <w:rPr>
          <w:rFonts w:cs="Times New Roman"/>
          <w:lang w:val="vi-VN"/>
        </w:rPr>
        <w:t xml:space="preserve"> PayLater qua tiện ích User Portal</w:t>
      </w:r>
      <w:r w:rsidR="00CE39B1" w:rsidRPr="004452B5">
        <w:rPr>
          <w:rFonts w:cs="Times New Roman"/>
          <w:lang w:val="vi-VN"/>
        </w:rPr>
        <w:t>.</w:t>
      </w:r>
    </w:p>
    <w:p w14:paraId="48CECB72" w14:textId="77777777" w:rsidR="00580AC6" w:rsidRPr="004452B5" w:rsidRDefault="00580AC6" w:rsidP="00580AC6">
      <w:pPr>
        <w:pStyle w:val="Heading3"/>
        <w:rPr>
          <w:rFonts w:ascii="Times New Roman" w:hAnsi="Times New Roman"/>
        </w:rPr>
      </w:pPr>
      <w:bookmarkStart w:id="171" w:name="_Toc67411968"/>
      <w:r w:rsidRPr="004452B5">
        <w:rPr>
          <w:rFonts w:ascii="Times New Roman" w:hAnsi="Times New Roman"/>
        </w:rPr>
        <w:t>Testing and Sample</w:t>
      </w:r>
      <w:bookmarkEnd w:id="171"/>
    </w:p>
    <w:p w14:paraId="405FB0F3" w14:textId="1ACF7039" w:rsidR="00580AC6" w:rsidRPr="004452B5" w:rsidRDefault="00580AC6" w:rsidP="00580AC6">
      <w:pPr>
        <w:pStyle w:val="Heading3"/>
        <w:rPr>
          <w:rFonts w:ascii="Times New Roman" w:hAnsi="Times New Roman"/>
        </w:rPr>
      </w:pPr>
      <w:bookmarkStart w:id="172" w:name="_Toc67411969"/>
      <w:r w:rsidRPr="004452B5">
        <w:rPr>
          <w:rFonts w:ascii="Times New Roman" w:hAnsi="Times New Roman"/>
        </w:rPr>
        <w:t>Limitation</w:t>
      </w:r>
      <w:bookmarkEnd w:id="172"/>
    </w:p>
    <w:p w14:paraId="2310EB7D" w14:textId="5710499D" w:rsidR="00606641" w:rsidRPr="004452B5" w:rsidRDefault="00606641" w:rsidP="00606641">
      <w:pPr>
        <w:rPr>
          <w:rFonts w:cs="Times New Roman"/>
          <w:lang w:val="vi-VN"/>
        </w:rPr>
      </w:pPr>
      <w:r w:rsidRPr="004452B5">
        <w:rPr>
          <w:rFonts w:cs="Times New Roman"/>
        </w:rPr>
        <w:t>Chưa</w:t>
      </w:r>
      <w:r w:rsidRPr="004452B5">
        <w:rPr>
          <w:rFonts w:cs="Times New Roman"/>
          <w:lang w:val="vi-VN"/>
        </w:rPr>
        <w:t xml:space="preserve"> hỗ trợ xử lý batch (n</w:t>
      </w:r>
      <w:r w:rsidR="00F16E5B" w:rsidRPr="004452B5">
        <w:rPr>
          <w:rFonts w:cs="Times New Roman"/>
          <w:lang w:val="vi-VN"/>
        </w:rPr>
        <w:t>hiều</w:t>
      </w:r>
      <w:r w:rsidRPr="004452B5">
        <w:rPr>
          <w:rFonts w:cs="Times New Roman"/>
          <w:lang w:val="vi-VN"/>
        </w:rPr>
        <w:t xml:space="preserve"> giao dịch</w:t>
      </w:r>
      <w:r w:rsidR="00F16E5B" w:rsidRPr="004452B5">
        <w:rPr>
          <w:rFonts w:cs="Times New Roman"/>
          <w:lang w:val="vi-VN"/>
        </w:rPr>
        <w:t xml:space="preserve"> trong 1 lần xử lý</w:t>
      </w:r>
      <w:r w:rsidRPr="004452B5">
        <w:rPr>
          <w:rFonts w:cs="Times New Roman"/>
          <w:lang w:val="vi-VN"/>
        </w:rPr>
        <w:t>)</w:t>
      </w:r>
    </w:p>
    <w:sectPr w:rsidR="00606641" w:rsidRPr="004452B5" w:rsidSect="00BC1245">
      <w:headerReference w:type="default" r:id="rId13"/>
      <w:footerReference w:type="default" r:id="rId14"/>
      <w:footerReference w:type="first" r:id="rId15"/>
      <w:pgSz w:w="11900" w:h="16840"/>
      <w:pgMar w:top="1560" w:right="851" w:bottom="1418" w:left="915" w:header="601" w:footer="720"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Hang Vu Thi (BSD-ITP)" w:date="2021-03-26T16:54:00Z" w:initials="HVT(">
    <w:p w14:paraId="0EDD4467" w14:textId="759E67DF" w:rsidR="004452B5" w:rsidRDefault="004452B5">
      <w:pPr>
        <w:pStyle w:val="CommentText"/>
      </w:pPr>
      <w:r>
        <w:rPr>
          <w:rStyle w:val="CommentReference"/>
        </w:rPr>
        <w:annotationRef/>
      </w:r>
      <w:r>
        <w:t>Các trường thôn tin cần có sẵn để chờ update từ các đối tác. Hiện tại Vntrip không có hoặc Optional nhưng sau này đối tác khác có thể có</w:t>
      </w:r>
    </w:p>
  </w:comment>
  <w:comment w:id="37" w:author="Tran Thach Anh" w:date="2021-03-26T21:58:00Z" w:initials="TTA">
    <w:p w14:paraId="6E2AA3E8" w14:textId="2B7A8BCF" w:rsidR="00DC525C" w:rsidRPr="00DC525C" w:rsidRDefault="00DC525C">
      <w:pPr>
        <w:pStyle w:val="CommentText"/>
        <w:rPr>
          <w:lang w:val="vi-VN"/>
        </w:rPr>
      </w:pPr>
      <w:r>
        <w:rPr>
          <w:rStyle w:val="CommentReference"/>
        </w:rPr>
        <w:annotationRef/>
      </w:r>
      <w:r>
        <w:rPr>
          <w:lang w:val="vi-VN"/>
        </w:rPr>
        <w:t>Đồng ý sửa câu chữ thể hiện, nhưng với Vntrip, thì nêu rõ là chưa có.</w:t>
      </w:r>
    </w:p>
  </w:comment>
  <w:comment w:id="59" w:author="Hang Vu Thi (BSD-ITP)" w:date="2021-03-26T16:55:00Z" w:initials="HVT(">
    <w:p w14:paraId="6E8DCF37" w14:textId="18070D99" w:rsidR="004452B5" w:rsidRPr="0048067A" w:rsidRDefault="004452B5">
      <w:pPr>
        <w:pStyle w:val="CommentText"/>
        <w:rPr>
          <w:lang w:val="vi-VN"/>
        </w:rPr>
      </w:pPr>
      <w:r>
        <w:rPr>
          <w:rStyle w:val="CommentReference"/>
        </w:rPr>
        <w:annotationRef/>
      </w:r>
      <w:r w:rsidRPr="0048067A">
        <w:rPr>
          <w:lang w:val="vi-VN"/>
        </w:rPr>
        <w:t>Các trường thôn tin cần có sẵn để chờ update từ các đối tác. Hiện tại Vntrip không có hoặc Optional nhưng sau này đối tác khác có thể có</w:t>
      </w:r>
    </w:p>
  </w:comment>
  <w:comment w:id="66" w:author="Hang Vu Thi (BSD-ITP)" w:date="2021-03-26T16:56:00Z" w:initials="HVT(">
    <w:p w14:paraId="322A8F40" w14:textId="219352DC" w:rsidR="004452B5" w:rsidRPr="0048067A" w:rsidRDefault="004452B5">
      <w:pPr>
        <w:pStyle w:val="CommentText"/>
        <w:rPr>
          <w:lang w:val="vi-VN"/>
        </w:rPr>
      </w:pPr>
      <w:r>
        <w:rPr>
          <w:rStyle w:val="CommentReference"/>
        </w:rPr>
        <w:annotationRef/>
      </w:r>
      <w:r w:rsidRPr="0048067A">
        <w:rPr>
          <w:lang w:val="vi-VN"/>
        </w:rPr>
        <w:t>Các trường thôn tin cần có sẵn để chờ update từ các đối tác. Hiện tại Vntrip không có hoặc Optional nhưng sau này đối tác khác có thể có</w:t>
      </w:r>
    </w:p>
  </w:comment>
  <w:comment w:id="91" w:author="Khanh Tony" w:date="2021-03-26T14:07:00Z" w:initials="KT">
    <w:p w14:paraId="5F3DCDE8" w14:textId="6DA4C310" w:rsidR="0045696F" w:rsidRPr="0045696F" w:rsidRDefault="0045696F" w:rsidP="0045696F">
      <w:pPr>
        <w:pStyle w:val="CommentText"/>
        <w:rPr>
          <w:lang w:val="vi-VN"/>
        </w:rPr>
      </w:pPr>
      <w:r>
        <w:rPr>
          <w:rStyle w:val="CommentReference"/>
        </w:rPr>
        <w:annotationRef/>
      </w:r>
      <w:r>
        <w:rPr>
          <w:lang w:val="vi-VN"/>
        </w:rPr>
        <w:t>Đề xuất file mã hoá (Hash or Encrypt) query string theo một số thông tin định danh của merchant</w:t>
      </w:r>
    </w:p>
  </w:comment>
  <w:comment w:id="92" w:author="Tran Thach Anh" w:date="2021-03-26T15:35:00Z" w:initials="TTA">
    <w:p w14:paraId="3986A9FE" w14:textId="087C3A2F" w:rsidR="00FB7729" w:rsidRPr="00FB7729" w:rsidRDefault="00FB7729">
      <w:pPr>
        <w:pStyle w:val="CommentText"/>
        <w:rPr>
          <w:rFonts w:ascii="Calibri" w:hAnsi="Calibri" w:cs="Calibri"/>
          <w:lang w:val="vi-VN"/>
        </w:rPr>
      </w:pPr>
      <w:r>
        <w:rPr>
          <w:rStyle w:val="CommentReference"/>
        </w:rPr>
        <w:annotationRef/>
      </w:r>
      <w:r w:rsidRPr="004452B5">
        <w:rPr>
          <w:lang w:val="vi-VN"/>
        </w:rPr>
        <w:t>OK nh</w:t>
      </w:r>
      <w:r w:rsidRPr="004452B5">
        <w:rPr>
          <w:rFonts w:ascii="Calibri" w:hAnsi="Calibri" w:cs="Calibri"/>
          <w:lang w:val="vi-VN"/>
        </w:rPr>
        <w:t>ất</w:t>
      </w:r>
      <w:r>
        <w:rPr>
          <w:rFonts w:ascii="Calibri" w:hAnsi="Calibri" w:cs="Calibri"/>
          <w:lang w:val="vi-VN"/>
        </w:rPr>
        <w:t xml:space="preserve"> trí.</w:t>
      </w:r>
    </w:p>
  </w:comment>
  <w:comment w:id="97" w:author="Khanh Tony" w:date="2021-03-26T14:17:00Z" w:initials="KT">
    <w:p w14:paraId="4E2957C7" w14:textId="7392CAE6" w:rsidR="0088358B" w:rsidRPr="0088358B" w:rsidRDefault="0088358B">
      <w:pPr>
        <w:pStyle w:val="CommentText"/>
        <w:rPr>
          <w:lang w:val="vi-VN"/>
        </w:rPr>
      </w:pPr>
      <w:r>
        <w:rPr>
          <w:rStyle w:val="CommentReference"/>
        </w:rPr>
        <w:annotationRef/>
      </w:r>
      <w:r>
        <w:rPr>
          <w:lang w:val="vi-VN"/>
        </w:rPr>
        <w:t>Ghi rõ tham chiếu, ref_id xuất phát từ hệ thống nào sinh ra (Của hệ thống sinh ra sau giao dịch fin hay auth, hay là của BNPL tự sinh).</w:t>
      </w:r>
    </w:p>
  </w:comment>
  <w:comment w:id="98" w:author="Khanh Tony" w:date="2021-03-26T14:18:00Z" w:initials="KT">
    <w:p w14:paraId="63785C3B" w14:textId="77777777" w:rsidR="0088358B" w:rsidRDefault="0088358B" w:rsidP="0088358B">
      <w:pPr>
        <w:pStyle w:val="CommentText"/>
        <w:ind w:left="0"/>
        <w:rPr>
          <w:rFonts w:ascii="Calibri" w:hAnsi="Calibri" w:cs="Calibri"/>
          <w:lang w:val="vi-VN"/>
        </w:rPr>
      </w:pPr>
      <w:r>
        <w:rPr>
          <w:rStyle w:val="CommentReference"/>
        </w:rPr>
        <w:annotationRef/>
      </w:r>
      <w:r>
        <w:rPr>
          <w:rFonts w:ascii="Calibri" w:hAnsi="Calibri" w:cs="Calibri"/>
          <w:lang w:val="vi-VN"/>
        </w:rPr>
        <w:t>Ở đây có 3 tham số :</w:t>
      </w:r>
    </w:p>
    <w:p w14:paraId="4635435F" w14:textId="77777777" w:rsidR="0088358B" w:rsidRDefault="0088358B" w:rsidP="0088358B">
      <w:pPr>
        <w:pStyle w:val="CommentText"/>
        <w:numPr>
          <w:ilvl w:val="0"/>
          <w:numId w:val="33"/>
        </w:numPr>
        <w:rPr>
          <w:rFonts w:ascii="Calibri" w:hAnsi="Calibri" w:cs="Calibri"/>
          <w:lang w:val="vi-VN"/>
        </w:rPr>
      </w:pPr>
      <w:r>
        <w:rPr>
          <w:rFonts w:ascii="Calibri" w:hAnsi="Calibri" w:cs="Calibri"/>
          <w:lang w:val="vi-VN"/>
        </w:rPr>
        <w:t>Order_id: Mã đơn hàng của merchant</w:t>
      </w:r>
    </w:p>
    <w:p w14:paraId="61A57AEB" w14:textId="77777777" w:rsidR="0088358B" w:rsidRDefault="0088358B" w:rsidP="0088358B">
      <w:pPr>
        <w:pStyle w:val="CommentText"/>
        <w:numPr>
          <w:ilvl w:val="0"/>
          <w:numId w:val="33"/>
        </w:numPr>
        <w:rPr>
          <w:rFonts w:ascii="Calibri" w:hAnsi="Calibri" w:cs="Calibri"/>
          <w:lang w:val="vi-VN"/>
        </w:rPr>
      </w:pPr>
      <w:r>
        <w:rPr>
          <w:rFonts w:ascii="Calibri" w:hAnsi="Calibri" w:cs="Calibri"/>
          <w:lang w:val="vi-VN"/>
        </w:rPr>
        <w:t>Ref_id: ????</w:t>
      </w:r>
    </w:p>
    <w:p w14:paraId="56CFC8F9" w14:textId="77777777" w:rsidR="0088358B" w:rsidRDefault="0088358B" w:rsidP="0088358B">
      <w:pPr>
        <w:pStyle w:val="CommentText"/>
        <w:numPr>
          <w:ilvl w:val="0"/>
          <w:numId w:val="33"/>
        </w:numPr>
        <w:rPr>
          <w:rFonts w:ascii="Calibri" w:hAnsi="Calibri" w:cs="Calibri"/>
          <w:lang w:val="vi-VN"/>
        </w:rPr>
      </w:pPr>
      <w:r>
        <w:rPr>
          <w:rFonts w:ascii="Calibri" w:hAnsi="Calibri" w:cs="Calibri"/>
          <w:lang w:val="vi-VN"/>
        </w:rPr>
        <w:t>Transaction_id</w:t>
      </w:r>
    </w:p>
    <w:p w14:paraId="5A94F534" w14:textId="77777777" w:rsidR="0088358B" w:rsidRDefault="0088358B" w:rsidP="0088358B">
      <w:pPr>
        <w:pStyle w:val="CommentText"/>
        <w:rPr>
          <w:rFonts w:ascii="Calibri" w:hAnsi="Calibri" w:cs="Calibri"/>
          <w:lang w:val="vi-VN"/>
        </w:rPr>
      </w:pPr>
    </w:p>
    <w:p w14:paraId="617ECE71" w14:textId="17D5D9EE" w:rsidR="0088358B" w:rsidRPr="0088358B" w:rsidRDefault="0088358B" w:rsidP="0088358B">
      <w:pPr>
        <w:pStyle w:val="CommentText"/>
        <w:rPr>
          <w:rFonts w:ascii="Calibri" w:hAnsi="Calibri" w:cs="Calibri"/>
          <w:lang w:val="vi-VN"/>
        </w:rPr>
      </w:pPr>
      <w:r>
        <w:rPr>
          <w:rFonts w:ascii="Calibri" w:hAnsi="Calibri" w:cs="Calibri"/>
          <w:lang w:val="vi-VN"/>
        </w:rPr>
        <w:t>Đề nghị ghi rõ lại các unique này là của hệ thống nào.</w:t>
      </w:r>
    </w:p>
  </w:comment>
  <w:comment w:id="100" w:author="Khanh Tony" w:date="2021-03-26T14:20:00Z" w:initials="KT">
    <w:p w14:paraId="02164ED0" w14:textId="6F80540A" w:rsidR="0088358B" w:rsidRPr="0088358B" w:rsidRDefault="0088358B" w:rsidP="0088358B">
      <w:pPr>
        <w:pStyle w:val="CommentText"/>
        <w:rPr>
          <w:lang w:val="vi-VN"/>
        </w:rPr>
      </w:pPr>
      <w:r>
        <w:rPr>
          <w:rStyle w:val="CommentReference"/>
        </w:rPr>
        <w:annotationRef/>
      </w:r>
      <w:r>
        <w:rPr>
          <w:lang w:val="vi-VN"/>
        </w:rPr>
        <w:t>Một khoảng thời gian là bao lâu. Ghi rõ condition cụ thể.</w:t>
      </w:r>
    </w:p>
  </w:comment>
  <w:comment w:id="106" w:author="Khanh Tony" w:date="2021-03-26T14:22:00Z" w:initials="KT">
    <w:p w14:paraId="285B1598" w14:textId="3F271935" w:rsidR="0012599B" w:rsidRDefault="0012599B">
      <w:pPr>
        <w:pStyle w:val="CommentText"/>
        <w:rPr>
          <w:lang w:val="vi-VN"/>
        </w:rPr>
      </w:pPr>
      <w:r>
        <w:rPr>
          <w:rStyle w:val="CommentReference"/>
        </w:rPr>
        <w:annotationRef/>
      </w:r>
      <w:r>
        <w:rPr>
          <w:lang w:val="vi-VN"/>
        </w:rPr>
        <w:t>Bổ sung thêm phương thức xác thưc: api-key, basic-auth, Oauth2,…….</w:t>
      </w:r>
    </w:p>
    <w:p w14:paraId="59FECE8F" w14:textId="1F4728A8" w:rsidR="0012599B" w:rsidRDefault="0012599B">
      <w:pPr>
        <w:pStyle w:val="CommentText"/>
        <w:rPr>
          <w:lang w:val="vi-VN"/>
        </w:rPr>
      </w:pPr>
    </w:p>
    <w:p w14:paraId="01C12DFF" w14:textId="1F4DE8E6" w:rsidR="0012599B" w:rsidRDefault="0012599B" w:rsidP="0012599B">
      <w:pPr>
        <w:pStyle w:val="CommentText"/>
        <w:rPr>
          <w:lang w:val="vi-VN"/>
        </w:rPr>
      </w:pPr>
      <w:r>
        <w:rPr>
          <w:lang w:val="vi-VN"/>
        </w:rPr>
        <w:t>Ghi rõ thêm là phương thức POST, GET, hay UPDATE,</w:t>
      </w:r>
    </w:p>
    <w:p w14:paraId="52C0F531" w14:textId="3609930C" w:rsidR="0012599B" w:rsidRPr="0012599B" w:rsidRDefault="0012599B" w:rsidP="0012599B">
      <w:pPr>
        <w:pStyle w:val="CommentText"/>
        <w:ind w:left="0"/>
        <w:rPr>
          <w:lang w:val="vi-VN"/>
        </w:rPr>
      </w:pPr>
    </w:p>
  </w:comment>
  <w:comment w:id="107" w:author="Tran Thach Anh" w:date="2021-03-26T15:40:00Z" w:initials="TTA">
    <w:p w14:paraId="1C540C21" w14:textId="5113D96F" w:rsidR="00D75138" w:rsidRPr="00D75138" w:rsidRDefault="00D75138">
      <w:pPr>
        <w:pStyle w:val="CommentText"/>
        <w:rPr>
          <w:rFonts w:ascii="Calibri" w:hAnsi="Calibri" w:cs="Calibri"/>
          <w:lang w:val="vi-VN"/>
        </w:rPr>
      </w:pPr>
      <w:r>
        <w:rPr>
          <w:rStyle w:val="CommentReference"/>
        </w:rPr>
        <w:annotationRef/>
      </w:r>
      <w:r>
        <w:rPr>
          <w:lang w:val="vi-VN"/>
        </w:rPr>
        <w:t xml:space="preserve">POST/GET không nhất thiết phải định nghĩa </w:t>
      </w:r>
      <w:r>
        <w:rPr>
          <w:rFonts w:ascii="Calibri" w:hAnsi="Calibri" w:cs="Calibri"/>
          <w:lang w:val="vi-VN"/>
        </w:rPr>
        <w:t>ở đây, mà sẽ đặc tả cụ thể trao đổi với Vntrip.</w:t>
      </w:r>
    </w:p>
  </w:comment>
  <w:comment w:id="108" w:author="Khanh Tony" w:date="2021-03-26T14:21:00Z" w:initials="KT">
    <w:p w14:paraId="46338FF1" w14:textId="0E4A4836" w:rsidR="0012599B" w:rsidRPr="0012599B" w:rsidRDefault="0012599B">
      <w:pPr>
        <w:pStyle w:val="CommentText"/>
        <w:rPr>
          <w:lang w:val="vi-VN"/>
        </w:rPr>
      </w:pPr>
      <w:r>
        <w:rPr>
          <w:rStyle w:val="CommentReference"/>
        </w:rPr>
        <w:annotationRef/>
      </w:r>
      <w:r>
        <w:rPr>
          <w:lang w:val="vi-VN"/>
        </w:rPr>
        <w:t>Thống nhất chung định dạng dữ liệu. Trong trường hơph support cả XML và Json thì cũng phải ghi rõ.</w:t>
      </w:r>
    </w:p>
  </w:comment>
  <w:comment w:id="109" w:author="Tran Thach Anh" w:date="2021-03-26T15:40:00Z" w:initials="TTA">
    <w:p w14:paraId="5E83766D" w14:textId="21DC59D8" w:rsidR="00CB6A0E" w:rsidRPr="00CB6A0E" w:rsidRDefault="00CB6A0E">
      <w:pPr>
        <w:pStyle w:val="CommentText"/>
        <w:rPr>
          <w:lang w:val="vi-VN"/>
        </w:rPr>
      </w:pPr>
      <w:r>
        <w:rPr>
          <w:rStyle w:val="CommentReference"/>
        </w:rPr>
        <w:annotationRef/>
      </w:r>
      <w:r>
        <w:rPr>
          <w:lang w:val="vi-VN"/>
        </w:rPr>
        <w:t>API hỗ trợ XML và JSON tuỳ thuộc vào field “Accept” của request gửi đến là “application/xml” hay là “application/json”, với cấu trúc model của data tương tự nhau. Nếu không định ra header này, thì mặc định là JSON.</w:t>
      </w:r>
    </w:p>
  </w:comment>
  <w:comment w:id="123" w:author="Khanh Tony" w:date="2021-03-26T14:25:00Z" w:initials="KT">
    <w:p w14:paraId="0AEC822B" w14:textId="17EAE5DE" w:rsidR="0012599B" w:rsidRPr="0012599B" w:rsidRDefault="0012599B">
      <w:pPr>
        <w:pStyle w:val="CommentText"/>
        <w:rPr>
          <w:rFonts w:ascii="Calibri" w:hAnsi="Calibri" w:cs="Calibri"/>
          <w:lang w:val="vi-VN"/>
        </w:rPr>
      </w:pPr>
      <w:r>
        <w:rPr>
          <w:rStyle w:val="CommentReference"/>
        </w:rPr>
        <w:annotationRef/>
      </w:r>
      <w:r>
        <w:rPr>
          <w:lang w:val="vi-VN"/>
        </w:rPr>
        <w:t>Lưu ý một số thông tin sau. Giao dịch auth và fin đều trả ra 2 thông tin rrn – số tham chiếu, authcode – mã chuẩn chi. 2 Giao dịch fin và auth khác nhau với request_category</w:t>
      </w:r>
    </w:p>
  </w:comment>
  <w:comment w:id="132" w:author="Khanh Tony" w:date="2021-03-26T14:28:00Z" w:initials="KT">
    <w:p w14:paraId="298146A6" w14:textId="486DFD16" w:rsidR="0012599B" w:rsidRPr="0012599B" w:rsidRDefault="0012599B">
      <w:pPr>
        <w:pStyle w:val="CommentText"/>
        <w:rPr>
          <w:rFonts w:ascii="Calibri" w:hAnsi="Calibri" w:cs="Calibri"/>
          <w:lang w:val="vi-VN"/>
        </w:rPr>
      </w:pPr>
      <w:r>
        <w:rPr>
          <w:rStyle w:val="CommentReference"/>
        </w:rPr>
        <w:annotationRef/>
      </w:r>
      <w:r>
        <w:rPr>
          <w:lang w:val="vi-VN"/>
        </w:rPr>
        <w:t xml:space="preserve">Ghi rõ chi tiết transaction là của hệ thống nào </w:t>
      </w:r>
      <w:r>
        <w:rPr>
          <w:rFonts w:ascii="Calibri" w:hAnsi="Calibri" w:cs="Calibri"/>
          <w:lang w:val="vi-VN"/>
        </w:rPr>
        <w:t>ở đây đang được là số RRN của way4 (Lưu ý way4 có 2 tham số trên để làm key)</w:t>
      </w:r>
    </w:p>
  </w:comment>
  <w:comment w:id="140" w:author="Khanh Tony" w:date="2021-03-26T14:29:00Z" w:initials="KT">
    <w:p w14:paraId="3E931055" w14:textId="3985527D" w:rsidR="0012599B" w:rsidRPr="0012599B" w:rsidRDefault="0012599B">
      <w:pPr>
        <w:pStyle w:val="CommentText"/>
        <w:rPr>
          <w:rFonts w:ascii="Calibri" w:hAnsi="Calibri" w:cs="Calibri"/>
          <w:lang w:val="vi-VN"/>
        </w:rPr>
      </w:pPr>
      <w:r>
        <w:rPr>
          <w:rStyle w:val="CommentReference"/>
        </w:rPr>
        <w:annotationRef/>
      </w:r>
      <w:r>
        <w:rPr>
          <w:lang w:val="vi-VN"/>
        </w:rPr>
        <w:t xml:space="preserve">Lưu ý khi lặp lại thanh toán, kiểm tra lại việc đã tồn tại giao dịch này trong way4 hay chưa với số RRN tương </w:t>
      </w:r>
      <w:r>
        <w:rPr>
          <w:rFonts w:ascii="Calibri" w:hAnsi="Calibri" w:cs="Calibri"/>
          <w:lang w:val="vi-VN"/>
        </w:rPr>
        <w:t>ứng. API hiện tại của way4 chỉ check khi truyền số RRN vào.</w:t>
      </w:r>
    </w:p>
  </w:comment>
  <w:comment w:id="141" w:author="Tran Thach Anh" w:date="2021-03-26T15:43:00Z" w:initials="TTA">
    <w:p w14:paraId="2D0AB17A" w14:textId="2CAA369A" w:rsidR="00F91E49" w:rsidRPr="00F91E49" w:rsidRDefault="00F91E49">
      <w:pPr>
        <w:pStyle w:val="CommentText"/>
        <w:rPr>
          <w:rFonts w:ascii="Calibri" w:hAnsi="Calibri" w:cs="Calibri"/>
          <w:lang w:val="vi-VN"/>
        </w:rPr>
      </w:pPr>
      <w:r>
        <w:rPr>
          <w:rStyle w:val="CommentReference"/>
        </w:rPr>
        <w:annotationRef/>
      </w:r>
      <w:r>
        <w:rPr>
          <w:lang w:val="vi-VN"/>
        </w:rPr>
        <w:t>Là cách gửi lặp lại nếu giao dịch xử lý rồi (bởi lần đầu trước đó) thì không tác động gì thêm, ch</w:t>
      </w:r>
      <w:r>
        <w:rPr>
          <w:rFonts w:ascii="Calibri" w:hAnsi="Calibri" w:cs="Calibri"/>
          <w:lang w:val="vi-VN"/>
        </w:rPr>
        <w:t>ỉ đơn giản là báo thành công rồi, và trả về same kết quả với lần đầu.</w:t>
      </w:r>
    </w:p>
  </w:comment>
  <w:comment w:id="149" w:author="Khanh Tony" w:date="2021-03-26T14:30:00Z" w:initials="KT">
    <w:p w14:paraId="2C6D425F" w14:textId="4070989F" w:rsidR="0012599B" w:rsidRPr="004452B5" w:rsidRDefault="0012599B">
      <w:pPr>
        <w:pStyle w:val="CommentText"/>
        <w:rPr>
          <w:lang w:val="vi-VN"/>
        </w:rPr>
      </w:pPr>
      <w:r>
        <w:rPr>
          <w:rStyle w:val="CommentReference"/>
        </w:rPr>
        <w:annotationRef/>
      </w:r>
      <w:r>
        <w:rPr>
          <w:lang w:val="vi-VN"/>
        </w:rPr>
        <w:t>Ghi rõ chi ti</w:t>
      </w:r>
      <w:r>
        <w:rPr>
          <w:rFonts w:ascii="Calibri" w:hAnsi="Calibri" w:cs="Calibri"/>
          <w:lang w:val="vi-VN"/>
        </w:rPr>
        <w:t>ế</w:t>
      </w:r>
      <w:r>
        <w:rPr>
          <w:lang w:val="vi-VN"/>
        </w:rPr>
        <w:t>t transaction là c</w:t>
      </w:r>
      <w:r>
        <w:rPr>
          <w:rFonts w:ascii="Calibri" w:hAnsi="Calibri" w:cs="Calibri"/>
          <w:lang w:val="vi-VN"/>
        </w:rPr>
        <w:t>ủ</w:t>
      </w:r>
      <w:r>
        <w:rPr>
          <w:lang w:val="vi-VN"/>
        </w:rPr>
        <w:t>a h</w:t>
      </w:r>
      <w:r>
        <w:rPr>
          <w:rFonts w:ascii="Calibri" w:hAnsi="Calibri" w:cs="Calibri"/>
          <w:lang w:val="vi-VN"/>
        </w:rPr>
        <w:t>ệ</w:t>
      </w:r>
      <w:r>
        <w:rPr>
          <w:lang w:val="vi-VN"/>
        </w:rPr>
        <w:t xml:space="preserve"> th</w:t>
      </w:r>
      <w:r>
        <w:rPr>
          <w:rFonts w:ascii="Calibri" w:hAnsi="Calibri" w:cs="Calibri"/>
          <w:lang w:val="vi-VN"/>
        </w:rPr>
        <w:t>ố</w:t>
      </w:r>
      <w:r>
        <w:rPr>
          <w:lang w:val="vi-VN"/>
        </w:rPr>
        <w:t xml:space="preserve">ng nào </w:t>
      </w:r>
      <w:r>
        <w:rPr>
          <w:rFonts w:ascii="Calibri" w:hAnsi="Calibri" w:cs="Calibri"/>
          <w:lang w:val="vi-VN"/>
        </w:rPr>
        <w:t>ở đây đang được là số RRN của way4 (Lưu ý way4 có 2 tham số trên để làm key)</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DD4467" w15:done="0"/>
  <w15:commentEx w15:paraId="6E2AA3E8" w15:paraIdParent="0EDD4467" w15:done="0"/>
  <w15:commentEx w15:paraId="6E8DCF37" w15:done="0"/>
  <w15:commentEx w15:paraId="322A8F40" w15:done="0"/>
  <w15:commentEx w15:paraId="5F3DCDE8" w15:done="1"/>
  <w15:commentEx w15:paraId="3986A9FE" w15:paraIdParent="5F3DCDE8" w15:done="1"/>
  <w15:commentEx w15:paraId="4E2957C7" w15:done="1"/>
  <w15:commentEx w15:paraId="617ECE71" w15:done="1"/>
  <w15:commentEx w15:paraId="02164ED0" w15:done="1"/>
  <w15:commentEx w15:paraId="52C0F531" w15:done="1"/>
  <w15:commentEx w15:paraId="1C540C21" w15:paraIdParent="52C0F531" w15:done="0"/>
  <w15:commentEx w15:paraId="46338FF1" w15:done="1"/>
  <w15:commentEx w15:paraId="5E83766D" w15:paraIdParent="46338FF1" w15:done="1"/>
  <w15:commentEx w15:paraId="0AEC822B" w15:done="1"/>
  <w15:commentEx w15:paraId="298146A6" w15:done="1"/>
  <w15:commentEx w15:paraId="3E931055" w15:done="1"/>
  <w15:commentEx w15:paraId="2D0AB17A" w15:paraIdParent="3E931055" w15:done="1"/>
  <w15:commentEx w15:paraId="2C6D425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8D79D" w16cex:dateUtc="2021-03-26T14:58:00Z"/>
  <w16cex:commentExtensible w16cex:durableId="24086932" w16cex:dateUtc="2021-03-26T07:07:00Z"/>
  <w16cex:commentExtensible w16cex:durableId="24087DDE" w16cex:dateUtc="2021-03-26T08:35:00Z"/>
  <w16cex:commentExtensible w16cex:durableId="24086B86" w16cex:dateUtc="2021-03-26T07:17:00Z"/>
  <w16cex:commentExtensible w16cex:durableId="24086BD0" w16cex:dateUtc="2021-03-26T07:18:00Z"/>
  <w16cex:commentExtensible w16cex:durableId="24086C3D" w16cex:dateUtc="2021-03-26T07:20:00Z"/>
  <w16cex:commentExtensible w16cex:durableId="24086CAF" w16cex:dateUtc="2021-03-26T07:22:00Z"/>
  <w16cex:commentExtensible w16cex:durableId="24087ED8" w16cex:dateUtc="2021-03-26T08:40:00Z"/>
  <w16cex:commentExtensible w16cex:durableId="24086C7E" w16cex:dateUtc="2021-03-26T07:21:00Z"/>
  <w16cex:commentExtensible w16cex:durableId="24087F00" w16cex:dateUtc="2021-03-26T08:40:00Z"/>
  <w16cex:commentExtensible w16cex:durableId="24086D4A" w16cex:dateUtc="2021-03-26T07:25:00Z"/>
  <w16cex:commentExtensible w16cex:durableId="24086DF3" w16cex:dateUtc="2021-03-26T07:28:00Z"/>
  <w16cex:commentExtensible w16cex:durableId="24086E2D" w16cex:dateUtc="2021-03-26T07:29:00Z"/>
  <w16cex:commentExtensible w16cex:durableId="24087FBA" w16cex:dateUtc="2021-03-26T08:43:00Z"/>
  <w16cex:commentExtensible w16cex:durableId="24086E76" w16cex:dateUtc="2021-03-26T07: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DD4467" w16cid:durableId="2408D759"/>
  <w16cid:commentId w16cid:paraId="6E2AA3E8" w16cid:durableId="2408D79D"/>
  <w16cid:commentId w16cid:paraId="6E8DCF37" w16cid:durableId="2408D75A"/>
  <w16cid:commentId w16cid:paraId="322A8F40" w16cid:durableId="2408D75B"/>
  <w16cid:commentId w16cid:paraId="5F3DCDE8" w16cid:durableId="24086932"/>
  <w16cid:commentId w16cid:paraId="3986A9FE" w16cid:durableId="24087DDE"/>
  <w16cid:commentId w16cid:paraId="4E2957C7" w16cid:durableId="24086B86"/>
  <w16cid:commentId w16cid:paraId="617ECE71" w16cid:durableId="24086BD0"/>
  <w16cid:commentId w16cid:paraId="02164ED0" w16cid:durableId="24086C3D"/>
  <w16cid:commentId w16cid:paraId="52C0F531" w16cid:durableId="24086CAF"/>
  <w16cid:commentId w16cid:paraId="1C540C21" w16cid:durableId="24087ED8"/>
  <w16cid:commentId w16cid:paraId="46338FF1" w16cid:durableId="24086C7E"/>
  <w16cid:commentId w16cid:paraId="5E83766D" w16cid:durableId="24087F00"/>
  <w16cid:commentId w16cid:paraId="0AEC822B" w16cid:durableId="24086D4A"/>
  <w16cid:commentId w16cid:paraId="298146A6" w16cid:durableId="24086DF3"/>
  <w16cid:commentId w16cid:paraId="3E931055" w16cid:durableId="24086E2D"/>
  <w16cid:commentId w16cid:paraId="2D0AB17A" w16cid:durableId="24087FBA"/>
  <w16cid:commentId w16cid:paraId="2C6D425F" w16cid:durableId="24086E7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DF33EB" w14:textId="77777777" w:rsidR="00C17EE0" w:rsidRDefault="00C17EE0" w:rsidP="00A16382">
      <w:pPr>
        <w:spacing w:after="0" w:line="240" w:lineRule="auto"/>
      </w:pPr>
      <w:r>
        <w:separator/>
      </w:r>
    </w:p>
  </w:endnote>
  <w:endnote w:type="continuationSeparator" w:id="0">
    <w:p w14:paraId="633D7A43" w14:textId="77777777" w:rsidR="00C17EE0" w:rsidRDefault="00C17EE0" w:rsidP="00A1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Segoe UI"/>
    <w:panose1 w:val="020B0502020202020204"/>
    <w:charset w:val="00"/>
    <w:family w:val="swiss"/>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Goth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2FB61" w14:textId="59453E71" w:rsidR="00B335CC" w:rsidRPr="008B4A25" w:rsidRDefault="00B335CC" w:rsidP="002E2175">
    <w:pPr>
      <w:tabs>
        <w:tab w:val="center" w:pos="8647"/>
        <w:tab w:val="right" w:pos="9072"/>
      </w:tabs>
      <w:spacing w:before="60"/>
      <w:rPr>
        <w:b/>
        <w:bCs/>
        <w:color w:val="808080"/>
        <w:sz w:val="22"/>
        <w:szCs w:val="16"/>
      </w:rPr>
    </w:pPr>
    <w:r w:rsidRPr="0090298F">
      <w:rPr>
        <w:b/>
        <w:bCs/>
        <w:color w:val="000000"/>
        <w:sz w:val="12"/>
        <w:szCs w:val="12"/>
        <w:lang w:val="en-GB"/>
      </w:rPr>
      <w:t>OpenWay</w:t>
    </w:r>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483959">
      <w:rPr>
        <w:color w:val="0C8EDC"/>
        <w:sz w:val="16"/>
        <w:szCs w:val="12"/>
      </w:rPr>
      <w:fldChar w:fldCharType="begin"/>
    </w:r>
    <w:r w:rsidRPr="00483959">
      <w:rPr>
        <w:color w:val="0C8EDC"/>
        <w:sz w:val="16"/>
        <w:szCs w:val="12"/>
      </w:rPr>
      <w:instrText xml:space="preserve"> PAGE  \* Arabic  \* MERGEFORMAT </w:instrText>
    </w:r>
    <w:r w:rsidRPr="00483959">
      <w:rPr>
        <w:color w:val="0C8EDC"/>
        <w:sz w:val="16"/>
        <w:szCs w:val="12"/>
      </w:rPr>
      <w:fldChar w:fldCharType="separate"/>
    </w:r>
    <w:r w:rsidR="00655AA5">
      <w:rPr>
        <w:noProof/>
        <w:color w:val="0C8EDC"/>
        <w:sz w:val="16"/>
        <w:szCs w:val="12"/>
      </w:rPr>
      <w:t>11</w:t>
    </w:r>
    <w:r w:rsidRPr="00483959">
      <w:rPr>
        <w:color w:val="0C8EDC"/>
        <w:sz w:val="16"/>
        <w:szCs w:val="12"/>
      </w:rPr>
      <w:fldChar w:fldCharType="end"/>
    </w:r>
    <w:r>
      <w:rPr>
        <w:color w:val="0C8EDC"/>
        <w:sz w:val="16"/>
        <w:szCs w:val="12"/>
      </w:rPr>
      <w:t>/</w:t>
    </w:r>
    <w:r w:rsidR="00C17EE0">
      <w:fldChar w:fldCharType="begin"/>
    </w:r>
    <w:r w:rsidR="00C17EE0">
      <w:instrText xml:space="preserve"> NUMPAGES  \* Arabic  \* MERGEFORMAT </w:instrText>
    </w:r>
    <w:r w:rsidR="00C17EE0">
      <w:fldChar w:fldCharType="separate"/>
    </w:r>
    <w:r w:rsidR="00655AA5" w:rsidRPr="00655AA5">
      <w:rPr>
        <w:noProof/>
        <w:color w:val="0C8EDC"/>
        <w:sz w:val="16"/>
        <w:szCs w:val="12"/>
      </w:rPr>
      <w:t>13</w:t>
    </w:r>
    <w:r w:rsidR="00C17EE0">
      <w:rPr>
        <w:noProof/>
        <w:color w:val="0C8EDC"/>
        <w:sz w:val="16"/>
        <w:szCs w:val="12"/>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DBACF" w14:textId="77777777" w:rsidR="00B335CC" w:rsidRPr="002E2175" w:rsidRDefault="00B335CC" w:rsidP="002E2175">
    <w:pPr>
      <w:tabs>
        <w:tab w:val="center" w:pos="8647"/>
        <w:tab w:val="right" w:pos="9072"/>
      </w:tabs>
      <w:spacing w:before="60"/>
      <w:rPr>
        <w:b/>
        <w:bCs/>
        <w:color w:val="808080"/>
        <w:sz w:val="22"/>
        <w:szCs w:val="16"/>
      </w:rPr>
    </w:pPr>
    <w:r w:rsidRPr="0090298F">
      <w:rPr>
        <w:b/>
        <w:bCs/>
        <w:color w:val="000000"/>
        <w:sz w:val="12"/>
        <w:szCs w:val="12"/>
        <w:lang w:val="en-GB"/>
      </w:rPr>
      <w:t>OpenWay</w:t>
    </w:r>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BF22A7">
      <w:rPr>
        <w:color w:val="0C8EDC"/>
        <w:sz w:val="16"/>
        <w:szCs w:val="1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45D575" w14:textId="77777777" w:rsidR="00C17EE0" w:rsidRDefault="00C17EE0" w:rsidP="00A16382">
      <w:pPr>
        <w:spacing w:after="0" w:line="240" w:lineRule="auto"/>
      </w:pPr>
      <w:r>
        <w:separator/>
      </w:r>
    </w:p>
  </w:footnote>
  <w:footnote w:type="continuationSeparator" w:id="0">
    <w:p w14:paraId="2EDF9107" w14:textId="77777777" w:rsidR="00C17EE0" w:rsidRDefault="00C17EE0" w:rsidP="00A1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A4FCD" w14:textId="17CAF7F7" w:rsidR="00B335CC" w:rsidRPr="001504C8" w:rsidRDefault="00A73A3C" w:rsidP="006275C5">
    <w:pPr>
      <w:pStyle w:val="Header"/>
    </w:pPr>
    <w:r>
      <w:rPr>
        <w:noProof/>
        <w:lang w:eastAsia="ko-KR"/>
      </w:rPr>
      <w:drawing>
        <wp:anchor distT="0" distB="0" distL="114300" distR="114300" simplePos="0" relativeHeight="251654656" behindDoc="0" locked="0" layoutInCell="1" allowOverlap="1" wp14:anchorId="703D23B8" wp14:editId="6B09002D">
          <wp:simplePos x="0" y="0"/>
          <wp:positionH relativeFrom="column">
            <wp:posOffset>4727212</wp:posOffset>
          </wp:positionH>
          <wp:positionV relativeFrom="paragraph">
            <wp:posOffset>6350</wp:posOffset>
          </wp:positionV>
          <wp:extent cx="1625600" cy="311150"/>
          <wp:effectExtent l="0" t="0" r="0" b="0"/>
          <wp:wrapNone/>
          <wp:docPr id="3"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5600" cy="311150"/>
                  </a:xfrm>
                  <a:prstGeom prst="rect">
                    <a:avLst/>
                  </a:prstGeom>
                  <a:noFill/>
                  <a:ln>
                    <a:noFill/>
                  </a:ln>
                </pic:spPr>
              </pic:pic>
            </a:graphicData>
          </a:graphic>
        </wp:anchor>
      </w:drawing>
    </w:r>
    <w:sdt>
      <w:sdtPr>
        <w:alias w:val="Title"/>
        <w:tag w:val=""/>
        <w:id w:val="-1149980561"/>
        <w:dataBinding w:prefixMappings="xmlns:ns0='http://purl.org/dc/elements/1.1/' xmlns:ns1='http://schemas.openxmlformats.org/package/2006/metadata/core-properties' " w:xpath="/ns1:coreProperties[1]/ns0:title[1]" w:storeItemID="{6C3C8BC8-F283-45AE-878A-BAB7291924A1}"/>
        <w:text/>
      </w:sdtPr>
      <w:sdtEndPr/>
      <w:sdtContent>
        <w:r w:rsidR="00B335CC" w:rsidRPr="001504C8">
          <w:t>Discovery Report</w:t>
        </w:r>
      </w:sdtContent>
    </w:sdt>
    <w:r w:rsidR="00B335CC">
      <w:rPr>
        <w:noProof/>
        <w:lang w:eastAsia="ko-KR"/>
      </w:rPr>
      <mc:AlternateContent>
        <mc:Choice Requires="wps">
          <w:drawing>
            <wp:anchor distT="0" distB="0" distL="114297" distR="114297" simplePos="0" relativeHeight="251656704" behindDoc="0" locked="0" layoutInCell="1" allowOverlap="1" wp14:anchorId="18FADE4A" wp14:editId="43CE5016">
              <wp:simplePos x="0" y="0"/>
              <wp:positionH relativeFrom="column">
                <wp:posOffset>-1</wp:posOffset>
              </wp:positionH>
              <wp:positionV relativeFrom="paragraph">
                <wp:posOffset>-45720</wp:posOffset>
              </wp:positionV>
              <wp:extent cx="0" cy="662940"/>
              <wp:effectExtent l="0" t="0" r="0" b="3810"/>
              <wp:wrapNone/>
              <wp:docPr id="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6294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636A255" id="Прямая соединительная линия 2" o:spid="_x0000_s1026" style="position:absolute;z-index:251656704;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0,-3.6pt" to="0,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" strokeweight=".25pt">
              <o:lock v:ext="edit" shapetype="f"/>
            </v:line>
          </w:pict>
        </mc:Fallback>
      </mc:AlternateContent>
    </w:r>
    <w:r w:rsidR="00B335CC" w:rsidRPr="001504C8">
      <w:t xml:space="preserve">. </w:t>
    </w:r>
    <w:sdt>
      <w:sdtPr>
        <w:alias w:val="Subject"/>
        <w:tag w:val=""/>
        <w:id w:val="-478072277"/>
        <w:dataBinding w:prefixMappings="xmlns:ns0='http://purl.org/dc/elements/1.1/' xmlns:ns1='http://schemas.openxmlformats.org/package/2006/metadata/core-properties' " w:xpath="/ns1:coreProperties[1]/ns0:subject[1]" w:storeItemID="{6C3C8BC8-F283-45AE-878A-BAB7291924A1}"/>
        <w:text/>
      </w:sdtPr>
      <w:sdtEndPr/>
      <w:sdtContent>
        <w:r w:rsidR="00FC4CBB">
          <w:t>Merchant Integration</w:t>
        </w:r>
      </w:sdtContent>
    </w:sdt>
  </w:p>
  <w:p w14:paraId="68D765E2" w14:textId="676ED65E" w:rsidR="00B335CC" w:rsidRPr="00741C61" w:rsidRDefault="00B335CC" w:rsidP="001B7F83">
    <w:pPr>
      <w:pStyle w:val="Header"/>
      <w:rPr>
        <w:lang w:val="vi-VN"/>
      </w:rPr>
    </w:pPr>
    <w:r>
      <w:t xml:space="preserve">Version: </w:t>
    </w:r>
    <w:r w:rsidR="00C17EE0">
      <w:fldChar w:fldCharType="begin"/>
    </w:r>
    <w:r w:rsidR="00C17EE0">
      <w:instrText xml:space="preserve"> DOCPROPERTY  Version  \* MERGEFORMAT </w:instrText>
    </w:r>
    <w:r w:rsidR="00C17EE0">
      <w:fldChar w:fldCharType="separate"/>
    </w:r>
    <w:r w:rsidR="0067658D">
      <w:t>0.2</w:t>
    </w:r>
    <w:r w:rsidR="00C17EE0">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E6C"/>
    <w:multiLevelType w:val="hybridMultilevel"/>
    <w:tmpl w:val="0A9437A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A2CC2"/>
    <w:multiLevelType w:val="hybridMultilevel"/>
    <w:tmpl w:val="8D903348"/>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2" w15:restartNumberingAfterBreak="0">
    <w:nsid w:val="03FB552C"/>
    <w:multiLevelType w:val="hybridMultilevel"/>
    <w:tmpl w:val="7A2C46AC"/>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3" w15:restartNumberingAfterBreak="0">
    <w:nsid w:val="0FEB4DAB"/>
    <w:multiLevelType w:val="hybridMultilevel"/>
    <w:tmpl w:val="A3B8527E"/>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4" w15:restartNumberingAfterBreak="0">
    <w:nsid w:val="123E152E"/>
    <w:multiLevelType w:val="hybridMultilevel"/>
    <w:tmpl w:val="628871D2"/>
    <w:lvl w:ilvl="0" w:tplc="A7D2CB0C">
      <w:start w:val="1"/>
      <w:numFmt w:val="bullet"/>
      <w:pStyle w:val="Bulleted"/>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C77E23"/>
    <w:multiLevelType w:val="hybridMultilevel"/>
    <w:tmpl w:val="59742E30"/>
    <w:lvl w:ilvl="0" w:tplc="B0005C04">
      <w:start w:val="1"/>
      <w:numFmt w:val="decimal"/>
      <w:lvlText w:val="%1."/>
      <w:lvlJc w:val="left"/>
      <w:pPr>
        <w:ind w:left="882" w:hanging="360"/>
      </w:pPr>
      <w:rPr>
        <w:rFonts w:ascii="Calibri" w:hAnsi="Calibri" w:cs="Calibri" w:hint="default"/>
      </w:r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6" w15:restartNumberingAfterBreak="0">
    <w:nsid w:val="13153EF3"/>
    <w:multiLevelType w:val="hybridMultilevel"/>
    <w:tmpl w:val="5A74A6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852501"/>
    <w:multiLevelType w:val="multilevel"/>
    <w:tmpl w:val="CB364E2A"/>
    <w:styleLink w:val="BulletedSu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DA7962"/>
    <w:multiLevelType w:val="multilevel"/>
    <w:tmpl w:val="F0521410"/>
    <w:lvl w:ilvl="0">
      <w:start w:val="1"/>
      <w:numFmt w:val="upperLetter"/>
      <w:pStyle w:val="AppendixHeading"/>
      <w:lvlText w:val="APPENDIX %1"/>
      <w:lvlJc w:val="left"/>
      <w:pPr>
        <w:tabs>
          <w:tab w:val="num" w:pos="4411"/>
        </w:tabs>
        <w:ind w:left="2778" w:hanging="527"/>
      </w:pPr>
      <w:rPr>
        <w:rFonts w:cs="Times New Roman" w:hint="default"/>
      </w:rPr>
    </w:lvl>
    <w:lvl w:ilvl="1">
      <w:start w:val="1"/>
      <w:numFmt w:val="decimal"/>
      <w:lvlText w:val="%1.%2"/>
      <w:lvlJc w:val="left"/>
      <w:pPr>
        <w:tabs>
          <w:tab w:val="num" w:pos="2827"/>
        </w:tabs>
        <w:ind w:left="2827" w:hanging="576"/>
      </w:pPr>
      <w:rPr>
        <w:rFonts w:cs="Times New Roman" w:hint="default"/>
      </w:rPr>
    </w:lvl>
    <w:lvl w:ilvl="2">
      <w:start w:val="1"/>
      <w:numFmt w:val="decimal"/>
      <w:lvlText w:val="%1.%2.%3"/>
      <w:lvlJc w:val="left"/>
      <w:pPr>
        <w:tabs>
          <w:tab w:val="num" w:pos="2971"/>
        </w:tabs>
        <w:ind w:left="2971" w:hanging="720"/>
      </w:pPr>
      <w:rPr>
        <w:rFonts w:cs="Times New Roman" w:hint="default"/>
      </w:rPr>
    </w:lvl>
    <w:lvl w:ilvl="3">
      <w:start w:val="1"/>
      <w:numFmt w:val="decimal"/>
      <w:lvlText w:val="%1.%2.%3.%4"/>
      <w:lvlJc w:val="left"/>
      <w:pPr>
        <w:tabs>
          <w:tab w:val="num" w:pos="3115"/>
        </w:tabs>
        <w:ind w:left="3115" w:hanging="864"/>
      </w:pPr>
      <w:rPr>
        <w:rFonts w:cs="Times New Roman" w:hint="default"/>
      </w:rPr>
    </w:lvl>
    <w:lvl w:ilvl="4">
      <w:start w:val="1"/>
      <w:numFmt w:val="decimal"/>
      <w:lvlText w:val="%1.%2.%3.%4.%5"/>
      <w:lvlJc w:val="left"/>
      <w:pPr>
        <w:tabs>
          <w:tab w:val="num" w:pos="3259"/>
        </w:tabs>
        <w:ind w:left="3259" w:hanging="1008"/>
      </w:pPr>
      <w:rPr>
        <w:rFonts w:cs="Times New Roman" w:hint="default"/>
      </w:rPr>
    </w:lvl>
    <w:lvl w:ilvl="5">
      <w:start w:val="1"/>
      <w:numFmt w:val="decimal"/>
      <w:lvlText w:val="%1.%2.%3.%4.%5.%6"/>
      <w:lvlJc w:val="left"/>
      <w:pPr>
        <w:tabs>
          <w:tab w:val="num" w:pos="3403"/>
        </w:tabs>
        <w:ind w:left="3403" w:hanging="1152"/>
      </w:pPr>
      <w:rPr>
        <w:rFonts w:cs="Times New Roman" w:hint="default"/>
      </w:rPr>
    </w:lvl>
    <w:lvl w:ilvl="6">
      <w:start w:val="1"/>
      <w:numFmt w:val="decimal"/>
      <w:lvlText w:val="%1.%2.%3.%4.%5.%6.%7"/>
      <w:lvlJc w:val="left"/>
      <w:pPr>
        <w:tabs>
          <w:tab w:val="num" w:pos="3547"/>
        </w:tabs>
        <w:ind w:left="3547" w:hanging="1296"/>
      </w:pPr>
      <w:rPr>
        <w:rFonts w:cs="Times New Roman" w:hint="default"/>
      </w:rPr>
    </w:lvl>
    <w:lvl w:ilvl="7">
      <w:start w:val="1"/>
      <w:numFmt w:val="decimal"/>
      <w:lvlText w:val="%1.%2.%3.%4.%5.%6.%7.%8"/>
      <w:lvlJc w:val="left"/>
      <w:pPr>
        <w:tabs>
          <w:tab w:val="num" w:pos="3691"/>
        </w:tabs>
        <w:ind w:left="3691" w:hanging="1440"/>
      </w:pPr>
      <w:rPr>
        <w:rFonts w:cs="Times New Roman" w:hint="default"/>
      </w:rPr>
    </w:lvl>
    <w:lvl w:ilvl="8">
      <w:start w:val="1"/>
      <w:numFmt w:val="decimal"/>
      <w:lvlText w:val="%1.%2.%3.%4.%5.%6.%7.%8.%9"/>
      <w:lvlJc w:val="left"/>
      <w:pPr>
        <w:tabs>
          <w:tab w:val="num" w:pos="3835"/>
        </w:tabs>
        <w:ind w:left="3835" w:hanging="1584"/>
      </w:pPr>
      <w:rPr>
        <w:rFonts w:cs="Times New Roman" w:hint="default"/>
      </w:rPr>
    </w:lvl>
  </w:abstractNum>
  <w:abstractNum w:abstractNumId="9" w15:restartNumberingAfterBreak="0">
    <w:nsid w:val="1E030C1A"/>
    <w:multiLevelType w:val="hybridMultilevel"/>
    <w:tmpl w:val="DD246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DF0256"/>
    <w:multiLevelType w:val="multilevel"/>
    <w:tmpl w:val="D9B20100"/>
    <w:lvl w:ilvl="0">
      <w:start w:val="1"/>
      <w:numFmt w:val="decimal"/>
      <w:pStyle w:val="Heading1Numbered"/>
      <w:lvlText w:val="%1."/>
      <w:lvlJc w:val="left"/>
      <w:pPr>
        <w:ind w:left="360" w:hanging="360"/>
      </w:pPr>
      <w:rPr>
        <w:rFonts w:hint="default"/>
        <w:color w:val="2BABF0"/>
      </w:rPr>
    </w:lvl>
    <w:lvl w:ilvl="1">
      <w:start w:val="1"/>
      <w:numFmt w:val="decimal"/>
      <w:pStyle w:val="Heading2Numbered"/>
      <w:lvlText w:val="%1.%2."/>
      <w:lvlJc w:val="left"/>
      <w:pPr>
        <w:ind w:left="792" w:hanging="432"/>
      </w:pPr>
      <w:rPr>
        <w:rFonts w:hint="default"/>
        <w:color w:val="2BABF0"/>
      </w:rPr>
    </w:lvl>
    <w:lvl w:ilvl="2">
      <w:start w:val="1"/>
      <w:numFmt w:val="decimal"/>
      <w:pStyle w:val="Heading3"/>
      <w:lvlText w:val="%1.%2.%3."/>
      <w:lvlJc w:val="left"/>
      <w:pPr>
        <w:ind w:left="1224" w:hanging="504"/>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5D76C2F"/>
    <w:multiLevelType w:val="hybridMultilevel"/>
    <w:tmpl w:val="3C527CD0"/>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12" w15:restartNumberingAfterBreak="0">
    <w:nsid w:val="29F71792"/>
    <w:multiLevelType w:val="hybridMultilevel"/>
    <w:tmpl w:val="EB5E38B8"/>
    <w:lvl w:ilvl="0" w:tplc="1DD6E3C4">
      <w:start w:val="1"/>
      <w:numFmt w:val="bullet"/>
      <w:pStyle w:val="BulletedParagraph"/>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A385763"/>
    <w:multiLevelType w:val="hybridMultilevel"/>
    <w:tmpl w:val="866A19C2"/>
    <w:lvl w:ilvl="0" w:tplc="B02623A4">
      <w:start w:val="1"/>
      <w:numFmt w:val="bullet"/>
      <w:pStyle w:val="Comments"/>
      <w:lvlText w:val="►"/>
      <w:lvlJc w:val="left"/>
      <w:pPr>
        <w:ind w:left="1440" w:hanging="360"/>
      </w:pPr>
      <w:rPr>
        <w:rFonts w:ascii="Century Gothic" w:hAnsi="Century Gothic" w:cs="Times New Roman" w:hint="default"/>
        <w:b w:val="0"/>
        <w:bCs w:val="0"/>
        <w:i/>
        <w:iCs w:val="0"/>
        <w:caps w:val="0"/>
        <w:smallCaps w:val="0"/>
        <w:strike w:val="0"/>
        <w:dstrike w:val="0"/>
        <w:vanish w:val="0"/>
        <w:color w:val="2BABF0"/>
        <w:spacing w:val="0"/>
        <w:kern w:val="0"/>
        <w:position w:val="0"/>
        <w:sz w:val="20"/>
        <w:u w:val="none"/>
        <w:vertAlign w:val="baseline"/>
        <w:em w:val="none"/>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33C835A6"/>
    <w:multiLevelType w:val="hybridMultilevel"/>
    <w:tmpl w:val="435810F0"/>
    <w:lvl w:ilvl="0" w:tplc="0742AB20">
      <w:start w:val="1"/>
      <w:numFmt w:val="lowerLetter"/>
      <w:pStyle w:val="Body"/>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9D04DE"/>
    <w:multiLevelType w:val="hybridMultilevel"/>
    <w:tmpl w:val="CABAB612"/>
    <w:lvl w:ilvl="0" w:tplc="040B0001">
      <w:start w:val="1"/>
      <w:numFmt w:val="bullet"/>
      <w:pStyle w:val="ListNumber1"/>
      <w:lvlText w:val=""/>
      <w:lvlJc w:val="left"/>
      <w:pPr>
        <w:ind w:left="720" w:hanging="360"/>
      </w:pPr>
      <w:rPr>
        <w:rFonts w:ascii="Symbol" w:hAnsi="Symbol" w:hint="default"/>
      </w:rPr>
    </w:lvl>
    <w:lvl w:ilvl="1" w:tplc="ADEE301E">
      <w:start w:val="1"/>
      <w:numFmt w:val="bullet"/>
      <w:lvlText w:val="o"/>
      <w:lvlJc w:val="left"/>
      <w:pPr>
        <w:ind w:left="1440" w:hanging="360"/>
      </w:pPr>
      <w:rPr>
        <w:rFonts w:ascii="Courier New" w:hAnsi="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3DF056DB"/>
    <w:multiLevelType w:val="multilevel"/>
    <w:tmpl w:val="9370BC26"/>
    <w:lvl w:ilvl="0">
      <w:start w:val="1"/>
      <w:numFmt w:val="decimal"/>
      <w:pStyle w:val="Numbered"/>
      <w:lvlText w:val="%1."/>
      <w:lvlJc w:val="left"/>
      <w:pPr>
        <w:ind w:left="1137" w:hanging="360"/>
      </w:pPr>
      <w:rPr>
        <w:rFonts w:hint="default"/>
        <w:b w:val="0"/>
        <w:i w:val="0"/>
        <w:color w:val="auto"/>
        <w:sz w:val="20"/>
      </w:rPr>
    </w:lvl>
    <w:lvl w:ilvl="1">
      <w:start w:val="1"/>
      <w:numFmt w:val="decimal"/>
      <w:pStyle w:val="Numbered2"/>
      <w:lvlText w:val="%1.%2."/>
      <w:lvlJc w:val="left"/>
      <w:pPr>
        <w:ind w:left="792" w:hanging="432"/>
      </w:pPr>
      <w:rPr>
        <w:rFonts w:cs="Times New Roman" w:hint="default"/>
        <w:bCs w:val="0"/>
        <w:i w:val="0"/>
        <w:iCs w:val="0"/>
        <w:caps w:val="0"/>
        <w:smallCaps w:val="0"/>
        <w:strike w:val="0"/>
        <w:dstrike w:val="0"/>
        <w:vanish w:val="0"/>
        <w:color w:val="000000"/>
        <w:spacing w:val="0"/>
        <w:kern w:val="0"/>
        <w:position w:val="0"/>
        <w:u w:val="none"/>
        <w:vertAlign w:val="baseline"/>
        <w:em w:val="none"/>
      </w:rPr>
    </w:lvl>
    <w:lvl w:ilvl="2">
      <w:start w:val="1"/>
      <w:numFmt w:val="decimal"/>
      <w:pStyle w:val="Numbered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78153E4"/>
    <w:multiLevelType w:val="hybridMultilevel"/>
    <w:tmpl w:val="32C66544"/>
    <w:lvl w:ilvl="0" w:tplc="98E894B4">
      <w:start w:val="1"/>
      <w:numFmt w:val="lowerLetter"/>
      <w:lvlText w:val="%1."/>
      <w:lvlJc w:val="left"/>
      <w:pPr>
        <w:ind w:left="882" w:hanging="360"/>
      </w:pPr>
      <w:rPr>
        <w:rFonts w:hint="default"/>
      </w:rPr>
    </w:lvl>
    <w:lvl w:ilvl="1" w:tplc="042A0019" w:tentative="1">
      <w:start w:val="1"/>
      <w:numFmt w:val="lowerLetter"/>
      <w:lvlText w:val="%2."/>
      <w:lvlJc w:val="left"/>
      <w:pPr>
        <w:ind w:left="1602" w:hanging="360"/>
      </w:pPr>
    </w:lvl>
    <w:lvl w:ilvl="2" w:tplc="042A001B" w:tentative="1">
      <w:start w:val="1"/>
      <w:numFmt w:val="lowerRoman"/>
      <w:lvlText w:val="%3."/>
      <w:lvlJc w:val="right"/>
      <w:pPr>
        <w:ind w:left="2322" w:hanging="180"/>
      </w:pPr>
    </w:lvl>
    <w:lvl w:ilvl="3" w:tplc="042A000F" w:tentative="1">
      <w:start w:val="1"/>
      <w:numFmt w:val="decimal"/>
      <w:lvlText w:val="%4."/>
      <w:lvlJc w:val="left"/>
      <w:pPr>
        <w:ind w:left="3042" w:hanging="360"/>
      </w:pPr>
    </w:lvl>
    <w:lvl w:ilvl="4" w:tplc="042A0019" w:tentative="1">
      <w:start w:val="1"/>
      <w:numFmt w:val="lowerLetter"/>
      <w:lvlText w:val="%5."/>
      <w:lvlJc w:val="left"/>
      <w:pPr>
        <w:ind w:left="3762" w:hanging="360"/>
      </w:pPr>
    </w:lvl>
    <w:lvl w:ilvl="5" w:tplc="042A001B" w:tentative="1">
      <w:start w:val="1"/>
      <w:numFmt w:val="lowerRoman"/>
      <w:lvlText w:val="%6."/>
      <w:lvlJc w:val="right"/>
      <w:pPr>
        <w:ind w:left="4482" w:hanging="180"/>
      </w:pPr>
    </w:lvl>
    <w:lvl w:ilvl="6" w:tplc="042A000F" w:tentative="1">
      <w:start w:val="1"/>
      <w:numFmt w:val="decimal"/>
      <w:lvlText w:val="%7."/>
      <w:lvlJc w:val="left"/>
      <w:pPr>
        <w:ind w:left="5202" w:hanging="360"/>
      </w:pPr>
    </w:lvl>
    <w:lvl w:ilvl="7" w:tplc="042A0019" w:tentative="1">
      <w:start w:val="1"/>
      <w:numFmt w:val="lowerLetter"/>
      <w:lvlText w:val="%8."/>
      <w:lvlJc w:val="left"/>
      <w:pPr>
        <w:ind w:left="5922" w:hanging="360"/>
      </w:pPr>
    </w:lvl>
    <w:lvl w:ilvl="8" w:tplc="042A001B" w:tentative="1">
      <w:start w:val="1"/>
      <w:numFmt w:val="lowerRoman"/>
      <w:lvlText w:val="%9."/>
      <w:lvlJc w:val="right"/>
      <w:pPr>
        <w:ind w:left="6642" w:hanging="180"/>
      </w:pPr>
    </w:lvl>
  </w:abstractNum>
  <w:abstractNum w:abstractNumId="18" w15:restartNumberingAfterBreak="0">
    <w:nsid w:val="4C2317D8"/>
    <w:multiLevelType w:val="multilevel"/>
    <w:tmpl w:val="30E2B036"/>
    <w:lvl w:ilvl="0">
      <w:start w:val="1"/>
      <w:numFmt w:val="decimal"/>
      <w:pStyle w:val="List"/>
      <w:lvlText w:val="%1."/>
      <w:lvlJc w:val="left"/>
      <w:pPr>
        <w:tabs>
          <w:tab w:val="num" w:pos="360"/>
        </w:tabs>
        <w:ind w:left="360" w:hanging="360"/>
      </w:pPr>
      <w:rPr>
        <w:rFonts w:hint="default"/>
      </w:rPr>
    </w:lvl>
    <w:lvl w:ilvl="1">
      <w:start w:val="1"/>
      <w:numFmt w:val="decimal"/>
      <w:pStyle w:val="List2"/>
      <w:lvlText w:val="%1.%2."/>
      <w:lvlJc w:val="left"/>
      <w:pPr>
        <w:tabs>
          <w:tab w:val="num" w:pos="792"/>
        </w:tabs>
        <w:ind w:left="792" w:hanging="792"/>
      </w:pPr>
      <w:rPr>
        <w:rFonts w:hint="default"/>
      </w:rPr>
    </w:lvl>
    <w:lvl w:ilvl="2">
      <w:start w:val="1"/>
      <w:numFmt w:val="decimal"/>
      <w:pStyle w:val="List3"/>
      <w:lvlText w:val="%1.%2.%3."/>
      <w:lvlJc w:val="left"/>
      <w:pPr>
        <w:tabs>
          <w:tab w:val="num" w:pos="1440"/>
        </w:tabs>
        <w:ind w:left="1224" w:hanging="1224"/>
      </w:pPr>
      <w:rPr>
        <w:rFonts w:hint="default"/>
      </w:rPr>
    </w:lvl>
    <w:lvl w:ilvl="3">
      <w:start w:val="1"/>
      <w:numFmt w:val="decimal"/>
      <w:pStyle w:val="List4"/>
      <w:lvlText w:val="%1.%2.%3.%4."/>
      <w:lvlJc w:val="left"/>
      <w:pPr>
        <w:tabs>
          <w:tab w:val="num" w:pos="1800"/>
        </w:tabs>
        <w:ind w:left="1728" w:hanging="1728"/>
      </w:pPr>
      <w:rPr>
        <w:rFonts w:hint="default"/>
      </w:rPr>
    </w:lvl>
    <w:lvl w:ilvl="4">
      <w:start w:val="1"/>
      <w:numFmt w:val="decimal"/>
      <w:pStyle w:val="List5"/>
      <w:lvlText w:val="%1.%2.%3.%4.%5."/>
      <w:lvlJc w:val="left"/>
      <w:pPr>
        <w:tabs>
          <w:tab w:val="num" w:pos="2520"/>
        </w:tabs>
        <w:ind w:left="2232" w:hanging="2232"/>
      </w:pPr>
      <w:rPr>
        <w:rFonts w:hint="default"/>
      </w:rPr>
    </w:lvl>
    <w:lvl w:ilvl="5">
      <w:start w:val="1"/>
      <w:numFmt w:val="decimal"/>
      <w:lvlText w:val="%1.%2.%3.%4.%5.%6."/>
      <w:lvlJc w:val="left"/>
      <w:pPr>
        <w:tabs>
          <w:tab w:val="num" w:pos="2880"/>
        </w:tabs>
        <w:ind w:left="2736" w:hanging="2736"/>
      </w:pPr>
      <w:rPr>
        <w:rFonts w:hint="default"/>
      </w:rPr>
    </w:lvl>
    <w:lvl w:ilvl="6">
      <w:start w:val="1"/>
      <w:numFmt w:val="decimal"/>
      <w:lvlText w:val="%1.%2.%3.%4.%5.%6.%7."/>
      <w:lvlJc w:val="left"/>
      <w:pPr>
        <w:tabs>
          <w:tab w:val="num" w:pos="3600"/>
        </w:tabs>
        <w:ind w:left="3240" w:hanging="3240"/>
      </w:pPr>
      <w:rPr>
        <w:rFonts w:hint="default"/>
      </w:rPr>
    </w:lvl>
    <w:lvl w:ilvl="7">
      <w:start w:val="1"/>
      <w:numFmt w:val="decimal"/>
      <w:lvlText w:val="%1.%2.%3.%4.%5.%6.%7.%8."/>
      <w:lvlJc w:val="left"/>
      <w:pPr>
        <w:tabs>
          <w:tab w:val="num" w:pos="3960"/>
        </w:tabs>
        <w:ind w:left="3744" w:hanging="3744"/>
      </w:pPr>
      <w:rPr>
        <w:rFonts w:hint="default"/>
      </w:rPr>
    </w:lvl>
    <w:lvl w:ilvl="8">
      <w:start w:val="1"/>
      <w:numFmt w:val="decimal"/>
      <w:lvlText w:val="%1.%2.%3.%4.%5.%6.%7.%8.%9."/>
      <w:lvlJc w:val="left"/>
      <w:pPr>
        <w:tabs>
          <w:tab w:val="num" w:pos="4680"/>
        </w:tabs>
        <w:ind w:left="4320" w:hanging="4320"/>
      </w:pPr>
      <w:rPr>
        <w:rFonts w:hint="default"/>
      </w:rPr>
    </w:lvl>
  </w:abstractNum>
  <w:abstractNum w:abstractNumId="19" w15:restartNumberingAfterBreak="0">
    <w:nsid w:val="4D161C0F"/>
    <w:multiLevelType w:val="hybridMultilevel"/>
    <w:tmpl w:val="6374BD58"/>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20" w15:restartNumberingAfterBreak="0">
    <w:nsid w:val="4E920242"/>
    <w:multiLevelType w:val="hybridMultilevel"/>
    <w:tmpl w:val="27F0AA48"/>
    <w:lvl w:ilvl="0" w:tplc="32C079D0">
      <w:start w:val="1"/>
      <w:numFmt w:val="bullet"/>
      <w:pStyle w:val="Bulleted2nd"/>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1" w15:restartNumberingAfterBreak="0">
    <w:nsid w:val="52042917"/>
    <w:multiLevelType w:val="hybridMultilevel"/>
    <w:tmpl w:val="0EA4F28A"/>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22" w15:restartNumberingAfterBreak="0">
    <w:nsid w:val="58741D82"/>
    <w:multiLevelType w:val="hybridMultilevel"/>
    <w:tmpl w:val="FA82D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5A2D6B"/>
    <w:multiLevelType w:val="hybridMultilevel"/>
    <w:tmpl w:val="37643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9E1755"/>
    <w:multiLevelType w:val="hybridMultilevel"/>
    <w:tmpl w:val="5E8A2704"/>
    <w:lvl w:ilvl="0" w:tplc="155CF274">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25" w15:restartNumberingAfterBreak="0">
    <w:nsid w:val="72056D0B"/>
    <w:multiLevelType w:val="hybridMultilevel"/>
    <w:tmpl w:val="3DB4B126"/>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26" w15:restartNumberingAfterBreak="0">
    <w:nsid w:val="734D12C8"/>
    <w:multiLevelType w:val="hybridMultilevel"/>
    <w:tmpl w:val="8A6260F8"/>
    <w:lvl w:ilvl="0" w:tplc="715AE2C0">
      <w:start w:val="1"/>
      <w:numFmt w:val="decimal"/>
      <w:lvlText w:val="%1."/>
      <w:lvlJc w:val="left"/>
      <w:pPr>
        <w:ind w:left="882" w:hanging="360"/>
      </w:pPr>
      <w:rPr>
        <w:rFonts w:hint="default"/>
      </w:rPr>
    </w:lvl>
    <w:lvl w:ilvl="1" w:tplc="74A68DAA">
      <w:start w:val="1"/>
      <w:numFmt w:val="lowerLetter"/>
      <w:lvlText w:val="%2."/>
      <w:lvlJc w:val="left"/>
      <w:pPr>
        <w:ind w:left="1602" w:hanging="360"/>
      </w:pPr>
      <w:rPr>
        <w:rFonts w:hint="default"/>
      </w:rPr>
    </w:lvl>
    <w:lvl w:ilvl="2" w:tplc="042A001B" w:tentative="1">
      <w:start w:val="1"/>
      <w:numFmt w:val="lowerRoman"/>
      <w:lvlText w:val="%3."/>
      <w:lvlJc w:val="right"/>
      <w:pPr>
        <w:ind w:left="2322" w:hanging="180"/>
      </w:pPr>
    </w:lvl>
    <w:lvl w:ilvl="3" w:tplc="042A000F" w:tentative="1">
      <w:start w:val="1"/>
      <w:numFmt w:val="decimal"/>
      <w:lvlText w:val="%4."/>
      <w:lvlJc w:val="left"/>
      <w:pPr>
        <w:ind w:left="3042" w:hanging="360"/>
      </w:pPr>
    </w:lvl>
    <w:lvl w:ilvl="4" w:tplc="042A0019" w:tentative="1">
      <w:start w:val="1"/>
      <w:numFmt w:val="lowerLetter"/>
      <w:lvlText w:val="%5."/>
      <w:lvlJc w:val="left"/>
      <w:pPr>
        <w:ind w:left="3762" w:hanging="360"/>
      </w:pPr>
    </w:lvl>
    <w:lvl w:ilvl="5" w:tplc="042A001B" w:tentative="1">
      <w:start w:val="1"/>
      <w:numFmt w:val="lowerRoman"/>
      <w:lvlText w:val="%6."/>
      <w:lvlJc w:val="right"/>
      <w:pPr>
        <w:ind w:left="4482" w:hanging="180"/>
      </w:pPr>
    </w:lvl>
    <w:lvl w:ilvl="6" w:tplc="042A000F" w:tentative="1">
      <w:start w:val="1"/>
      <w:numFmt w:val="decimal"/>
      <w:lvlText w:val="%7."/>
      <w:lvlJc w:val="left"/>
      <w:pPr>
        <w:ind w:left="5202" w:hanging="360"/>
      </w:pPr>
    </w:lvl>
    <w:lvl w:ilvl="7" w:tplc="042A0019" w:tentative="1">
      <w:start w:val="1"/>
      <w:numFmt w:val="lowerLetter"/>
      <w:lvlText w:val="%8."/>
      <w:lvlJc w:val="left"/>
      <w:pPr>
        <w:ind w:left="5922" w:hanging="360"/>
      </w:pPr>
    </w:lvl>
    <w:lvl w:ilvl="8" w:tplc="042A001B" w:tentative="1">
      <w:start w:val="1"/>
      <w:numFmt w:val="lowerRoman"/>
      <w:lvlText w:val="%9."/>
      <w:lvlJc w:val="right"/>
      <w:pPr>
        <w:ind w:left="6642" w:hanging="180"/>
      </w:pPr>
    </w:lvl>
  </w:abstractNum>
  <w:num w:numId="1">
    <w:abstractNumId w:val="18"/>
  </w:num>
  <w:num w:numId="2">
    <w:abstractNumId w:val="10"/>
  </w:num>
  <w:num w:numId="3">
    <w:abstractNumId w:val="13"/>
  </w:num>
  <w:num w:numId="4">
    <w:abstractNumId w:val="20"/>
  </w:num>
  <w:num w:numId="5">
    <w:abstractNumId w:val="16"/>
  </w:num>
  <w:num w:numId="6">
    <w:abstractNumId w:val="12"/>
  </w:num>
  <w:num w:numId="7">
    <w:abstractNumId w:val="4"/>
  </w:num>
  <w:num w:numId="8">
    <w:abstractNumId w:val="24"/>
  </w:num>
  <w:num w:numId="9">
    <w:abstractNumId w:val="8"/>
  </w:num>
  <w:num w:numId="10">
    <w:abstractNumId w:val="15"/>
  </w:num>
  <w:num w:numId="11">
    <w:abstractNumId w:val="7"/>
  </w:num>
  <w:num w:numId="12">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2"/>
  </w:num>
  <w:num w:numId="15">
    <w:abstractNumId w:val="6"/>
  </w:num>
  <w:num w:numId="16">
    <w:abstractNumId w:val="26"/>
  </w:num>
  <w:num w:numId="17">
    <w:abstractNumId w:val="17"/>
  </w:num>
  <w:num w:numId="18">
    <w:abstractNumId w:val="22"/>
  </w:num>
  <w:num w:numId="19">
    <w:abstractNumId w:val="23"/>
  </w:num>
  <w:num w:numId="20">
    <w:abstractNumId w:val="0"/>
  </w:num>
  <w:num w:numId="21">
    <w:abstractNumId w:val="5"/>
  </w:num>
  <w:num w:numId="22">
    <w:abstractNumId w:val="14"/>
  </w:num>
  <w:num w:numId="23">
    <w:abstractNumId w:val="14"/>
    <w:lvlOverride w:ilvl="0">
      <w:startOverride w:val="1"/>
    </w:lvlOverride>
  </w:num>
  <w:num w:numId="24">
    <w:abstractNumId w:val="14"/>
  </w:num>
  <w:num w:numId="25">
    <w:abstractNumId w:val="14"/>
    <w:lvlOverride w:ilvl="0">
      <w:startOverride w:val="1"/>
    </w:lvlOverride>
  </w:num>
  <w:num w:numId="26">
    <w:abstractNumId w:val="14"/>
  </w:num>
  <w:num w:numId="27">
    <w:abstractNumId w:val="14"/>
    <w:lvlOverride w:ilvl="0">
      <w:startOverride w:val="1"/>
    </w:lvlOverride>
  </w:num>
  <w:num w:numId="28">
    <w:abstractNumId w:val="19"/>
  </w:num>
  <w:num w:numId="29">
    <w:abstractNumId w:val="14"/>
    <w:lvlOverride w:ilvl="0">
      <w:startOverride w:val="1"/>
    </w:lvlOverride>
  </w:num>
  <w:num w:numId="30">
    <w:abstractNumId w:val="25"/>
  </w:num>
  <w:num w:numId="31">
    <w:abstractNumId w:val="3"/>
  </w:num>
  <w:num w:numId="32">
    <w:abstractNumId w:val="21"/>
  </w:num>
  <w:num w:numId="33">
    <w:abstractNumId w:val="9"/>
  </w:num>
  <w:num w:numId="34">
    <w:abstractNumId w:val="14"/>
    <w:lvlOverride w:ilvl="0">
      <w:startOverride w:val="1"/>
    </w:lvlOverride>
  </w:num>
  <w:num w:numId="35">
    <w:abstractNumId w:val="11"/>
  </w:num>
  <w:numIdMacAtCleanup w:val="21"/>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ran Thach Anh">
    <w15:presenceInfo w15:providerId="None" w15:userId="Tran Thach Anh"/>
  </w15:person>
  <w15:person w15:author="Hang Vu Thi (BSD-ITP)">
    <w15:presenceInfo w15:providerId="AD" w15:userId="S-1-5-21-265473955-2867300308-2568920781-1109"/>
  </w15:person>
  <w15:person w15:author="Khanh Tony">
    <w15:presenceInfo w15:providerId="Windows Live" w15:userId="4161c47ed760c2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oNotDisplayPageBoundaries/>
  <w:activeWritingStyle w:appName="MSWord" w:lang="ru-RU" w:vendorID="64" w:dllVersion="6" w:nlCheck="1" w:checkStyle="0"/>
  <w:activeWritingStyle w:appName="MSWord" w:lang="en-US" w:vendorID="64" w:dllVersion="6" w:nlCheck="1" w:checkStyle="0"/>
  <w:activeWritingStyle w:appName="MSWord" w:lang="de-DE" w:vendorID="64" w:dllVersion="6" w:nlCheck="1" w:checkStyle="0"/>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ru-RU" w:vendorID="64" w:dllVersion="0" w:nlCheck="1" w:checkStyle="0"/>
  <w:activeWritingStyle w:appName="MSWord" w:lang="fr-FR" w:vendorID="64" w:dllVersion="6" w:nlCheck="1" w:checkStyle="0"/>
  <w:activeWritingStyle w:appName="MSWord" w:lang="en-US" w:vendorID="64" w:dllVersion="4096" w:nlCheck="1" w:checkStyle="0"/>
  <w:activeWritingStyle w:appName="MSWord" w:lang="ru-RU"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en-GB" w:vendorID="64" w:dllVersion="131078" w:nlCheck="1" w:checkStyle="0"/>
  <w:attachedTemplate r:id="rId1"/>
  <w:trackRevisions/>
  <w:doNotTrackFormatting/>
  <w:defaultTabStop w:val="709"/>
  <w:hyphenationZone w:val="425"/>
  <w:drawingGridHorizontalSpacing w:val="90"/>
  <w:drawingGridVerticalSpacing w:val="26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404"/>
    <w:rsid w:val="00000796"/>
    <w:rsid w:val="000024B6"/>
    <w:rsid w:val="00003215"/>
    <w:rsid w:val="000049DB"/>
    <w:rsid w:val="0000647F"/>
    <w:rsid w:val="0000671B"/>
    <w:rsid w:val="00006F2C"/>
    <w:rsid w:val="00010C43"/>
    <w:rsid w:val="00012E42"/>
    <w:rsid w:val="000139B2"/>
    <w:rsid w:val="000150C8"/>
    <w:rsid w:val="00016700"/>
    <w:rsid w:val="00016D52"/>
    <w:rsid w:val="00020422"/>
    <w:rsid w:val="00021FFC"/>
    <w:rsid w:val="0002303E"/>
    <w:rsid w:val="00023FFE"/>
    <w:rsid w:val="00024C2B"/>
    <w:rsid w:val="00025FC0"/>
    <w:rsid w:val="00026039"/>
    <w:rsid w:val="0002655B"/>
    <w:rsid w:val="00026F4B"/>
    <w:rsid w:val="00027ED4"/>
    <w:rsid w:val="00031561"/>
    <w:rsid w:val="00031847"/>
    <w:rsid w:val="0003307C"/>
    <w:rsid w:val="00035FF1"/>
    <w:rsid w:val="00041490"/>
    <w:rsid w:val="00043577"/>
    <w:rsid w:val="0004480A"/>
    <w:rsid w:val="0004501A"/>
    <w:rsid w:val="0004545B"/>
    <w:rsid w:val="00046B29"/>
    <w:rsid w:val="00050811"/>
    <w:rsid w:val="000509CA"/>
    <w:rsid w:val="0005117C"/>
    <w:rsid w:val="00051A94"/>
    <w:rsid w:val="000532E8"/>
    <w:rsid w:val="000532EB"/>
    <w:rsid w:val="00054833"/>
    <w:rsid w:val="00056019"/>
    <w:rsid w:val="00056D47"/>
    <w:rsid w:val="00057101"/>
    <w:rsid w:val="00060FB8"/>
    <w:rsid w:val="000625DD"/>
    <w:rsid w:val="000651B4"/>
    <w:rsid w:val="00066507"/>
    <w:rsid w:val="00067A3E"/>
    <w:rsid w:val="00067CC1"/>
    <w:rsid w:val="00071D37"/>
    <w:rsid w:val="00071DA8"/>
    <w:rsid w:val="00073513"/>
    <w:rsid w:val="00077666"/>
    <w:rsid w:val="00077EB1"/>
    <w:rsid w:val="0008167A"/>
    <w:rsid w:val="000832F6"/>
    <w:rsid w:val="000834A5"/>
    <w:rsid w:val="0008429C"/>
    <w:rsid w:val="00086E45"/>
    <w:rsid w:val="00090C6C"/>
    <w:rsid w:val="00092961"/>
    <w:rsid w:val="000932D5"/>
    <w:rsid w:val="0009454C"/>
    <w:rsid w:val="00097A47"/>
    <w:rsid w:val="000A1D32"/>
    <w:rsid w:val="000A27CE"/>
    <w:rsid w:val="000A34CC"/>
    <w:rsid w:val="000A4196"/>
    <w:rsid w:val="000A45C3"/>
    <w:rsid w:val="000A496B"/>
    <w:rsid w:val="000A67BD"/>
    <w:rsid w:val="000A6E76"/>
    <w:rsid w:val="000A7B79"/>
    <w:rsid w:val="000A7C90"/>
    <w:rsid w:val="000B0C04"/>
    <w:rsid w:val="000B15F6"/>
    <w:rsid w:val="000B191B"/>
    <w:rsid w:val="000B32DC"/>
    <w:rsid w:val="000B345D"/>
    <w:rsid w:val="000B4534"/>
    <w:rsid w:val="000B4D91"/>
    <w:rsid w:val="000B669C"/>
    <w:rsid w:val="000B6E89"/>
    <w:rsid w:val="000C0452"/>
    <w:rsid w:val="000C0603"/>
    <w:rsid w:val="000C36C8"/>
    <w:rsid w:val="000C3A8A"/>
    <w:rsid w:val="000C5027"/>
    <w:rsid w:val="000D0BA3"/>
    <w:rsid w:val="000D0C9B"/>
    <w:rsid w:val="000D12AB"/>
    <w:rsid w:val="000D281D"/>
    <w:rsid w:val="000D44C0"/>
    <w:rsid w:val="000D4529"/>
    <w:rsid w:val="000D4740"/>
    <w:rsid w:val="000D50A5"/>
    <w:rsid w:val="000D53DD"/>
    <w:rsid w:val="000D54D7"/>
    <w:rsid w:val="000D754A"/>
    <w:rsid w:val="000D76F6"/>
    <w:rsid w:val="000E1AAD"/>
    <w:rsid w:val="000E25B8"/>
    <w:rsid w:val="000E37C6"/>
    <w:rsid w:val="000E3EA5"/>
    <w:rsid w:val="000E48F5"/>
    <w:rsid w:val="000E71F6"/>
    <w:rsid w:val="000E789C"/>
    <w:rsid w:val="000F0AD8"/>
    <w:rsid w:val="000F12D8"/>
    <w:rsid w:val="000F4AA0"/>
    <w:rsid w:val="000F4ADB"/>
    <w:rsid w:val="000F4C58"/>
    <w:rsid w:val="000F4F2D"/>
    <w:rsid w:val="000F5497"/>
    <w:rsid w:val="000F55C2"/>
    <w:rsid w:val="000F5FEE"/>
    <w:rsid w:val="000F64B1"/>
    <w:rsid w:val="000F6646"/>
    <w:rsid w:val="000F7927"/>
    <w:rsid w:val="001004DB"/>
    <w:rsid w:val="00100DBB"/>
    <w:rsid w:val="00101D4D"/>
    <w:rsid w:val="001037A4"/>
    <w:rsid w:val="001046E0"/>
    <w:rsid w:val="001061C7"/>
    <w:rsid w:val="001065DB"/>
    <w:rsid w:val="00107A57"/>
    <w:rsid w:val="001101D7"/>
    <w:rsid w:val="00111682"/>
    <w:rsid w:val="00115209"/>
    <w:rsid w:val="001154F6"/>
    <w:rsid w:val="00115694"/>
    <w:rsid w:val="00115A95"/>
    <w:rsid w:val="00115BDA"/>
    <w:rsid w:val="00116017"/>
    <w:rsid w:val="001169CD"/>
    <w:rsid w:val="0011712C"/>
    <w:rsid w:val="00117AB4"/>
    <w:rsid w:val="00117D06"/>
    <w:rsid w:val="0012097D"/>
    <w:rsid w:val="00121F47"/>
    <w:rsid w:val="001223F2"/>
    <w:rsid w:val="00122802"/>
    <w:rsid w:val="00122C65"/>
    <w:rsid w:val="00124A02"/>
    <w:rsid w:val="00124ECF"/>
    <w:rsid w:val="0012599B"/>
    <w:rsid w:val="00125BED"/>
    <w:rsid w:val="0012649D"/>
    <w:rsid w:val="00126561"/>
    <w:rsid w:val="0012755D"/>
    <w:rsid w:val="0012764F"/>
    <w:rsid w:val="001308D1"/>
    <w:rsid w:val="00132020"/>
    <w:rsid w:val="00132B12"/>
    <w:rsid w:val="00135B79"/>
    <w:rsid w:val="00137CB5"/>
    <w:rsid w:val="001406C6"/>
    <w:rsid w:val="00140CB7"/>
    <w:rsid w:val="00141F96"/>
    <w:rsid w:val="00143208"/>
    <w:rsid w:val="00143349"/>
    <w:rsid w:val="00143741"/>
    <w:rsid w:val="0014457D"/>
    <w:rsid w:val="0014563D"/>
    <w:rsid w:val="00146123"/>
    <w:rsid w:val="00146153"/>
    <w:rsid w:val="0014774E"/>
    <w:rsid w:val="00147882"/>
    <w:rsid w:val="001504C8"/>
    <w:rsid w:val="00151528"/>
    <w:rsid w:val="00151B35"/>
    <w:rsid w:val="00156180"/>
    <w:rsid w:val="00156204"/>
    <w:rsid w:val="001662F6"/>
    <w:rsid w:val="00166B53"/>
    <w:rsid w:val="00166C12"/>
    <w:rsid w:val="0016738A"/>
    <w:rsid w:val="00170A7B"/>
    <w:rsid w:val="00171D61"/>
    <w:rsid w:val="00172D7E"/>
    <w:rsid w:val="00174A18"/>
    <w:rsid w:val="00174AAA"/>
    <w:rsid w:val="00174B75"/>
    <w:rsid w:val="001766C6"/>
    <w:rsid w:val="001769ED"/>
    <w:rsid w:val="00177332"/>
    <w:rsid w:val="0017754D"/>
    <w:rsid w:val="00181405"/>
    <w:rsid w:val="001838F1"/>
    <w:rsid w:val="001840F0"/>
    <w:rsid w:val="00184A87"/>
    <w:rsid w:val="00184BE8"/>
    <w:rsid w:val="00185DE5"/>
    <w:rsid w:val="001871A4"/>
    <w:rsid w:val="00187A39"/>
    <w:rsid w:val="00187ABE"/>
    <w:rsid w:val="00192A41"/>
    <w:rsid w:val="0019418D"/>
    <w:rsid w:val="00194B09"/>
    <w:rsid w:val="00196443"/>
    <w:rsid w:val="001A023B"/>
    <w:rsid w:val="001A0A8C"/>
    <w:rsid w:val="001A0FBE"/>
    <w:rsid w:val="001A254B"/>
    <w:rsid w:val="001A25AB"/>
    <w:rsid w:val="001A276F"/>
    <w:rsid w:val="001A4310"/>
    <w:rsid w:val="001A4BC6"/>
    <w:rsid w:val="001A540C"/>
    <w:rsid w:val="001A6649"/>
    <w:rsid w:val="001A7BAC"/>
    <w:rsid w:val="001B0806"/>
    <w:rsid w:val="001B31CB"/>
    <w:rsid w:val="001B64A8"/>
    <w:rsid w:val="001B7BB4"/>
    <w:rsid w:val="001B7E9F"/>
    <w:rsid w:val="001B7F83"/>
    <w:rsid w:val="001C6431"/>
    <w:rsid w:val="001C6588"/>
    <w:rsid w:val="001C6882"/>
    <w:rsid w:val="001D2379"/>
    <w:rsid w:val="001D496F"/>
    <w:rsid w:val="001D4F49"/>
    <w:rsid w:val="001D5FF9"/>
    <w:rsid w:val="001D746C"/>
    <w:rsid w:val="001E0AB1"/>
    <w:rsid w:val="001E1CA6"/>
    <w:rsid w:val="001E4952"/>
    <w:rsid w:val="001E4CCD"/>
    <w:rsid w:val="001E54D7"/>
    <w:rsid w:val="001E55B9"/>
    <w:rsid w:val="001E5BB9"/>
    <w:rsid w:val="001E6571"/>
    <w:rsid w:val="001E72C1"/>
    <w:rsid w:val="001E77B2"/>
    <w:rsid w:val="001E7CA4"/>
    <w:rsid w:val="001F06C5"/>
    <w:rsid w:val="001F07BF"/>
    <w:rsid w:val="001F11EF"/>
    <w:rsid w:val="001F4EE7"/>
    <w:rsid w:val="001F5B4B"/>
    <w:rsid w:val="001F6527"/>
    <w:rsid w:val="001F685D"/>
    <w:rsid w:val="002002B9"/>
    <w:rsid w:val="00200BBE"/>
    <w:rsid w:val="00202B2A"/>
    <w:rsid w:val="00203C8C"/>
    <w:rsid w:val="00211603"/>
    <w:rsid w:val="0021190E"/>
    <w:rsid w:val="00213823"/>
    <w:rsid w:val="00216754"/>
    <w:rsid w:val="002175B0"/>
    <w:rsid w:val="002245B8"/>
    <w:rsid w:val="00226E63"/>
    <w:rsid w:val="002277D1"/>
    <w:rsid w:val="00233356"/>
    <w:rsid w:val="002360FD"/>
    <w:rsid w:val="00236B5F"/>
    <w:rsid w:val="0023705F"/>
    <w:rsid w:val="00237648"/>
    <w:rsid w:val="00240122"/>
    <w:rsid w:val="002412D7"/>
    <w:rsid w:val="00241797"/>
    <w:rsid w:val="00241B66"/>
    <w:rsid w:val="0024236B"/>
    <w:rsid w:val="002425AE"/>
    <w:rsid w:val="00245398"/>
    <w:rsid w:val="002460BD"/>
    <w:rsid w:val="00246DE5"/>
    <w:rsid w:val="0025140C"/>
    <w:rsid w:val="00261318"/>
    <w:rsid w:val="002620BB"/>
    <w:rsid w:val="0026277D"/>
    <w:rsid w:val="0026314D"/>
    <w:rsid w:val="00264BC2"/>
    <w:rsid w:val="00265081"/>
    <w:rsid w:val="00265C4B"/>
    <w:rsid w:val="00267126"/>
    <w:rsid w:val="00267332"/>
    <w:rsid w:val="00267481"/>
    <w:rsid w:val="002678D6"/>
    <w:rsid w:val="002716EE"/>
    <w:rsid w:val="00274861"/>
    <w:rsid w:val="00276220"/>
    <w:rsid w:val="00280AB8"/>
    <w:rsid w:val="00281A87"/>
    <w:rsid w:val="002832BD"/>
    <w:rsid w:val="00285252"/>
    <w:rsid w:val="00287D36"/>
    <w:rsid w:val="00290D1E"/>
    <w:rsid w:val="00291706"/>
    <w:rsid w:val="00292123"/>
    <w:rsid w:val="00293381"/>
    <w:rsid w:val="0029350E"/>
    <w:rsid w:val="002953BE"/>
    <w:rsid w:val="002957DD"/>
    <w:rsid w:val="0029684A"/>
    <w:rsid w:val="002973CD"/>
    <w:rsid w:val="002A19C6"/>
    <w:rsid w:val="002A453D"/>
    <w:rsid w:val="002A54AD"/>
    <w:rsid w:val="002A676F"/>
    <w:rsid w:val="002B0554"/>
    <w:rsid w:val="002B0CB7"/>
    <w:rsid w:val="002B13E4"/>
    <w:rsid w:val="002B166B"/>
    <w:rsid w:val="002B20B3"/>
    <w:rsid w:val="002B35C3"/>
    <w:rsid w:val="002B35D9"/>
    <w:rsid w:val="002B5B47"/>
    <w:rsid w:val="002B5BCD"/>
    <w:rsid w:val="002B5E39"/>
    <w:rsid w:val="002B6ADD"/>
    <w:rsid w:val="002C0CA7"/>
    <w:rsid w:val="002C13A3"/>
    <w:rsid w:val="002C3158"/>
    <w:rsid w:val="002C34E2"/>
    <w:rsid w:val="002C3BA3"/>
    <w:rsid w:val="002C424B"/>
    <w:rsid w:val="002C43DC"/>
    <w:rsid w:val="002C6AE1"/>
    <w:rsid w:val="002C7BD8"/>
    <w:rsid w:val="002D0063"/>
    <w:rsid w:val="002D099E"/>
    <w:rsid w:val="002D0E6A"/>
    <w:rsid w:val="002D14B9"/>
    <w:rsid w:val="002D586F"/>
    <w:rsid w:val="002D594B"/>
    <w:rsid w:val="002D6AF0"/>
    <w:rsid w:val="002D73AA"/>
    <w:rsid w:val="002D7F03"/>
    <w:rsid w:val="002E11D7"/>
    <w:rsid w:val="002E135C"/>
    <w:rsid w:val="002E14E6"/>
    <w:rsid w:val="002E1A25"/>
    <w:rsid w:val="002E1A4E"/>
    <w:rsid w:val="002E2175"/>
    <w:rsid w:val="002E2219"/>
    <w:rsid w:val="002E2C55"/>
    <w:rsid w:val="002E2EE5"/>
    <w:rsid w:val="002E33DD"/>
    <w:rsid w:val="002E47F7"/>
    <w:rsid w:val="002E4D5A"/>
    <w:rsid w:val="002E6478"/>
    <w:rsid w:val="002E64FF"/>
    <w:rsid w:val="002F0CF5"/>
    <w:rsid w:val="002F1A1C"/>
    <w:rsid w:val="002F30DA"/>
    <w:rsid w:val="002F3951"/>
    <w:rsid w:val="002F4646"/>
    <w:rsid w:val="002F55DA"/>
    <w:rsid w:val="002F5C7C"/>
    <w:rsid w:val="002F7D0F"/>
    <w:rsid w:val="00301D1F"/>
    <w:rsid w:val="003058AB"/>
    <w:rsid w:val="00305DEF"/>
    <w:rsid w:val="00306323"/>
    <w:rsid w:val="00310041"/>
    <w:rsid w:val="00310576"/>
    <w:rsid w:val="003105E4"/>
    <w:rsid w:val="00312B0D"/>
    <w:rsid w:val="00312B8F"/>
    <w:rsid w:val="003134E0"/>
    <w:rsid w:val="00313EA6"/>
    <w:rsid w:val="00315883"/>
    <w:rsid w:val="003158B0"/>
    <w:rsid w:val="0031592B"/>
    <w:rsid w:val="00315D5B"/>
    <w:rsid w:val="0031637C"/>
    <w:rsid w:val="00316C89"/>
    <w:rsid w:val="00316F47"/>
    <w:rsid w:val="0031780F"/>
    <w:rsid w:val="00320053"/>
    <w:rsid w:val="00320080"/>
    <w:rsid w:val="003216CC"/>
    <w:rsid w:val="003220B5"/>
    <w:rsid w:val="00322C1F"/>
    <w:rsid w:val="00323F8A"/>
    <w:rsid w:val="00324675"/>
    <w:rsid w:val="00324DDA"/>
    <w:rsid w:val="00326A5F"/>
    <w:rsid w:val="00326A68"/>
    <w:rsid w:val="00330122"/>
    <w:rsid w:val="003305E4"/>
    <w:rsid w:val="0033069D"/>
    <w:rsid w:val="003306DF"/>
    <w:rsid w:val="00330DEA"/>
    <w:rsid w:val="0033121E"/>
    <w:rsid w:val="00332A3F"/>
    <w:rsid w:val="00332E9D"/>
    <w:rsid w:val="00336AB1"/>
    <w:rsid w:val="003370D4"/>
    <w:rsid w:val="0033744F"/>
    <w:rsid w:val="0034005C"/>
    <w:rsid w:val="00340219"/>
    <w:rsid w:val="00342FBF"/>
    <w:rsid w:val="00343D79"/>
    <w:rsid w:val="00344CE9"/>
    <w:rsid w:val="00344E7A"/>
    <w:rsid w:val="003465C8"/>
    <w:rsid w:val="00346A2E"/>
    <w:rsid w:val="00347A0D"/>
    <w:rsid w:val="00350069"/>
    <w:rsid w:val="0035062B"/>
    <w:rsid w:val="00352F95"/>
    <w:rsid w:val="00354964"/>
    <w:rsid w:val="00355E78"/>
    <w:rsid w:val="003623BB"/>
    <w:rsid w:val="00362D81"/>
    <w:rsid w:val="003649B6"/>
    <w:rsid w:val="00364AD0"/>
    <w:rsid w:val="003664C6"/>
    <w:rsid w:val="0037117E"/>
    <w:rsid w:val="00371299"/>
    <w:rsid w:val="0037206C"/>
    <w:rsid w:val="00372644"/>
    <w:rsid w:val="00372EA2"/>
    <w:rsid w:val="00373408"/>
    <w:rsid w:val="00374ABC"/>
    <w:rsid w:val="0037760C"/>
    <w:rsid w:val="003776CB"/>
    <w:rsid w:val="00377A85"/>
    <w:rsid w:val="003822C4"/>
    <w:rsid w:val="00384080"/>
    <w:rsid w:val="00384D9D"/>
    <w:rsid w:val="003877E7"/>
    <w:rsid w:val="00391780"/>
    <w:rsid w:val="00391C60"/>
    <w:rsid w:val="00391FFC"/>
    <w:rsid w:val="003932D0"/>
    <w:rsid w:val="0039687F"/>
    <w:rsid w:val="003A08D9"/>
    <w:rsid w:val="003A37AE"/>
    <w:rsid w:val="003A5362"/>
    <w:rsid w:val="003A65DB"/>
    <w:rsid w:val="003A6729"/>
    <w:rsid w:val="003A6786"/>
    <w:rsid w:val="003A6D25"/>
    <w:rsid w:val="003A7753"/>
    <w:rsid w:val="003B33FC"/>
    <w:rsid w:val="003B5076"/>
    <w:rsid w:val="003B6A94"/>
    <w:rsid w:val="003C0D14"/>
    <w:rsid w:val="003C12BA"/>
    <w:rsid w:val="003C1413"/>
    <w:rsid w:val="003C2911"/>
    <w:rsid w:val="003C3DF5"/>
    <w:rsid w:val="003C518A"/>
    <w:rsid w:val="003C7560"/>
    <w:rsid w:val="003C7CA8"/>
    <w:rsid w:val="003C7F95"/>
    <w:rsid w:val="003D1694"/>
    <w:rsid w:val="003D1DF6"/>
    <w:rsid w:val="003D2F7E"/>
    <w:rsid w:val="003D4A8E"/>
    <w:rsid w:val="003D6218"/>
    <w:rsid w:val="003D6BEF"/>
    <w:rsid w:val="003E19AE"/>
    <w:rsid w:val="003E2466"/>
    <w:rsid w:val="003E4216"/>
    <w:rsid w:val="003E448B"/>
    <w:rsid w:val="003E5D27"/>
    <w:rsid w:val="003E62A6"/>
    <w:rsid w:val="003E768C"/>
    <w:rsid w:val="003F0569"/>
    <w:rsid w:val="003F0BE5"/>
    <w:rsid w:val="003F14C8"/>
    <w:rsid w:val="003F2718"/>
    <w:rsid w:val="003F3086"/>
    <w:rsid w:val="003F3319"/>
    <w:rsid w:val="003F4E7A"/>
    <w:rsid w:val="003F565B"/>
    <w:rsid w:val="003F5893"/>
    <w:rsid w:val="003F65C6"/>
    <w:rsid w:val="003F7749"/>
    <w:rsid w:val="004010A6"/>
    <w:rsid w:val="00401618"/>
    <w:rsid w:val="004029BA"/>
    <w:rsid w:val="004029E1"/>
    <w:rsid w:val="00402D86"/>
    <w:rsid w:val="00404007"/>
    <w:rsid w:val="00404D36"/>
    <w:rsid w:val="00406851"/>
    <w:rsid w:val="00407808"/>
    <w:rsid w:val="00411175"/>
    <w:rsid w:val="00411588"/>
    <w:rsid w:val="00411866"/>
    <w:rsid w:val="00411AD9"/>
    <w:rsid w:val="00412317"/>
    <w:rsid w:val="0041266F"/>
    <w:rsid w:val="0041551C"/>
    <w:rsid w:val="00415B79"/>
    <w:rsid w:val="00417119"/>
    <w:rsid w:val="0041748C"/>
    <w:rsid w:val="00420CEF"/>
    <w:rsid w:val="00421FB7"/>
    <w:rsid w:val="00423238"/>
    <w:rsid w:val="00426FB4"/>
    <w:rsid w:val="004309BC"/>
    <w:rsid w:val="004315EE"/>
    <w:rsid w:val="00433028"/>
    <w:rsid w:val="004336B8"/>
    <w:rsid w:val="00435932"/>
    <w:rsid w:val="00436B69"/>
    <w:rsid w:val="00436C19"/>
    <w:rsid w:val="00437A27"/>
    <w:rsid w:val="00440B03"/>
    <w:rsid w:val="00440D63"/>
    <w:rsid w:val="00441F49"/>
    <w:rsid w:val="00442BE4"/>
    <w:rsid w:val="00443F0C"/>
    <w:rsid w:val="0044468B"/>
    <w:rsid w:val="0044483C"/>
    <w:rsid w:val="00444E4C"/>
    <w:rsid w:val="0044513A"/>
    <w:rsid w:val="004452B5"/>
    <w:rsid w:val="0044582B"/>
    <w:rsid w:val="004464EE"/>
    <w:rsid w:val="00446EB5"/>
    <w:rsid w:val="0044742D"/>
    <w:rsid w:val="00447AA4"/>
    <w:rsid w:val="004534CA"/>
    <w:rsid w:val="00454FB0"/>
    <w:rsid w:val="00455E4C"/>
    <w:rsid w:val="004562AD"/>
    <w:rsid w:val="0045696F"/>
    <w:rsid w:val="004577DA"/>
    <w:rsid w:val="00457968"/>
    <w:rsid w:val="00457CBE"/>
    <w:rsid w:val="00457D1B"/>
    <w:rsid w:val="004610AF"/>
    <w:rsid w:val="0046200A"/>
    <w:rsid w:val="00462D84"/>
    <w:rsid w:val="004635EA"/>
    <w:rsid w:val="00464932"/>
    <w:rsid w:val="00464DCD"/>
    <w:rsid w:val="004655A2"/>
    <w:rsid w:val="004656F3"/>
    <w:rsid w:val="004719CA"/>
    <w:rsid w:val="00471AA4"/>
    <w:rsid w:val="00472AD7"/>
    <w:rsid w:val="00473E78"/>
    <w:rsid w:val="00476F34"/>
    <w:rsid w:val="0048067A"/>
    <w:rsid w:val="00480ADE"/>
    <w:rsid w:val="0048168E"/>
    <w:rsid w:val="004819A7"/>
    <w:rsid w:val="00481EBA"/>
    <w:rsid w:val="0048211B"/>
    <w:rsid w:val="00482207"/>
    <w:rsid w:val="00482E6C"/>
    <w:rsid w:val="004841DE"/>
    <w:rsid w:val="00484441"/>
    <w:rsid w:val="004844FF"/>
    <w:rsid w:val="00485CF7"/>
    <w:rsid w:val="00485D32"/>
    <w:rsid w:val="0048713E"/>
    <w:rsid w:val="00487917"/>
    <w:rsid w:val="00487FB3"/>
    <w:rsid w:val="00490A5B"/>
    <w:rsid w:val="00490DBF"/>
    <w:rsid w:val="0049127A"/>
    <w:rsid w:val="004921A9"/>
    <w:rsid w:val="00493B8D"/>
    <w:rsid w:val="0049401F"/>
    <w:rsid w:val="00494389"/>
    <w:rsid w:val="0049443D"/>
    <w:rsid w:val="00494B65"/>
    <w:rsid w:val="0049670F"/>
    <w:rsid w:val="004A26AA"/>
    <w:rsid w:val="004A26E7"/>
    <w:rsid w:val="004A2AA8"/>
    <w:rsid w:val="004A42A5"/>
    <w:rsid w:val="004A4789"/>
    <w:rsid w:val="004A5204"/>
    <w:rsid w:val="004A68DB"/>
    <w:rsid w:val="004A784A"/>
    <w:rsid w:val="004A7CD7"/>
    <w:rsid w:val="004B01AD"/>
    <w:rsid w:val="004B0382"/>
    <w:rsid w:val="004B10F9"/>
    <w:rsid w:val="004B156C"/>
    <w:rsid w:val="004B2222"/>
    <w:rsid w:val="004B28B3"/>
    <w:rsid w:val="004B317C"/>
    <w:rsid w:val="004B54A9"/>
    <w:rsid w:val="004C0EB6"/>
    <w:rsid w:val="004C3CD0"/>
    <w:rsid w:val="004C5742"/>
    <w:rsid w:val="004C7220"/>
    <w:rsid w:val="004C770D"/>
    <w:rsid w:val="004C7A58"/>
    <w:rsid w:val="004D1C1B"/>
    <w:rsid w:val="004D22C7"/>
    <w:rsid w:val="004D29B0"/>
    <w:rsid w:val="004D39A0"/>
    <w:rsid w:val="004D518C"/>
    <w:rsid w:val="004D51DF"/>
    <w:rsid w:val="004D5BA2"/>
    <w:rsid w:val="004D6F9C"/>
    <w:rsid w:val="004D77DF"/>
    <w:rsid w:val="004E0223"/>
    <w:rsid w:val="004E15F4"/>
    <w:rsid w:val="004E3D65"/>
    <w:rsid w:val="004E41C4"/>
    <w:rsid w:val="004E7533"/>
    <w:rsid w:val="004E7B56"/>
    <w:rsid w:val="004E7F0F"/>
    <w:rsid w:val="004F2C29"/>
    <w:rsid w:val="004F3B1A"/>
    <w:rsid w:val="004F5CC2"/>
    <w:rsid w:val="004F67D3"/>
    <w:rsid w:val="004F6DF6"/>
    <w:rsid w:val="004F77F4"/>
    <w:rsid w:val="005005EE"/>
    <w:rsid w:val="005006C0"/>
    <w:rsid w:val="005013F2"/>
    <w:rsid w:val="00502683"/>
    <w:rsid w:val="00502D2B"/>
    <w:rsid w:val="00502F79"/>
    <w:rsid w:val="005052D3"/>
    <w:rsid w:val="00505A09"/>
    <w:rsid w:val="0050606E"/>
    <w:rsid w:val="00507404"/>
    <w:rsid w:val="00510BDD"/>
    <w:rsid w:val="00510CC6"/>
    <w:rsid w:val="00511A8C"/>
    <w:rsid w:val="00512238"/>
    <w:rsid w:val="00513F79"/>
    <w:rsid w:val="00514590"/>
    <w:rsid w:val="00515EE9"/>
    <w:rsid w:val="00517A75"/>
    <w:rsid w:val="00517E08"/>
    <w:rsid w:val="00520AC5"/>
    <w:rsid w:val="00523DF0"/>
    <w:rsid w:val="005244BD"/>
    <w:rsid w:val="00524BF4"/>
    <w:rsid w:val="00526995"/>
    <w:rsid w:val="005273AC"/>
    <w:rsid w:val="00527D5C"/>
    <w:rsid w:val="0053081D"/>
    <w:rsid w:val="005318F2"/>
    <w:rsid w:val="0053224B"/>
    <w:rsid w:val="00535030"/>
    <w:rsid w:val="005351FF"/>
    <w:rsid w:val="00535873"/>
    <w:rsid w:val="00535AB7"/>
    <w:rsid w:val="005368D5"/>
    <w:rsid w:val="005370B6"/>
    <w:rsid w:val="005415CB"/>
    <w:rsid w:val="0054184C"/>
    <w:rsid w:val="00542172"/>
    <w:rsid w:val="00543E0E"/>
    <w:rsid w:val="00544A7E"/>
    <w:rsid w:val="00545F53"/>
    <w:rsid w:val="00547343"/>
    <w:rsid w:val="00550F63"/>
    <w:rsid w:val="00552E24"/>
    <w:rsid w:val="00553393"/>
    <w:rsid w:val="00554096"/>
    <w:rsid w:val="005552E1"/>
    <w:rsid w:val="005555D8"/>
    <w:rsid w:val="00555AF8"/>
    <w:rsid w:val="00555CF7"/>
    <w:rsid w:val="00555F3C"/>
    <w:rsid w:val="00557068"/>
    <w:rsid w:val="0056070D"/>
    <w:rsid w:val="00562682"/>
    <w:rsid w:val="00562756"/>
    <w:rsid w:val="00565E6C"/>
    <w:rsid w:val="0056673D"/>
    <w:rsid w:val="00567109"/>
    <w:rsid w:val="00567397"/>
    <w:rsid w:val="005674BD"/>
    <w:rsid w:val="00571C58"/>
    <w:rsid w:val="00573D82"/>
    <w:rsid w:val="005746A5"/>
    <w:rsid w:val="0057534D"/>
    <w:rsid w:val="00576FA6"/>
    <w:rsid w:val="005778EB"/>
    <w:rsid w:val="00580AC6"/>
    <w:rsid w:val="0058149D"/>
    <w:rsid w:val="00582F1E"/>
    <w:rsid w:val="00583132"/>
    <w:rsid w:val="005842E8"/>
    <w:rsid w:val="005859C7"/>
    <w:rsid w:val="0058663A"/>
    <w:rsid w:val="00590959"/>
    <w:rsid w:val="00591BBC"/>
    <w:rsid w:val="00591D39"/>
    <w:rsid w:val="00593589"/>
    <w:rsid w:val="005937ED"/>
    <w:rsid w:val="00593ED0"/>
    <w:rsid w:val="00594707"/>
    <w:rsid w:val="00594FEE"/>
    <w:rsid w:val="0059566F"/>
    <w:rsid w:val="00595966"/>
    <w:rsid w:val="00597C45"/>
    <w:rsid w:val="005A1E5D"/>
    <w:rsid w:val="005A363E"/>
    <w:rsid w:val="005A3C1C"/>
    <w:rsid w:val="005A6CB8"/>
    <w:rsid w:val="005A7A58"/>
    <w:rsid w:val="005A7F0D"/>
    <w:rsid w:val="005B031C"/>
    <w:rsid w:val="005B0C9E"/>
    <w:rsid w:val="005B166F"/>
    <w:rsid w:val="005B1B23"/>
    <w:rsid w:val="005B1FC1"/>
    <w:rsid w:val="005B2367"/>
    <w:rsid w:val="005B5A26"/>
    <w:rsid w:val="005C0078"/>
    <w:rsid w:val="005C0A0B"/>
    <w:rsid w:val="005C1CDA"/>
    <w:rsid w:val="005C1F09"/>
    <w:rsid w:val="005C2394"/>
    <w:rsid w:val="005C24C5"/>
    <w:rsid w:val="005C26B3"/>
    <w:rsid w:val="005C2B5A"/>
    <w:rsid w:val="005C2F8A"/>
    <w:rsid w:val="005C40F1"/>
    <w:rsid w:val="005C4499"/>
    <w:rsid w:val="005C778E"/>
    <w:rsid w:val="005C7C38"/>
    <w:rsid w:val="005D09A7"/>
    <w:rsid w:val="005D0C7A"/>
    <w:rsid w:val="005D121E"/>
    <w:rsid w:val="005D12FF"/>
    <w:rsid w:val="005D2546"/>
    <w:rsid w:val="005D47FA"/>
    <w:rsid w:val="005D5BF4"/>
    <w:rsid w:val="005D6D37"/>
    <w:rsid w:val="005D762F"/>
    <w:rsid w:val="005D7C84"/>
    <w:rsid w:val="005E0359"/>
    <w:rsid w:val="005E1333"/>
    <w:rsid w:val="005E1534"/>
    <w:rsid w:val="005E206D"/>
    <w:rsid w:val="005E410F"/>
    <w:rsid w:val="005E426A"/>
    <w:rsid w:val="005E4FD7"/>
    <w:rsid w:val="005E529B"/>
    <w:rsid w:val="005E5D44"/>
    <w:rsid w:val="005E652F"/>
    <w:rsid w:val="005E7196"/>
    <w:rsid w:val="005E735F"/>
    <w:rsid w:val="005E7B54"/>
    <w:rsid w:val="005F0AD7"/>
    <w:rsid w:val="005F12A9"/>
    <w:rsid w:val="005F2116"/>
    <w:rsid w:val="005F404F"/>
    <w:rsid w:val="005F4A62"/>
    <w:rsid w:val="005F6574"/>
    <w:rsid w:val="005F7757"/>
    <w:rsid w:val="00600573"/>
    <w:rsid w:val="00600DA4"/>
    <w:rsid w:val="00600FDD"/>
    <w:rsid w:val="00601D1D"/>
    <w:rsid w:val="00601FE4"/>
    <w:rsid w:val="0060210B"/>
    <w:rsid w:val="00602663"/>
    <w:rsid w:val="00604941"/>
    <w:rsid w:val="006050C1"/>
    <w:rsid w:val="00605744"/>
    <w:rsid w:val="00606641"/>
    <w:rsid w:val="00606E17"/>
    <w:rsid w:val="006107B0"/>
    <w:rsid w:val="00613FD9"/>
    <w:rsid w:val="0061481E"/>
    <w:rsid w:val="0061597A"/>
    <w:rsid w:val="00616376"/>
    <w:rsid w:val="006165EB"/>
    <w:rsid w:val="0062002C"/>
    <w:rsid w:val="006203E9"/>
    <w:rsid w:val="00620979"/>
    <w:rsid w:val="00620A80"/>
    <w:rsid w:val="00620F8B"/>
    <w:rsid w:val="00621713"/>
    <w:rsid w:val="00622C56"/>
    <w:rsid w:val="00622FE5"/>
    <w:rsid w:val="006244BD"/>
    <w:rsid w:val="006252D7"/>
    <w:rsid w:val="00625825"/>
    <w:rsid w:val="00625E0F"/>
    <w:rsid w:val="00626172"/>
    <w:rsid w:val="00626B0A"/>
    <w:rsid w:val="006275C5"/>
    <w:rsid w:val="00627622"/>
    <w:rsid w:val="00630161"/>
    <w:rsid w:val="0063030A"/>
    <w:rsid w:val="00631F96"/>
    <w:rsid w:val="0063237F"/>
    <w:rsid w:val="00632F91"/>
    <w:rsid w:val="00636230"/>
    <w:rsid w:val="00636291"/>
    <w:rsid w:val="00637B71"/>
    <w:rsid w:val="00637BB3"/>
    <w:rsid w:val="0064138F"/>
    <w:rsid w:val="00641D32"/>
    <w:rsid w:val="00643DFA"/>
    <w:rsid w:val="0064436C"/>
    <w:rsid w:val="00644C47"/>
    <w:rsid w:val="00645666"/>
    <w:rsid w:val="00645C7C"/>
    <w:rsid w:val="00647CED"/>
    <w:rsid w:val="00650B0B"/>
    <w:rsid w:val="006513B9"/>
    <w:rsid w:val="00651C1A"/>
    <w:rsid w:val="00652AA8"/>
    <w:rsid w:val="00652C94"/>
    <w:rsid w:val="00653480"/>
    <w:rsid w:val="006545D8"/>
    <w:rsid w:val="00654B40"/>
    <w:rsid w:val="00655003"/>
    <w:rsid w:val="00655AA5"/>
    <w:rsid w:val="0065663A"/>
    <w:rsid w:val="00657D55"/>
    <w:rsid w:val="00660938"/>
    <w:rsid w:val="00661509"/>
    <w:rsid w:val="00661D6E"/>
    <w:rsid w:val="00661E72"/>
    <w:rsid w:val="00661FA0"/>
    <w:rsid w:val="00663507"/>
    <w:rsid w:val="0066410C"/>
    <w:rsid w:val="00666A50"/>
    <w:rsid w:val="00666D4A"/>
    <w:rsid w:val="0066707C"/>
    <w:rsid w:val="00670244"/>
    <w:rsid w:val="00670F33"/>
    <w:rsid w:val="00671E77"/>
    <w:rsid w:val="006730AB"/>
    <w:rsid w:val="00673BC5"/>
    <w:rsid w:val="00673C49"/>
    <w:rsid w:val="00676011"/>
    <w:rsid w:val="006763A1"/>
    <w:rsid w:val="0067658D"/>
    <w:rsid w:val="00676F33"/>
    <w:rsid w:val="00677432"/>
    <w:rsid w:val="006801C5"/>
    <w:rsid w:val="00680DFC"/>
    <w:rsid w:val="00681650"/>
    <w:rsid w:val="00682219"/>
    <w:rsid w:val="00683B1E"/>
    <w:rsid w:val="006846EF"/>
    <w:rsid w:val="0069014A"/>
    <w:rsid w:val="00690250"/>
    <w:rsid w:val="00690AA1"/>
    <w:rsid w:val="00690F1E"/>
    <w:rsid w:val="006910FE"/>
    <w:rsid w:val="00691340"/>
    <w:rsid w:val="006921B4"/>
    <w:rsid w:val="006922B6"/>
    <w:rsid w:val="006A02AC"/>
    <w:rsid w:val="006A03DA"/>
    <w:rsid w:val="006A0612"/>
    <w:rsid w:val="006A13BF"/>
    <w:rsid w:val="006A1E8E"/>
    <w:rsid w:val="006A2BF3"/>
    <w:rsid w:val="006A301F"/>
    <w:rsid w:val="006A4226"/>
    <w:rsid w:val="006A4955"/>
    <w:rsid w:val="006A4B93"/>
    <w:rsid w:val="006A4EF3"/>
    <w:rsid w:val="006A527B"/>
    <w:rsid w:val="006A58D3"/>
    <w:rsid w:val="006A5D16"/>
    <w:rsid w:val="006A5F29"/>
    <w:rsid w:val="006B0333"/>
    <w:rsid w:val="006B0AF1"/>
    <w:rsid w:val="006B0BD8"/>
    <w:rsid w:val="006B23BA"/>
    <w:rsid w:val="006B59C1"/>
    <w:rsid w:val="006B5F81"/>
    <w:rsid w:val="006B692B"/>
    <w:rsid w:val="006B76A1"/>
    <w:rsid w:val="006B7A6E"/>
    <w:rsid w:val="006B7CF2"/>
    <w:rsid w:val="006C0D31"/>
    <w:rsid w:val="006C35B9"/>
    <w:rsid w:val="006C367B"/>
    <w:rsid w:val="006C5679"/>
    <w:rsid w:val="006C5A78"/>
    <w:rsid w:val="006C5BA7"/>
    <w:rsid w:val="006C6152"/>
    <w:rsid w:val="006C7475"/>
    <w:rsid w:val="006C7A51"/>
    <w:rsid w:val="006D20DF"/>
    <w:rsid w:val="006D2F53"/>
    <w:rsid w:val="006D376C"/>
    <w:rsid w:val="006D4455"/>
    <w:rsid w:val="006D44E8"/>
    <w:rsid w:val="006D5553"/>
    <w:rsid w:val="006D7304"/>
    <w:rsid w:val="006E0965"/>
    <w:rsid w:val="006E0CBB"/>
    <w:rsid w:val="006E27CD"/>
    <w:rsid w:val="006E33D1"/>
    <w:rsid w:val="006E3A79"/>
    <w:rsid w:val="006E67CC"/>
    <w:rsid w:val="006F107D"/>
    <w:rsid w:val="006F4985"/>
    <w:rsid w:val="006F4AA7"/>
    <w:rsid w:val="006F4BF6"/>
    <w:rsid w:val="00702E9D"/>
    <w:rsid w:val="00703E6B"/>
    <w:rsid w:val="00710687"/>
    <w:rsid w:val="00711064"/>
    <w:rsid w:val="00712B52"/>
    <w:rsid w:val="007131A9"/>
    <w:rsid w:val="00713741"/>
    <w:rsid w:val="00713F22"/>
    <w:rsid w:val="0071410D"/>
    <w:rsid w:val="007148B8"/>
    <w:rsid w:val="00714FEA"/>
    <w:rsid w:val="00715887"/>
    <w:rsid w:val="00716E99"/>
    <w:rsid w:val="0071715E"/>
    <w:rsid w:val="00721190"/>
    <w:rsid w:val="00722E65"/>
    <w:rsid w:val="0072589A"/>
    <w:rsid w:val="0072608C"/>
    <w:rsid w:val="00727FD8"/>
    <w:rsid w:val="007304A1"/>
    <w:rsid w:val="00734478"/>
    <w:rsid w:val="00735AA9"/>
    <w:rsid w:val="00736BF3"/>
    <w:rsid w:val="00736DFC"/>
    <w:rsid w:val="007419CF"/>
    <w:rsid w:val="00741C61"/>
    <w:rsid w:val="00742B16"/>
    <w:rsid w:val="00743039"/>
    <w:rsid w:val="007450F9"/>
    <w:rsid w:val="0074597B"/>
    <w:rsid w:val="00745F50"/>
    <w:rsid w:val="00746211"/>
    <w:rsid w:val="00747006"/>
    <w:rsid w:val="00750C3A"/>
    <w:rsid w:val="00751CF3"/>
    <w:rsid w:val="007531F0"/>
    <w:rsid w:val="00753962"/>
    <w:rsid w:val="00754CA1"/>
    <w:rsid w:val="0075549C"/>
    <w:rsid w:val="00755EB0"/>
    <w:rsid w:val="007574C1"/>
    <w:rsid w:val="00765928"/>
    <w:rsid w:val="00771265"/>
    <w:rsid w:val="007739FD"/>
    <w:rsid w:val="00774BB5"/>
    <w:rsid w:val="00774CF6"/>
    <w:rsid w:val="00775D93"/>
    <w:rsid w:val="00777345"/>
    <w:rsid w:val="007805F3"/>
    <w:rsid w:val="00780917"/>
    <w:rsid w:val="00781358"/>
    <w:rsid w:val="00782482"/>
    <w:rsid w:val="007825AC"/>
    <w:rsid w:val="00784A84"/>
    <w:rsid w:val="0078639D"/>
    <w:rsid w:val="0078758B"/>
    <w:rsid w:val="0079015F"/>
    <w:rsid w:val="0079079E"/>
    <w:rsid w:val="007908A4"/>
    <w:rsid w:val="00794501"/>
    <w:rsid w:val="00794CC5"/>
    <w:rsid w:val="00797B96"/>
    <w:rsid w:val="007A02C5"/>
    <w:rsid w:val="007A0EC1"/>
    <w:rsid w:val="007A3C8F"/>
    <w:rsid w:val="007A3FDC"/>
    <w:rsid w:val="007A4163"/>
    <w:rsid w:val="007A4B64"/>
    <w:rsid w:val="007B14E3"/>
    <w:rsid w:val="007B3E81"/>
    <w:rsid w:val="007B4E98"/>
    <w:rsid w:val="007B59A2"/>
    <w:rsid w:val="007B5D62"/>
    <w:rsid w:val="007B66C6"/>
    <w:rsid w:val="007B68AE"/>
    <w:rsid w:val="007C135B"/>
    <w:rsid w:val="007C1E9A"/>
    <w:rsid w:val="007C2A18"/>
    <w:rsid w:val="007C3CBA"/>
    <w:rsid w:val="007D1256"/>
    <w:rsid w:val="007D2689"/>
    <w:rsid w:val="007D416E"/>
    <w:rsid w:val="007D469D"/>
    <w:rsid w:val="007D4F2E"/>
    <w:rsid w:val="007D5CE5"/>
    <w:rsid w:val="007D7AC3"/>
    <w:rsid w:val="007E0B9A"/>
    <w:rsid w:val="007E178A"/>
    <w:rsid w:val="007E1B1B"/>
    <w:rsid w:val="007E205C"/>
    <w:rsid w:val="007E2131"/>
    <w:rsid w:val="007E2332"/>
    <w:rsid w:val="007E635C"/>
    <w:rsid w:val="007E7328"/>
    <w:rsid w:val="007E79F0"/>
    <w:rsid w:val="007E7C39"/>
    <w:rsid w:val="007F0D8D"/>
    <w:rsid w:val="007F0E0F"/>
    <w:rsid w:val="007F1BD1"/>
    <w:rsid w:val="007F2501"/>
    <w:rsid w:val="007F2970"/>
    <w:rsid w:val="007F57C1"/>
    <w:rsid w:val="007F6904"/>
    <w:rsid w:val="007F7705"/>
    <w:rsid w:val="007F7BC8"/>
    <w:rsid w:val="008009AF"/>
    <w:rsid w:val="0080380A"/>
    <w:rsid w:val="00803997"/>
    <w:rsid w:val="00804B49"/>
    <w:rsid w:val="00805DF1"/>
    <w:rsid w:val="00806140"/>
    <w:rsid w:val="0080661A"/>
    <w:rsid w:val="00810051"/>
    <w:rsid w:val="008109F7"/>
    <w:rsid w:val="00810FD1"/>
    <w:rsid w:val="0081118E"/>
    <w:rsid w:val="00811764"/>
    <w:rsid w:val="00811845"/>
    <w:rsid w:val="00811BE3"/>
    <w:rsid w:val="00814B8D"/>
    <w:rsid w:val="00817C79"/>
    <w:rsid w:val="00823912"/>
    <w:rsid w:val="00823EB3"/>
    <w:rsid w:val="00825197"/>
    <w:rsid w:val="0082630E"/>
    <w:rsid w:val="00826653"/>
    <w:rsid w:val="00827AA2"/>
    <w:rsid w:val="00831B72"/>
    <w:rsid w:val="00832D5C"/>
    <w:rsid w:val="00832E1D"/>
    <w:rsid w:val="00833BE7"/>
    <w:rsid w:val="00834B03"/>
    <w:rsid w:val="008350D8"/>
    <w:rsid w:val="00835634"/>
    <w:rsid w:val="008375E5"/>
    <w:rsid w:val="00840291"/>
    <w:rsid w:val="00841B29"/>
    <w:rsid w:val="00842526"/>
    <w:rsid w:val="008439CF"/>
    <w:rsid w:val="00843CCC"/>
    <w:rsid w:val="00844146"/>
    <w:rsid w:val="00844C96"/>
    <w:rsid w:val="00844DF5"/>
    <w:rsid w:val="0084710C"/>
    <w:rsid w:val="008471EC"/>
    <w:rsid w:val="008500DC"/>
    <w:rsid w:val="00850974"/>
    <w:rsid w:val="00850FB5"/>
    <w:rsid w:val="00851DC2"/>
    <w:rsid w:val="008522E5"/>
    <w:rsid w:val="0085439D"/>
    <w:rsid w:val="00854C74"/>
    <w:rsid w:val="00854D6F"/>
    <w:rsid w:val="008572AA"/>
    <w:rsid w:val="00857F1C"/>
    <w:rsid w:val="00863479"/>
    <w:rsid w:val="00863C88"/>
    <w:rsid w:val="00863D7A"/>
    <w:rsid w:val="00864A02"/>
    <w:rsid w:val="00864B05"/>
    <w:rsid w:val="00865549"/>
    <w:rsid w:val="008665C3"/>
    <w:rsid w:val="008668B6"/>
    <w:rsid w:val="00871981"/>
    <w:rsid w:val="00871E0C"/>
    <w:rsid w:val="00872E0F"/>
    <w:rsid w:val="00873B0E"/>
    <w:rsid w:val="00874560"/>
    <w:rsid w:val="00875D15"/>
    <w:rsid w:val="00877B96"/>
    <w:rsid w:val="00882A77"/>
    <w:rsid w:val="00882DD9"/>
    <w:rsid w:val="0088358B"/>
    <w:rsid w:val="0088373D"/>
    <w:rsid w:val="008839BA"/>
    <w:rsid w:val="00883DED"/>
    <w:rsid w:val="00884EBA"/>
    <w:rsid w:val="0088573E"/>
    <w:rsid w:val="00886A2E"/>
    <w:rsid w:val="00887F5A"/>
    <w:rsid w:val="00890E47"/>
    <w:rsid w:val="00892A03"/>
    <w:rsid w:val="00893B6E"/>
    <w:rsid w:val="0089525C"/>
    <w:rsid w:val="00896E7D"/>
    <w:rsid w:val="00897147"/>
    <w:rsid w:val="00897DCD"/>
    <w:rsid w:val="008A0EE1"/>
    <w:rsid w:val="008A194F"/>
    <w:rsid w:val="008A1979"/>
    <w:rsid w:val="008A20FD"/>
    <w:rsid w:val="008A2A1A"/>
    <w:rsid w:val="008A2D16"/>
    <w:rsid w:val="008A313A"/>
    <w:rsid w:val="008A6062"/>
    <w:rsid w:val="008A6EFC"/>
    <w:rsid w:val="008B0A53"/>
    <w:rsid w:val="008B1713"/>
    <w:rsid w:val="008B2A85"/>
    <w:rsid w:val="008B4A25"/>
    <w:rsid w:val="008B59EC"/>
    <w:rsid w:val="008B60C7"/>
    <w:rsid w:val="008B6F3B"/>
    <w:rsid w:val="008C3522"/>
    <w:rsid w:val="008C42C4"/>
    <w:rsid w:val="008C43A9"/>
    <w:rsid w:val="008C4B65"/>
    <w:rsid w:val="008C67CE"/>
    <w:rsid w:val="008C7217"/>
    <w:rsid w:val="008D0325"/>
    <w:rsid w:val="008D1CBA"/>
    <w:rsid w:val="008D23E9"/>
    <w:rsid w:val="008D48F4"/>
    <w:rsid w:val="008D4CF5"/>
    <w:rsid w:val="008D55F2"/>
    <w:rsid w:val="008D5FF6"/>
    <w:rsid w:val="008D736B"/>
    <w:rsid w:val="008E0014"/>
    <w:rsid w:val="008E0633"/>
    <w:rsid w:val="008E17FB"/>
    <w:rsid w:val="008E2DE5"/>
    <w:rsid w:val="008E3009"/>
    <w:rsid w:val="008E47C4"/>
    <w:rsid w:val="008E70C6"/>
    <w:rsid w:val="008F0700"/>
    <w:rsid w:val="0090047E"/>
    <w:rsid w:val="00902CFA"/>
    <w:rsid w:val="00905BAF"/>
    <w:rsid w:val="009069A8"/>
    <w:rsid w:val="00907F03"/>
    <w:rsid w:val="0091177B"/>
    <w:rsid w:val="00912009"/>
    <w:rsid w:val="009133B6"/>
    <w:rsid w:val="00914DEA"/>
    <w:rsid w:val="00917B93"/>
    <w:rsid w:val="009201D0"/>
    <w:rsid w:val="009205B2"/>
    <w:rsid w:val="0092096D"/>
    <w:rsid w:val="00923335"/>
    <w:rsid w:val="00923D13"/>
    <w:rsid w:val="00924580"/>
    <w:rsid w:val="009246C2"/>
    <w:rsid w:val="009274E2"/>
    <w:rsid w:val="00932C59"/>
    <w:rsid w:val="00934F50"/>
    <w:rsid w:val="00935465"/>
    <w:rsid w:val="0093615E"/>
    <w:rsid w:val="00936474"/>
    <w:rsid w:val="00942BFC"/>
    <w:rsid w:val="00943B29"/>
    <w:rsid w:val="0094462C"/>
    <w:rsid w:val="00946124"/>
    <w:rsid w:val="00946483"/>
    <w:rsid w:val="00946E23"/>
    <w:rsid w:val="00946F3A"/>
    <w:rsid w:val="00947B4F"/>
    <w:rsid w:val="00950E1C"/>
    <w:rsid w:val="00951A00"/>
    <w:rsid w:val="00951CFD"/>
    <w:rsid w:val="00954479"/>
    <w:rsid w:val="009548F7"/>
    <w:rsid w:val="00954F1B"/>
    <w:rsid w:val="00961595"/>
    <w:rsid w:val="00961FA7"/>
    <w:rsid w:val="00962246"/>
    <w:rsid w:val="009633F2"/>
    <w:rsid w:val="0096420D"/>
    <w:rsid w:val="009701AF"/>
    <w:rsid w:val="00972381"/>
    <w:rsid w:val="00972733"/>
    <w:rsid w:val="00973500"/>
    <w:rsid w:val="009739BE"/>
    <w:rsid w:val="0097631A"/>
    <w:rsid w:val="00976D57"/>
    <w:rsid w:val="009770B7"/>
    <w:rsid w:val="0097768D"/>
    <w:rsid w:val="00981D2A"/>
    <w:rsid w:val="00981EF1"/>
    <w:rsid w:val="00982144"/>
    <w:rsid w:val="00983211"/>
    <w:rsid w:val="00985442"/>
    <w:rsid w:val="00987D08"/>
    <w:rsid w:val="0099131E"/>
    <w:rsid w:val="00991360"/>
    <w:rsid w:val="0099178A"/>
    <w:rsid w:val="00991E86"/>
    <w:rsid w:val="00993DAF"/>
    <w:rsid w:val="00994D97"/>
    <w:rsid w:val="009950F0"/>
    <w:rsid w:val="009955C3"/>
    <w:rsid w:val="00997FE3"/>
    <w:rsid w:val="009A0562"/>
    <w:rsid w:val="009A1E7B"/>
    <w:rsid w:val="009A276F"/>
    <w:rsid w:val="009A6C11"/>
    <w:rsid w:val="009B2D1E"/>
    <w:rsid w:val="009B3033"/>
    <w:rsid w:val="009B3288"/>
    <w:rsid w:val="009B38CA"/>
    <w:rsid w:val="009B4129"/>
    <w:rsid w:val="009B5F8F"/>
    <w:rsid w:val="009C0D6F"/>
    <w:rsid w:val="009C1013"/>
    <w:rsid w:val="009C1342"/>
    <w:rsid w:val="009C38EA"/>
    <w:rsid w:val="009C6E58"/>
    <w:rsid w:val="009C6F1D"/>
    <w:rsid w:val="009D0459"/>
    <w:rsid w:val="009D436A"/>
    <w:rsid w:val="009D6818"/>
    <w:rsid w:val="009E082C"/>
    <w:rsid w:val="009E1AD9"/>
    <w:rsid w:val="009E43C4"/>
    <w:rsid w:val="009E4815"/>
    <w:rsid w:val="009E59D4"/>
    <w:rsid w:val="009E7D1D"/>
    <w:rsid w:val="009F082F"/>
    <w:rsid w:val="009F08D7"/>
    <w:rsid w:val="009F166D"/>
    <w:rsid w:val="009F1B1F"/>
    <w:rsid w:val="009F2E06"/>
    <w:rsid w:val="009F32DC"/>
    <w:rsid w:val="009F4AED"/>
    <w:rsid w:val="009F52DE"/>
    <w:rsid w:val="009F5DA8"/>
    <w:rsid w:val="009F6ECE"/>
    <w:rsid w:val="009F73E4"/>
    <w:rsid w:val="009F7C83"/>
    <w:rsid w:val="00A00681"/>
    <w:rsid w:val="00A0294C"/>
    <w:rsid w:val="00A04EE2"/>
    <w:rsid w:val="00A07225"/>
    <w:rsid w:val="00A07E1B"/>
    <w:rsid w:val="00A1091F"/>
    <w:rsid w:val="00A11127"/>
    <w:rsid w:val="00A11B00"/>
    <w:rsid w:val="00A1274E"/>
    <w:rsid w:val="00A12882"/>
    <w:rsid w:val="00A13F1F"/>
    <w:rsid w:val="00A140B7"/>
    <w:rsid w:val="00A14C03"/>
    <w:rsid w:val="00A16382"/>
    <w:rsid w:val="00A1691D"/>
    <w:rsid w:val="00A16B82"/>
    <w:rsid w:val="00A20779"/>
    <w:rsid w:val="00A2197A"/>
    <w:rsid w:val="00A22BD7"/>
    <w:rsid w:val="00A235DF"/>
    <w:rsid w:val="00A236C2"/>
    <w:rsid w:val="00A23CFB"/>
    <w:rsid w:val="00A24707"/>
    <w:rsid w:val="00A25CA1"/>
    <w:rsid w:val="00A262DD"/>
    <w:rsid w:val="00A26559"/>
    <w:rsid w:val="00A267D9"/>
    <w:rsid w:val="00A26BFF"/>
    <w:rsid w:val="00A27744"/>
    <w:rsid w:val="00A27FC3"/>
    <w:rsid w:val="00A3069A"/>
    <w:rsid w:val="00A336E5"/>
    <w:rsid w:val="00A33734"/>
    <w:rsid w:val="00A33E2F"/>
    <w:rsid w:val="00A34A5F"/>
    <w:rsid w:val="00A34F00"/>
    <w:rsid w:val="00A3769A"/>
    <w:rsid w:val="00A37CDD"/>
    <w:rsid w:val="00A415C3"/>
    <w:rsid w:val="00A41BE6"/>
    <w:rsid w:val="00A425EB"/>
    <w:rsid w:val="00A44726"/>
    <w:rsid w:val="00A44B50"/>
    <w:rsid w:val="00A45E89"/>
    <w:rsid w:val="00A4652F"/>
    <w:rsid w:val="00A46A6D"/>
    <w:rsid w:val="00A477FF"/>
    <w:rsid w:val="00A47D94"/>
    <w:rsid w:val="00A50402"/>
    <w:rsid w:val="00A50D41"/>
    <w:rsid w:val="00A514A7"/>
    <w:rsid w:val="00A538F9"/>
    <w:rsid w:val="00A53A23"/>
    <w:rsid w:val="00A549DB"/>
    <w:rsid w:val="00A5515A"/>
    <w:rsid w:val="00A553FE"/>
    <w:rsid w:val="00A556D5"/>
    <w:rsid w:val="00A561E0"/>
    <w:rsid w:val="00A569C8"/>
    <w:rsid w:val="00A60CCA"/>
    <w:rsid w:val="00A63EB8"/>
    <w:rsid w:val="00A65727"/>
    <w:rsid w:val="00A70990"/>
    <w:rsid w:val="00A71DE1"/>
    <w:rsid w:val="00A72214"/>
    <w:rsid w:val="00A7253B"/>
    <w:rsid w:val="00A73A3C"/>
    <w:rsid w:val="00A73BB4"/>
    <w:rsid w:val="00A73E4E"/>
    <w:rsid w:val="00A752BB"/>
    <w:rsid w:val="00A75AAF"/>
    <w:rsid w:val="00A8167E"/>
    <w:rsid w:val="00A81ACC"/>
    <w:rsid w:val="00A8428F"/>
    <w:rsid w:val="00A84F68"/>
    <w:rsid w:val="00A850D4"/>
    <w:rsid w:val="00A932B6"/>
    <w:rsid w:val="00A94BCE"/>
    <w:rsid w:val="00A951DB"/>
    <w:rsid w:val="00A95B96"/>
    <w:rsid w:val="00A967F1"/>
    <w:rsid w:val="00A9721B"/>
    <w:rsid w:val="00A97345"/>
    <w:rsid w:val="00AA2254"/>
    <w:rsid w:val="00AA24CE"/>
    <w:rsid w:val="00AA349E"/>
    <w:rsid w:val="00AA3783"/>
    <w:rsid w:val="00AA46AB"/>
    <w:rsid w:val="00AA4896"/>
    <w:rsid w:val="00AA4C9F"/>
    <w:rsid w:val="00AA58D3"/>
    <w:rsid w:val="00AA5AE6"/>
    <w:rsid w:val="00AA65BD"/>
    <w:rsid w:val="00AA6CD8"/>
    <w:rsid w:val="00AA720B"/>
    <w:rsid w:val="00AB1221"/>
    <w:rsid w:val="00AB1881"/>
    <w:rsid w:val="00AB2F2D"/>
    <w:rsid w:val="00AB3526"/>
    <w:rsid w:val="00AB425D"/>
    <w:rsid w:val="00AB491C"/>
    <w:rsid w:val="00AB665B"/>
    <w:rsid w:val="00AB7CD6"/>
    <w:rsid w:val="00AC0CBF"/>
    <w:rsid w:val="00AC2776"/>
    <w:rsid w:val="00AC3C70"/>
    <w:rsid w:val="00AC3FFF"/>
    <w:rsid w:val="00AC51D2"/>
    <w:rsid w:val="00AC5B70"/>
    <w:rsid w:val="00AC776B"/>
    <w:rsid w:val="00AD12E8"/>
    <w:rsid w:val="00AD1C93"/>
    <w:rsid w:val="00AD20B3"/>
    <w:rsid w:val="00AD2146"/>
    <w:rsid w:val="00AD2604"/>
    <w:rsid w:val="00AD38A8"/>
    <w:rsid w:val="00AD58C8"/>
    <w:rsid w:val="00AD5AE4"/>
    <w:rsid w:val="00AD61DD"/>
    <w:rsid w:val="00AD624B"/>
    <w:rsid w:val="00AD73AE"/>
    <w:rsid w:val="00AD77B2"/>
    <w:rsid w:val="00AE3A23"/>
    <w:rsid w:val="00AE4E5B"/>
    <w:rsid w:val="00AE5F66"/>
    <w:rsid w:val="00AE7329"/>
    <w:rsid w:val="00AF0108"/>
    <w:rsid w:val="00AF25C2"/>
    <w:rsid w:val="00AF37F8"/>
    <w:rsid w:val="00AF506A"/>
    <w:rsid w:val="00AF5B80"/>
    <w:rsid w:val="00B00473"/>
    <w:rsid w:val="00B01500"/>
    <w:rsid w:val="00B0279A"/>
    <w:rsid w:val="00B02B05"/>
    <w:rsid w:val="00B06A1B"/>
    <w:rsid w:val="00B07C9B"/>
    <w:rsid w:val="00B07F3A"/>
    <w:rsid w:val="00B10F81"/>
    <w:rsid w:val="00B11669"/>
    <w:rsid w:val="00B12044"/>
    <w:rsid w:val="00B13B26"/>
    <w:rsid w:val="00B13E94"/>
    <w:rsid w:val="00B15430"/>
    <w:rsid w:val="00B167A2"/>
    <w:rsid w:val="00B177FE"/>
    <w:rsid w:val="00B17AF7"/>
    <w:rsid w:val="00B2040B"/>
    <w:rsid w:val="00B207AE"/>
    <w:rsid w:val="00B210DC"/>
    <w:rsid w:val="00B22F75"/>
    <w:rsid w:val="00B23BE6"/>
    <w:rsid w:val="00B24345"/>
    <w:rsid w:val="00B2542C"/>
    <w:rsid w:val="00B256A9"/>
    <w:rsid w:val="00B25A73"/>
    <w:rsid w:val="00B25F4E"/>
    <w:rsid w:val="00B26718"/>
    <w:rsid w:val="00B26FFA"/>
    <w:rsid w:val="00B27A16"/>
    <w:rsid w:val="00B3051C"/>
    <w:rsid w:val="00B31132"/>
    <w:rsid w:val="00B31328"/>
    <w:rsid w:val="00B31E7D"/>
    <w:rsid w:val="00B335CC"/>
    <w:rsid w:val="00B34668"/>
    <w:rsid w:val="00B3630D"/>
    <w:rsid w:val="00B36DD0"/>
    <w:rsid w:val="00B37581"/>
    <w:rsid w:val="00B37FF7"/>
    <w:rsid w:val="00B40F77"/>
    <w:rsid w:val="00B43439"/>
    <w:rsid w:val="00B43C0B"/>
    <w:rsid w:val="00B445AA"/>
    <w:rsid w:val="00B4692B"/>
    <w:rsid w:val="00B47D9A"/>
    <w:rsid w:val="00B521AC"/>
    <w:rsid w:val="00B524C9"/>
    <w:rsid w:val="00B52D27"/>
    <w:rsid w:val="00B532D1"/>
    <w:rsid w:val="00B53FAF"/>
    <w:rsid w:val="00B54297"/>
    <w:rsid w:val="00B54BBD"/>
    <w:rsid w:val="00B54E4C"/>
    <w:rsid w:val="00B55EE9"/>
    <w:rsid w:val="00B5689E"/>
    <w:rsid w:val="00B601B4"/>
    <w:rsid w:val="00B604E3"/>
    <w:rsid w:val="00B60BA4"/>
    <w:rsid w:val="00B61736"/>
    <w:rsid w:val="00B64565"/>
    <w:rsid w:val="00B6511D"/>
    <w:rsid w:val="00B6593F"/>
    <w:rsid w:val="00B70199"/>
    <w:rsid w:val="00B717FB"/>
    <w:rsid w:val="00B72DD8"/>
    <w:rsid w:val="00B73520"/>
    <w:rsid w:val="00B746CC"/>
    <w:rsid w:val="00B74971"/>
    <w:rsid w:val="00B77E55"/>
    <w:rsid w:val="00B80CC8"/>
    <w:rsid w:val="00B81305"/>
    <w:rsid w:val="00B817BE"/>
    <w:rsid w:val="00B82F6D"/>
    <w:rsid w:val="00B84932"/>
    <w:rsid w:val="00B84E69"/>
    <w:rsid w:val="00B86A62"/>
    <w:rsid w:val="00B9090B"/>
    <w:rsid w:val="00B95653"/>
    <w:rsid w:val="00B95850"/>
    <w:rsid w:val="00B95B99"/>
    <w:rsid w:val="00B97D33"/>
    <w:rsid w:val="00BA026A"/>
    <w:rsid w:val="00BA0ED3"/>
    <w:rsid w:val="00BA13D7"/>
    <w:rsid w:val="00BA1576"/>
    <w:rsid w:val="00BA2A27"/>
    <w:rsid w:val="00BA3106"/>
    <w:rsid w:val="00BA3F54"/>
    <w:rsid w:val="00BA5BE8"/>
    <w:rsid w:val="00BA6AB3"/>
    <w:rsid w:val="00BA7AA8"/>
    <w:rsid w:val="00BA7E65"/>
    <w:rsid w:val="00BB0068"/>
    <w:rsid w:val="00BB0A73"/>
    <w:rsid w:val="00BB11FD"/>
    <w:rsid w:val="00BB12EF"/>
    <w:rsid w:val="00BB34D8"/>
    <w:rsid w:val="00BB5D51"/>
    <w:rsid w:val="00BB6041"/>
    <w:rsid w:val="00BB6246"/>
    <w:rsid w:val="00BB6E81"/>
    <w:rsid w:val="00BC1245"/>
    <w:rsid w:val="00BC312B"/>
    <w:rsid w:val="00BC41C1"/>
    <w:rsid w:val="00BC462E"/>
    <w:rsid w:val="00BC46FC"/>
    <w:rsid w:val="00BC68A8"/>
    <w:rsid w:val="00BC6E5F"/>
    <w:rsid w:val="00BC722D"/>
    <w:rsid w:val="00BD01F6"/>
    <w:rsid w:val="00BD1744"/>
    <w:rsid w:val="00BD1DB6"/>
    <w:rsid w:val="00BD2255"/>
    <w:rsid w:val="00BD2995"/>
    <w:rsid w:val="00BD2A00"/>
    <w:rsid w:val="00BD5048"/>
    <w:rsid w:val="00BE00E0"/>
    <w:rsid w:val="00BE243E"/>
    <w:rsid w:val="00BE33A3"/>
    <w:rsid w:val="00BE4113"/>
    <w:rsid w:val="00BE4710"/>
    <w:rsid w:val="00BE4F4F"/>
    <w:rsid w:val="00BE50D5"/>
    <w:rsid w:val="00BE5BBA"/>
    <w:rsid w:val="00BE746F"/>
    <w:rsid w:val="00BF08A5"/>
    <w:rsid w:val="00BF0F35"/>
    <w:rsid w:val="00BF14A8"/>
    <w:rsid w:val="00BF298B"/>
    <w:rsid w:val="00BF46D3"/>
    <w:rsid w:val="00BF6903"/>
    <w:rsid w:val="00BF6D7A"/>
    <w:rsid w:val="00BF6F01"/>
    <w:rsid w:val="00C016CA"/>
    <w:rsid w:val="00C04BAF"/>
    <w:rsid w:val="00C04F9F"/>
    <w:rsid w:val="00C0605B"/>
    <w:rsid w:val="00C06672"/>
    <w:rsid w:val="00C12B1D"/>
    <w:rsid w:val="00C142C5"/>
    <w:rsid w:val="00C142D8"/>
    <w:rsid w:val="00C14B43"/>
    <w:rsid w:val="00C15386"/>
    <w:rsid w:val="00C15E1B"/>
    <w:rsid w:val="00C16588"/>
    <w:rsid w:val="00C16FA9"/>
    <w:rsid w:val="00C17DF0"/>
    <w:rsid w:val="00C17EE0"/>
    <w:rsid w:val="00C20489"/>
    <w:rsid w:val="00C20907"/>
    <w:rsid w:val="00C21620"/>
    <w:rsid w:val="00C226E2"/>
    <w:rsid w:val="00C246A9"/>
    <w:rsid w:val="00C252EB"/>
    <w:rsid w:val="00C26E40"/>
    <w:rsid w:val="00C2757D"/>
    <w:rsid w:val="00C308F1"/>
    <w:rsid w:val="00C32BB9"/>
    <w:rsid w:val="00C32FA4"/>
    <w:rsid w:val="00C333C7"/>
    <w:rsid w:val="00C341FD"/>
    <w:rsid w:val="00C34934"/>
    <w:rsid w:val="00C35425"/>
    <w:rsid w:val="00C367D5"/>
    <w:rsid w:val="00C37760"/>
    <w:rsid w:val="00C37BC7"/>
    <w:rsid w:val="00C37D9F"/>
    <w:rsid w:val="00C4005F"/>
    <w:rsid w:val="00C4006D"/>
    <w:rsid w:val="00C408F8"/>
    <w:rsid w:val="00C40930"/>
    <w:rsid w:val="00C40A94"/>
    <w:rsid w:val="00C412CF"/>
    <w:rsid w:val="00C41634"/>
    <w:rsid w:val="00C4348B"/>
    <w:rsid w:val="00C450AB"/>
    <w:rsid w:val="00C4513A"/>
    <w:rsid w:val="00C452AF"/>
    <w:rsid w:val="00C45AD2"/>
    <w:rsid w:val="00C47826"/>
    <w:rsid w:val="00C517EB"/>
    <w:rsid w:val="00C522B6"/>
    <w:rsid w:val="00C53C58"/>
    <w:rsid w:val="00C557BC"/>
    <w:rsid w:val="00C55D6A"/>
    <w:rsid w:val="00C55EB0"/>
    <w:rsid w:val="00C57B2E"/>
    <w:rsid w:val="00C57BF0"/>
    <w:rsid w:val="00C61F05"/>
    <w:rsid w:val="00C6235B"/>
    <w:rsid w:val="00C638C3"/>
    <w:rsid w:val="00C6402B"/>
    <w:rsid w:val="00C64A3E"/>
    <w:rsid w:val="00C64C1B"/>
    <w:rsid w:val="00C66DDF"/>
    <w:rsid w:val="00C670BA"/>
    <w:rsid w:val="00C72AEF"/>
    <w:rsid w:val="00C736DF"/>
    <w:rsid w:val="00C74BD0"/>
    <w:rsid w:val="00C74D38"/>
    <w:rsid w:val="00C760C7"/>
    <w:rsid w:val="00C772E2"/>
    <w:rsid w:val="00C80A55"/>
    <w:rsid w:val="00C80BE6"/>
    <w:rsid w:val="00C8180F"/>
    <w:rsid w:val="00C83827"/>
    <w:rsid w:val="00C86386"/>
    <w:rsid w:val="00C868CA"/>
    <w:rsid w:val="00C877FF"/>
    <w:rsid w:val="00C92849"/>
    <w:rsid w:val="00C93417"/>
    <w:rsid w:val="00C939DB"/>
    <w:rsid w:val="00C93A33"/>
    <w:rsid w:val="00C94139"/>
    <w:rsid w:val="00C95597"/>
    <w:rsid w:val="00C95893"/>
    <w:rsid w:val="00C97521"/>
    <w:rsid w:val="00C975C9"/>
    <w:rsid w:val="00CA1142"/>
    <w:rsid w:val="00CA3D0D"/>
    <w:rsid w:val="00CA4007"/>
    <w:rsid w:val="00CA42FB"/>
    <w:rsid w:val="00CA5861"/>
    <w:rsid w:val="00CA5894"/>
    <w:rsid w:val="00CA77A5"/>
    <w:rsid w:val="00CA791C"/>
    <w:rsid w:val="00CB011A"/>
    <w:rsid w:val="00CB0B8F"/>
    <w:rsid w:val="00CB2229"/>
    <w:rsid w:val="00CB2BBE"/>
    <w:rsid w:val="00CB52DC"/>
    <w:rsid w:val="00CB5A77"/>
    <w:rsid w:val="00CB6A0E"/>
    <w:rsid w:val="00CB71B3"/>
    <w:rsid w:val="00CC1A53"/>
    <w:rsid w:val="00CC1EC0"/>
    <w:rsid w:val="00CC29AD"/>
    <w:rsid w:val="00CC5728"/>
    <w:rsid w:val="00CC5E09"/>
    <w:rsid w:val="00CC6381"/>
    <w:rsid w:val="00CD200A"/>
    <w:rsid w:val="00CD374D"/>
    <w:rsid w:val="00CD4BE2"/>
    <w:rsid w:val="00CD5FA5"/>
    <w:rsid w:val="00CD66E4"/>
    <w:rsid w:val="00CD67BA"/>
    <w:rsid w:val="00CD7757"/>
    <w:rsid w:val="00CE1FAB"/>
    <w:rsid w:val="00CE3500"/>
    <w:rsid w:val="00CE39B1"/>
    <w:rsid w:val="00CE5198"/>
    <w:rsid w:val="00CE575A"/>
    <w:rsid w:val="00CE5C0E"/>
    <w:rsid w:val="00CE67BF"/>
    <w:rsid w:val="00CE78A3"/>
    <w:rsid w:val="00CF0D54"/>
    <w:rsid w:val="00CF109E"/>
    <w:rsid w:val="00CF2C53"/>
    <w:rsid w:val="00CF48A6"/>
    <w:rsid w:val="00CF5513"/>
    <w:rsid w:val="00CF5CCA"/>
    <w:rsid w:val="00CF642B"/>
    <w:rsid w:val="00D00560"/>
    <w:rsid w:val="00D00A4E"/>
    <w:rsid w:val="00D0100B"/>
    <w:rsid w:val="00D02EC8"/>
    <w:rsid w:val="00D03C0E"/>
    <w:rsid w:val="00D04223"/>
    <w:rsid w:val="00D044AD"/>
    <w:rsid w:val="00D10621"/>
    <w:rsid w:val="00D12177"/>
    <w:rsid w:val="00D13724"/>
    <w:rsid w:val="00D1553B"/>
    <w:rsid w:val="00D16632"/>
    <w:rsid w:val="00D1756D"/>
    <w:rsid w:val="00D201DF"/>
    <w:rsid w:val="00D20372"/>
    <w:rsid w:val="00D21487"/>
    <w:rsid w:val="00D22474"/>
    <w:rsid w:val="00D2379F"/>
    <w:rsid w:val="00D237BE"/>
    <w:rsid w:val="00D23B5E"/>
    <w:rsid w:val="00D27D38"/>
    <w:rsid w:val="00D309A1"/>
    <w:rsid w:val="00D3153B"/>
    <w:rsid w:val="00D31BCD"/>
    <w:rsid w:val="00D33591"/>
    <w:rsid w:val="00D33A01"/>
    <w:rsid w:val="00D33D7E"/>
    <w:rsid w:val="00D345C3"/>
    <w:rsid w:val="00D3485E"/>
    <w:rsid w:val="00D36C43"/>
    <w:rsid w:val="00D37A7B"/>
    <w:rsid w:val="00D37B93"/>
    <w:rsid w:val="00D400F8"/>
    <w:rsid w:val="00D402EF"/>
    <w:rsid w:val="00D43301"/>
    <w:rsid w:val="00D43E71"/>
    <w:rsid w:val="00D4473E"/>
    <w:rsid w:val="00D450A4"/>
    <w:rsid w:val="00D45A9C"/>
    <w:rsid w:val="00D46283"/>
    <w:rsid w:val="00D50B39"/>
    <w:rsid w:val="00D515D9"/>
    <w:rsid w:val="00D5200C"/>
    <w:rsid w:val="00D52284"/>
    <w:rsid w:val="00D529DA"/>
    <w:rsid w:val="00D52C26"/>
    <w:rsid w:val="00D52E39"/>
    <w:rsid w:val="00D53575"/>
    <w:rsid w:val="00D5388B"/>
    <w:rsid w:val="00D5478D"/>
    <w:rsid w:val="00D55C32"/>
    <w:rsid w:val="00D5710E"/>
    <w:rsid w:val="00D60332"/>
    <w:rsid w:val="00D6083F"/>
    <w:rsid w:val="00D6085B"/>
    <w:rsid w:val="00D60F52"/>
    <w:rsid w:val="00D60FF5"/>
    <w:rsid w:val="00D6144C"/>
    <w:rsid w:val="00D61F83"/>
    <w:rsid w:val="00D62AD7"/>
    <w:rsid w:val="00D63AD8"/>
    <w:rsid w:val="00D703B8"/>
    <w:rsid w:val="00D70AFD"/>
    <w:rsid w:val="00D71A13"/>
    <w:rsid w:val="00D72559"/>
    <w:rsid w:val="00D72A29"/>
    <w:rsid w:val="00D730DA"/>
    <w:rsid w:val="00D73D89"/>
    <w:rsid w:val="00D73DD5"/>
    <w:rsid w:val="00D75138"/>
    <w:rsid w:val="00D7593D"/>
    <w:rsid w:val="00D7612A"/>
    <w:rsid w:val="00D76534"/>
    <w:rsid w:val="00D76AFE"/>
    <w:rsid w:val="00D7719D"/>
    <w:rsid w:val="00D81A87"/>
    <w:rsid w:val="00D81FF5"/>
    <w:rsid w:val="00D829F2"/>
    <w:rsid w:val="00D82FF0"/>
    <w:rsid w:val="00D8337E"/>
    <w:rsid w:val="00D8381C"/>
    <w:rsid w:val="00D8580B"/>
    <w:rsid w:val="00D86184"/>
    <w:rsid w:val="00D862CA"/>
    <w:rsid w:val="00D87841"/>
    <w:rsid w:val="00D90571"/>
    <w:rsid w:val="00D9077E"/>
    <w:rsid w:val="00D907C3"/>
    <w:rsid w:val="00D908EE"/>
    <w:rsid w:val="00D915EC"/>
    <w:rsid w:val="00D93193"/>
    <w:rsid w:val="00D938CC"/>
    <w:rsid w:val="00D94976"/>
    <w:rsid w:val="00D96385"/>
    <w:rsid w:val="00DA2593"/>
    <w:rsid w:val="00DA3321"/>
    <w:rsid w:val="00DA46BB"/>
    <w:rsid w:val="00DA54B4"/>
    <w:rsid w:val="00DA59C9"/>
    <w:rsid w:val="00DA655C"/>
    <w:rsid w:val="00DA661A"/>
    <w:rsid w:val="00DA6AB9"/>
    <w:rsid w:val="00DB1AEB"/>
    <w:rsid w:val="00DB380E"/>
    <w:rsid w:val="00DB3C6C"/>
    <w:rsid w:val="00DB59EF"/>
    <w:rsid w:val="00DB688D"/>
    <w:rsid w:val="00DB72F7"/>
    <w:rsid w:val="00DC106E"/>
    <w:rsid w:val="00DC12FC"/>
    <w:rsid w:val="00DC31D7"/>
    <w:rsid w:val="00DC525C"/>
    <w:rsid w:val="00DC56FE"/>
    <w:rsid w:val="00DD181C"/>
    <w:rsid w:val="00DD3439"/>
    <w:rsid w:val="00DD5FFB"/>
    <w:rsid w:val="00DD65BC"/>
    <w:rsid w:val="00DD6602"/>
    <w:rsid w:val="00DD6EC4"/>
    <w:rsid w:val="00DE0741"/>
    <w:rsid w:val="00DE0F3C"/>
    <w:rsid w:val="00DE1E76"/>
    <w:rsid w:val="00DE2DFA"/>
    <w:rsid w:val="00DE3DD1"/>
    <w:rsid w:val="00DE4709"/>
    <w:rsid w:val="00DE4EBC"/>
    <w:rsid w:val="00DE7D75"/>
    <w:rsid w:val="00DF0416"/>
    <w:rsid w:val="00DF0C97"/>
    <w:rsid w:val="00DF436F"/>
    <w:rsid w:val="00DF64E1"/>
    <w:rsid w:val="00DF7BBB"/>
    <w:rsid w:val="00E017ED"/>
    <w:rsid w:val="00E03E9A"/>
    <w:rsid w:val="00E04FD0"/>
    <w:rsid w:val="00E06594"/>
    <w:rsid w:val="00E067A5"/>
    <w:rsid w:val="00E07101"/>
    <w:rsid w:val="00E07BDC"/>
    <w:rsid w:val="00E1081C"/>
    <w:rsid w:val="00E130B1"/>
    <w:rsid w:val="00E146B1"/>
    <w:rsid w:val="00E15229"/>
    <w:rsid w:val="00E165CE"/>
    <w:rsid w:val="00E17C5F"/>
    <w:rsid w:val="00E17CCD"/>
    <w:rsid w:val="00E2092D"/>
    <w:rsid w:val="00E215AE"/>
    <w:rsid w:val="00E21D9D"/>
    <w:rsid w:val="00E21DA0"/>
    <w:rsid w:val="00E22EFE"/>
    <w:rsid w:val="00E25048"/>
    <w:rsid w:val="00E255B8"/>
    <w:rsid w:val="00E26F75"/>
    <w:rsid w:val="00E34B3D"/>
    <w:rsid w:val="00E34CBF"/>
    <w:rsid w:val="00E3527C"/>
    <w:rsid w:val="00E356C8"/>
    <w:rsid w:val="00E358F5"/>
    <w:rsid w:val="00E35B6C"/>
    <w:rsid w:val="00E36217"/>
    <w:rsid w:val="00E4048F"/>
    <w:rsid w:val="00E4198B"/>
    <w:rsid w:val="00E44273"/>
    <w:rsid w:val="00E442CB"/>
    <w:rsid w:val="00E45611"/>
    <w:rsid w:val="00E45AB1"/>
    <w:rsid w:val="00E460BC"/>
    <w:rsid w:val="00E51D9E"/>
    <w:rsid w:val="00E527C7"/>
    <w:rsid w:val="00E53A27"/>
    <w:rsid w:val="00E54B84"/>
    <w:rsid w:val="00E5752A"/>
    <w:rsid w:val="00E603FE"/>
    <w:rsid w:val="00E61531"/>
    <w:rsid w:val="00E6168A"/>
    <w:rsid w:val="00E63712"/>
    <w:rsid w:val="00E64157"/>
    <w:rsid w:val="00E66007"/>
    <w:rsid w:val="00E67121"/>
    <w:rsid w:val="00E67210"/>
    <w:rsid w:val="00E67A28"/>
    <w:rsid w:val="00E703D4"/>
    <w:rsid w:val="00E70586"/>
    <w:rsid w:val="00E70A2E"/>
    <w:rsid w:val="00E72284"/>
    <w:rsid w:val="00E72E98"/>
    <w:rsid w:val="00E73635"/>
    <w:rsid w:val="00E73FC9"/>
    <w:rsid w:val="00E74968"/>
    <w:rsid w:val="00E80DDC"/>
    <w:rsid w:val="00E829B1"/>
    <w:rsid w:val="00E842A8"/>
    <w:rsid w:val="00E86D3A"/>
    <w:rsid w:val="00E86F41"/>
    <w:rsid w:val="00E86FAE"/>
    <w:rsid w:val="00E908AC"/>
    <w:rsid w:val="00E91721"/>
    <w:rsid w:val="00E959ED"/>
    <w:rsid w:val="00E960E4"/>
    <w:rsid w:val="00E962C4"/>
    <w:rsid w:val="00EA062E"/>
    <w:rsid w:val="00EA0909"/>
    <w:rsid w:val="00EA09F4"/>
    <w:rsid w:val="00EA2181"/>
    <w:rsid w:val="00EA3552"/>
    <w:rsid w:val="00EA3C6A"/>
    <w:rsid w:val="00EA5FB8"/>
    <w:rsid w:val="00EA668A"/>
    <w:rsid w:val="00EB1641"/>
    <w:rsid w:val="00EB2386"/>
    <w:rsid w:val="00EB292B"/>
    <w:rsid w:val="00EB2B24"/>
    <w:rsid w:val="00EB3ADD"/>
    <w:rsid w:val="00EB3E62"/>
    <w:rsid w:val="00EB46EC"/>
    <w:rsid w:val="00EB4F1B"/>
    <w:rsid w:val="00EB5016"/>
    <w:rsid w:val="00EB5302"/>
    <w:rsid w:val="00EB5A82"/>
    <w:rsid w:val="00EB5D81"/>
    <w:rsid w:val="00EB60E4"/>
    <w:rsid w:val="00EB71F3"/>
    <w:rsid w:val="00EC12FC"/>
    <w:rsid w:val="00EC1D4D"/>
    <w:rsid w:val="00EC1DEC"/>
    <w:rsid w:val="00EC2CE4"/>
    <w:rsid w:val="00EC2DDF"/>
    <w:rsid w:val="00EC397A"/>
    <w:rsid w:val="00EC466C"/>
    <w:rsid w:val="00EC4D4D"/>
    <w:rsid w:val="00EC799F"/>
    <w:rsid w:val="00ED04A8"/>
    <w:rsid w:val="00ED30B1"/>
    <w:rsid w:val="00ED3234"/>
    <w:rsid w:val="00ED5BFA"/>
    <w:rsid w:val="00ED688B"/>
    <w:rsid w:val="00ED7107"/>
    <w:rsid w:val="00ED7D7A"/>
    <w:rsid w:val="00EE03BF"/>
    <w:rsid w:val="00EE069F"/>
    <w:rsid w:val="00EE08D8"/>
    <w:rsid w:val="00EE0927"/>
    <w:rsid w:val="00EE0A87"/>
    <w:rsid w:val="00EE15A6"/>
    <w:rsid w:val="00EE15AD"/>
    <w:rsid w:val="00EE1BFA"/>
    <w:rsid w:val="00EE21FB"/>
    <w:rsid w:val="00EE22DB"/>
    <w:rsid w:val="00EE32BB"/>
    <w:rsid w:val="00EE5A2F"/>
    <w:rsid w:val="00EE6CEB"/>
    <w:rsid w:val="00EE751D"/>
    <w:rsid w:val="00EF0061"/>
    <w:rsid w:val="00EF0E07"/>
    <w:rsid w:val="00EF26B0"/>
    <w:rsid w:val="00EF537B"/>
    <w:rsid w:val="00EF5682"/>
    <w:rsid w:val="00EF5C89"/>
    <w:rsid w:val="00EF62BE"/>
    <w:rsid w:val="00EF7623"/>
    <w:rsid w:val="00F000A6"/>
    <w:rsid w:val="00F007F8"/>
    <w:rsid w:val="00F01878"/>
    <w:rsid w:val="00F02820"/>
    <w:rsid w:val="00F034D1"/>
    <w:rsid w:val="00F03988"/>
    <w:rsid w:val="00F039DE"/>
    <w:rsid w:val="00F050B2"/>
    <w:rsid w:val="00F065B5"/>
    <w:rsid w:val="00F0724A"/>
    <w:rsid w:val="00F07A0D"/>
    <w:rsid w:val="00F12938"/>
    <w:rsid w:val="00F12F0E"/>
    <w:rsid w:val="00F13049"/>
    <w:rsid w:val="00F13BDD"/>
    <w:rsid w:val="00F14E4D"/>
    <w:rsid w:val="00F154BF"/>
    <w:rsid w:val="00F154CB"/>
    <w:rsid w:val="00F16031"/>
    <w:rsid w:val="00F165EF"/>
    <w:rsid w:val="00F16E5B"/>
    <w:rsid w:val="00F1773A"/>
    <w:rsid w:val="00F2063D"/>
    <w:rsid w:val="00F21A7E"/>
    <w:rsid w:val="00F22433"/>
    <w:rsid w:val="00F231D0"/>
    <w:rsid w:val="00F2539F"/>
    <w:rsid w:val="00F25719"/>
    <w:rsid w:val="00F27655"/>
    <w:rsid w:val="00F30306"/>
    <w:rsid w:val="00F30835"/>
    <w:rsid w:val="00F31393"/>
    <w:rsid w:val="00F318C3"/>
    <w:rsid w:val="00F32846"/>
    <w:rsid w:val="00F32F83"/>
    <w:rsid w:val="00F33510"/>
    <w:rsid w:val="00F358F2"/>
    <w:rsid w:val="00F4021B"/>
    <w:rsid w:val="00F408CD"/>
    <w:rsid w:val="00F410BC"/>
    <w:rsid w:val="00F414A5"/>
    <w:rsid w:val="00F41B7F"/>
    <w:rsid w:val="00F438EC"/>
    <w:rsid w:val="00F44091"/>
    <w:rsid w:val="00F44C67"/>
    <w:rsid w:val="00F45CD3"/>
    <w:rsid w:val="00F45F66"/>
    <w:rsid w:val="00F507C4"/>
    <w:rsid w:val="00F51A8C"/>
    <w:rsid w:val="00F54414"/>
    <w:rsid w:val="00F5475A"/>
    <w:rsid w:val="00F554EF"/>
    <w:rsid w:val="00F555F6"/>
    <w:rsid w:val="00F56BAB"/>
    <w:rsid w:val="00F56D8A"/>
    <w:rsid w:val="00F57B03"/>
    <w:rsid w:val="00F6153E"/>
    <w:rsid w:val="00F63AC7"/>
    <w:rsid w:val="00F640DF"/>
    <w:rsid w:val="00F643F9"/>
    <w:rsid w:val="00F663E3"/>
    <w:rsid w:val="00F66AD6"/>
    <w:rsid w:val="00F67113"/>
    <w:rsid w:val="00F702D3"/>
    <w:rsid w:val="00F71685"/>
    <w:rsid w:val="00F718C0"/>
    <w:rsid w:val="00F73F21"/>
    <w:rsid w:val="00F7482A"/>
    <w:rsid w:val="00F75F75"/>
    <w:rsid w:val="00F77AAE"/>
    <w:rsid w:val="00F77BC9"/>
    <w:rsid w:val="00F8276B"/>
    <w:rsid w:val="00F8387D"/>
    <w:rsid w:val="00F84CD0"/>
    <w:rsid w:val="00F851C3"/>
    <w:rsid w:val="00F8726B"/>
    <w:rsid w:val="00F87A9D"/>
    <w:rsid w:val="00F909A8"/>
    <w:rsid w:val="00F91411"/>
    <w:rsid w:val="00F91B2D"/>
    <w:rsid w:val="00F91B8F"/>
    <w:rsid w:val="00F91E49"/>
    <w:rsid w:val="00F91FCC"/>
    <w:rsid w:val="00F93356"/>
    <w:rsid w:val="00F9404B"/>
    <w:rsid w:val="00F959A1"/>
    <w:rsid w:val="00F95E86"/>
    <w:rsid w:val="00FA1C07"/>
    <w:rsid w:val="00FA249A"/>
    <w:rsid w:val="00FA2DE6"/>
    <w:rsid w:val="00FA30E7"/>
    <w:rsid w:val="00FA350A"/>
    <w:rsid w:val="00FA43DE"/>
    <w:rsid w:val="00FA6B6A"/>
    <w:rsid w:val="00FA777B"/>
    <w:rsid w:val="00FB084F"/>
    <w:rsid w:val="00FB1246"/>
    <w:rsid w:val="00FB3D93"/>
    <w:rsid w:val="00FB5DC6"/>
    <w:rsid w:val="00FB679C"/>
    <w:rsid w:val="00FB7729"/>
    <w:rsid w:val="00FC0396"/>
    <w:rsid w:val="00FC16B0"/>
    <w:rsid w:val="00FC3C8D"/>
    <w:rsid w:val="00FC441B"/>
    <w:rsid w:val="00FC4853"/>
    <w:rsid w:val="00FC4CBB"/>
    <w:rsid w:val="00FC4E0E"/>
    <w:rsid w:val="00FC62EE"/>
    <w:rsid w:val="00FC72BA"/>
    <w:rsid w:val="00FD09D0"/>
    <w:rsid w:val="00FD327A"/>
    <w:rsid w:val="00FD4481"/>
    <w:rsid w:val="00FD5278"/>
    <w:rsid w:val="00FD5626"/>
    <w:rsid w:val="00FD6B2B"/>
    <w:rsid w:val="00FD6BA9"/>
    <w:rsid w:val="00FE1E3C"/>
    <w:rsid w:val="00FE62CD"/>
    <w:rsid w:val="00FE665C"/>
    <w:rsid w:val="00FF1363"/>
    <w:rsid w:val="00FF27FB"/>
    <w:rsid w:val="00FF2837"/>
    <w:rsid w:val="00FF2B50"/>
    <w:rsid w:val="00FF31C4"/>
    <w:rsid w:val="00FF33A9"/>
    <w:rsid w:val="00FF3C17"/>
    <w:rsid w:val="00FF4BD6"/>
    <w:rsid w:val="00FF5077"/>
    <w:rsid w:val="00FF50AA"/>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0C4BAE"/>
  <w15:docId w15:val="{E0D06597-C079-49D1-8A73-EF5A7921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nhideWhenUsed="1" w:qFormat="1"/>
    <w:lsdException w:name="heading 4" w:semiHidden="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131"/>
    <w:pPr>
      <w:spacing w:after="260" w:line="260" w:lineRule="exact"/>
      <w:ind w:left="522"/>
    </w:pPr>
    <w:rPr>
      <w:rFonts w:ascii="Times New Roman" w:eastAsiaTheme="minorEastAsia" w:hAnsi="Times New Roman" w:cstheme="minorBidi"/>
      <w:color w:val="000000" w:themeColor="text1"/>
      <w:szCs w:val="24"/>
      <w:lang w:val="en-US"/>
    </w:rPr>
  </w:style>
  <w:style w:type="paragraph" w:styleId="Heading1">
    <w:name w:val="heading 1"/>
    <w:aliases w:val="1m Char2,Nolist Char2,h1 Char2,l1 Char2,Chapter Char2,Sommaire Char Char,1m,Nolist,h1,l1,Chapter,Sommaire + Left:  0&quot;,First line:  0&quot;,Sommaire,Section Heading 1"/>
    <w:basedOn w:val="Normal"/>
    <w:link w:val="Heading1Char"/>
    <w:qFormat/>
    <w:rsid w:val="001C6431"/>
    <w:pPr>
      <w:spacing w:before="520" w:line="520" w:lineRule="exact"/>
      <w:ind w:left="0"/>
      <w:outlineLvl w:val="0"/>
    </w:pPr>
    <w:rPr>
      <w:rFonts w:eastAsia="Times New Roman" w:cs="Times New Roman"/>
      <w:b/>
      <w:bCs/>
      <w:w w:val="95"/>
      <w:sz w:val="48"/>
      <w:szCs w:val="48"/>
    </w:rPr>
  </w:style>
  <w:style w:type="paragraph" w:styleId="Heading2">
    <w:name w:val="heading 2"/>
    <w:aliases w:val="2m,PARA2,Heading 2 Hidden,h2,Paragraph"/>
    <w:basedOn w:val="Heading2Numbered"/>
    <w:link w:val="Heading2Char"/>
    <w:uiPriority w:val="9"/>
    <w:unhideWhenUsed/>
    <w:qFormat/>
    <w:rsid w:val="00B53FAF"/>
    <w:pPr>
      <w:tabs>
        <w:tab w:val="clear" w:pos="0"/>
        <w:tab w:val="clear" w:pos="260"/>
        <w:tab w:val="clear" w:pos="426"/>
        <w:tab w:val="clear" w:pos="520"/>
        <w:tab w:val="clear" w:pos="993"/>
      </w:tabs>
      <w:spacing w:before="200" w:beforeAutospacing="1" w:after="0" w:line="276" w:lineRule="auto"/>
      <w:jc w:val="left"/>
    </w:pPr>
  </w:style>
  <w:style w:type="paragraph" w:styleId="Heading3">
    <w:name w:val="heading 3"/>
    <w:aliases w:val="h3,Heading 3 Char1,Heading 3 Char Char,Sub-paragraph Char Char,Sub-paragraph"/>
    <w:basedOn w:val="Heading2Numbered"/>
    <w:link w:val="Heading3Char"/>
    <w:autoRedefine/>
    <w:uiPriority w:val="99"/>
    <w:qFormat/>
    <w:rsid w:val="00591BBC"/>
    <w:pPr>
      <w:numPr>
        <w:ilvl w:val="2"/>
      </w:numPr>
      <w:tabs>
        <w:tab w:val="clear" w:pos="0"/>
        <w:tab w:val="clear" w:pos="260"/>
        <w:tab w:val="clear" w:pos="426"/>
        <w:tab w:val="clear" w:pos="520"/>
        <w:tab w:val="clear" w:pos="993"/>
      </w:tabs>
      <w:spacing w:before="200" w:after="0" w:line="276" w:lineRule="auto"/>
      <w:jc w:val="left"/>
      <w:outlineLvl w:val="2"/>
    </w:pPr>
    <w:rPr>
      <w:sz w:val="28"/>
      <w:szCs w:val="28"/>
      <w:lang w:val="en-US" w:eastAsia="en-US"/>
    </w:rPr>
  </w:style>
  <w:style w:type="paragraph" w:styleId="Heading4">
    <w:name w:val="heading 4"/>
    <w:aliases w:val="Sub-sub-paragraph"/>
    <w:basedOn w:val="Heading3"/>
    <w:link w:val="Heading4Char"/>
    <w:uiPriority w:val="99"/>
    <w:qFormat/>
    <w:rsid w:val="00E03E9A"/>
    <w:pPr>
      <w:numPr>
        <w:ilvl w:val="3"/>
      </w:numPr>
      <w:outlineLvl w:val="3"/>
    </w:pPr>
    <w:rPr>
      <w:i/>
      <w:sz w:val="22"/>
      <w:lang w:val="ru-RU"/>
    </w:rPr>
  </w:style>
  <w:style w:type="paragraph" w:styleId="Heading5">
    <w:name w:val="heading 5"/>
    <w:aliases w:val="Sub-sub-sub-paragraph"/>
    <w:basedOn w:val="Normal"/>
    <w:next w:val="Normal"/>
    <w:link w:val="Heading5Char"/>
    <w:unhideWhenUsed/>
    <w:qFormat/>
    <w:rsid w:val="00864B05"/>
    <w:pPr>
      <w:keepNext/>
      <w:keepLines/>
      <w:spacing w:before="200" w:after="0" w:line="480" w:lineRule="auto"/>
      <w:outlineLvl w:val="4"/>
    </w:pPr>
    <w:rPr>
      <w:rFonts w:eastAsiaTheme="majorEastAsia" w:cstheme="majorBidi"/>
      <w:b/>
      <w:i/>
      <w:color w:val="auto"/>
    </w:rPr>
  </w:style>
  <w:style w:type="paragraph" w:styleId="Heading6">
    <w:name w:val="heading 6"/>
    <w:basedOn w:val="Normal"/>
    <w:next w:val="Normal"/>
    <w:link w:val="Heading6Char"/>
    <w:qFormat/>
    <w:rsid w:val="001C6431"/>
    <w:pPr>
      <w:tabs>
        <w:tab w:val="num" w:pos="0"/>
      </w:tabs>
      <w:spacing w:before="240" w:after="60" w:line="240" w:lineRule="auto"/>
      <w:ind w:left="0"/>
      <w:outlineLvl w:val="5"/>
    </w:pPr>
    <w:rPr>
      <w:i/>
      <w:color w:val="auto"/>
      <w:sz w:val="22"/>
      <w:szCs w:val="20"/>
      <w:lang w:val="ru-RU" w:eastAsia="en-US"/>
    </w:rPr>
  </w:style>
  <w:style w:type="paragraph" w:styleId="Heading7">
    <w:name w:val="heading 7"/>
    <w:basedOn w:val="Normal"/>
    <w:next w:val="Normal"/>
    <w:link w:val="Heading7Char"/>
    <w:qFormat/>
    <w:rsid w:val="001C6431"/>
    <w:pPr>
      <w:tabs>
        <w:tab w:val="num" w:pos="0"/>
      </w:tabs>
      <w:spacing w:before="240" w:after="60" w:line="240" w:lineRule="auto"/>
      <w:ind w:left="0"/>
      <w:outlineLvl w:val="6"/>
    </w:pPr>
    <w:rPr>
      <w:rFonts w:ascii="Arial" w:hAnsi="Arial"/>
      <w:color w:val="auto"/>
      <w:szCs w:val="20"/>
      <w:lang w:val="ru-RU" w:eastAsia="en-US"/>
    </w:rPr>
  </w:style>
  <w:style w:type="paragraph" w:styleId="Heading8">
    <w:name w:val="heading 8"/>
    <w:basedOn w:val="Normal"/>
    <w:next w:val="Normal"/>
    <w:link w:val="Heading8Char"/>
    <w:qFormat/>
    <w:rsid w:val="001C6431"/>
    <w:pPr>
      <w:tabs>
        <w:tab w:val="num" w:pos="0"/>
      </w:tabs>
      <w:spacing w:before="240" w:after="60" w:line="240" w:lineRule="auto"/>
      <w:ind w:left="0"/>
      <w:outlineLvl w:val="7"/>
    </w:pPr>
    <w:rPr>
      <w:rFonts w:ascii="Arial" w:hAnsi="Arial"/>
      <w:i/>
      <w:color w:val="auto"/>
      <w:szCs w:val="20"/>
      <w:lang w:val="ru-RU" w:eastAsia="en-US"/>
    </w:rPr>
  </w:style>
  <w:style w:type="paragraph" w:styleId="Heading9">
    <w:name w:val="heading 9"/>
    <w:basedOn w:val="Normal"/>
    <w:next w:val="Normal"/>
    <w:link w:val="Heading9Char"/>
    <w:qFormat/>
    <w:rsid w:val="001C6431"/>
    <w:pPr>
      <w:tabs>
        <w:tab w:val="num" w:pos="0"/>
      </w:tabs>
      <w:spacing w:before="240" w:after="60" w:line="240" w:lineRule="auto"/>
      <w:ind w:left="0"/>
      <w:outlineLvl w:val="8"/>
    </w:pPr>
    <w:rPr>
      <w:rFonts w:ascii="Arial" w:hAnsi="Arial"/>
      <w:b/>
      <w:i/>
      <w:color w:val="auto"/>
      <w:szCs w:val="20"/>
      <w:lang w:val="ru-R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Char">
    <w:name w:val="Body Char"/>
    <w:basedOn w:val="DefaultParagraphFont"/>
    <w:link w:val="Body"/>
    <w:rsid w:val="001A0A8C"/>
    <w:rPr>
      <w:rFonts w:ascii="Century Gothic" w:eastAsiaTheme="minorEastAsia" w:hAnsi="Century Gothic" w:cstheme="minorBidi"/>
      <w:noProof/>
      <w:szCs w:val="24"/>
      <w:lang w:val="vi-VN"/>
    </w:rPr>
  </w:style>
  <w:style w:type="character" w:customStyle="1" w:styleId="Heading1Char">
    <w:name w:val="Heading 1 Char"/>
    <w:aliases w:val="1m Char2 Char,Nolist Char2 Char,h1 Char2 Char,l1 Char2 Char,Chapter Char2 Char,Sommaire Char Char Char,1m Char,Nolist Char,h1 Char,l1 Char,Chapter Char,Sommaire + Left:  0&quot; Char,First line:  0&quot; Char,Sommaire Char,Section Heading 1 Char"/>
    <w:basedOn w:val="DefaultParagraphFont"/>
    <w:link w:val="Heading1"/>
    <w:uiPriority w:val="9"/>
    <w:rsid w:val="001C6431"/>
    <w:rPr>
      <w:rFonts w:ascii="Century Gothic" w:eastAsia="Times New Roman" w:hAnsi="Century Gothic" w:cs="Times New Roman"/>
      <w:b/>
      <w:bCs/>
      <w:color w:val="000000"/>
      <w:w w:val="95"/>
      <w:sz w:val="48"/>
      <w:szCs w:val="48"/>
    </w:rPr>
  </w:style>
  <w:style w:type="paragraph" w:customStyle="1" w:styleId="Heading2Numbered">
    <w:name w:val="Heading 2 Numbered"/>
    <w:link w:val="Heading2NumberedChar"/>
    <w:autoRedefine/>
    <w:qFormat/>
    <w:rsid w:val="008D1CBA"/>
    <w:pPr>
      <w:keepNext/>
      <w:keepLines/>
      <w:numPr>
        <w:ilvl w:val="1"/>
        <w:numId w:val="2"/>
      </w:numPr>
      <w:tabs>
        <w:tab w:val="left" w:pos="0"/>
        <w:tab w:val="left" w:pos="260"/>
        <w:tab w:val="left" w:pos="426"/>
        <w:tab w:val="left" w:pos="520"/>
        <w:tab w:val="left" w:pos="993"/>
      </w:tabs>
      <w:spacing w:before="260" w:after="120"/>
      <w:jc w:val="both"/>
      <w:outlineLvl w:val="1"/>
    </w:pPr>
    <w:rPr>
      <w:rFonts w:ascii="Century Gothic" w:hAnsi="Century Gothic"/>
      <w:b/>
      <w:bCs/>
      <w:color w:val="000000" w:themeColor="text1"/>
      <w:sz w:val="32"/>
      <w:szCs w:val="26"/>
    </w:rPr>
  </w:style>
  <w:style w:type="character" w:customStyle="1" w:styleId="Heading2NumberedChar">
    <w:name w:val="Heading 2 Numbered Char"/>
    <w:basedOn w:val="Heading2Char"/>
    <w:link w:val="Heading2Numbered"/>
    <w:rsid w:val="008D1CBA"/>
    <w:rPr>
      <w:rFonts w:ascii="Century Gothic" w:hAnsi="Century Gothic"/>
      <w:b/>
      <w:bCs/>
      <w:color w:val="000000" w:themeColor="text1"/>
      <w:sz w:val="32"/>
      <w:szCs w:val="26"/>
    </w:rPr>
  </w:style>
  <w:style w:type="character" w:customStyle="1" w:styleId="Heading2Char">
    <w:name w:val="Heading 2 Char"/>
    <w:aliases w:val="2m Char,PARA2 Char,Heading 2 Hidden Char,h2 Char,Paragraph Char"/>
    <w:basedOn w:val="DefaultParagraphFont"/>
    <w:link w:val="Heading2"/>
    <w:uiPriority w:val="9"/>
    <w:rsid w:val="00B53FAF"/>
    <w:rPr>
      <w:rFonts w:ascii="Century Gothic" w:hAnsi="Century Gothic"/>
      <w:b/>
      <w:bCs/>
      <w:color w:val="000000" w:themeColor="text1"/>
      <w:sz w:val="32"/>
      <w:szCs w:val="26"/>
    </w:rPr>
  </w:style>
  <w:style w:type="character" w:customStyle="1" w:styleId="Heading3Char">
    <w:name w:val="Heading 3 Char"/>
    <w:aliases w:val="h3 Char,Heading 3 Char1 Char,Heading 3 Char Char Char,Sub-paragraph Char Char Char,Sub-paragraph Char"/>
    <w:basedOn w:val="DefaultParagraphFont"/>
    <w:link w:val="Heading3"/>
    <w:uiPriority w:val="99"/>
    <w:rsid w:val="00591BBC"/>
    <w:rPr>
      <w:rFonts w:ascii="Century Gothic" w:hAnsi="Century Gothic"/>
      <w:b/>
      <w:bCs/>
      <w:color w:val="000000" w:themeColor="text1"/>
      <w:sz w:val="28"/>
      <w:szCs w:val="28"/>
      <w:lang w:val="en-US" w:eastAsia="en-US"/>
    </w:rPr>
  </w:style>
  <w:style w:type="character" w:customStyle="1" w:styleId="Heading4Char">
    <w:name w:val="Heading 4 Char"/>
    <w:aliases w:val="Sub-sub-paragraph Char"/>
    <w:basedOn w:val="DefaultParagraphFont"/>
    <w:link w:val="Heading4"/>
    <w:uiPriority w:val="99"/>
    <w:rsid w:val="00E03E9A"/>
    <w:rPr>
      <w:rFonts w:ascii="Century Gothic" w:hAnsi="Century Gothic"/>
      <w:b/>
      <w:bCs/>
      <w:i/>
      <w:color w:val="000000" w:themeColor="text1"/>
      <w:sz w:val="22"/>
      <w:szCs w:val="28"/>
      <w:lang w:eastAsia="en-US"/>
    </w:rPr>
  </w:style>
  <w:style w:type="character" w:customStyle="1" w:styleId="Heading5Char">
    <w:name w:val="Heading 5 Char"/>
    <w:aliases w:val="Sub-sub-sub-paragraph Char"/>
    <w:basedOn w:val="DefaultParagraphFont"/>
    <w:link w:val="Heading5"/>
    <w:uiPriority w:val="9"/>
    <w:rsid w:val="00864B05"/>
    <w:rPr>
      <w:rFonts w:ascii="Century Gothic" w:eastAsiaTheme="majorEastAsia" w:hAnsi="Century Gothic" w:cstheme="majorBidi"/>
      <w:b/>
      <w:i/>
      <w:szCs w:val="24"/>
      <w:lang w:val="en-US"/>
    </w:rPr>
  </w:style>
  <w:style w:type="character" w:customStyle="1" w:styleId="Heading6Char">
    <w:name w:val="Heading 6 Char"/>
    <w:basedOn w:val="DefaultParagraphFont"/>
    <w:link w:val="Heading6"/>
    <w:rsid w:val="001C6431"/>
    <w:rPr>
      <w:rFonts w:ascii="Times New Roman" w:eastAsia="Times New Roman" w:hAnsi="Times New Roman" w:cs="Times New Roman"/>
      <w:i/>
      <w:sz w:val="22"/>
      <w:szCs w:val="20"/>
      <w:lang w:eastAsia="en-US"/>
    </w:rPr>
  </w:style>
  <w:style w:type="character" w:customStyle="1" w:styleId="Heading7Char">
    <w:name w:val="Heading 7 Char"/>
    <w:basedOn w:val="DefaultParagraphFont"/>
    <w:link w:val="Heading7"/>
    <w:rsid w:val="001C6431"/>
    <w:rPr>
      <w:rFonts w:ascii="Arial" w:eastAsia="Times New Roman" w:hAnsi="Arial" w:cs="Times New Roman"/>
      <w:sz w:val="20"/>
      <w:szCs w:val="20"/>
      <w:lang w:eastAsia="en-US"/>
    </w:rPr>
  </w:style>
  <w:style w:type="character" w:customStyle="1" w:styleId="Heading8Char">
    <w:name w:val="Heading 8 Char"/>
    <w:basedOn w:val="DefaultParagraphFont"/>
    <w:link w:val="Heading8"/>
    <w:uiPriority w:val="99"/>
    <w:rsid w:val="001C6431"/>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1C6431"/>
    <w:rPr>
      <w:rFonts w:ascii="Arial" w:eastAsia="Times New Roman" w:hAnsi="Arial" w:cs="Times New Roman"/>
      <w:b/>
      <w:i/>
      <w:sz w:val="18"/>
      <w:szCs w:val="20"/>
      <w:lang w:eastAsia="en-US"/>
    </w:rPr>
  </w:style>
  <w:style w:type="paragraph" w:styleId="Header">
    <w:name w:val="header"/>
    <w:basedOn w:val="Normal"/>
    <w:link w:val="HeaderChar"/>
    <w:autoRedefine/>
    <w:uiPriority w:val="99"/>
    <w:unhideWhenUsed/>
    <w:qFormat/>
    <w:rsid w:val="001C6431"/>
    <w:pPr>
      <w:spacing w:line="360" w:lineRule="auto"/>
      <w:ind w:left="261"/>
      <w:contextualSpacing/>
    </w:pPr>
    <w:rPr>
      <w:color w:val="auto"/>
      <w:sz w:val="16"/>
      <w:szCs w:val="16"/>
    </w:rPr>
  </w:style>
  <w:style w:type="character" w:customStyle="1" w:styleId="HeaderChar">
    <w:name w:val="Header Char"/>
    <w:basedOn w:val="DefaultParagraphFont"/>
    <w:link w:val="Header"/>
    <w:uiPriority w:val="99"/>
    <w:rsid w:val="001C6431"/>
    <w:rPr>
      <w:rFonts w:ascii="Century Gothic" w:hAnsi="Century Gothic"/>
      <w:sz w:val="16"/>
      <w:szCs w:val="16"/>
    </w:rPr>
  </w:style>
  <w:style w:type="paragraph" w:styleId="Footer">
    <w:name w:val="footer"/>
    <w:basedOn w:val="Normal"/>
    <w:link w:val="FooterChar"/>
    <w:uiPriority w:val="99"/>
    <w:unhideWhenUsed/>
    <w:rsid w:val="00AB2F2D"/>
    <w:pPr>
      <w:tabs>
        <w:tab w:val="right" w:pos="9072"/>
        <w:tab w:val="right" w:pos="9923"/>
        <w:tab w:val="right" w:pos="12474"/>
        <w:tab w:val="right" w:pos="14175"/>
      </w:tabs>
      <w:ind w:left="0"/>
    </w:pPr>
    <w:rPr>
      <w:color w:val="000000"/>
      <w:sz w:val="12"/>
      <w:szCs w:val="12"/>
    </w:rPr>
  </w:style>
  <w:style w:type="character" w:customStyle="1" w:styleId="FooterChar">
    <w:name w:val="Footer Char"/>
    <w:basedOn w:val="DefaultParagraphFont"/>
    <w:link w:val="Footer"/>
    <w:uiPriority w:val="99"/>
    <w:rsid w:val="00AB2F2D"/>
    <w:rPr>
      <w:rFonts w:ascii="Century Gothic" w:hAnsi="Century Gothic"/>
      <w:color w:val="000000"/>
      <w:sz w:val="12"/>
      <w:szCs w:val="12"/>
      <w:lang w:val="ru-RU"/>
    </w:rPr>
  </w:style>
  <w:style w:type="character" w:styleId="PageNumber">
    <w:name w:val="page number"/>
    <w:basedOn w:val="DefaultParagraphFont"/>
    <w:uiPriority w:val="99"/>
    <w:semiHidden/>
    <w:unhideWhenUsed/>
    <w:rsid w:val="003F2718"/>
  </w:style>
  <w:style w:type="character" w:styleId="Emphasis">
    <w:name w:val="Emphasis"/>
    <w:basedOn w:val="DefaultParagraphFont"/>
    <w:uiPriority w:val="20"/>
    <w:qFormat/>
    <w:rsid w:val="001C6431"/>
    <w:rPr>
      <w:i/>
      <w:iCs/>
    </w:rPr>
  </w:style>
  <w:style w:type="paragraph" w:styleId="Subtitle">
    <w:name w:val="Subtitle"/>
    <w:basedOn w:val="Normal"/>
    <w:next w:val="Normal"/>
    <w:link w:val="SubtitleChar"/>
    <w:autoRedefine/>
    <w:uiPriority w:val="11"/>
    <w:qFormat/>
    <w:rsid w:val="001C6431"/>
    <w:pPr>
      <w:keepNext/>
      <w:numPr>
        <w:ilvl w:val="1"/>
      </w:numPr>
      <w:spacing w:after="120"/>
      <w:ind w:left="1043" w:hanging="782"/>
    </w:pPr>
    <w:rPr>
      <w:rFonts w:eastAsia="Times New Roman" w:cs="Times New Roman"/>
      <w:b/>
      <w:bCs/>
      <w:spacing w:val="15"/>
      <w:szCs w:val="18"/>
      <w:lang w:val="ru-RU"/>
    </w:rPr>
  </w:style>
  <w:style w:type="character" w:customStyle="1" w:styleId="SubtitleChar">
    <w:name w:val="Subtitle Char"/>
    <w:basedOn w:val="DefaultParagraphFont"/>
    <w:link w:val="Subtitle"/>
    <w:uiPriority w:val="11"/>
    <w:rsid w:val="001C6431"/>
    <w:rPr>
      <w:rFonts w:ascii="Century Gothic" w:eastAsia="Times New Roman" w:hAnsi="Century Gothic" w:cs="Times New Roman"/>
      <w:b/>
      <w:bCs/>
      <w:color w:val="000000"/>
      <w:spacing w:val="15"/>
      <w:szCs w:val="18"/>
    </w:rPr>
  </w:style>
  <w:style w:type="paragraph" w:styleId="ListParagraph">
    <w:name w:val="List Paragraph"/>
    <w:aliases w:val="List Paragraph 2"/>
    <w:basedOn w:val="Normal"/>
    <w:link w:val="ListParagraphChar"/>
    <w:uiPriority w:val="34"/>
    <w:qFormat/>
    <w:rsid w:val="00FF4BD6"/>
    <w:pPr>
      <w:numPr>
        <w:numId w:val="8"/>
      </w:numPr>
    </w:pPr>
    <w:rPr>
      <w:szCs w:val="16"/>
      <w:lang w:val="ru-RU"/>
    </w:rPr>
  </w:style>
  <w:style w:type="character" w:styleId="Strong">
    <w:name w:val="Strong"/>
    <w:basedOn w:val="Emphasis"/>
    <w:uiPriority w:val="22"/>
    <w:qFormat/>
    <w:rsid w:val="001C6431"/>
    <w:rPr>
      <w:rFonts w:ascii="Century Gothic" w:hAnsi="Century Gothic"/>
      <w:b/>
      <w:i/>
      <w:iCs/>
      <w:spacing w:val="0"/>
      <w:sz w:val="20"/>
      <w:lang w:val="ru-RU"/>
    </w:rPr>
  </w:style>
  <w:style w:type="paragraph" w:customStyle="1" w:styleId="Heading1Numbered">
    <w:name w:val="Heading 1 Numbered"/>
    <w:basedOn w:val="Heading1"/>
    <w:next w:val="Heading2"/>
    <w:link w:val="Heading1NumberedChar"/>
    <w:autoRedefine/>
    <w:qFormat/>
    <w:rsid w:val="00B23BE6"/>
    <w:pPr>
      <w:pageBreakBefore/>
      <w:numPr>
        <w:numId w:val="2"/>
      </w:numPr>
      <w:spacing w:before="480"/>
    </w:pPr>
  </w:style>
  <w:style w:type="character" w:customStyle="1" w:styleId="Heading1NumberedChar">
    <w:name w:val="Heading 1 Numbered Char"/>
    <w:basedOn w:val="Heading1Char"/>
    <w:link w:val="Heading1Numbered"/>
    <w:rsid w:val="00B23BE6"/>
    <w:rPr>
      <w:rFonts w:ascii="Century Gothic" w:eastAsia="Times New Roman" w:hAnsi="Century Gothic" w:cs="Times New Roman"/>
      <w:b/>
      <w:bCs/>
      <w:color w:val="000000" w:themeColor="text1"/>
      <w:w w:val="95"/>
      <w:sz w:val="48"/>
      <w:szCs w:val="48"/>
      <w:lang w:val="en-US"/>
    </w:rPr>
  </w:style>
  <w:style w:type="paragraph" w:styleId="DocumentMap">
    <w:name w:val="Document Map"/>
    <w:basedOn w:val="Normal"/>
    <w:link w:val="DocumentMapChar"/>
    <w:uiPriority w:val="99"/>
    <w:semiHidden/>
    <w:unhideWhenUsed/>
    <w:rsid w:val="00F000A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000A6"/>
    <w:rPr>
      <w:rFonts w:ascii="Tahoma" w:hAnsi="Tahoma" w:cs="Tahoma"/>
      <w:color w:val="000000"/>
      <w:sz w:val="16"/>
      <w:szCs w:val="16"/>
    </w:rPr>
  </w:style>
  <w:style w:type="paragraph" w:styleId="Title">
    <w:name w:val="Title"/>
    <w:basedOn w:val="Normal"/>
    <w:link w:val="TitleChar"/>
    <w:qFormat/>
    <w:rsid w:val="001C6431"/>
    <w:pPr>
      <w:spacing w:line="780" w:lineRule="exact"/>
      <w:ind w:left="0"/>
      <w:contextualSpacing/>
    </w:pPr>
    <w:rPr>
      <w:rFonts w:eastAsia="Times New Roman" w:cs="Times New Roman"/>
      <w:b/>
      <w:color w:val="2BABF0"/>
      <w:spacing w:val="5"/>
      <w:kern w:val="28"/>
      <w:sz w:val="78"/>
      <w:szCs w:val="52"/>
    </w:rPr>
  </w:style>
  <w:style w:type="character" w:customStyle="1" w:styleId="TitleChar">
    <w:name w:val="Title Char"/>
    <w:basedOn w:val="DefaultParagraphFont"/>
    <w:link w:val="Title"/>
    <w:rsid w:val="001C6431"/>
    <w:rPr>
      <w:rFonts w:ascii="Century Gothic" w:eastAsia="Times New Roman" w:hAnsi="Century Gothic" w:cs="Times New Roman"/>
      <w:b/>
      <w:color w:val="2BABF0"/>
      <w:spacing w:val="5"/>
      <w:kern w:val="28"/>
      <w:sz w:val="78"/>
      <w:szCs w:val="52"/>
    </w:rPr>
  </w:style>
  <w:style w:type="paragraph" w:customStyle="1" w:styleId="Subject">
    <w:name w:val="Subject"/>
    <w:basedOn w:val="Normal"/>
    <w:qFormat/>
    <w:rsid w:val="001C6431"/>
    <w:pPr>
      <w:spacing w:line="520" w:lineRule="exact"/>
      <w:ind w:left="0"/>
    </w:pPr>
    <w:rPr>
      <w:b/>
      <w:sz w:val="32"/>
    </w:rPr>
  </w:style>
  <w:style w:type="paragraph" w:customStyle="1" w:styleId="DocProperties">
    <w:name w:val="Doc Properties"/>
    <w:basedOn w:val="DocPropertiesBold"/>
    <w:link w:val="DocPropertiesChar"/>
    <w:autoRedefine/>
    <w:qFormat/>
    <w:rsid w:val="00132B12"/>
  </w:style>
  <w:style w:type="paragraph" w:customStyle="1" w:styleId="DocPropertiesBold">
    <w:name w:val="Doc Properties Bold"/>
    <w:basedOn w:val="Normal"/>
    <w:link w:val="DocPropertiesBoldChar"/>
    <w:autoRedefine/>
    <w:qFormat/>
    <w:rsid w:val="001C6431"/>
    <w:pPr>
      <w:tabs>
        <w:tab w:val="left" w:pos="2340"/>
      </w:tabs>
      <w:spacing w:before="3240" w:line="360" w:lineRule="auto"/>
      <w:ind w:left="0"/>
      <w:contextualSpacing/>
    </w:pPr>
    <w:rPr>
      <w:b/>
    </w:rPr>
  </w:style>
  <w:style w:type="character" w:customStyle="1" w:styleId="DocPropertiesBoldChar">
    <w:name w:val="Doc Properties Bold Char"/>
    <w:basedOn w:val="BodyChar"/>
    <w:link w:val="DocPropertiesBold"/>
    <w:rsid w:val="001C6431"/>
    <w:rPr>
      <w:rFonts w:ascii="Century Gothic" w:eastAsiaTheme="minorEastAsia" w:hAnsi="Century Gothic" w:cstheme="minorBidi"/>
      <w:b/>
      <w:noProof/>
      <w:color w:val="000000"/>
      <w:szCs w:val="24"/>
      <w:lang w:val="en-US"/>
    </w:rPr>
  </w:style>
  <w:style w:type="character" w:customStyle="1" w:styleId="DocPropertiesChar">
    <w:name w:val="Doc Properties Char"/>
    <w:basedOn w:val="DocPropertiesBoldChar"/>
    <w:link w:val="DocProperties"/>
    <w:rsid w:val="00132B12"/>
    <w:rPr>
      <w:rFonts w:ascii="Century Gothic" w:eastAsiaTheme="minorEastAsia" w:hAnsi="Century Gothic" w:cstheme="minorBidi"/>
      <w:b/>
      <w:noProof/>
      <w:color w:val="000000" w:themeColor="text1"/>
      <w:szCs w:val="24"/>
      <w:lang w:val="en-US"/>
    </w:rPr>
  </w:style>
  <w:style w:type="table" w:styleId="TableGrid">
    <w:name w:val="Table Grid"/>
    <w:basedOn w:val="TableNormal"/>
    <w:uiPriority w:val="59"/>
    <w:rsid w:val="00C060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
    <w:name w:val="Bulleted"/>
    <w:basedOn w:val="Normal"/>
    <w:link w:val="BulletedChar"/>
    <w:autoRedefine/>
    <w:qFormat/>
    <w:rsid w:val="005415CB"/>
    <w:pPr>
      <w:numPr>
        <w:numId w:val="7"/>
      </w:numPr>
      <w:spacing w:line="360" w:lineRule="auto"/>
      <w:ind w:left="1134" w:hanging="357"/>
      <w:contextualSpacing/>
    </w:pPr>
    <w:rPr>
      <w:rFonts w:eastAsia="Arial Unicode MS"/>
    </w:rPr>
  </w:style>
  <w:style w:type="character" w:customStyle="1" w:styleId="BulletedChar">
    <w:name w:val="Bulleted Char"/>
    <w:basedOn w:val="BodyChar"/>
    <w:link w:val="Bulleted"/>
    <w:rsid w:val="005415CB"/>
    <w:rPr>
      <w:rFonts w:ascii="Century Gothic" w:eastAsia="Arial Unicode MS" w:hAnsi="Century Gothic" w:cstheme="minorBidi"/>
      <w:noProof/>
      <w:color w:val="000000" w:themeColor="text1"/>
      <w:szCs w:val="24"/>
      <w:lang w:val="en-US"/>
    </w:rPr>
  </w:style>
  <w:style w:type="paragraph" w:customStyle="1" w:styleId="Bulleted1">
    <w:name w:val="Bulleted 1"/>
    <w:basedOn w:val="Normal"/>
    <w:rsid w:val="0078639D"/>
    <w:pPr>
      <w:ind w:left="0"/>
    </w:pPr>
  </w:style>
  <w:style w:type="paragraph" w:customStyle="1" w:styleId="BulletedParagraph">
    <w:name w:val="Bulleted Paragraph"/>
    <w:basedOn w:val="Normal"/>
    <w:autoRedefine/>
    <w:qFormat/>
    <w:rsid w:val="001C6431"/>
    <w:pPr>
      <w:numPr>
        <w:numId w:val="6"/>
      </w:numPr>
      <w:tabs>
        <w:tab w:val="left" w:pos="360"/>
        <w:tab w:val="left" w:pos="720"/>
      </w:tabs>
      <w:spacing w:line="360" w:lineRule="auto"/>
      <w:contextualSpacing/>
    </w:pPr>
    <w:rPr>
      <w:b/>
      <w:lang w:val="ru-RU"/>
    </w:rPr>
  </w:style>
  <w:style w:type="paragraph" w:customStyle="1" w:styleId="Comments">
    <w:name w:val="Comments"/>
    <w:basedOn w:val="Normal"/>
    <w:link w:val="CommentsChar"/>
    <w:autoRedefine/>
    <w:qFormat/>
    <w:rsid w:val="001C6431"/>
    <w:pPr>
      <w:numPr>
        <w:numId w:val="3"/>
      </w:numPr>
    </w:pPr>
    <w:rPr>
      <w:i/>
    </w:rPr>
  </w:style>
  <w:style w:type="character" w:customStyle="1" w:styleId="CommentsChar">
    <w:name w:val="Comments Char"/>
    <w:basedOn w:val="BodyChar"/>
    <w:link w:val="Comments"/>
    <w:rsid w:val="001C6431"/>
    <w:rPr>
      <w:rFonts w:ascii="Century Gothic" w:eastAsiaTheme="minorEastAsia" w:hAnsi="Century Gothic" w:cstheme="minorBidi"/>
      <w:i/>
      <w:noProof/>
      <w:color w:val="000000" w:themeColor="text1"/>
      <w:szCs w:val="24"/>
      <w:lang w:val="en-US"/>
    </w:rPr>
  </w:style>
  <w:style w:type="paragraph" w:customStyle="1" w:styleId="TableHeading">
    <w:name w:val="Table Heading"/>
    <w:basedOn w:val="Normal"/>
    <w:qFormat/>
    <w:rsid w:val="001C6431"/>
    <w:pPr>
      <w:spacing w:before="120"/>
      <w:ind w:left="0"/>
    </w:pPr>
    <w:rPr>
      <w:b/>
      <w:caps/>
      <w:sz w:val="14"/>
    </w:rPr>
  </w:style>
  <w:style w:type="paragraph" w:customStyle="1" w:styleId="TabTextNumbered">
    <w:name w:val="Tab Text Numbered"/>
    <w:basedOn w:val="Normal"/>
    <w:qFormat/>
    <w:rsid w:val="0078639D"/>
    <w:pPr>
      <w:ind w:left="0"/>
    </w:pPr>
    <w:rPr>
      <w:sz w:val="16"/>
      <w:szCs w:val="16"/>
    </w:rPr>
  </w:style>
  <w:style w:type="paragraph" w:customStyle="1" w:styleId="TabText">
    <w:name w:val="Tab Text"/>
    <w:basedOn w:val="Normal"/>
    <w:qFormat/>
    <w:rsid w:val="001C6431"/>
    <w:pPr>
      <w:spacing w:before="60" w:after="60"/>
      <w:ind w:left="0"/>
    </w:pPr>
    <w:rPr>
      <w:szCs w:val="16"/>
    </w:rPr>
  </w:style>
  <w:style w:type="character" w:styleId="PlaceholderText">
    <w:name w:val="Placeholder Text"/>
    <w:basedOn w:val="DefaultParagraphFont"/>
    <w:uiPriority w:val="99"/>
    <w:semiHidden/>
    <w:rsid w:val="00D908EE"/>
    <w:rPr>
      <w:color w:val="808080"/>
    </w:rPr>
  </w:style>
  <w:style w:type="paragraph" w:styleId="BalloonText">
    <w:name w:val="Balloon Text"/>
    <w:basedOn w:val="Normal"/>
    <w:link w:val="BalloonTextChar"/>
    <w:uiPriority w:val="99"/>
    <w:semiHidden/>
    <w:unhideWhenUsed/>
    <w:rsid w:val="00D90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8EE"/>
    <w:rPr>
      <w:rFonts w:ascii="Tahoma" w:hAnsi="Tahoma" w:cs="Tahoma"/>
      <w:color w:val="000000"/>
      <w:sz w:val="16"/>
      <w:szCs w:val="16"/>
    </w:rPr>
  </w:style>
  <w:style w:type="character" w:customStyle="1" w:styleId="xdtextbox1">
    <w:name w:val="xdtextbox1"/>
    <w:basedOn w:val="DefaultParagraphFont"/>
    <w:rsid w:val="00D908EE"/>
    <w:rPr>
      <w:color w:val="auto"/>
      <w:bdr w:val="single" w:sz="8" w:space="1" w:color="DCDCDC" w:frame="1"/>
      <w:shd w:val="clear" w:color="auto" w:fill="FFFFFF"/>
    </w:rPr>
  </w:style>
  <w:style w:type="paragraph" w:customStyle="1" w:styleId="TitlePageSubheading">
    <w:name w:val="Title Page Subheading"/>
    <w:basedOn w:val="Normal"/>
    <w:uiPriority w:val="99"/>
    <w:rsid w:val="00D908EE"/>
    <w:pPr>
      <w:spacing w:before="120" w:after="120" w:line="240" w:lineRule="auto"/>
      <w:ind w:left="2160"/>
    </w:pPr>
    <w:rPr>
      <w:rFonts w:ascii="Calibri" w:eastAsia="Calibri" w:hAnsi="Calibri" w:cs="Arial"/>
      <w:b/>
      <w:bCs/>
      <w:color w:val="808080"/>
      <w:sz w:val="32"/>
      <w:lang w:eastAsia="en-US"/>
    </w:rPr>
  </w:style>
  <w:style w:type="paragraph" w:customStyle="1" w:styleId="TableText">
    <w:name w:val="TableText"/>
    <w:basedOn w:val="Normal"/>
    <w:rsid w:val="00AA4896"/>
    <w:pPr>
      <w:keepNext/>
      <w:keepLines/>
      <w:spacing w:after="120" w:line="240" w:lineRule="auto"/>
      <w:ind w:left="0"/>
    </w:pPr>
    <w:rPr>
      <w:rFonts w:ascii="Calibri" w:eastAsia="Times New Roman" w:hAnsi="Calibri" w:cs="Times New Roman"/>
      <w:color w:val="auto"/>
      <w:sz w:val="24"/>
      <w:szCs w:val="20"/>
      <w:lang w:eastAsia="en-US"/>
    </w:rPr>
  </w:style>
  <w:style w:type="paragraph" w:styleId="List">
    <w:name w:val="List"/>
    <w:basedOn w:val="Normal"/>
    <w:rsid w:val="0062002C"/>
    <w:pPr>
      <w:numPr>
        <w:numId w:val="1"/>
      </w:numPr>
      <w:spacing w:after="120" w:line="240" w:lineRule="auto"/>
    </w:pPr>
    <w:rPr>
      <w:rFonts w:eastAsia="Times New Roman" w:cs="Times New Roman"/>
      <w:color w:val="auto"/>
      <w:sz w:val="24"/>
      <w:lang w:eastAsia="en-US"/>
    </w:rPr>
  </w:style>
  <w:style w:type="paragraph" w:styleId="List2">
    <w:name w:val="List 2"/>
    <w:basedOn w:val="Normal"/>
    <w:rsid w:val="0062002C"/>
    <w:pPr>
      <w:numPr>
        <w:ilvl w:val="1"/>
        <w:numId w:val="1"/>
      </w:numPr>
      <w:spacing w:after="120" w:line="240" w:lineRule="auto"/>
    </w:pPr>
    <w:rPr>
      <w:rFonts w:eastAsia="Times New Roman" w:cs="Times New Roman"/>
      <w:color w:val="auto"/>
      <w:sz w:val="24"/>
      <w:lang w:eastAsia="en-US"/>
    </w:rPr>
  </w:style>
  <w:style w:type="paragraph" w:styleId="List3">
    <w:name w:val="List 3"/>
    <w:basedOn w:val="Normal"/>
    <w:rsid w:val="0062002C"/>
    <w:pPr>
      <w:numPr>
        <w:ilvl w:val="2"/>
        <w:numId w:val="1"/>
      </w:numPr>
      <w:spacing w:after="120" w:line="240" w:lineRule="auto"/>
    </w:pPr>
    <w:rPr>
      <w:rFonts w:eastAsia="Times New Roman" w:cs="Times New Roman"/>
      <w:color w:val="auto"/>
      <w:sz w:val="24"/>
      <w:lang w:eastAsia="en-US"/>
    </w:rPr>
  </w:style>
  <w:style w:type="paragraph" w:styleId="List4">
    <w:name w:val="List 4"/>
    <w:basedOn w:val="Normal"/>
    <w:rsid w:val="0062002C"/>
    <w:pPr>
      <w:numPr>
        <w:ilvl w:val="3"/>
        <w:numId w:val="1"/>
      </w:numPr>
      <w:spacing w:after="120" w:line="240" w:lineRule="auto"/>
    </w:pPr>
    <w:rPr>
      <w:rFonts w:eastAsia="Times New Roman" w:cs="Times New Roman"/>
      <w:color w:val="auto"/>
      <w:sz w:val="24"/>
      <w:lang w:eastAsia="en-US"/>
    </w:rPr>
  </w:style>
  <w:style w:type="paragraph" w:styleId="List5">
    <w:name w:val="List 5"/>
    <w:basedOn w:val="Normal"/>
    <w:rsid w:val="0062002C"/>
    <w:pPr>
      <w:numPr>
        <w:ilvl w:val="4"/>
        <w:numId w:val="1"/>
      </w:numPr>
      <w:spacing w:after="120" w:line="240" w:lineRule="auto"/>
    </w:pPr>
    <w:rPr>
      <w:rFonts w:eastAsia="Times New Roman" w:cs="Times New Roman"/>
      <w:color w:val="auto"/>
      <w:sz w:val="24"/>
      <w:lang w:eastAsia="en-US"/>
    </w:rPr>
  </w:style>
  <w:style w:type="character" w:styleId="SubtleEmphasis">
    <w:name w:val="Subtle Emphasis"/>
    <w:aliases w:val="Internal Comment"/>
    <w:uiPriority w:val="19"/>
    <w:qFormat/>
    <w:rsid w:val="001C6431"/>
    <w:rPr>
      <w:i/>
      <w:iCs/>
      <w:color w:val="808080"/>
    </w:rPr>
  </w:style>
  <w:style w:type="paragraph" w:styleId="TOCHeading">
    <w:name w:val="TOC Heading"/>
    <w:basedOn w:val="Heading1"/>
    <w:next w:val="Normal"/>
    <w:uiPriority w:val="39"/>
    <w:semiHidden/>
    <w:unhideWhenUsed/>
    <w:qFormat/>
    <w:rsid w:val="001C6431"/>
    <w:pPr>
      <w:spacing w:before="480" w:line="260" w:lineRule="exact"/>
      <w:ind w:left="520"/>
      <w:outlineLvl w:val="9"/>
    </w:pPr>
    <w:rPr>
      <w:rFonts w:ascii="Cambria" w:hAnsi="Cambria"/>
      <w:color w:val="365F91"/>
      <w:w w:val="100"/>
      <w:sz w:val="28"/>
      <w:szCs w:val="28"/>
    </w:rPr>
  </w:style>
  <w:style w:type="paragraph" w:customStyle="1" w:styleId="InternalComments">
    <w:name w:val="Internal Comments"/>
    <w:basedOn w:val="Comments"/>
    <w:link w:val="InternalCommentsChar1"/>
    <w:qFormat/>
    <w:rsid w:val="0078639D"/>
    <w:pPr>
      <w:numPr>
        <w:numId w:val="0"/>
      </w:numPr>
      <w:ind w:left="567"/>
    </w:pPr>
    <w:rPr>
      <w:b/>
      <w:color w:val="FF0000"/>
    </w:rPr>
  </w:style>
  <w:style w:type="character" w:customStyle="1" w:styleId="InternalCommentsChar1">
    <w:name w:val="Internal Comments Char1"/>
    <w:basedOn w:val="CommentsChar"/>
    <w:link w:val="InternalComments"/>
    <w:rsid w:val="0078639D"/>
    <w:rPr>
      <w:rFonts w:ascii="Century Gothic" w:eastAsiaTheme="minorEastAsia" w:hAnsi="Century Gothic" w:cstheme="minorBidi"/>
      <w:b/>
      <w:i/>
      <w:noProof/>
      <w:color w:val="FF0000"/>
      <w:sz w:val="14"/>
      <w:szCs w:val="24"/>
      <w:lang w:val="ru-RU"/>
    </w:rPr>
  </w:style>
  <w:style w:type="paragraph" w:customStyle="1" w:styleId="IntComment">
    <w:name w:val="Int Comment"/>
    <w:basedOn w:val="InternalComments"/>
    <w:link w:val="IntCommentChar"/>
    <w:qFormat/>
    <w:rsid w:val="0078639D"/>
  </w:style>
  <w:style w:type="character" w:customStyle="1" w:styleId="IntCommentChar">
    <w:name w:val="Int Comment Char"/>
    <w:basedOn w:val="InternalCommentsChar1"/>
    <w:link w:val="IntComment"/>
    <w:rsid w:val="0078639D"/>
    <w:rPr>
      <w:rFonts w:ascii="Century Gothic" w:eastAsiaTheme="minorEastAsia" w:hAnsi="Century Gothic" w:cstheme="minorBidi"/>
      <w:b w:val="0"/>
      <w:i/>
      <w:noProof/>
      <w:color w:val="FF0000"/>
      <w:sz w:val="14"/>
      <w:szCs w:val="24"/>
      <w:lang w:val="ru-RU"/>
    </w:rPr>
  </w:style>
  <w:style w:type="character" w:customStyle="1" w:styleId="InternalCommentsChar">
    <w:name w:val="Internal Comments Char"/>
    <w:basedOn w:val="CommentsChar"/>
    <w:rsid w:val="0078639D"/>
    <w:rPr>
      <w:rFonts w:ascii="Century Gothic" w:eastAsiaTheme="minorEastAsia" w:hAnsi="Century Gothic" w:cstheme="minorBidi"/>
      <w:i/>
      <w:noProof/>
      <w:color w:val="2BABF0"/>
      <w:sz w:val="14"/>
      <w:szCs w:val="24"/>
      <w:lang w:val="ru-RU"/>
    </w:rPr>
  </w:style>
  <w:style w:type="paragraph" w:styleId="Caption">
    <w:name w:val="caption"/>
    <w:basedOn w:val="Normal"/>
    <w:link w:val="CaptionChar"/>
    <w:autoRedefine/>
    <w:uiPriority w:val="99"/>
    <w:qFormat/>
    <w:rsid w:val="00BF46D3"/>
    <w:pPr>
      <w:spacing w:before="60" w:after="60" w:line="240" w:lineRule="auto"/>
      <w:ind w:left="0"/>
    </w:pPr>
    <w:rPr>
      <w:b/>
      <w:i/>
      <w:color w:val="auto"/>
      <w:szCs w:val="20"/>
      <w:lang w:val="ru-RU" w:eastAsia="en-US"/>
    </w:rPr>
  </w:style>
  <w:style w:type="character" w:customStyle="1" w:styleId="CaptionChar">
    <w:name w:val="Caption Char"/>
    <w:basedOn w:val="DefaultParagraphFont"/>
    <w:link w:val="Caption"/>
    <w:uiPriority w:val="35"/>
    <w:rsid w:val="00BF46D3"/>
    <w:rPr>
      <w:rFonts w:ascii="Century Gothic" w:eastAsiaTheme="minorEastAsia" w:hAnsi="Century Gothic" w:cstheme="minorBidi"/>
      <w:b/>
      <w:i/>
      <w:lang w:eastAsia="en-US"/>
    </w:rPr>
  </w:style>
  <w:style w:type="paragraph" w:styleId="NoSpacing">
    <w:name w:val="No Spacing"/>
    <w:link w:val="NoSpacingChar"/>
    <w:uiPriority w:val="1"/>
    <w:qFormat/>
    <w:rsid w:val="001C6431"/>
    <w:pPr>
      <w:ind w:left="520"/>
    </w:pPr>
    <w:rPr>
      <w:rFonts w:ascii="Century Gothic" w:hAnsi="Century Gothic"/>
      <w:color w:val="000000"/>
      <w:sz w:val="18"/>
      <w:szCs w:val="24"/>
      <w:lang w:val="en-US"/>
    </w:rPr>
  </w:style>
  <w:style w:type="paragraph" w:customStyle="1" w:styleId="Numbered">
    <w:name w:val="Numbered"/>
    <w:basedOn w:val="Normal"/>
    <w:link w:val="NumberedChar"/>
    <w:qFormat/>
    <w:rsid w:val="00E61531"/>
    <w:pPr>
      <w:numPr>
        <w:numId w:val="5"/>
      </w:numPr>
      <w:spacing w:after="140" w:line="360" w:lineRule="auto"/>
      <w:contextualSpacing/>
    </w:pPr>
    <w:rPr>
      <w:rFonts w:eastAsia="Arial Unicode MS"/>
      <w:szCs w:val="16"/>
    </w:rPr>
  </w:style>
  <w:style w:type="character" w:customStyle="1" w:styleId="NumberedChar">
    <w:name w:val="Numbered Char"/>
    <w:basedOn w:val="BodyChar"/>
    <w:link w:val="Numbered"/>
    <w:rsid w:val="00E61531"/>
    <w:rPr>
      <w:rFonts w:ascii="Century Gothic" w:eastAsia="Arial Unicode MS" w:hAnsi="Century Gothic" w:cstheme="minorBidi"/>
      <w:noProof/>
      <w:color w:val="000000" w:themeColor="text1"/>
      <w:szCs w:val="16"/>
      <w:lang w:val="en-US"/>
    </w:rPr>
  </w:style>
  <w:style w:type="paragraph" w:customStyle="1" w:styleId="TableofContent">
    <w:name w:val="Table of Content"/>
    <w:basedOn w:val="NormalIndent"/>
    <w:link w:val="TableofContentChar"/>
    <w:qFormat/>
    <w:rsid w:val="001C6431"/>
    <w:pPr>
      <w:spacing w:before="480" w:line="520" w:lineRule="exact"/>
      <w:ind w:left="0"/>
    </w:pPr>
    <w:rPr>
      <w:b/>
      <w:bCs/>
      <w:w w:val="95"/>
      <w:sz w:val="48"/>
    </w:rPr>
  </w:style>
  <w:style w:type="paragraph" w:styleId="NormalIndent">
    <w:name w:val="Normal Indent"/>
    <w:basedOn w:val="Normal"/>
    <w:uiPriority w:val="99"/>
    <w:unhideWhenUsed/>
    <w:rsid w:val="001C6431"/>
    <w:pPr>
      <w:ind w:left="708"/>
    </w:pPr>
  </w:style>
  <w:style w:type="character" w:customStyle="1" w:styleId="TableofContentChar">
    <w:name w:val="Table of Content Char"/>
    <w:basedOn w:val="Heading1NumberedChar"/>
    <w:link w:val="TableofContent"/>
    <w:rsid w:val="001C6431"/>
    <w:rPr>
      <w:rFonts w:ascii="Century Gothic" w:eastAsia="Times New Roman" w:hAnsi="Century Gothic" w:cs="Times New Roman"/>
      <w:b/>
      <w:bCs/>
      <w:color w:val="000000"/>
      <w:w w:val="95"/>
      <w:sz w:val="48"/>
      <w:szCs w:val="24"/>
      <w:lang w:val="en-US"/>
    </w:rPr>
  </w:style>
  <w:style w:type="paragraph" w:customStyle="1" w:styleId="Bulleted2nd">
    <w:name w:val="Bulleted 2nd"/>
    <w:basedOn w:val="Normal"/>
    <w:autoRedefine/>
    <w:qFormat/>
    <w:rsid w:val="001C6431"/>
    <w:pPr>
      <w:numPr>
        <w:numId w:val="4"/>
      </w:numPr>
      <w:tabs>
        <w:tab w:val="left" w:pos="780"/>
      </w:tabs>
      <w:spacing w:line="360" w:lineRule="auto"/>
      <w:contextualSpacing/>
    </w:pPr>
  </w:style>
  <w:style w:type="paragraph" w:customStyle="1" w:styleId="ListParagraph1">
    <w:name w:val="List Paragraph1"/>
    <w:basedOn w:val="Normal"/>
    <w:qFormat/>
    <w:rsid w:val="001C6431"/>
    <w:pPr>
      <w:spacing w:after="0" w:line="240" w:lineRule="auto"/>
      <w:ind w:left="720"/>
      <w:contextualSpacing/>
    </w:pPr>
    <w:rPr>
      <w:color w:val="auto"/>
      <w:szCs w:val="20"/>
      <w:lang w:val="ru-RU" w:eastAsia="en-US"/>
    </w:rPr>
  </w:style>
  <w:style w:type="paragraph" w:customStyle="1" w:styleId="Numbered2">
    <w:name w:val="Numbered 2"/>
    <w:basedOn w:val="Numbered"/>
    <w:link w:val="Numbered2Char1"/>
    <w:qFormat/>
    <w:rsid w:val="001C6431"/>
    <w:pPr>
      <w:numPr>
        <w:ilvl w:val="1"/>
      </w:numPr>
    </w:pPr>
  </w:style>
  <w:style w:type="character" w:customStyle="1" w:styleId="Numbered2Char1">
    <w:name w:val="Numbered 2 Char1"/>
    <w:basedOn w:val="NumberedChar"/>
    <w:link w:val="Numbered2"/>
    <w:rsid w:val="001C6431"/>
    <w:rPr>
      <w:rFonts w:ascii="Century Gothic" w:eastAsia="Arial Unicode MS" w:hAnsi="Century Gothic" w:cstheme="minorBidi"/>
      <w:noProof/>
      <w:color w:val="000000" w:themeColor="text1"/>
      <w:szCs w:val="16"/>
      <w:lang w:val="en-US"/>
    </w:rPr>
  </w:style>
  <w:style w:type="paragraph" w:customStyle="1" w:styleId="Numbered3">
    <w:name w:val="Numbered 3"/>
    <w:basedOn w:val="Numbered2"/>
    <w:link w:val="Numbered3Char"/>
    <w:qFormat/>
    <w:rsid w:val="001C6431"/>
    <w:pPr>
      <w:numPr>
        <w:ilvl w:val="2"/>
      </w:numPr>
    </w:pPr>
  </w:style>
  <w:style w:type="character" w:customStyle="1" w:styleId="Numbered3Char">
    <w:name w:val="Numbered 3 Char"/>
    <w:basedOn w:val="Numbered2Char1"/>
    <w:link w:val="Numbered3"/>
    <w:rsid w:val="001C6431"/>
    <w:rPr>
      <w:rFonts w:ascii="Century Gothic" w:eastAsia="Arial Unicode MS" w:hAnsi="Century Gothic" w:cstheme="minorBidi"/>
      <w:noProof/>
      <w:color w:val="000000" w:themeColor="text1"/>
      <w:szCs w:val="16"/>
      <w:lang w:val="en-US"/>
    </w:rPr>
  </w:style>
  <w:style w:type="paragraph" w:customStyle="1" w:styleId="BoldBulleting">
    <w:name w:val="Bold Bulleting"/>
    <w:basedOn w:val="Bulleted"/>
    <w:link w:val="BoldBulletingChar"/>
    <w:qFormat/>
    <w:rsid w:val="001C6431"/>
    <w:pPr>
      <w:numPr>
        <w:numId w:val="0"/>
      </w:numPr>
    </w:pPr>
  </w:style>
  <w:style w:type="character" w:customStyle="1" w:styleId="BoldBulletingChar">
    <w:name w:val="Bold Bulleting Char"/>
    <w:basedOn w:val="BulletedChar"/>
    <w:link w:val="BoldBulleting"/>
    <w:rsid w:val="001C6431"/>
    <w:rPr>
      <w:rFonts w:ascii="Century Gothic" w:eastAsia="Arial Unicode MS" w:hAnsi="Century Gothic" w:cstheme="minorBidi"/>
      <w:noProof/>
      <w:color w:val="000000"/>
      <w:sz w:val="18"/>
      <w:szCs w:val="24"/>
      <w:lang w:val="en-US"/>
    </w:rPr>
  </w:style>
  <w:style w:type="paragraph" w:styleId="TOC1">
    <w:name w:val="toc 1"/>
    <w:basedOn w:val="Normal"/>
    <w:next w:val="Normal"/>
    <w:autoRedefine/>
    <w:uiPriority w:val="39"/>
    <w:unhideWhenUsed/>
    <w:rsid w:val="00EE5A2F"/>
    <w:pPr>
      <w:spacing w:after="100"/>
      <w:ind w:left="0"/>
    </w:pPr>
  </w:style>
  <w:style w:type="character" w:styleId="Hyperlink">
    <w:name w:val="Hyperlink"/>
    <w:basedOn w:val="DefaultParagraphFont"/>
    <w:uiPriority w:val="99"/>
    <w:unhideWhenUsed/>
    <w:rsid w:val="00EE5A2F"/>
    <w:rPr>
      <w:color w:val="0000FF" w:themeColor="hyperlink"/>
      <w:u w:val="single"/>
    </w:rPr>
  </w:style>
  <w:style w:type="paragraph" w:styleId="TOC2">
    <w:name w:val="toc 2"/>
    <w:basedOn w:val="Normal"/>
    <w:next w:val="Normal"/>
    <w:autoRedefine/>
    <w:uiPriority w:val="39"/>
    <w:unhideWhenUsed/>
    <w:rsid w:val="00EE5A2F"/>
    <w:pPr>
      <w:spacing w:after="100"/>
      <w:ind w:left="180"/>
    </w:pPr>
  </w:style>
  <w:style w:type="paragraph" w:styleId="TOC3">
    <w:name w:val="toc 3"/>
    <w:basedOn w:val="Normal"/>
    <w:next w:val="Normal"/>
    <w:autoRedefine/>
    <w:uiPriority w:val="39"/>
    <w:unhideWhenUsed/>
    <w:rsid w:val="00EE5A2F"/>
    <w:pPr>
      <w:spacing w:after="100"/>
      <w:ind w:left="360"/>
    </w:pPr>
  </w:style>
  <w:style w:type="paragraph" w:customStyle="1" w:styleId="Caption-Picture">
    <w:name w:val="Caption - Picture"/>
    <w:basedOn w:val="Caption"/>
    <w:link w:val="Caption-PictureChar"/>
    <w:qFormat/>
    <w:rsid w:val="002A19C6"/>
  </w:style>
  <w:style w:type="character" w:customStyle="1" w:styleId="Caption-PictureChar">
    <w:name w:val="Caption - Picture Char"/>
    <w:basedOn w:val="CaptionChar"/>
    <w:link w:val="Caption-Picture"/>
    <w:rsid w:val="002A19C6"/>
    <w:rPr>
      <w:rFonts w:ascii="Century Gothic" w:eastAsiaTheme="minorEastAsia" w:hAnsi="Century Gothic" w:cstheme="minorBidi"/>
      <w:b/>
      <w:i/>
      <w:lang w:eastAsia="en-US"/>
    </w:rPr>
  </w:style>
  <w:style w:type="character" w:styleId="CommentReference">
    <w:name w:val="annotation reference"/>
    <w:basedOn w:val="DefaultParagraphFont"/>
    <w:uiPriority w:val="99"/>
    <w:semiHidden/>
    <w:unhideWhenUsed/>
    <w:rsid w:val="00117D06"/>
    <w:rPr>
      <w:sz w:val="16"/>
      <w:szCs w:val="16"/>
    </w:rPr>
  </w:style>
  <w:style w:type="paragraph" w:styleId="CommentText">
    <w:name w:val="annotation text"/>
    <w:basedOn w:val="Normal"/>
    <w:link w:val="CommentTextChar"/>
    <w:uiPriority w:val="99"/>
    <w:unhideWhenUsed/>
    <w:rsid w:val="00117D06"/>
    <w:pPr>
      <w:spacing w:line="240" w:lineRule="auto"/>
    </w:pPr>
    <w:rPr>
      <w:szCs w:val="20"/>
    </w:rPr>
  </w:style>
  <w:style w:type="character" w:customStyle="1" w:styleId="CommentTextChar">
    <w:name w:val="Comment Text Char"/>
    <w:basedOn w:val="DefaultParagraphFont"/>
    <w:link w:val="CommentText"/>
    <w:uiPriority w:val="99"/>
    <w:rsid w:val="00117D06"/>
    <w:rPr>
      <w:rFonts w:ascii="Century Gothic" w:eastAsiaTheme="minorEastAsia" w:hAnsi="Century Gothic" w:cstheme="minorBidi"/>
      <w:color w:val="000000" w:themeColor="text1"/>
      <w:lang w:val="en-US"/>
    </w:rPr>
  </w:style>
  <w:style w:type="paragraph" w:styleId="CommentSubject">
    <w:name w:val="annotation subject"/>
    <w:basedOn w:val="CommentText"/>
    <w:next w:val="CommentText"/>
    <w:link w:val="CommentSubjectChar"/>
    <w:uiPriority w:val="99"/>
    <w:semiHidden/>
    <w:unhideWhenUsed/>
    <w:rsid w:val="00117D06"/>
    <w:rPr>
      <w:b/>
      <w:bCs/>
    </w:rPr>
  </w:style>
  <w:style w:type="character" w:customStyle="1" w:styleId="CommentSubjectChar">
    <w:name w:val="Comment Subject Char"/>
    <w:basedOn w:val="CommentTextChar"/>
    <w:link w:val="CommentSubject"/>
    <w:uiPriority w:val="99"/>
    <w:semiHidden/>
    <w:rsid w:val="00117D06"/>
    <w:rPr>
      <w:rFonts w:ascii="Century Gothic" w:eastAsiaTheme="minorEastAsia" w:hAnsi="Century Gothic" w:cstheme="minorBidi"/>
      <w:b/>
      <w:bCs/>
      <w:color w:val="000000" w:themeColor="text1"/>
      <w:lang w:val="en-US"/>
    </w:rPr>
  </w:style>
  <w:style w:type="paragraph" w:customStyle="1" w:styleId="Default">
    <w:name w:val="Default"/>
    <w:rsid w:val="007F1BD1"/>
    <w:pPr>
      <w:autoSpaceDE w:val="0"/>
      <w:autoSpaceDN w:val="0"/>
      <w:adjustRightInd w:val="0"/>
    </w:pPr>
    <w:rPr>
      <w:rFonts w:ascii="Times New Roman" w:hAnsi="Times New Roman"/>
      <w:color w:val="000000"/>
      <w:sz w:val="24"/>
      <w:szCs w:val="24"/>
    </w:rPr>
  </w:style>
  <w:style w:type="paragraph" w:styleId="TOC4">
    <w:name w:val="toc 4"/>
    <w:basedOn w:val="Normal"/>
    <w:next w:val="Normal"/>
    <w:autoRedefine/>
    <w:uiPriority w:val="39"/>
    <w:unhideWhenUsed/>
    <w:rsid w:val="002953BE"/>
    <w:pPr>
      <w:spacing w:after="100" w:line="276" w:lineRule="auto"/>
      <w:ind w:left="660"/>
    </w:pPr>
    <w:rPr>
      <w:rFonts w:asciiTheme="minorHAnsi" w:hAnsiTheme="minorHAnsi"/>
      <w:color w:val="auto"/>
      <w:sz w:val="22"/>
      <w:szCs w:val="22"/>
      <w:lang w:val="ru-RU"/>
    </w:rPr>
  </w:style>
  <w:style w:type="paragraph" w:styleId="TOC5">
    <w:name w:val="toc 5"/>
    <w:basedOn w:val="Normal"/>
    <w:next w:val="Normal"/>
    <w:autoRedefine/>
    <w:uiPriority w:val="39"/>
    <w:unhideWhenUsed/>
    <w:rsid w:val="002953BE"/>
    <w:pPr>
      <w:spacing w:after="100" w:line="276" w:lineRule="auto"/>
      <w:ind w:left="880"/>
    </w:pPr>
    <w:rPr>
      <w:rFonts w:asciiTheme="minorHAnsi" w:hAnsiTheme="minorHAnsi"/>
      <w:color w:val="auto"/>
      <w:sz w:val="22"/>
      <w:szCs w:val="22"/>
      <w:lang w:val="ru-RU"/>
    </w:rPr>
  </w:style>
  <w:style w:type="paragraph" w:styleId="TOC6">
    <w:name w:val="toc 6"/>
    <w:basedOn w:val="Normal"/>
    <w:next w:val="Normal"/>
    <w:autoRedefine/>
    <w:uiPriority w:val="39"/>
    <w:unhideWhenUsed/>
    <w:rsid w:val="002953BE"/>
    <w:pPr>
      <w:spacing w:after="100" w:line="276" w:lineRule="auto"/>
      <w:ind w:left="1100"/>
    </w:pPr>
    <w:rPr>
      <w:rFonts w:asciiTheme="minorHAnsi" w:hAnsiTheme="minorHAnsi"/>
      <w:color w:val="auto"/>
      <w:sz w:val="22"/>
      <w:szCs w:val="22"/>
      <w:lang w:val="ru-RU"/>
    </w:rPr>
  </w:style>
  <w:style w:type="paragraph" w:styleId="TOC7">
    <w:name w:val="toc 7"/>
    <w:basedOn w:val="Normal"/>
    <w:next w:val="Normal"/>
    <w:autoRedefine/>
    <w:uiPriority w:val="39"/>
    <w:unhideWhenUsed/>
    <w:rsid w:val="002953BE"/>
    <w:pPr>
      <w:spacing w:after="100" w:line="276" w:lineRule="auto"/>
      <w:ind w:left="1320"/>
    </w:pPr>
    <w:rPr>
      <w:rFonts w:asciiTheme="minorHAnsi" w:hAnsiTheme="minorHAnsi"/>
      <w:color w:val="auto"/>
      <w:sz w:val="22"/>
      <w:szCs w:val="22"/>
      <w:lang w:val="ru-RU"/>
    </w:rPr>
  </w:style>
  <w:style w:type="paragraph" w:styleId="TOC8">
    <w:name w:val="toc 8"/>
    <w:basedOn w:val="Normal"/>
    <w:next w:val="Normal"/>
    <w:autoRedefine/>
    <w:uiPriority w:val="39"/>
    <w:unhideWhenUsed/>
    <w:rsid w:val="002953BE"/>
    <w:pPr>
      <w:spacing w:after="100" w:line="276" w:lineRule="auto"/>
      <w:ind w:left="1540"/>
    </w:pPr>
    <w:rPr>
      <w:rFonts w:asciiTheme="minorHAnsi" w:hAnsiTheme="minorHAnsi"/>
      <w:color w:val="auto"/>
      <w:sz w:val="22"/>
      <w:szCs w:val="22"/>
      <w:lang w:val="ru-RU"/>
    </w:rPr>
  </w:style>
  <w:style w:type="paragraph" w:styleId="TOC9">
    <w:name w:val="toc 9"/>
    <w:basedOn w:val="Normal"/>
    <w:next w:val="Normal"/>
    <w:autoRedefine/>
    <w:uiPriority w:val="39"/>
    <w:unhideWhenUsed/>
    <w:rsid w:val="002953BE"/>
    <w:pPr>
      <w:spacing w:after="100" w:line="276" w:lineRule="auto"/>
      <w:ind w:left="1760"/>
    </w:pPr>
    <w:rPr>
      <w:rFonts w:asciiTheme="minorHAnsi" w:hAnsiTheme="minorHAnsi"/>
      <w:color w:val="auto"/>
      <w:sz w:val="22"/>
      <w:szCs w:val="22"/>
      <w:lang w:val="ru-RU"/>
    </w:rPr>
  </w:style>
  <w:style w:type="paragraph" w:customStyle="1" w:styleId="CellHeader">
    <w:name w:val="Cell Header"/>
    <w:basedOn w:val="Normal"/>
    <w:link w:val="CellHeaderChar"/>
    <w:uiPriority w:val="99"/>
    <w:qFormat/>
    <w:rsid w:val="00056D47"/>
    <w:pPr>
      <w:spacing w:after="120" w:line="240" w:lineRule="auto"/>
      <w:ind w:left="0"/>
    </w:pPr>
    <w:rPr>
      <w:rFonts w:ascii="Calibri" w:eastAsia="Times New Roman" w:hAnsi="Calibri" w:cs="Times New Roman"/>
      <w:color w:val="auto"/>
      <w:szCs w:val="20"/>
      <w:lang w:val="en-GB" w:eastAsia="en-US"/>
    </w:rPr>
  </w:style>
  <w:style w:type="character" w:customStyle="1" w:styleId="CellHeaderChar">
    <w:name w:val="Cell Header Char"/>
    <w:basedOn w:val="DefaultParagraphFont"/>
    <w:link w:val="CellHeader"/>
    <w:uiPriority w:val="99"/>
    <w:locked/>
    <w:rsid w:val="00056D47"/>
    <w:rPr>
      <w:lang w:val="en-GB" w:eastAsia="en-US"/>
    </w:rPr>
  </w:style>
  <w:style w:type="paragraph" w:customStyle="1" w:styleId="DocsText">
    <w:name w:val="Docs Text"/>
    <w:basedOn w:val="Normal"/>
    <w:link w:val="DocsTextChar"/>
    <w:rsid w:val="00F14E4D"/>
    <w:pPr>
      <w:spacing w:before="120" w:after="0" w:line="240" w:lineRule="auto"/>
      <w:ind w:left="1418"/>
      <w:jc w:val="both"/>
    </w:pPr>
    <w:rPr>
      <w:rFonts w:eastAsia="Times New Roman" w:cs="Times New Roman"/>
      <w:color w:val="auto"/>
      <w:sz w:val="24"/>
      <w:szCs w:val="20"/>
      <w:lang w:val="ru-RU" w:eastAsia="en-US"/>
    </w:rPr>
  </w:style>
  <w:style w:type="character" w:customStyle="1" w:styleId="DocsTextChar">
    <w:name w:val="Docs Text Char"/>
    <w:link w:val="DocsText"/>
    <w:rsid w:val="00F14E4D"/>
    <w:rPr>
      <w:rFonts w:ascii="Times New Roman" w:hAnsi="Times New Roman"/>
      <w:sz w:val="24"/>
      <w:lang w:eastAsia="en-US"/>
    </w:rPr>
  </w:style>
  <w:style w:type="paragraph" w:styleId="NormalWeb">
    <w:name w:val="Normal (Web)"/>
    <w:basedOn w:val="Normal"/>
    <w:uiPriority w:val="99"/>
    <w:semiHidden/>
    <w:unhideWhenUsed/>
    <w:rsid w:val="00FF5077"/>
    <w:pPr>
      <w:spacing w:before="100" w:beforeAutospacing="1" w:after="100" w:afterAutospacing="1" w:line="240" w:lineRule="auto"/>
      <w:ind w:left="0"/>
    </w:pPr>
    <w:rPr>
      <w:rFonts w:eastAsia="Times New Roman" w:cs="Times New Roman"/>
      <w:color w:val="auto"/>
      <w:sz w:val="24"/>
      <w:lang w:val="ru-RU"/>
    </w:rPr>
  </w:style>
  <w:style w:type="character" w:customStyle="1" w:styleId="apple-converted-space">
    <w:name w:val="apple-converted-space"/>
    <w:basedOn w:val="DefaultParagraphFont"/>
    <w:rsid w:val="00FF5077"/>
  </w:style>
  <w:style w:type="paragraph" w:customStyle="1" w:styleId="Body">
    <w:name w:val="Body"/>
    <w:basedOn w:val="Normal"/>
    <w:link w:val="BodyChar"/>
    <w:autoRedefine/>
    <w:qFormat/>
    <w:rsid w:val="001A0A8C"/>
    <w:pPr>
      <w:numPr>
        <w:numId w:val="22"/>
      </w:numPr>
      <w:spacing w:after="120" w:line="240" w:lineRule="auto"/>
      <w:jc w:val="both"/>
      <w:pPrChange w:id="0" w:author="Tran Thach Anh" w:date="2021-03-30T15:42:00Z">
        <w:pPr>
          <w:numPr>
            <w:numId w:val="22"/>
          </w:numPr>
          <w:spacing w:after="120"/>
          <w:ind w:left="720" w:hanging="360"/>
          <w:jc w:val="both"/>
        </w:pPr>
      </w:pPrChange>
    </w:pPr>
    <w:rPr>
      <w:noProof/>
      <w:color w:val="auto"/>
      <w:lang w:val="vi-VN"/>
      <w:rPrChange w:id="0" w:author="Tran Thach Anh" w:date="2021-03-30T15:42:00Z">
        <w:rPr>
          <w:rFonts w:ascii="Century Gothic" w:eastAsiaTheme="minorEastAsia" w:hAnsi="Century Gothic" w:cstheme="minorBidi"/>
          <w:noProof/>
          <w:szCs w:val="24"/>
          <w:lang w:val="vi-VN" w:eastAsia="ru-RU" w:bidi="ar-SA"/>
        </w:rPr>
      </w:rPrChange>
    </w:rPr>
  </w:style>
  <w:style w:type="character" w:customStyle="1" w:styleId="ListParagraphChar">
    <w:name w:val="List Paragraph Char"/>
    <w:aliases w:val="List Paragraph 2 Char"/>
    <w:basedOn w:val="DefaultParagraphFont"/>
    <w:link w:val="ListParagraph"/>
    <w:uiPriority w:val="34"/>
    <w:locked/>
    <w:rsid w:val="00EB3E62"/>
    <w:rPr>
      <w:rFonts w:ascii="Century Gothic" w:eastAsiaTheme="minorEastAsia" w:hAnsi="Century Gothic" w:cstheme="minorBidi"/>
      <w:color w:val="000000" w:themeColor="text1"/>
      <w:szCs w:val="16"/>
    </w:rPr>
  </w:style>
  <w:style w:type="paragraph" w:styleId="BodyTextIndent">
    <w:name w:val="Body Text Indent"/>
    <w:basedOn w:val="Normal"/>
    <w:link w:val="BodyTextIndentChar"/>
    <w:uiPriority w:val="99"/>
    <w:rsid w:val="00EB3E62"/>
    <w:pPr>
      <w:spacing w:after="120" w:line="240" w:lineRule="auto"/>
      <w:ind w:left="283"/>
    </w:pPr>
    <w:rPr>
      <w:rFonts w:ascii="Calibri" w:eastAsia="Times New Roman" w:hAnsi="Calibri" w:cs="Times New Roman"/>
      <w:color w:val="auto"/>
      <w:sz w:val="22"/>
      <w:lang w:val="en-GB" w:eastAsia="en-US"/>
    </w:rPr>
  </w:style>
  <w:style w:type="character" w:customStyle="1" w:styleId="BodyTextIndentChar">
    <w:name w:val="Body Text Indent Char"/>
    <w:basedOn w:val="DefaultParagraphFont"/>
    <w:link w:val="BodyTextIndent"/>
    <w:uiPriority w:val="99"/>
    <w:rsid w:val="00EB3E62"/>
    <w:rPr>
      <w:sz w:val="22"/>
      <w:szCs w:val="24"/>
      <w:lang w:val="en-GB" w:eastAsia="en-US"/>
    </w:rPr>
  </w:style>
  <w:style w:type="paragraph" w:customStyle="1" w:styleId="TyyliOtsikko3Verdana10pt">
    <w:name w:val="Tyyli Otsikko 3 + Verdana 10 pt"/>
    <w:basedOn w:val="Heading3"/>
    <w:next w:val="BodyTextIndent"/>
    <w:uiPriority w:val="99"/>
    <w:rsid w:val="00EB3E62"/>
    <w:pPr>
      <w:keepLines w:val="0"/>
      <w:numPr>
        <w:ilvl w:val="0"/>
        <w:numId w:val="0"/>
      </w:numPr>
      <w:spacing w:before="240" w:after="60"/>
    </w:pPr>
    <w:rPr>
      <w:rFonts w:ascii="Verdana" w:hAnsi="Verdana" w:cs="Arial"/>
      <w:color w:val="auto"/>
      <w:sz w:val="20"/>
      <w:szCs w:val="26"/>
      <w:lang w:val="fi-FI" w:eastAsia="fi-FI"/>
    </w:rPr>
  </w:style>
  <w:style w:type="character" w:customStyle="1" w:styleId="NoSpacingChar">
    <w:name w:val="No Spacing Char"/>
    <w:basedOn w:val="DefaultParagraphFont"/>
    <w:link w:val="NoSpacing"/>
    <w:uiPriority w:val="1"/>
    <w:rsid w:val="00EB3E62"/>
    <w:rPr>
      <w:rFonts w:ascii="Century Gothic" w:hAnsi="Century Gothic"/>
      <w:color w:val="000000"/>
      <w:sz w:val="18"/>
      <w:szCs w:val="24"/>
      <w:lang w:val="en-US"/>
    </w:rPr>
  </w:style>
  <w:style w:type="paragraph" w:customStyle="1" w:styleId="Legal">
    <w:name w:val="Legal"/>
    <w:basedOn w:val="Normal"/>
    <w:uiPriority w:val="99"/>
    <w:rsid w:val="00187ABE"/>
    <w:pPr>
      <w:spacing w:after="120" w:line="240" w:lineRule="auto"/>
      <w:ind w:left="0"/>
    </w:pPr>
    <w:rPr>
      <w:rFonts w:ascii="Calibri" w:eastAsia="Times New Roman" w:hAnsi="Calibri" w:cs="Calibri"/>
      <w:color w:val="auto"/>
      <w:szCs w:val="18"/>
      <w:lang w:val="en-GB" w:eastAsia="en-US"/>
    </w:rPr>
  </w:style>
  <w:style w:type="character" w:customStyle="1" w:styleId="DocumentControlTitles">
    <w:name w:val="Document Control Titles"/>
    <w:basedOn w:val="DefaultParagraphFont"/>
    <w:uiPriority w:val="99"/>
    <w:rsid w:val="00187ABE"/>
    <w:rPr>
      <w:rFonts w:ascii="Arial" w:hAnsi="Arial" w:cs="Arial"/>
      <w:b/>
      <w:bCs/>
      <w:color w:val="003399"/>
      <w:sz w:val="20"/>
      <w:szCs w:val="20"/>
    </w:rPr>
  </w:style>
  <w:style w:type="paragraph" w:styleId="BodyText">
    <w:name w:val="Body Text"/>
    <w:basedOn w:val="Normal"/>
    <w:link w:val="BodyTextChar"/>
    <w:uiPriority w:val="99"/>
    <w:rsid w:val="00BC41C1"/>
    <w:pPr>
      <w:spacing w:after="120" w:line="240" w:lineRule="auto"/>
      <w:ind w:left="0"/>
    </w:pPr>
    <w:rPr>
      <w:rFonts w:ascii="Arial" w:eastAsia="Times New Roman" w:hAnsi="Arial" w:cs="Times New Roman"/>
      <w:color w:val="auto"/>
      <w:sz w:val="22"/>
      <w:lang w:val="en-GB" w:eastAsia="en-US"/>
    </w:rPr>
  </w:style>
  <w:style w:type="character" w:customStyle="1" w:styleId="BodyTextChar">
    <w:name w:val="Body Text Char"/>
    <w:basedOn w:val="DefaultParagraphFont"/>
    <w:link w:val="BodyText"/>
    <w:uiPriority w:val="99"/>
    <w:rsid w:val="00BC41C1"/>
    <w:rPr>
      <w:rFonts w:ascii="Arial" w:hAnsi="Arial"/>
      <w:sz w:val="22"/>
      <w:szCs w:val="24"/>
      <w:lang w:val="en-GB" w:eastAsia="en-US"/>
    </w:rPr>
  </w:style>
  <w:style w:type="paragraph" w:customStyle="1" w:styleId="AppendixHeading">
    <w:name w:val="Appendix Heading"/>
    <w:basedOn w:val="BodyText"/>
    <w:uiPriority w:val="99"/>
    <w:rsid w:val="00BC41C1"/>
    <w:pPr>
      <w:pageBreakBefore/>
      <w:numPr>
        <w:numId w:val="9"/>
      </w:numPr>
      <w:tabs>
        <w:tab w:val="left" w:pos="2268"/>
      </w:tabs>
    </w:pPr>
    <w:rPr>
      <w:b/>
      <w:caps/>
      <w:color w:val="000080"/>
      <w:sz w:val="32"/>
    </w:rPr>
  </w:style>
  <w:style w:type="paragraph" w:customStyle="1" w:styleId="Sis1">
    <w:name w:val="Sis 1"/>
    <w:basedOn w:val="Normal"/>
    <w:link w:val="Sis1Char"/>
    <w:uiPriority w:val="99"/>
    <w:rsid w:val="00BC41C1"/>
    <w:pPr>
      <w:spacing w:after="0" w:line="240" w:lineRule="auto"/>
      <w:ind w:left="1304"/>
    </w:pPr>
    <w:rPr>
      <w:rFonts w:ascii="Verdana" w:eastAsia="Times New Roman" w:hAnsi="Verdana" w:cs="Times New Roman"/>
      <w:color w:val="auto"/>
      <w:szCs w:val="22"/>
      <w:lang w:val="fi-FI" w:eastAsia="fi-FI"/>
    </w:rPr>
  </w:style>
  <w:style w:type="character" w:customStyle="1" w:styleId="Sis1Char">
    <w:name w:val="Sis 1 Char"/>
    <w:basedOn w:val="DefaultParagraphFont"/>
    <w:link w:val="Sis1"/>
    <w:uiPriority w:val="99"/>
    <w:locked/>
    <w:rsid w:val="00BC41C1"/>
    <w:rPr>
      <w:rFonts w:ascii="Verdana" w:hAnsi="Verdana"/>
      <w:szCs w:val="22"/>
      <w:lang w:val="fi-FI" w:eastAsia="fi-FI"/>
    </w:rPr>
  </w:style>
  <w:style w:type="paragraph" w:customStyle="1" w:styleId="ListNumber1">
    <w:name w:val="List Number 1"/>
    <w:basedOn w:val="Normal"/>
    <w:uiPriority w:val="99"/>
    <w:rsid w:val="00BC41C1"/>
    <w:pPr>
      <w:numPr>
        <w:numId w:val="10"/>
      </w:numPr>
      <w:tabs>
        <w:tab w:val="num" w:pos="1494"/>
      </w:tabs>
      <w:spacing w:after="0" w:line="240" w:lineRule="auto"/>
      <w:ind w:left="1491" w:hanging="357"/>
    </w:pPr>
    <w:rPr>
      <w:rFonts w:ascii="Arial" w:eastAsia="Times New Roman" w:hAnsi="Arial" w:cs="Arial"/>
      <w:color w:val="auto"/>
      <w:szCs w:val="20"/>
      <w:lang w:val="fi-FI" w:eastAsia="en-US"/>
    </w:rPr>
  </w:style>
  <w:style w:type="paragraph" w:customStyle="1" w:styleId="Vliotsikko">
    <w:name w:val="Väliotsikko"/>
    <w:basedOn w:val="Normal"/>
    <w:uiPriority w:val="99"/>
    <w:rsid w:val="00BC41C1"/>
    <w:pPr>
      <w:spacing w:before="120" w:after="0" w:line="240" w:lineRule="auto"/>
      <w:ind w:left="567"/>
    </w:pPr>
    <w:rPr>
      <w:rFonts w:ascii="Arial" w:eastAsia="Times New Roman" w:hAnsi="Arial" w:cs="Arial"/>
      <w:b/>
      <w:bCs/>
      <w:color w:val="auto"/>
      <w:szCs w:val="20"/>
      <w:lang w:val="fi-FI" w:eastAsia="en-US"/>
    </w:rPr>
  </w:style>
  <w:style w:type="numbering" w:customStyle="1" w:styleId="BulletedSub">
    <w:name w:val="Bulleted Sub"/>
    <w:rsid w:val="00CF109E"/>
    <w:pPr>
      <w:numPr>
        <w:numId w:val="11"/>
      </w:numPr>
    </w:pPr>
  </w:style>
  <w:style w:type="paragraph" w:styleId="Revision">
    <w:name w:val="Revision"/>
    <w:hidden/>
    <w:uiPriority w:val="99"/>
    <w:semiHidden/>
    <w:rsid w:val="00EC1DEC"/>
    <w:rPr>
      <w:rFonts w:ascii="Century Gothic" w:eastAsiaTheme="minorEastAsia" w:hAnsi="Century Gothic" w:cstheme="minorBidi"/>
      <w:color w:val="000000" w:themeColor="text1"/>
      <w:szCs w:val="24"/>
      <w:lang w:val="en-US"/>
    </w:rPr>
  </w:style>
  <w:style w:type="character" w:customStyle="1" w:styleId="fontstyle01">
    <w:name w:val="fontstyle01"/>
    <w:basedOn w:val="DefaultParagraphFont"/>
    <w:rsid w:val="006801C5"/>
    <w:rPr>
      <w:rFonts w:ascii="CenturyGothic" w:hAnsi="CenturyGothic" w:hint="default"/>
      <w:b w:val="0"/>
      <w:bCs w:val="0"/>
      <w:i w:val="0"/>
      <w:iCs w:val="0"/>
      <w:color w:val="000000"/>
      <w:sz w:val="20"/>
      <w:szCs w:val="20"/>
    </w:rPr>
  </w:style>
  <w:style w:type="character" w:styleId="FollowedHyperlink">
    <w:name w:val="FollowedHyperlink"/>
    <w:basedOn w:val="DefaultParagraphFont"/>
    <w:uiPriority w:val="99"/>
    <w:semiHidden/>
    <w:unhideWhenUsed/>
    <w:rsid w:val="0011712C"/>
    <w:rPr>
      <w:color w:val="954F72"/>
      <w:u w:val="single"/>
    </w:rPr>
  </w:style>
  <w:style w:type="paragraph" w:customStyle="1" w:styleId="msonormal0">
    <w:name w:val="msonormal"/>
    <w:basedOn w:val="Normal"/>
    <w:rsid w:val="0011712C"/>
    <w:pPr>
      <w:spacing w:before="100" w:beforeAutospacing="1" w:after="100" w:afterAutospacing="1" w:line="240" w:lineRule="auto"/>
      <w:ind w:left="0"/>
    </w:pPr>
    <w:rPr>
      <w:rFonts w:eastAsia="Times New Roman" w:cs="Times New Roman"/>
      <w:color w:val="auto"/>
      <w:sz w:val="24"/>
      <w:lang w:eastAsia="en-US"/>
    </w:rPr>
  </w:style>
  <w:style w:type="paragraph" w:customStyle="1" w:styleId="font5">
    <w:name w:val="font5"/>
    <w:basedOn w:val="Normal"/>
    <w:rsid w:val="0011712C"/>
    <w:pPr>
      <w:spacing w:before="100" w:beforeAutospacing="1" w:after="100" w:afterAutospacing="1" w:line="240" w:lineRule="auto"/>
      <w:ind w:left="0"/>
    </w:pPr>
    <w:rPr>
      <w:rFonts w:ascii="Tahoma" w:eastAsia="Times New Roman" w:hAnsi="Tahoma" w:cs="Tahoma"/>
      <w:b/>
      <w:bCs/>
      <w:color w:val="000000"/>
      <w:sz w:val="18"/>
      <w:szCs w:val="18"/>
      <w:lang w:eastAsia="en-US"/>
    </w:rPr>
  </w:style>
  <w:style w:type="paragraph" w:customStyle="1" w:styleId="font6">
    <w:name w:val="font6"/>
    <w:basedOn w:val="Normal"/>
    <w:rsid w:val="0011712C"/>
    <w:pPr>
      <w:spacing w:before="100" w:beforeAutospacing="1" w:after="100" w:afterAutospacing="1" w:line="240" w:lineRule="auto"/>
      <w:ind w:left="0"/>
    </w:pPr>
    <w:rPr>
      <w:rFonts w:ascii="Tahoma" w:eastAsia="Times New Roman" w:hAnsi="Tahoma" w:cs="Tahoma"/>
      <w:color w:val="000000"/>
      <w:sz w:val="18"/>
      <w:szCs w:val="18"/>
      <w:lang w:eastAsia="en-US"/>
    </w:rPr>
  </w:style>
  <w:style w:type="paragraph" w:customStyle="1" w:styleId="xl69">
    <w:name w:val="xl69"/>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pPr>
    <w:rPr>
      <w:rFonts w:ascii="Arial" w:eastAsia="Times New Roman" w:hAnsi="Arial" w:cs="Arial"/>
      <w:color w:val="auto"/>
      <w:sz w:val="24"/>
      <w:lang w:eastAsia="en-US"/>
    </w:rPr>
  </w:style>
  <w:style w:type="paragraph" w:customStyle="1" w:styleId="xl70">
    <w:name w:val="xl70"/>
    <w:basedOn w:val="Normal"/>
    <w:rsid w:val="0011712C"/>
    <w:pPr>
      <w:pBdr>
        <w:top w:val="single" w:sz="4" w:space="0" w:color="auto"/>
        <w:left w:val="single" w:sz="4" w:space="0" w:color="auto"/>
        <w:bottom w:val="single" w:sz="4" w:space="0" w:color="auto"/>
        <w:right w:val="single" w:sz="4" w:space="0" w:color="auto"/>
      </w:pBdr>
      <w:shd w:val="clear" w:color="C8C8C8" w:fill="C8C8C8"/>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1">
    <w:name w:val="xl71"/>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pPr>
    <w:rPr>
      <w:rFonts w:eastAsia="Times New Roman" w:cs="Times New Roman"/>
      <w:color w:val="auto"/>
      <w:szCs w:val="20"/>
      <w:lang w:eastAsia="en-US"/>
    </w:rPr>
  </w:style>
  <w:style w:type="paragraph" w:customStyle="1" w:styleId="xl72">
    <w:name w:val="xl72"/>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3">
    <w:name w:val="xl73"/>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4">
    <w:name w:val="xl74"/>
    <w:basedOn w:val="Normal"/>
    <w:rsid w:val="0011712C"/>
    <w:pPr>
      <w:pBdr>
        <w:top w:val="single" w:sz="4" w:space="0" w:color="auto"/>
        <w:left w:val="single" w:sz="4" w:space="0" w:color="auto"/>
        <w:bottom w:val="single" w:sz="4" w:space="0" w:color="auto"/>
        <w:right w:val="single" w:sz="4" w:space="0" w:color="auto"/>
      </w:pBdr>
      <w:shd w:val="clear" w:color="ECECEC" w:fill="ECECEC"/>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5">
    <w:name w:val="xl75"/>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6">
    <w:name w:val="xl76"/>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7">
    <w:name w:val="xl77"/>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jc w:val="center"/>
      <w:textAlignment w:val="center"/>
    </w:pPr>
    <w:rPr>
      <w:rFonts w:eastAsia="Times New Roman" w:cs="Times New Roman"/>
      <w:b/>
      <w:bCs/>
      <w:color w:val="auto"/>
      <w:szCs w:val="20"/>
      <w:lang w:eastAsia="en-US"/>
    </w:rPr>
  </w:style>
  <w:style w:type="paragraph" w:customStyle="1" w:styleId="xl78">
    <w:name w:val="xl78"/>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pPr>
    <w:rPr>
      <w:rFonts w:ascii="Arial" w:eastAsia="Times New Roman" w:hAnsi="Arial" w:cs="Arial"/>
      <w:color w:val="auto"/>
      <w:sz w:val="24"/>
      <w:lang w:eastAsia="en-US"/>
    </w:rPr>
  </w:style>
  <w:style w:type="paragraph" w:customStyle="1" w:styleId="xl79">
    <w:name w:val="xl79"/>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pPr>
    <w:rPr>
      <w:rFonts w:eastAsia="Times New Roman" w:cs="Times New Roman"/>
      <w:color w:val="auto"/>
      <w:sz w:val="24"/>
      <w:lang w:eastAsia="en-US"/>
    </w:rPr>
  </w:style>
  <w:style w:type="paragraph" w:customStyle="1" w:styleId="xl80">
    <w:name w:val="xl80"/>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jc w:val="center"/>
      <w:textAlignment w:val="center"/>
    </w:pPr>
    <w:rPr>
      <w:rFonts w:eastAsia="Times New Roman" w:cs="Times New Roman"/>
      <w:b/>
      <w:bCs/>
      <w:color w:val="auto"/>
      <w:szCs w:val="20"/>
      <w:lang w:eastAsia="en-US"/>
    </w:rPr>
  </w:style>
  <w:style w:type="paragraph" w:customStyle="1" w:styleId="xl81">
    <w:name w:val="xl81"/>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textAlignment w:val="center"/>
    </w:pPr>
    <w:rPr>
      <w:rFonts w:eastAsia="Times New Roman" w:cs="Times New Roman"/>
      <w:color w:val="auto"/>
      <w:szCs w:val="20"/>
      <w:lang w:eastAsia="en-US"/>
    </w:rPr>
  </w:style>
  <w:style w:type="paragraph" w:customStyle="1" w:styleId="xl82">
    <w:name w:val="xl82"/>
    <w:basedOn w:val="Normal"/>
    <w:rsid w:val="0011712C"/>
    <w:pPr>
      <w:pBdr>
        <w:top w:val="single" w:sz="4" w:space="0" w:color="auto"/>
        <w:left w:val="single" w:sz="4" w:space="0" w:color="auto"/>
        <w:bottom w:val="single" w:sz="4" w:space="0" w:color="auto"/>
        <w:right w:val="single" w:sz="4" w:space="0" w:color="auto"/>
      </w:pBdr>
      <w:shd w:val="clear" w:color="DADADA" w:fill="DADADA"/>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3">
    <w:name w:val="xl83"/>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textAlignment w:val="center"/>
    </w:pPr>
    <w:rPr>
      <w:rFonts w:eastAsia="Times New Roman" w:cs="Times New Roman"/>
      <w:color w:val="000000"/>
      <w:szCs w:val="20"/>
      <w:lang w:eastAsia="en-US"/>
    </w:rPr>
  </w:style>
  <w:style w:type="paragraph" w:customStyle="1" w:styleId="xl84">
    <w:name w:val="xl84"/>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5">
    <w:name w:val="xl85"/>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6">
    <w:name w:val="xl86"/>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7">
    <w:name w:val="xl87"/>
    <w:basedOn w:val="Normal"/>
    <w:rsid w:val="0011712C"/>
    <w:pPr>
      <w:pBdr>
        <w:top w:val="single" w:sz="4" w:space="0" w:color="auto"/>
        <w:left w:val="single" w:sz="4" w:space="0" w:color="auto"/>
        <w:bottom w:val="single" w:sz="4" w:space="0" w:color="auto"/>
        <w:right w:val="single" w:sz="4" w:space="0" w:color="auto"/>
      </w:pBdr>
      <w:shd w:val="clear" w:color="ECECEC" w:fill="ECECEC"/>
      <w:spacing w:before="100" w:beforeAutospacing="1" w:after="100" w:afterAutospacing="1" w:line="240" w:lineRule="auto"/>
      <w:ind w:left="0"/>
      <w:jc w:val="center"/>
      <w:textAlignment w:val="center"/>
    </w:pPr>
    <w:rPr>
      <w:rFonts w:ascii="Arial" w:eastAsia="Times New Roman" w:hAnsi="Arial" w:cs="Arial"/>
      <w:color w:val="000000"/>
      <w:sz w:val="24"/>
      <w:lang w:eastAsia="en-US"/>
    </w:rPr>
  </w:style>
  <w:style w:type="table" w:styleId="TableProfessional">
    <w:name w:val="Table Professional"/>
    <w:basedOn w:val="TableNormal"/>
    <w:rsid w:val="000F5497"/>
    <w:rPr>
      <w:rFonts w:ascii="Times New Roman" w:hAnsi="Times New Roman"/>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ellBody">
    <w:name w:val="Cell Body"/>
    <w:basedOn w:val="Normal"/>
    <w:link w:val="CellBodyChar"/>
    <w:uiPriority w:val="99"/>
    <w:qFormat/>
    <w:rsid w:val="000F5497"/>
    <w:pPr>
      <w:spacing w:after="120" w:line="240" w:lineRule="auto"/>
      <w:ind w:left="0"/>
    </w:pPr>
    <w:rPr>
      <w:rFonts w:ascii="Calibri" w:eastAsia="Times New Roman" w:hAnsi="Calibri" w:cs="Times New Roman"/>
      <w:color w:val="auto"/>
      <w:szCs w:val="20"/>
      <w:lang w:eastAsia="en-US"/>
    </w:rPr>
  </w:style>
  <w:style w:type="character" w:customStyle="1" w:styleId="CellBodyChar">
    <w:name w:val="Cell Body Char"/>
    <w:basedOn w:val="DefaultParagraphFont"/>
    <w:link w:val="CellBody"/>
    <w:uiPriority w:val="99"/>
    <w:rsid w:val="000F5497"/>
    <w:rPr>
      <w:lang w:val="en-US" w:eastAsia="en-US"/>
    </w:rPr>
  </w:style>
  <w:style w:type="paragraph" w:customStyle="1" w:styleId="DocText">
    <w:name w:val="DocText"/>
    <w:basedOn w:val="Normal"/>
    <w:link w:val="DocText0"/>
    <w:rsid w:val="002002B9"/>
    <w:pPr>
      <w:spacing w:before="60" w:after="60" w:line="280" w:lineRule="exact"/>
      <w:ind w:left="1701"/>
      <w:jc w:val="both"/>
    </w:pPr>
    <w:rPr>
      <w:rFonts w:eastAsia="Times New Roman" w:cs="Times New Roman"/>
      <w:color w:val="000000"/>
      <w:szCs w:val="20"/>
      <w:lang w:val="en-GB" w:eastAsia="en-US"/>
    </w:rPr>
  </w:style>
  <w:style w:type="character" w:customStyle="1" w:styleId="DocText0">
    <w:name w:val="DocText Знак"/>
    <w:link w:val="DocText"/>
    <w:rsid w:val="002002B9"/>
    <w:rPr>
      <w:rFonts w:ascii="Century Gothic" w:hAnsi="Century Gothic"/>
      <w:color w:val="000000"/>
      <w:lang w:val="en-GB" w:eastAsia="en-US"/>
    </w:rPr>
  </w:style>
  <w:style w:type="character" w:customStyle="1" w:styleId="UnresolvedMention1">
    <w:name w:val="Unresolved Mention1"/>
    <w:basedOn w:val="DefaultParagraphFont"/>
    <w:uiPriority w:val="99"/>
    <w:semiHidden/>
    <w:unhideWhenUsed/>
    <w:rsid w:val="006244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626">
      <w:bodyDiv w:val="1"/>
      <w:marLeft w:val="0"/>
      <w:marRight w:val="0"/>
      <w:marTop w:val="0"/>
      <w:marBottom w:val="0"/>
      <w:divBdr>
        <w:top w:val="none" w:sz="0" w:space="0" w:color="auto"/>
        <w:left w:val="none" w:sz="0" w:space="0" w:color="auto"/>
        <w:bottom w:val="none" w:sz="0" w:space="0" w:color="auto"/>
        <w:right w:val="none" w:sz="0" w:space="0" w:color="auto"/>
      </w:divBdr>
      <w:divsChild>
        <w:div w:id="1922791716">
          <w:marLeft w:val="130"/>
          <w:marRight w:val="0"/>
          <w:marTop w:val="40"/>
          <w:marBottom w:val="34"/>
          <w:divBdr>
            <w:top w:val="none" w:sz="0" w:space="0" w:color="auto"/>
            <w:left w:val="none" w:sz="0" w:space="0" w:color="auto"/>
            <w:bottom w:val="none" w:sz="0" w:space="0" w:color="auto"/>
            <w:right w:val="none" w:sz="0" w:space="0" w:color="auto"/>
          </w:divBdr>
        </w:div>
      </w:divsChild>
    </w:div>
    <w:div w:id="116267117">
      <w:bodyDiv w:val="1"/>
      <w:marLeft w:val="0"/>
      <w:marRight w:val="0"/>
      <w:marTop w:val="0"/>
      <w:marBottom w:val="0"/>
      <w:divBdr>
        <w:top w:val="none" w:sz="0" w:space="0" w:color="auto"/>
        <w:left w:val="none" w:sz="0" w:space="0" w:color="auto"/>
        <w:bottom w:val="none" w:sz="0" w:space="0" w:color="auto"/>
        <w:right w:val="none" w:sz="0" w:space="0" w:color="auto"/>
      </w:divBdr>
    </w:div>
    <w:div w:id="120156349">
      <w:bodyDiv w:val="1"/>
      <w:marLeft w:val="0"/>
      <w:marRight w:val="0"/>
      <w:marTop w:val="0"/>
      <w:marBottom w:val="0"/>
      <w:divBdr>
        <w:top w:val="none" w:sz="0" w:space="0" w:color="auto"/>
        <w:left w:val="none" w:sz="0" w:space="0" w:color="auto"/>
        <w:bottom w:val="none" w:sz="0" w:space="0" w:color="auto"/>
        <w:right w:val="none" w:sz="0" w:space="0" w:color="auto"/>
      </w:divBdr>
    </w:div>
    <w:div w:id="158232375">
      <w:bodyDiv w:val="1"/>
      <w:marLeft w:val="0"/>
      <w:marRight w:val="0"/>
      <w:marTop w:val="0"/>
      <w:marBottom w:val="0"/>
      <w:divBdr>
        <w:top w:val="none" w:sz="0" w:space="0" w:color="auto"/>
        <w:left w:val="none" w:sz="0" w:space="0" w:color="auto"/>
        <w:bottom w:val="none" w:sz="0" w:space="0" w:color="auto"/>
        <w:right w:val="none" w:sz="0" w:space="0" w:color="auto"/>
      </w:divBdr>
      <w:divsChild>
        <w:div w:id="79446480">
          <w:marLeft w:val="0"/>
          <w:marRight w:val="0"/>
          <w:marTop w:val="0"/>
          <w:marBottom w:val="0"/>
          <w:divBdr>
            <w:top w:val="none" w:sz="0" w:space="0" w:color="auto"/>
            <w:left w:val="none" w:sz="0" w:space="0" w:color="auto"/>
            <w:bottom w:val="none" w:sz="0" w:space="0" w:color="auto"/>
            <w:right w:val="none" w:sz="0" w:space="0" w:color="auto"/>
          </w:divBdr>
        </w:div>
        <w:div w:id="1661544789">
          <w:marLeft w:val="0"/>
          <w:marRight w:val="0"/>
          <w:marTop w:val="0"/>
          <w:marBottom w:val="0"/>
          <w:divBdr>
            <w:top w:val="none" w:sz="0" w:space="0" w:color="auto"/>
            <w:left w:val="none" w:sz="0" w:space="0" w:color="auto"/>
            <w:bottom w:val="none" w:sz="0" w:space="0" w:color="auto"/>
            <w:right w:val="none" w:sz="0" w:space="0" w:color="auto"/>
          </w:divBdr>
        </w:div>
        <w:div w:id="633024006">
          <w:marLeft w:val="0"/>
          <w:marRight w:val="0"/>
          <w:marTop w:val="0"/>
          <w:marBottom w:val="0"/>
          <w:divBdr>
            <w:top w:val="none" w:sz="0" w:space="0" w:color="auto"/>
            <w:left w:val="none" w:sz="0" w:space="0" w:color="auto"/>
            <w:bottom w:val="none" w:sz="0" w:space="0" w:color="auto"/>
            <w:right w:val="none" w:sz="0" w:space="0" w:color="auto"/>
          </w:divBdr>
        </w:div>
        <w:div w:id="870336837">
          <w:marLeft w:val="0"/>
          <w:marRight w:val="0"/>
          <w:marTop w:val="0"/>
          <w:marBottom w:val="0"/>
          <w:divBdr>
            <w:top w:val="none" w:sz="0" w:space="0" w:color="auto"/>
            <w:left w:val="none" w:sz="0" w:space="0" w:color="auto"/>
            <w:bottom w:val="none" w:sz="0" w:space="0" w:color="auto"/>
            <w:right w:val="none" w:sz="0" w:space="0" w:color="auto"/>
          </w:divBdr>
        </w:div>
        <w:div w:id="1924416337">
          <w:marLeft w:val="0"/>
          <w:marRight w:val="0"/>
          <w:marTop w:val="0"/>
          <w:marBottom w:val="0"/>
          <w:divBdr>
            <w:top w:val="none" w:sz="0" w:space="0" w:color="auto"/>
            <w:left w:val="none" w:sz="0" w:space="0" w:color="auto"/>
            <w:bottom w:val="none" w:sz="0" w:space="0" w:color="auto"/>
            <w:right w:val="none" w:sz="0" w:space="0" w:color="auto"/>
          </w:divBdr>
        </w:div>
        <w:div w:id="530073631">
          <w:marLeft w:val="0"/>
          <w:marRight w:val="0"/>
          <w:marTop w:val="0"/>
          <w:marBottom w:val="0"/>
          <w:divBdr>
            <w:top w:val="none" w:sz="0" w:space="0" w:color="auto"/>
            <w:left w:val="none" w:sz="0" w:space="0" w:color="auto"/>
            <w:bottom w:val="none" w:sz="0" w:space="0" w:color="auto"/>
            <w:right w:val="none" w:sz="0" w:space="0" w:color="auto"/>
          </w:divBdr>
        </w:div>
        <w:div w:id="1567914943">
          <w:marLeft w:val="0"/>
          <w:marRight w:val="0"/>
          <w:marTop w:val="0"/>
          <w:marBottom w:val="0"/>
          <w:divBdr>
            <w:top w:val="none" w:sz="0" w:space="0" w:color="auto"/>
            <w:left w:val="none" w:sz="0" w:space="0" w:color="auto"/>
            <w:bottom w:val="none" w:sz="0" w:space="0" w:color="auto"/>
            <w:right w:val="none" w:sz="0" w:space="0" w:color="auto"/>
          </w:divBdr>
        </w:div>
        <w:div w:id="1910725376">
          <w:marLeft w:val="0"/>
          <w:marRight w:val="0"/>
          <w:marTop w:val="0"/>
          <w:marBottom w:val="0"/>
          <w:divBdr>
            <w:top w:val="none" w:sz="0" w:space="0" w:color="auto"/>
            <w:left w:val="none" w:sz="0" w:space="0" w:color="auto"/>
            <w:bottom w:val="none" w:sz="0" w:space="0" w:color="auto"/>
            <w:right w:val="none" w:sz="0" w:space="0" w:color="auto"/>
          </w:divBdr>
        </w:div>
        <w:div w:id="1152020969">
          <w:marLeft w:val="0"/>
          <w:marRight w:val="0"/>
          <w:marTop w:val="0"/>
          <w:marBottom w:val="0"/>
          <w:divBdr>
            <w:top w:val="none" w:sz="0" w:space="0" w:color="auto"/>
            <w:left w:val="none" w:sz="0" w:space="0" w:color="auto"/>
            <w:bottom w:val="none" w:sz="0" w:space="0" w:color="auto"/>
            <w:right w:val="none" w:sz="0" w:space="0" w:color="auto"/>
          </w:divBdr>
        </w:div>
        <w:div w:id="350689390">
          <w:marLeft w:val="0"/>
          <w:marRight w:val="0"/>
          <w:marTop w:val="0"/>
          <w:marBottom w:val="0"/>
          <w:divBdr>
            <w:top w:val="none" w:sz="0" w:space="0" w:color="auto"/>
            <w:left w:val="none" w:sz="0" w:space="0" w:color="auto"/>
            <w:bottom w:val="none" w:sz="0" w:space="0" w:color="auto"/>
            <w:right w:val="none" w:sz="0" w:space="0" w:color="auto"/>
          </w:divBdr>
        </w:div>
        <w:div w:id="965425884">
          <w:marLeft w:val="0"/>
          <w:marRight w:val="0"/>
          <w:marTop w:val="0"/>
          <w:marBottom w:val="0"/>
          <w:divBdr>
            <w:top w:val="none" w:sz="0" w:space="0" w:color="auto"/>
            <w:left w:val="none" w:sz="0" w:space="0" w:color="auto"/>
            <w:bottom w:val="none" w:sz="0" w:space="0" w:color="auto"/>
            <w:right w:val="none" w:sz="0" w:space="0" w:color="auto"/>
          </w:divBdr>
        </w:div>
        <w:div w:id="655189062">
          <w:marLeft w:val="0"/>
          <w:marRight w:val="0"/>
          <w:marTop w:val="0"/>
          <w:marBottom w:val="0"/>
          <w:divBdr>
            <w:top w:val="none" w:sz="0" w:space="0" w:color="auto"/>
            <w:left w:val="none" w:sz="0" w:space="0" w:color="auto"/>
            <w:bottom w:val="none" w:sz="0" w:space="0" w:color="auto"/>
            <w:right w:val="none" w:sz="0" w:space="0" w:color="auto"/>
          </w:divBdr>
        </w:div>
        <w:div w:id="27294441">
          <w:marLeft w:val="0"/>
          <w:marRight w:val="0"/>
          <w:marTop w:val="0"/>
          <w:marBottom w:val="0"/>
          <w:divBdr>
            <w:top w:val="none" w:sz="0" w:space="0" w:color="auto"/>
            <w:left w:val="none" w:sz="0" w:space="0" w:color="auto"/>
            <w:bottom w:val="none" w:sz="0" w:space="0" w:color="auto"/>
            <w:right w:val="none" w:sz="0" w:space="0" w:color="auto"/>
          </w:divBdr>
        </w:div>
        <w:div w:id="1652900369">
          <w:marLeft w:val="0"/>
          <w:marRight w:val="0"/>
          <w:marTop w:val="0"/>
          <w:marBottom w:val="0"/>
          <w:divBdr>
            <w:top w:val="none" w:sz="0" w:space="0" w:color="auto"/>
            <w:left w:val="none" w:sz="0" w:space="0" w:color="auto"/>
            <w:bottom w:val="none" w:sz="0" w:space="0" w:color="auto"/>
            <w:right w:val="none" w:sz="0" w:space="0" w:color="auto"/>
          </w:divBdr>
        </w:div>
        <w:div w:id="665985457">
          <w:marLeft w:val="0"/>
          <w:marRight w:val="0"/>
          <w:marTop w:val="0"/>
          <w:marBottom w:val="0"/>
          <w:divBdr>
            <w:top w:val="none" w:sz="0" w:space="0" w:color="auto"/>
            <w:left w:val="none" w:sz="0" w:space="0" w:color="auto"/>
            <w:bottom w:val="none" w:sz="0" w:space="0" w:color="auto"/>
            <w:right w:val="none" w:sz="0" w:space="0" w:color="auto"/>
          </w:divBdr>
        </w:div>
        <w:div w:id="107773153">
          <w:marLeft w:val="0"/>
          <w:marRight w:val="0"/>
          <w:marTop w:val="0"/>
          <w:marBottom w:val="0"/>
          <w:divBdr>
            <w:top w:val="none" w:sz="0" w:space="0" w:color="auto"/>
            <w:left w:val="none" w:sz="0" w:space="0" w:color="auto"/>
            <w:bottom w:val="none" w:sz="0" w:space="0" w:color="auto"/>
            <w:right w:val="none" w:sz="0" w:space="0" w:color="auto"/>
          </w:divBdr>
        </w:div>
        <w:div w:id="2059012464">
          <w:marLeft w:val="0"/>
          <w:marRight w:val="0"/>
          <w:marTop w:val="0"/>
          <w:marBottom w:val="0"/>
          <w:divBdr>
            <w:top w:val="none" w:sz="0" w:space="0" w:color="auto"/>
            <w:left w:val="none" w:sz="0" w:space="0" w:color="auto"/>
            <w:bottom w:val="none" w:sz="0" w:space="0" w:color="auto"/>
            <w:right w:val="none" w:sz="0" w:space="0" w:color="auto"/>
          </w:divBdr>
        </w:div>
      </w:divsChild>
    </w:div>
    <w:div w:id="168567851">
      <w:bodyDiv w:val="1"/>
      <w:marLeft w:val="0"/>
      <w:marRight w:val="0"/>
      <w:marTop w:val="0"/>
      <w:marBottom w:val="0"/>
      <w:divBdr>
        <w:top w:val="none" w:sz="0" w:space="0" w:color="auto"/>
        <w:left w:val="none" w:sz="0" w:space="0" w:color="auto"/>
        <w:bottom w:val="none" w:sz="0" w:space="0" w:color="auto"/>
        <w:right w:val="none" w:sz="0" w:space="0" w:color="auto"/>
      </w:divBdr>
    </w:div>
    <w:div w:id="198857419">
      <w:bodyDiv w:val="1"/>
      <w:marLeft w:val="0"/>
      <w:marRight w:val="0"/>
      <w:marTop w:val="0"/>
      <w:marBottom w:val="0"/>
      <w:divBdr>
        <w:top w:val="none" w:sz="0" w:space="0" w:color="auto"/>
        <w:left w:val="none" w:sz="0" w:space="0" w:color="auto"/>
        <w:bottom w:val="none" w:sz="0" w:space="0" w:color="auto"/>
        <w:right w:val="none" w:sz="0" w:space="0" w:color="auto"/>
      </w:divBdr>
    </w:div>
    <w:div w:id="302581990">
      <w:bodyDiv w:val="1"/>
      <w:marLeft w:val="0"/>
      <w:marRight w:val="0"/>
      <w:marTop w:val="0"/>
      <w:marBottom w:val="0"/>
      <w:divBdr>
        <w:top w:val="none" w:sz="0" w:space="0" w:color="auto"/>
        <w:left w:val="none" w:sz="0" w:space="0" w:color="auto"/>
        <w:bottom w:val="none" w:sz="0" w:space="0" w:color="auto"/>
        <w:right w:val="none" w:sz="0" w:space="0" w:color="auto"/>
      </w:divBdr>
    </w:div>
    <w:div w:id="335376891">
      <w:bodyDiv w:val="1"/>
      <w:marLeft w:val="0"/>
      <w:marRight w:val="0"/>
      <w:marTop w:val="0"/>
      <w:marBottom w:val="0"/>
      <w:divBdr>
        <w:top w:val="none" w:sz="0" w:space="0" w:color="auto"/>
        <w:left w:val="none" w:sz="0" w:space="0" w:color="auto"/>
        <w:bottom w:val="none" w:sz="0" w:space="0" w:color="auto"/>
        <w:right w:val="none" w:sz="0" w:space="0" w:color="auto"/>
      </w:divBdr>
    </w:div>
    <w:div w:id="355010777">
      <w:bodyDiv w:val="1"/>
      <w:marLeft w:val="0"/>
      <w:marRight w:val="0"/>
      <w:marTop w:val="0"/>
      <w:marBottom w:val="0"/>
      <w:divBdr>
        <w:top w:val="none" w:sz="0" w:space="0" w:color="auto"/>
        <w:left w:val="none" w:sz="0" w:space="0" w:color="auto"/>
        <w:bottom w:val="none" w:sz="0" w:space="0" w:color="auto"/>
        <w:right w:val="none" w:sz="0" w:space="0" w:color="auto"/>
      </w:divBdr>
    </w:div>
    <w:div w:id="466973735">
      <w:bodyDiv w:val="1"/>
      <w:marLeft w:val="0"/>
      <w:marRight w:val="0"/>
      <w:marTop w:val="0"/>
      <w:marBottom w:val="0"/>
      <w:divBdr>
        <w:top w:val="none" w:sz="0" w:space="0" w:color="auto"/>
        <w:left w:val="none" w:sz="0" w:space="0" w:color="auto"/>
        <w:bottom w:val="none" w:sz="0" w:space="0" w:color="auto"/>
        <w:right w:val="none" w:sz="0" w:space="0" w:color="auto"/>
      </w:divBdr>
    </w:div>
    <w:div w:id="556860086">
      <w:bodyDiv w:val="1"/>
      <w:marLeft w:val="0"/>
      <w:marRight w:val="0"/>
      <w:marTop w:val="0"/>
      <w:marBottom w:val="0"/>
      <w:divBdr>
        <w:top w:val="none" w:sz="0" w:space="0" w:color="auto"/>
        <w:left w:val="none" w:sz="0" w:space="0" w:color="auto"/>
        <w:bottom w:val="none" w:sz="0" w:space="0" w:color="auto"/>
        <w:right w:val="none" w:sz="0" w:space="0" w:color="auto"/>
      </w:divBdr>
      <w:divsChild>
        <w:div w:id="2036539291">
          <w:marLeft w:val="130"/>
          <w:marRight w:val="0"/>
          <w:marTop w:val="40"/>
          <w:marBottom w:val="34"/>
          <w:divBdr>
            <w:top w:val="none" w:sz="0" w:space="0" w:color="auto"/>
            <w:left w:val="none" w:sz="0" w:space="0" w:color="auto"/>
            <w:bottom w:val="none" w:sz="0" w:space="0" w:color="auto"/>
            <w:right w:val="none" w:sz="0" w:space="0" w:color="auto"/>
          </w:divBdr>
        </w:div>
      </w:divsChild>
    </w:div>
    <w:div w:id="663893141">
      <w:bodyDiv w:val="1"/>
      <w:marLeft w:val="0"/>
      <w:marRight w:val="0"/>
      <w:marTop w:val="0"/>
      <w:marBottom w:val="0"/>
      <w:divBdr>
        <w:top w:val="none" w:sz="0" w:space="0" w:color="auto"/>
        <w:left w:val="none" w:sz="0" w:space="0" w:color="auto"/>
        <w:bottom w:val="none" w:sz="0" w:space="0" w:color="auto"/>
        <w:right w:val="none" w:sz="0" w:space="0" w:color="auto"/>
      </w:divBdr>
      <w:divsChild>
        <w:div w:id="2035574655">
          <w:marLeft w:val="115"/>
          <w:marRight w:val="0"/>
          <w:marTop w:val="40"/>
          <w:marBottom w:val="34"/>
          <w:divBdr>
            <w:top w:val="none" w:sz="0" w:space="0" w:color="auto"/>
            <w:left w:val="none" w:sz="0" w:space="0" w:color="auto"/>
            <w:bottom w:val="none" w:sz="0" w:space="0" w:color="auto"/>
            <w:right w:val="none" w:sz="0" w:space="0" w:color="auto"/>
          </w:divBdr>
        </w:div>
      </w:divsChild>
    </w:div>
    <w:div w:id="664086202">
      <w:bodyDiv w:val="1"/>
      <w:marLeft w:val="0"/>
      <w:marRight w:val="0"/>
      <w:marTop w:val="0"/>
      <w:marBottom w:val="0"/>
      <w:divBdr>
        <w:top w:val="none" w:sz="0" w:space="0" w:color="auto"/>
        <w:left w:val="none" w:sz="0" w:space="0" w:color="auto"/>
        <w:bottom w:val="none" w:sz="0" w:space="0" w:color="auto"/>
        <w:right w:val="none" w:sz="0" w:space="0" w:color="auto"/>
      </w:divBdr>
    </w:div>
    <w:div w:id="706563442">
      <w:bodyDiv w:val="1"/>
      <w:marLeft w:val="0"/>
      <w:marRight w:val="0"/>
      <w:marTop w:val="0"/>
      <w:marBottom w:val="0"/>
      <w:divBdr>
        <w:top w:val="none" w:sz="0" w:space="0" w:color="auto"/>
        <w:left w:val="none" w:sz="0" w:space="0" w:color="auto"/>
        <w:bottom w:val="none" w:sz="0" w:space="0" w:color="auto"/>
        <w:right w:val="none" w:sz="0" w:space="0" w:color="auto"/>
      </w:divBdr>
    </w:div>
    <w:div w:id="722212422">
      <w:bodyDiv w:val="1"/>
      <w:marLeft w:val="0"/>
      <w:marRight w:val="0"/>
      <w:marTop w:val="0"/>
      <w:marBottom w:val="0"/>
      <w:divBdr>
        <w:top w:val="none" w:sz="0" w:space="0" w:color="auto"/>
        <w:left w:val="none" w:sz="0" w:space="0" w:color="auto"/>
        <w:bottom w:val="none" w:sz="0" w:space="0" w:color="auto"/>
        <w:right w:val="none" w:sz="0" w:space="0" w:color="auto"/>
      </w:divBdr>
    </w:div>
    <w:div w:id="722753653">
      <w:bodyDiv w:val="1"/>
      <w:marLeft w:val="0"/>
      <w:marRight w:val="0"/>
      <w:marTop w:val="0"/>
      <w:marBottom w:val="0"/>
      <w:divBdr>
        <w:top w:val="none" w:sz="0" w:space="0" w:color="auto"/>
        <w:left w:val="none" w:sz="0" w:space="0" w:color="auto"/>
        <w:bottom w:val="none" w:sz="0" w:space="0" w:color="auto"/>
        <w:right w:val="none" w:sz="0" w:space="0" w:color="auto"/>
      </w:divBdr>
    </w:div>
    <w:div w:id="815217668">
      <w:bodyDiv w:val="1"/>
      <w:marLeft w:val="0"/>
      <w:marRight w:val="0"/>
      <w:marTop w:val="0"/>
      <w:marBottom w:val="0"/>
      <w:divBdr>
        <w:top w:val="none" w:sz="0" w:space="0" w:color="auto"/>
        <w:left w:val="none" w:sz="0" w:space="0" w:color="auto"/>
        <w:bottom w:val="none" w:sz="0" w:space="0" w:color="auto"/>
        <w:right w:val="none" w:sz="0" w:space="0" w:color="auto"/>
      </w:divBdr>
    </w:div>
    <w:div w:id="904950865">
      <w:bodyDiv w:val="1"/>
      <w:marLeft w:val="0"/>
      <w:marRight w:val="0"/>
      <w:marTop w:val="0"/>
      <w:marBottom w:val="0"/>
      <w:divBdr>
        <w:top w:val="none" w:sz="0" w:space="0" w:color="auto"/>
        <w:left w:val="none" w:sz="0" w:space="0" w:color="auto"/>
        <w:bottom w:val="none" w:sz="0" w:space="0" w:color="auto"/>
        <w:right w:val="none" w:sz="0" w:space="0" w:color="auto"/>
      </w:divBdr>
    </w:div>
    <w:div w:id="959216689">
      <w:bodyDiv w:val="1"/>
      <w:marLeft w:val="0"/>
      <w:marRight w:val="0"/>
      <w:marTop w:val="0"/>
      <w:marBottom w:val="0"/>
      <w:divBdr>
        <w:top w:val="none" w:sz="0" w:space="0" w:color="auto"/>
        <w:left w:val="none" w:sz="0" w:space="0" w:color="auto"/>
        <w:bottom w:val="none" w:sz="0" w:space="0" w:color="auto"/>
        <w:right w:val="none" w:sz="0" w:space="0" w:color="auto"/>
      </w:divBdr>
    </w:div>
    <w:div w:id="992952903">
      <w:bodyDiv w:val="1"/>
      <w:marLeft w:val="0"/>
      <w:marRight w:val="0"/>
      <w:marTop w:val="0"/>
      <w:marBottom w:val="0"/>
      <w:divBdr>
        <w:top w:val="none" w:sz="0" w:space="0" w:color="auto"/>
        <w:left w:val="none" w:sz="0" w:space="0" w:color="auto"/>
        <w:bottom w:val="none" w:sz="0" w:space="0" w:color="auto"/>
        <w:right w:val="none" w:sz="0" w:space="0" w:color="auto"/>
      </w:divBdr>
      <w:divsChild>
        <w:div w:id="1811366094">
          <w:marLeft w:val="115"/>
          <w:marRight w:val="0"/>
          <w:marTop w:val="40"/>
          <w:marBottom w:val="34"/>
          <w:divBdr>
            <w:top w:val="none" w:sz="0" w:space="0" w:color="auto"/>
            <w:left w:val="none" w:sz="0" w:space="0" w:color="auto"/>
            <w:bottom w:val="none" w:sz="0" w:space="0" w:color="auto"/>
            <w:right w:val="none" w:sz="0" w:space="0" w:color="auto"/>
          </w:divBdr>
        </w:div>
      </w:divsChild>
    </w:div>
    <w:div w:id="1024286427">
      <w:bodyDiv w:val="1"/>
      <w:marLeft w:val="0"/>
      <w:marRight w:val="0"/>
      <w:marTop w:val="0"/>
      <w:marBottom w:val="0"/>
      <w:divBdr>
        <w:top w:val="none" w:sz="0" w:space="0" w:color="auto"/>
        <w:left w:val="none" w:sz="0" w:space="0" w:color="auto"/>
        <w:bottom w:val="none" w:sz="0" w:space="0" w:color="auto"/>
        <w:right w:val="none" w:sz="0" w:space="0" w:color="auto"/>
      </w:divBdr>
    </w:div>
    <w:div w:id="1212644654">
      <w:bodyDiv w:val="1"/>
      <w:marLeft w:val="0"/>
      <w:marRight w:val="0"/>
      <w:marTop w:val="0"/>
      <w:marBottom w:val="0"/>
      <w:divBdr>
        <w:top w:val="none" w:sz="0" w:space="0" w:color="auto"/>
        <w:left w:val="none" w:sz="0" w:space="0" w:color="auto"/>
        <w:bottom w:val="none" w:sz="0" w:space="0" w:color="auto"/>
        <w:right w:val="none" w:sz="0" w:space="0" w:color="auto"/>
      </w:divBdr>
    </w:div>
    <w:div w:id="1288928354">
      <w:bodyDiv w:val="1"/>
      <w:marLeft w:val="0"/>
      <w:marRight w:val="0"/>
      <w:marTop w:val="0"/>
      <w:marBottom w:val="0"/>
      <w:divBdr>
        <w:top w:val="none" w:sz="0" w:space="0" w:color="auto"/>
        <w:left w:val="none" w:sz="0" w:space="0" w:color="auto"/>
        <w:bottom w:val="none" w:sz="0" w:space="0" w:color="auto"/>
        <w:right w:val="none" w:sz="0" w:space="0" w:color="auto"/>
      </w:divBdr>
    </w:div>
    <w:div w:id="1308512107">
      <w:bodyDiv w:val="1"/>
      <w:marLeft w:val="0"/>
      <w:marRight w:val="0"/>
      <w:marTop w:val="0"/>
      <w:marBottom w:val="0"/>
      <w:divBdr>
        <w:top w:val="none" w:sz="0" w:space="0" w:color="auto"/>
        <w:left w:val="none" w:sz="0" w:space="0" w:color="auto"/>
        <w:bottom w:val="none" w:sz="0" w:space="0" w:color="auto"/>
        <w:right w:val="none" w:sz="0" w:space="0" w:color="auto"/>
      </w:divBdr>
    </w:div>
    <w:div w:id="1374421594">
      <w:bodyDiv w:val="1"/>
      <w:marLeft w:val="0"/>
      <w:marRight w:val="0"/>
      <w:marTop w:val="0"/>
      <w:marBottom w:val="0"/>
      <w:divBdr>
        <w:top w:val="none" w:sz="0" w:space="0" w:color="auto"/>
        <w:left w:val="none" w:sz="0" w:space="0" w:color="auto"/>
        <w:bottom w:val="none" w:sz="0" w:space="0" w:color="auto"/>
        <w:right w:val="none" w:sz="0" w:space="0" w:color="auto"/>
      </w:divBdr>
    </w:div>
    <w:div w:id="1402757004">
      <w:bodyDiv w:val="1"/>
      <w:marLeft w:val="0"/>
      <w:marRight w:val="0"/>
      <w:marTop w:val="0"/>
      <w:marBottom w:val="0"/>
      <w:divBdr>
        <w:top w:val="none" w:sz="0" w:space="0" w:color="auto"/>
        <w:left w:val="none" w:sz="0" w:space="0" w:color="auto"/>
        <w:bottom w:val="none" w:sz="0" w:space="0" w:color="auto"/>
        <w:right w:val="none" w:sz="0" w:space="0" w:color="auto"/>
      </w:divBdr>
    </w:div>
    <w:div w:id="1545555538">
      <w:bodyDiv w:val="1"/>
      <w:marLeft w:val="0"/>
      <w:marRight w:val="0"/>
      <w:marTop w:val="0"/>
      <w:marBottom w:val="0"/>
      <w:divBdr>
        <w:top w:val="none" w:sz="0" w:space="0" w:color="auto"/>
        <w:left w:val="none" w:sz="0" w:space="0" w:color="auto"/>
        <w:bottom w:val="none" w:sz="0" w:space="0" w:color="auto"/>
        <w:right w:val="none" w:sz="0" w:space="0" w:color="auto"/>
      </w:divBdr>
    </w:div>
    <w:div w:id="1657225846">
      <w:bodyDiv w:val="1"/>
      <w:marLeft w:val="0"/>
      <w:marRight w:val="0"/>
      <w:marTop w:val="0"/>
      <w:marBottom w:val="0"/>
      <w:divBdr>
        <w:top w:val="none" w:sz="0" w:space="0" w:color="auto"/>
        <w:left w:val="none" w:sz="0" w:space="0" w:color="auto"/>
        <w:bottom w:val="none" w:sz="0" w:space="0" w:color="auto"/>
        <w:right w:val="none" w:sz="0" w:space="0" w:color="auto"/>
      </w:divBdr>
    </w:div>
    <w:div w:id="1678724708">
      <w:bodyDiv w:val="1"/>
      <w:marLeft w:val="0"/>
      <w:marRight w:val="0"/>
      <w:marTop w:val="0"/>
      <w:marBottom w:val="0"/>
      <w:divBdr>
        <w:top w:val="none" w:sz="0" w:space="0" w:color="auto"/>
        <w:left w:val="none" w:sz="0" w:space="0" w:color="auto"/>
        <w:bottom w:val="none" w:sz="0" w:space="0" w:color="auto"/>
        <w:right w:val="none" w:sz="0" w:space="0" w:color="auto"/>
      </w:divBdr>
    </w:div>
    <w:div w:id="1687436465">
      <w:bodyDiv w:val="1"/>
      <w:marLeft w:val="0"/>
      <w:marRight w:val="0"/>
      <w:marTop w:val="0"/>
      <w:marBottom w:val="0"/>
      <w:divBdr>
        <w:top w:val="none" w:sz="0" w:space="0" w:color="auto"/>
        <w:left w:val="none" w:sz="0" w:space="0" w:color="auto"/>
        <w:bottom w:val="none" w:sz="0" w:space="0" w:color="auto"/>
        <w:right w:val="none" w:sz="0" w:space="0" w:color="auto"/>
      </w:divBdr>
    </w:div>
    <w:div w:id="1688675968">
      <w:bodyDiv w:val="1"/>
      <w:marLeft w:val="0"/>
      <w:marRight w:val="0"/>
      <w:marTop w:val="0"/>
      <w:marBottom w:val="0"/>
      <w:divBdr>
        <w:top w:val="none" w:sz="0" w:space="0" w:color="auto"/>
        <w:left w:val="none" w:sz="0" w:space="0" w:color="auto"/>
        <w:bottom w:val="none" w:sz="0" w:space="0" w:color="auto"/>
        <w:right w:val="none" w:sz="0" w:space="0" w:color="auto"/>
      </w:divBdr>
    </w:div>
    <w:div w:id="1727410847">
      <w:bodyDiv w:val="1"/>
      <w:marLeft w:val="0"/>
      <w:marRight w:val="0"/>
      <w:marTop w:val="0"/>
      <w:marBottom w:val="0"/>
      <w:divBdr>
        <w:top w:val="none" w:sz="0" w:space="0" w:color="auto"/>
        <w:left w:val="none" w:sz="0" w:space="0" w:color="auto"/>
        <w:bottom w:val="none" w:sz="0" w:space="0" w:color="auto"/>
        <w:right w:val="none" w:sz="0" w:space="0" w:color="auto"/>
      </w:divBdr>
    </w:div>
    <w:div w:id="1745496041">
      <w:bodyDiv w:val="1"/>
      <w:marLeft w:val="0"/>
      <w:marRight w:val="0"/>
      <w:marTop w:val="0"/>
      <w:marBottom w:val="0"/>
      <w:divBdr>
        <w:top w:val="none" w:sz="0" w:space="0" w:color="auto"/>
        <w:left w:val="none" w:sz="0" w:space="0" w:color="auto"/>
        <w:bottom w:val="none" w:sz="0" w:space="0" w:color="auto"/>
        <w:right w:val="none" w:sz="0" w:space="0" w:color="auto"/>
      </w:divBdr>
    </w:div>
    <w:div w:id="1833718913">
      <w:bodyDiv w:val="1"/>
      <w:marLeft w:val="0"/>
      <w:marRight w:val="0"/>
      <w:marTop w:val="0"/>
      <w:marBottom w:val="0"/>
      <w:divBdr>
        <w:top w:val="none" w:sz="0" w:space="0" w:color="auto"/>
        <w:left w:val="none" w:sz="0" w:space="0" w:color="auto"/>
        <w:bottom w:val="none" w:sz="0" w:space="0" w:color="auto"/>
        <w:right w:val="none" w:sz="0" w:space="0" w:color="auto"/>
      </w:divBdr>
    </w:div>
    <w:div w:id="1935937242">
      <w:bodyDiv w:val="1"/>
      <w:marLeft w:val="0"/>
      <w:marRight w:val="0"/>
      <w:marTop w:val="0"/>
      <w:marBottom w:val="0"/>
      <w:divBdr>
        <w:top w:val="none" w:sz="0" w:space="0" w:color="auto"/>
        <w:left w:val="none" w:sz="0" w:space="0" w:color="auto"/>
        <w:bottom w:val="none" w:sz="0" w:space="0" w:color="auto"/>
        <w:right w:val="none" w:sz="0" w:space="0" w:color="auto"/>
      </w:divBdr>
      <w:divsChild>
        <w:div w:id="1612518109">
          <w:marLeft w:val="0"/>
          <w:marRight w:val="0"/>
          <w:marTop w:val="0"/>
          <w:marBottom w:val="0"/>
          <w:divBdr>
            <w:top w:val="none" w:sz="0" w:space="0" w:color="auto"/>
            <w:left w:val="none" w:sz="0" w:space="0" w:color="auto"/>
            <w:bottom w:val="none" w:sz="0" w:space="0" w:color="auto"/>
            <w:right w:val="none" w:sz="0" w:space="0" w:color="auto"/>
          </w:divBdr>
        </w:div>
        <w:div w:id="766004923">
          <w:marLeft w:val="0"/>
          <w:marRight w:val="0"/>
          <w:marTop w:val="0"/>
          <w:marBottom w:val="0"/>
          <w:divBdr>
            <w:top w:val="none" w:sz="0" w:space="0" w:color="auto"/>
            <w:left w:val="none" w:sz="0" w:space="0" w:color="auto"/>
            <w:bottom w:val="none" w:sz="0" w:space="0" w:color="auto"/>
            <w:right w:val="none" w:sz="0" w:space="0" w:color="auto"/>
          </w:divBdr>
        </w:div>
        <w:div w:id="143548751">
          <w:marLeft w:val="0"/>
          <w:marRight w:val="0"/>
          <w:marTop w:val="0"/>
          <w:marBottom w:val="0"/>
          <w:divBdr>
            <w:top w:val="none" w:sz="0" w:space="0" w:color="auto"/>
            <w:left w:val="none" w:sz="0" w:space="0" w:color="auto"/>
            <w:bottom w:val="none" w:sz="0" w:space="0" w:color="auto"/>
            <w:right w:val="none" w:sz="0" w:space="0" w:color="auto"/>
          </w:divBdr>
        </w:div>
        <w:div w:id="1068067672">
          <w:marLeft w:val="0"/>
          <w:marRight w:val="0"/>
          <w:marTop w:val="0"/>
          <w:marBottom w:val="0"/>
          <w:divBdr>
            <w:top w:val="none" w:sz="0" w:space="0" w:color="auto"/>
            <w:left w:val="none" w:sz="0" w:space="0" w:color="auto"/>
            <w:bottom w:val="none" w:sz="0" w:space="0" w:color="auto"/>
            <w:right w:val="none" w:sz="0" w:space="0" w:color="auto"/>
          </w:divBdr>
        </w:div>
        <w:div w:id="1180434943">
          <w:marLeft w:val="0"/>
          <w:marRight w:val="0"/>
          <w:marTop w:val="0"/>
          <w:marBottom w:val="0"/>
          <w:divBdr>
            <w:top w:val="none" w:sz="0" w:space="0" w:color="auto"/>
            <w:left w:val="none" w:sz="0" w:space="0" w:color="auto"/>
            <w:bottom w:val="none" w:sz="0" w:space="0" w:color="auto"/>
            <w:right w:val="none" w:sz="0" w:space="0" w:color="auto"/>
          </w:divBdr>
        </w:div>
        <w:div w:id="303045583">
          <w:marLeft w:val="0"/>
          <w:marRight w:val="0"/>
          <w:marTop w:val="0"/>
          <w:marBottom w:val="0"/>
          <w:divBdr>
            <w:top w:val="none" w:sz="0" w:space="0" w:color="auto"/>
            <w:left w:val="none" w:sz="0" w:space="0" w:color="auto"/>
            <w:bottom w:val="none" w:sz="0" w:space="0" w:color="auto"/>
            <w:right w:val="none" w:sz="0" w:space="0" w:color="auto"/>
          </w:divBdr>
        </w:div>
        <w:div w:id="1589189131">
          <w:marLeft w:val="0"/>
          <w:marRight w:val="0"/>
          <w:marTop w:val="0"/>
          <w:marBottom w:val="0"/>
          <w:divBdr>
            <w:top w:val="none" w:sz="0" w:space="0" w:color="auto"/>
            <w:left w:val="none" w:sz="0" w:space="0" w:color="auto"/>
            <w:bottom w:val="none" w:sz="0" w:space="0" w:color="auto"/>
            <w:right w:val="none" w:sz="0" w:space="0" w:color="auto"/>
          </w:divBdr>
        </w:div>
        <w:div w:id="772094148">
          <w:marLeft w:val="0"/>
          <w:marRight w:val="0"/>
          <w:marTop w:val="0"/>
          <w:marBottom w:val="0"/>
          <w:divBdr>
            <w:top w:val="none" w:sz="0" w:space="0" w:color="auto"/>
            <w:left w:val="none" w:sz="0" w:space="0" w:color="auto"/>
            <w:bottom w:val="none" w:sz="0" w:space="0" w:color="auto"/>
            <w:right w:val="none" w:sz="0" w:space="0" w:color="auto"/>
          </w:divBdr>
        </w:div>
        <w:div w:id="1330905954">
          <w:marLeft w:val="0"/>
          <w:marRight w:val="0"/>
          <w:marTop w:val="0"/>
          <w:marBottom w:val="0"/>
          <w:divBdr>
            <w:top w:val="none" w:sz="0" w:space="0" w:color="auto"/>
            <w:left w:val="none" w:sz="0" w:space="0" w:color="auto"/>
            <w:bottom w:val="none" w:sz="0" w:space="0" w:color="auto"/>
            <w:right w:val="none" w:sz="0" w:space="0" w:color="auto"/>
          </w:divBdr>
        </w:div>
        <w:div w:id="1314528485">
          <w:marLeft w:val="0"/>
          <w:marRight w:val="0"/>
          <w:marTop w:val="0"/>
          <w:marBottom w:val="0"/>
          <w:divBdr>
            <w:top w:val="none" w:sz="0" w:space="0" w:color="auto"/>
            <w:left w:val="none" w:sz="0" w:space="0" w:color="auto"/>
            <w:bottom w:val="none" w:sz="0" w:space="0" w:color="auto"/>
            <w:right w:val="none" w:sz="0" w:space="0" w:color="auto"/>
          </w:divBdr>
        </w:div>
        <w:div w:id="332343984">
          <w:marLeft w:val="0"/>
          <w:marRight w:val="0"/>
          <w:marTop w:val="0"/>
          <w:marBottom w:val="0"/>
          <w:divBdr>
            <w:top w:val="none" w:sz="0" w:space="0" w:color="auto"/>
            <w:left w:val="none" w:sz="0" w:space="0" w:color="auto"/>
            <w:bottom w:val="none" w:sz="0" w:space="0" w:color="auto"/>
            <w:right w:val="none" w:sz="0" w:space="0" w:color="auto"/>
          </w:divBdr>
        </w:div>
        <w:div w:id="1038121618">
          <w:marLeft w:val="0"/>
          <w:marRight w:val="0"/>
          <w:marTop w:val="0"/>
          <w:marBottom w:val="0"/>
          <w:divBdr>
            <w:top w:val="none" w:sz="0" w:space="0" w:color="auto"/>
            <w:left w:val="none" w:sz="0" w:space="0" w:color="auto"/>
            <w:bottom w:val="none" w:sz="0" w:space="0" w:color="auto"/>
            <w:right w:val="none" w:sz="0" w:space="0" w:color="auto"/>
          </w:divBdr>
        </w:div>
        <w:div w:id="1883319690">
          <w:marLeft w:val="0"/>
          <w:marRight w:val="0"/>
          <w:marTop w:val="0"/>
          <w:marBottom w:val="0"/>
          <w:divBdr>
            <w:top w:val="none" w:sz="0" w:space="0" w:color="auto"/>
            <w:left w:val="none" w:sz="0" w:space="0" w:color="auto"/>
            <w:bottom w:val="none" w:sz="0" w:space="0" w:color="auto"/>
            <w:right w:val="none" w:sz="0" w:space="0" w:color="auto"/>
          </w:divBdr>
        </w:div>
        <w:div w:id="508562722">
          <w:marLeft w:val="0"/>
          <w:marRight w:val="0"/>
          <w:marTop w:val="0"/>
          <w:marBottom w:val="0"/>
          <w:divBdr>
            <w:top w:val="none" w:sz="0" w:space="0" w:color="auto"/>
            <w:left w:val="none" w:sz="0" w:space="0" w:color="auto"/>
            <w:bottom w:val="none" w:sz="0" w:space="0" w:color="auto"/>
            <w:right w:val="none" w:sz="0" w:space="0" w:color="auto"/>
          </w:divBdr>
        </w:div>
        <w:div w:id="1753313271">
          <w:marLeft w:val="0"/>
          <w:marRight w:val="0"/>
          <w:marTop w:val="0"/>
          <w:marBottom w:val="0"/>
          <w:divBdr>
            <w:top w:val="none" w:sz="0" w:space="0" w:color="auto"/>
            <w:left w:val="none" w:sz="0" w:space="0" w:color="auto"/>
            <w:bottom w:val="none" w:sz="0" w:space="0" w:color="auto"/>
            <w:right w:val="none" w:sz="0" w:space="0" w:color="auto"/>
          </w:divBdr>
        </w:div>
        <w:div w:id="1834490107">
          <w:marLeft w:val="0"/>
          <w:marRight w:val="0"/>
          <w:marTop w:val="0"/>
          <w:marBottom w:val="0"/>
          <w:divBdr>
            <w:top w:val="none" w:sz="0" w:space="0" w:color="auto"/>
            <w:left w:val="none" w:sz="0" w:space="0" w:color="auto"/>
            <w:bottom w:val="none" w:sz="0" w:space="0" w:color="auto"/>
            <w:right w:val="none" w:sz="0" w:space="0" w:color="auto"/>
          </w:divBdr>
        </w:div>
        <w:div w:id="1857883977">
          <w:marLeft w:val="0"/>
          <w:marRight w:val="0"/>
          <w:marTop w:val="0"/>
          <w:marBottom w:val="0"/>
          <w:divBdr>
            <w:top w:val="none" w:sz="0" w:space="0" w:color="auto"/>
            <w:left w:val="none" w:sz="0" w:space="0" w:color="auto"/>
            <w:bottom w:val="none" w:sz="0" w:space="0" w:color="auto"/>
            <w:right w:val="none" w:sz="0" w:space="0" w:color="auto"/>
          </w:divBdr>
        </w:div>
      </w:divsChild>
    </w:div>
    <w:div w:id="2063870387">
      <w:bodyDiv w:val="1"/>
      <w:marLeft w:val="0"/>
      <w:marRight w:val="0"/>
      <w:marTop w:val="0"/>
      <w:marBottom w:val="0"/>
      <w:divBdr>
        <w:top w:val="none" w:sz="0" w:space="0" w:color="auto"/>
        <w:left w:val="none" w:sz="0" w:space="0" w:color="auto"/>
        <w:bottom w:val="none" w:sz="0" w:space="0" w:color="auto"/>
        <w:right w:val="none" w:sz="0" w:space="0" w:color="auto"/>
      </w:divBdr>
      <w:divsChild>
        <w:div w:id="1926763501">
          <w:marLeft w:val="115"/>
          <w:marRight w:val="0"/>
          <w:marTop w:val="40"/>
          <w:marBottom w:val="34"/>
          <w:divBdr>
            <w:top w:val="none" w:sz="0" w:space="0" w:color="auto"/>
            <w:left w:val="none" w:sz="0" w:space="0" w:color="auto"/>
            <w:bottom w:val="none" w:sz="0" w:space="0" w:color="auto"/>
            <w:right w:val="none" w:sz="0" w:space="0" w:color="auto"/>
          </w:divBdr>
        </w:div>
      </w:divsChild>
    </w:div>
    <w:div w:id="2065249418">
      <w:bodyDiv w:val="1"/>
      <w:marLeft w:val="0"/>
      <w:marRight w:val="0"/>
      <w:marTop w:val="0"/>
      <w:marBottom w:val="0"/>
      <w:divBdr>
        <w:top w:val="none" w:sz="0" w:space="0" w:color="auto"/>
        <w:left w:val="none" w:sz="0" w:space="0" w:color="auto"/>
        <w:bottom w:val="none" w:sz="0" w:space="0" w:color="auto"/>
        <w:right w:val="none" w:sz="0" w:space="0" w:color="auto"/>
      </w:divBdr>
    </w:div>
    <w:div w:id="2086761011">
      <w:bodyDiv w:val="1"/>
      <w:marLeft w:val="0"/>
      <w:marRight w:val="0"/>
      <w:marTop w:val="0"/>
      <w:marBottom w:val="0"/>
      <w:divBdr>
        <w:top w:val="none" w:sz="0" w:space="0" w:color="auto"/>
        <w:left w:val="none" w:sz="0" w:space="0" w:color="auto"/>
        <w:bottom w:val="none" w:sz="0" w:space="0" w:color="auto"/>
        <w:right w:val="none" w:sz="0" w:space="0" w:color="auto"/>
      </w:divBdr>
    </w:div>
    <w:div w:id="2102488203">
      <w:bodyDiv w:val="1"/>
      <w:marLeft w:val="0"/>
      <w:marRight w:val="0"/>
      <w:marTop w:val="0"/>
      <w:marBottom w:val="0"/>
      <w:divBdr>
        <w:top w:val="none" w:sz="0" w:space="0" w:color="auto"/>
        <w:left w:val="none" w:sz="0" w:space="0" w:color="auto"/>
        <w:bottom w:val="none" w:sz="0" w:space="0" w:color="auto"/>
        <w:right w:val="none" w:sz="0" w:space="0" w:color="auto"/>
      </w:divBdr>
    </w:div>
    <w:div w:id="2119062357">
      <w:bodyDiv w:val="1"/>
      <w:marLeft w:val="0"/>
      <w:marRight w:val="0"/>
      <w:marTop w:val="0"/>
      <w:marBottom w:val="0"/>
      <w:divBdr>
        <w:top w:val="none" w:sz="0" w:space="0" w:color="auto"/>
        <w:left w:val="none" w:sz="0" w:space="0" w:color="auto"/>
        <w:bottom w:val="none" w:sz="0" w:space="0" w:color="auto"/>
        <w:right w:val="none" w:sz="0" w:space="0" w:color="auto"/>
      </w:divBdr>
    </w:div>
    <w:div w:id="2120249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image" Target="media/image2.jp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kochelaev\Downloads\DL_Client_YYYYMMDD_Code_RUS%20(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F416D7C3F6B4B6C889EB6FA0438EC7A"/>
        <w:category>
          <w:name w:val="General"/>
          <w:gallery w:val="placeholder"/>
        </w:category>
        <w:types>
          <w:type w:val="bbPlcHdr"/>
        </w:types>
        <w:behaviors>
          <w:behavior w:val="content"/>
        </w:behaviors>
        <w:guid w:val="{9217483E-AF28-44B8-BA94-6B33E92BCB70}"/>
      </w:docPartPr>
      <w:docPartBody>
        <w:p w:rsidR="00DE16A5" w:rsidRDefault="00DE16A5" w:rsidP="00DE16A5">
          <w:pPr>
            <w:pStyle w:val="AF416D7C3F6B4B6C889EB6FA0438EC7A"/>
          </w:pPr>
          <w:r w:rsidRPr="009E74D3">
            <w:rPr>
              <w:rStyle w:val="PlaceholderText"/>
            </w:rPr>
            <w:t>[Title]</w:t>
          </w:r>
        </w:p>
      </w:docPartBody>
    </w:docPart>
    <w:docPart>
      <w:docPartPr>
        <w:name w:val="F383BD0C558341019B163DD62B211A48"/>
        <w:category>
          <w:name w:val="General"/>
          <w:gallery w:val="placeholder"/>
        </w:category>
        <w:types>
          <w:type w:val="bbPlcHdr"/>
        </w:types>
        <w:behaviors>
          <w:behavior w:val="content"/>
        </w:behaviors>
        <w:guid w:val="{84843E1F-F759-4FE5-A0AB-BE8B029DE829}"/>
      </w:docPartPr>
      <w:docPartBody>
        <w:p w:rsidR="00DE16A5" w:rsidRDefault="00DE16A5" w:rsidP="00DE16A5">
          <w:pPr>
            <w:pStyle w:val="F383BD0C558341019B163DD62B211A48"/>
          </w:pPr>
          <w:r w:rsidRPr="009E74D3">
            <w:rPr>
              <w:rStyle w:val="PlaceholderText"/>
            </w:rPr>
            <w:t>[Subject]</w:t>
          </w:r>
        </w:p>
      </w:docPartBody>
    </w:docPart>
    <w:docPart>
      <w:docPartPr>
        <w:name w:val="C62BAB3D5FB9491ABA9D6C2EAB702685"/>
        <w:category>
          <w:name w:val="General"/>
          <w:gallery w:val="placeholder"/>
        </w:category>
        <w:types>
          <w:type w:val="bbPlcHdr"/>
        </w:types>
        <w:behaviors>
          <w:behavior w:val="content"/>
        </w:behaviors>
        <w:guid w:val="{A5643E42-C4E6-46A6-97F1-58F2F715635B}"/>
      </w:docPartPr>
      <w:docPartBody>
        <w:p w:rsidR="00DE16A5" w:rsidRDefault="00DE16A5" w:rsidP="00DE16A5">
          <w:pPr>
            <w:pStyle w:val="C62BAB3D5FB9491ABA9D6C2EAB702685"/>
          </w:pPr>
          <w:r w:rsidRPr="009E74D3">
            <w:rPr>
              <w:rStyle w:val="PlaceholderText"/>
            </w:rPr>
            <w:t>[Publish Date]</w:t>
          </w:r>
        </w:p>
      </w:docPartBody>
    </w:docPart>
    <w:docPart>
      <w:docPartPr>
        <w:name w:val="36E77CD7CA0D4DFFAB3EDC65A609BFA8"/>
        <w:category>
          <w:name w:val="General"/>
          <w:gallery w:val="placeholder"/>
        </w:category>
        <w:types>
          <w:type w:val="bbPlcHdr"/>
        </w:types>
        <w:behaviors>
          <w:behavior w:val="content"/>
        </w:behaviors>
        <w:guid w:val="{06AF8DA6-D082-45A0-A64C-05EBC6ACA915}"/>
      </w:docPartPr>
      <w:docPartBody>
        <w:p w:rsidR="00DE16A5" w:rsidRDefault="00DE16A5" w:rsidP="00DE16A5">
          <w:pPr>
            <w:pStyle w:val="36E77CD7CA0D4DFFAB3EDC65A609BFA8"/>
          </w:pPr>
          <w:r w:rsidRPr="009E74D3">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Segoe UI"/>
    <w:panose1 w:val="020B0502020202020204"/>
    <w:charset w:val="00"/>
    <w:family w:val="swiss"/>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Goth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2"/>
  </w:compat>
  <w:rsids>
    <w:rsidRoot w:val="00E66672"/>
    <w:rsid w:val="00012A10"/>
    <w:rsid w:val="000172C9"/>
    <w:rsid w:val="000254D3"/>
    <w:rsid w:val="000376DB"/>
    <w:rsid w:val="00071005"/>
    <w:rsid w:val="00090C21"/>
    <w:rsid w:val="0009257E"/>
    <w:rsid w:val="00095266"/>
    <w:rsid w:val="000A009B"/>
    <w:rsid w:val="000C6730"/>
    <w:rsid w:val="000E7083"/>
    <w:rsid w:val="000F0D38"/>
    <w:rsid w:val="00104647"/>
    <w:rsid w:val="00151F0E"/>
    <w:rsid w:val="00171D16"/>
    <w:rsid w:val="001874DB"/>
    <w:rsid w:val="001C0506"/>
    <w:rsid w:val="001F6489"/>
    <w:rsid w:val="00233B6B"/>
    <w:rsid w:val="0023523A"/>
    <w:rsid w:val="002356B6"/>
    <w:rsid w:val="00241FFA"/>
    <w:rsid w:val="002463EA"/>
    <w:rsid w:val="00260882"/>
    <w:rsid w:val="00275B2A"/>
    <w:rsid w:val="00280434"/>
    <w:rsid w:val="002C38FC"/>
    <w:rsid w:val="002D2BA8"/>
    <w:rsid w:val="002D7633"/>
    <w:rsid w:val="002F2C1C"/>
    <w:rsid w:val="00316C34"/>
    <w:rsid w:val="00330A9E"/>
    <w:rsid w:val="00331449"/>
    <w:rsid w:val="0034260B"/>
    <w:rsid w:val="00383AAF"/>
    <w:rsid w:val="003A65D8"/>
    <w:rsid w:val="003A7CFD"/>
    <w:rsid w:val="003B2208"/>
    <w:rsid w:val="003C72D6"/>
    <w:rsid w:val="00420B0F"/>
    <w:rsid w:val="004A4CF5"/>
    <w:rsid w:val="004E3779"/>
    <w:rsid w:val="00521FCC"/>
    <w:rsid w:val="00535037"/>
    <w:rsid w:val="00537A3E"/>
    <w:rsid w:val="00574522"/>
    <w:rsid w:val="005A5A3A"/>
    <w:rsid w:val="005D1534"/>
    <w:rsid w:val="005D1618"/>
    <w:rsid w:val="005E2323"/>
    <w:rsid w:val="00650D08"/>
    <w:rsid w:val="00693567"/>
    <w:rsid w:val="006944C2"/>
    <w:rsid w:val="006C4AB9"/>
    <w:rsid w:val="006F23B4"/>
    <w:rsid w:val="00714548"/>
    <w:rsid w:val="00721FBE"/>
    <w:rsid w:val="00724F14"/>
    <w:rsid w:val="00746C3F"/>
    <w:rsid w:val="007E1EB0"/>
    <w:rsid w:val="007F7EC5"/>
    <w:rsid w:val="00842B11"/>
    <w:rsid w:val="008913BE"/>
    <w:rsid w:val="0089294E"/>
    <w:rsid w:val="008C012E"/>
    <w:rsid w:val="008C2CD9"/>
    <w:rsid w:val="00906971"/>
    <w:rsid w:val="009326FB"/>
    <w:rsid w:val="00964E3B"/>
    <w:rsid w:val="009777ED"/>
    <w:rsid w:val="0098083C"/>
    <w:rsid w:val="009A49AB"/>
    <w:rsid w:val="009C75AD"/>
    <w:rsid w:val="009D3001"/>
    <w:rsid w:val="009E5A58"/>
    <w:rsid w:val="009F2253"/>
    <w:rsid w:val="009F4FA9"/>
    <w:rsid w:val="00A6240C"/>
    <w:rsid w:val="00A86F3F"/>
    <w:rsid w:val="00AA688E"/>
    <w:rsid w:val="00AA7F16"/>
    <w:rsid w:val="00AD077C"/>
    <w:rsid w:val="00B06B87"/>
    <w:rsid w:val="00B12201"/>
    <w:rsid w:val="00B211CB"/>
    <w:rsid w:val="00B2334B"/>
    <w:rsid w:val="00B77436"/>
    <w:rsid w:val="00BA3609"/>
    <w:rsid w:val="00BA4A0F"/>
    <w:rsid w:val="00BA526E"/>
    <w:rsid w:val="00BB7744"/>
    <w:rsid w:val="00BD43C2"/>
    <w:rsid w:val="00BD519E"/>
    <w:rsid w:val="00BF1F24"/>
    <w:rsid w:val="00C17E6A"/>
    <w:rsid w:val="00C23E69"/>
    <w:rsid w:val="00C53D2E"/>
    <w:rsid w:val="00CD1847"/>
    <w:rsid w:val="00CD25F3"/>
    <w:rsid w:val="00CF27FE"/>
    <w:rsid w:val="00D042DC"/>
    <w:rsid w:val="00D04863"/>
    <w:rsid w:val="00D22554"/>
    <w:rsid w:val="00D357C5"/>
    <w:rsid w:val="00D956FA"/>
    <w:rsid w:val="00D974A3"/>
    <w:rsid w:val="00DE16A5"/>
    <w:rsid w:val="00DE5590"/>
    <w:rsid w:val="00E23624"/>
    <w:rsid w:val="00E66672"/>
    <w:rsid w:val="00E71106"/>
    <w:rsid w:val="00E76D09"/>
    <w:rsid w:val="00EA2FD2"/>
    <w:rsid w:val="00EC78CD"/>
    <w:rsid w:val="00ED24E2"/>
    <w:rsid w:val="00ED3942"/>
    <w:rsid w:val="00EE146C"/>
    <w:rsid w:val="00F211AC"/>
    <w:rsid w:val="00F40DB1"/>
    <w:rsid w:val="00F431D9"/>
    <w:rsid w:val="00F52508"/>
    <w:rsid w:val="00F70FBF"/>
    <w:rsid w:val="00F722BE"/>
    <w:rsid w:val="00F77E42"/>
    <w:rsid w:val="00FB49F7"/>
    <w:rsid w:val="00FD211D"/>
    <w:rsid w:val="00FF49F1"/>
    <w:rsid w:val="00FF5803"/>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16A5"/>
    <w:rPr>
      <w:color w:val="808080"/>
    </w:rPr>
  </w:style>
  <w:style w:type="paragraph" w:customStyle="1" w:styleId="AF416D7C3F6B4B6C889EB6FA0438EC7A">
    <w:name w:val="AF416D7C3F6B4B6C889EB6FA0438EC7A"/>
    <w:rsid w:val="00DE16A5"/>
    <w:pPr>
      <w:spacing w:after="160" w:line="259" w:lineRule="auto"/>
    </w:pPr>
  </w:style>
  <w:style w:type="paragraph" w:customStyle="1" w:styleId="F383BD0C558341019B163DD62B211A48">
    <w:name w:val="F383BD0C558341019B163DD62B211A48"/>
    <w:rsid w:val="00DE16A5"/>
    <w:pPr>
      <w:spacing w:after="160" w:line="259" w:lineRule="auto"/>
    </w:pPr>
  </w:style>
  <w:style w:type="paragraph" w:customStyle="1" w:styleId="C62BAB3D5FB9491ABA9D6C2EAB702685">
    <w:name w:val="C62BAB3D5FB9491ABA9D6C2EAB702685"/>
    <w:rsid w:val="00DE16A5"/>
    <w:pPr>
      <w:spacing w:after="160" w:line="259" w:lineRule="auto"/>
    </w:pPr>
  </w:style>
  <w:style w:type="paragraph" w:customStyle="1" w:styleId="36E77CD7CA0D4DFFAB3EDC65A609BFA8">
    <w:name w:val="36E77CD7CA0D4DFFAB3EDC65A609BFA8"/>
    <w:rsid w:val="00DE16A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ABD819-CA0E-450D-9036-029B6D744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DL_Client_YYYYMMDD_Code_RUS (1).dot</Template>
  <TotalTime>2</TotalTime>
  <Pages>13</Pages>
  <Words>3142</Words>
  <Characters>17911</Characters>
  <Application>Microsoft Office Word</Application>
  <DocSecurity>0</DocSecurity>
  <Lines>149</Lines>
  <Paragraphs>42</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Discovery Report</vt:lpstr>
      <vt:lpstr>Discovery Report</vt:lpstr>
      <vt:lpstr>Discovery Report</vt:lpstr>
    </vt:vector>
  </TitlesOfParts>
  <Manager>Openway Vietnam</Manager>
  <Company>ESI Tech</Company>
  <LinksUpToDate>false</LinksUpToDate>
  <CharactersWithSpaces>21011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 Report</dc:title>
  <dc:subject>Merchant Integration</dc:subject>
  <dc:creator>Thach Anh, Tran</dc:creator>
  <cp:keywords/>
  <dc:description/>
  <cp:lastModifiedBy>Hang Vu Thi (BSD-ITP)</cp:lastModifiedBy>
  <cp:revision>3</cp:revision>
  <cp:lastPrinted>2018-03-19T10:37:00Z</cp:lastPrinted>
  <dcterms:created xsi:type="dcterms:W3CDTF">2021-04-08T06:19:00Z</dcterms:created>
  <dcterms:modified xsi:type="dcterms:W3CDTF">2021-04-08T06:20:00Z</dcterms:modified>
  <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name="Client" pid="7">
    <vt:lpwstr>LFVN</vt:lpwstr>
  </property>
  <property fmtid="{D5CDD505-2E9C-101B-9397-08002B2CF9AE}" name="Fasoo_Trace_ID" pid="8">
    <vt:lpwstr>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</vt:lpwstr>
  </property>
  <property fmtid="{D5CDD505-2E9C-101B-9397-08002B2CF9AE}" name="Project Code" pid="9">
    <vt:lpwstr>OWVN_ESI_BNPL1</vt:lpwstr>
  </property>
  <property fmtid="{D5CDD505-2E9C-101B-9397-08002B2CF9AE}" name="Status" pid="10">
    <vt:lpwstr>Draft</vt:lpwstr>
  </property>
  <property fmtid="{D5CDD505-2E9C-101B-9397-08002B2CF9AE}" name="Version" pid="11">
    <vt:lpwstr>0.2</vt:lpwstr>
  </property>
</Properties>
</file>